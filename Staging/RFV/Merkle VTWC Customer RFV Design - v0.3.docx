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theme/theme1.xml" ContentType="application/vnd.openxmlformats-officedocument.theme+xml"/>
  <Override PartName="/word/diagrams/drawing1.xml" ContentType="application/vnd.ms-office.drawingml.diagramDraw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people.xml" ContentType="application/vnd.openxmlformats-officedocument.wordprocessingml.peop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87E1" w14:textId="448D4246" w:rsidR="0043653D" w:rsidRPr="00617FF8" w:rsidRDefault="0043653D">
      <w:pPr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617FF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617FF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0715F1" w:rsidRDefault="000715F1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1AB79276" w:rsidR="000715F1" w:rsidRPr="004656F7" w:rsidRDefault="004A3A9A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RFV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 Design specification</w:t>
                                </w:r>
                              </w:p>
                              <w:p w14:paraId="2AE91E73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36734D52" w:rsidR="000715F1" w:rsidRPr="004656F7" w:rsidRDefault="004A3A9A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RFV Segmentation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 Document</w:t>
                                </w:r>
                              </w:p>
                              <w:p w14:paraId="1A13F16F" w14:textId="77777777" w:rsidR="000715F1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181574F3" w:rsidR="000715F1" w:rsidRPr="004656F7" w:rsidRDefault="00717AF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Steve Forster</w:t>
                                </w:r>
                              </w:p>
                              <w:p w14:paraId="5584706A" w14:textId="1E752A94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343B22B6" w14:textId="57D18E19" w:rsidR="000715F1" w:rsidRPr="0090654A" w:rsidRDefault="00613D00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instrText xml:space="preserve"> SAVEDATE \@ "MMMM yyyy" \* MERGEFORMAT </w:instrTex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separate"/>
                                </w:r>
                                <w:r w:rsidR="00E06B1D">
                                  <w:rPr>
                                    <w:rFonts w:asciiTheme="majorHAnsi" w:hAnsiTheme="majorHAnsi" w:cs="Arial"/>
                                    <w:b/>
                                    <w:noProof/>
                                    <w:color w:val="234F7D"/>
                                    <w:sz w:val="32"/>
                                  </w:rPr>
                                  <w:t>August 2018</w: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end"/>
                                </w:r>
                                <w:r w:rsidR="000715F1"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" fillcolor="white [3212]" stroked="f" strokeweight="2pt">
                    <v:textbox>
                      <w:txbxContent>
                        <w:p w14:paraId="2F480B77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0715F1" w:rsidRDefault="000715F1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1AB79276" w:rsidR="000715F1" w:rsidRPr="004656F7" w:rsidRDefault="004A3A9A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RFV</w:t>
                          </w:r>
                          <w:r w:rsidR="000715F1"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 Design specification</w:t>
                          </w:r>
                        </w:p>
                        <w:p w14:paraId="2AE91E73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36734D52" w:rsidR="000715F1" w:rsidRPr="004656F7" w:rsidRDefault="004A3A9A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RFV Segmentation</w:t>
                          </w:r>
                          <w:r w:rsidR="000715F1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 Document</w:t>
                          </w:r>
                        </w:p>
                        <w:p w14:paraId="1A13F16F" w14:textId="77777777" w:rsidR="000715F1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181574F3" w:rsidR="000715F1" w:rsidRPr="004656F7" w:rsidRDefault="00717AF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Steve Forster</w:t>
                          </w:r>
                        </w:p>
                        <w:p w14:paraId="5584706A" w14:textId="1E752A94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343B22B6" w14:textId="57D18E19" w:rsidR="000715F1" w:rsidRPr="0090654A" w:rsidRDefault="00613D00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instrText xml:space="preserve"> SAVEDATE \@ "MMMM yyyy" \* MERGEFORMAT </w:instrTex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separate"/>
                          </w:r>
                          <w:r w:rsidR="00E06B1D">
                            <w:rPr>
                              <w:rFonts w:asciiTheme="majorHAnsi" w:hAnsiTheme="majorHAnsi" w:cs="Arial"/>
                              <w:b/>
                              <w:noProof/>
                              <w:color w:val="234F7D"/>
                              <w:sz w:val="32"/>
                            </w:rPr>
                            <w:t>August 2018</w: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end"/>
                          </w:r>
                          <w:r w:rsidR="000715F1"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617FF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617FF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Pr="00617FF8" w:rsidRDefault="00F717F8" w:rsidP="00F717F8">
          <w:pPr>
            <w:pStyle w:val="TOCHeading"/>
          </w:pPr>
          <w:r w:rsidRPr="00617FF8">
            <w:t>Contents</w:t>
          </w:r>
        </w:p>
        <w:p w14:paraId="1F279DC3" w14:textId="227B02E9" w:rsidR="00211264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r w:rsidRPr="00617FF8">
            <w:rPr>
              <w:bCs w:val="0"/>
            </w:rPr>
            <w:fldChar w:fldCharType="begin"/>
          </w:r>
          <w:r w:rsidRPr="00617FF8">
            <w:instrText xml:space="preserve"> TOC \o "1-3" \h \z \u </w:instrText>
          </w:r>
          <w:r w:rsidRPr="00617FF8">
            <w:rPr>
              <w:bCs w:val="0"/>
            </w:rPr>
            <w:fldChar w:fldCharType="separate"/>
          </w:r>
          <w:hyperlink w:anchor="_Toc521052989" w:history="1">
            <w:r w:rsidR="00211264" w:rsidRPr="002C2BDE">
              <w:rPr>
                <w:rStyle w:val="Hyperlink"/>
                <w:noProof/>
              </w:rPr>
              <w:t>1.</w:t>
            </w:r>
            <w:r w:rsidR="00211264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211264" w:rsidRPr="002C2BDE">
              <w:rPr>
                <w:rStyle w:val="Hyperlink"/>
                <w:noProof/>
              </w:rPr>
              <w:t>Document Management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_Toc521052989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2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4DDC007B" w14:textId="2F4FE7E1" w:rsidR="00211264" w:rsidRDefault="00D556CC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1052990" w:history="1">
            <w:r w:rsidR="00211264" w:rsidRPr="002C2BDE">
              <w:rPr>
                <w:rStyle w:val="Hyperlink"/>
                <w:noProof/>
              </w:rPr>
              <w:t>2.</w:t>
            </w:r>
            <w:r w:rsidR="00211264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211264" w:rsidRPr="002C2BDE">
              <w:rPr>
                <w:rStyle w:val="Hyperlink"/>
                <w:noProof/>
              </w:rPr>
              <w:t>Document Purpose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_Toc521052990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3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0C0B42D5" w14:textId="3D8055B5" w:rsidR="00211264" w:rsidRDefault="00D556C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1" w:history="1">
            <w:r w:rsidR="00211264" w:rsidRPr="002C2BDE">
              <w:rPr>
                <w:rStyle w:val="Hyperlink"/>
                <w:noProof/>
              </w:rPr>
              <w:t>2.1 In Document Scope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_Toc521052991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3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270F982F" w14:textId="7EA059AE" w:rsidR="00211264" w:rsidRDefault="00D556C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2" w:history="1">
            <w:r w:rsidR="00211264" w:rsidRPr="002C2BDE">
              <w:rPr>
                <w:rStyle w:val="Hyperlink"/>
                <w:noProof/>
              </w:rPr>
              <w:t>2.2 Out of Document Scope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_Toc521052992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3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1C4DFC66" w14:textId="51FEB08D" w:rsidR="00211264" w:rsidRDefault="00D556CC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1052993" w:history="1">
            <w:r w:rsidR="00211264" w:rsidRPr="002C2BDE">
              <w:rPr>
                <w:rStyle w:val="Hyperlink"/>
                <w:noProof/>
              </w:rPr>
              <w:t>3.</w:t>
            </w:r>
            <w:r w:rsidR="00211264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211264" w:rsidRPr="002C2BDE">
              <w:rPr>
                <w:rStyle w:val="Hyperlink"/>
                <w:noProof/>
              </w:rPr>
              <w:t>High Level Overview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_Toc521052993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4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76D886CE" w14:textId="1066D0A1" w:rsidR="00211264" w:rsidRDefault="00D556C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4" w:history="1">
            <w:r w:rsidR="00211264" w:rsidRPr="002C2BDE">
              <w:rPr>
                <w:rStyle w:val="Hyperlink"/>
                <w:noProof/>
              </w:rPr>
              <w:t>3.1. RFV Segmentation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_Toc521052994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4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6BB87E0D" w14:textId="1E9668C5" w:rsidR="00211264" w:rsidRDefault="00D556C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5" w:history="1">
            <w:r w:rsidR="00211264" w:rsidRPr="002C2BDE">
              <w:rPr>
                <w:rStyle w:val="Hyperlink"/>
                <w:noProof/>
              </w:rPr>
              <w:t>3.2. Assumptions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_Toc521052995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5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1FC8A43F" w14:textId="376A34F4" w:rsidR="00211264" w:rsidRDefault="00D556C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6" w:history="1">
            <w:r w:rsidR="00211264" w:rsidRPr="002C2BDE">
              <w:rPr>
                <w:rStyle w:val="Hyperlink"/>
                <w:noProof/>
              </w:rPr>
              <w:t>3.3. Data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_Toc521052996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5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6F51D189" w14:textId="2FDD9115" w:rsidR="00211264" w:rsidRDefault="00D556C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7" w:history="1">
            <w:r w:rsidR="00211264" w:rsidRPr="002C2BDE">
              <w:rPr>
                <w:rStyle w:val="Hyperlink"/>
                <w:noProof/>
              </w:rPr>
              <w:t>3.4. Level Splits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_Toc521052997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6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30E06E01" w14:textId="0BA5CE9B" w:rsidR="00211264" w:rsidRDefault="00D556C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8" w:history="1">
            <w:r w:rsidR="00211264" w:rsidRPr="002C2BDE">
              <w:rPr>
                <w:rStyle w:val="Hyperlink"/>
                <w:noProof/>
              </w:rPr>
              <w:t>3.5. Database Changes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_Toc521052998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7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2CE8F24F" w14:textId="5182EDC1" w:rsidR="00211264" w:rsidRDefault="00D556CC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1052999" w:history="1">
            <w:r w:rsidR="00211264" w:rsidRPr="002C2BDE">
              <w:rPr>
                <w:rStyle w:val="Hyperlink"/>
                <w:noProof/>
              </w:rPr>
              <w:t>Production Customer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_Toc521052999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7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7FA48149" w14:textId="73CA5841" w:rsidR="00211264" w:rsidRDefault="00D556CC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1053000" w:history="1">
            <w:r w:rsidR="00211264" w:rsidRPr="002C2BDE">
              <w:rPr>
                <w:rStyle w:val="Hyperlink"/>
                <w:noProof/>
              </w:rPr>
              <w:t>[Production].[Customer_RFV_Update]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_Toc521053000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7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6500BD63" w14:textId="6CB8764C" w:rsidR="00211264" w:rsidRDefault="00D556CC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1053001" w:history="1">
            <w:r w:rsidR="00211264" w:rsidRPr="002C2BDE">
              <w:rPr>
                <w:rStyle w:val="Hyperlink"/>
                <w:noProof/>
              </w:rPr>
              <w:t>[Production].[customer_rfv_history_production]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_Toc521053001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7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16E61301" w14:textId="687580E7" w:rsidR="00F717F8" w:rsidRPr="00617FF8" w:rsidRDefault="00F717F8" w:rsidP="00F717F8">
          <w:pPr>
            <w:rPr>
              <w:b/>
              <w:bCs/>
              <w:noProof/>
            </w:rPr>
          </w:pPr>
          <w:r w:rsidRPr="00617F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Pr="00617FF8" w:rsidRDefault="00B00F40"/>
    <w:p w14:paraId="1813BE37" w14:textId="77777777" w:rsidR="00587FD1" w:rsidRPr="00617FF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21052989"/>
      <w:r w:rsidRPr="00617FF8">
        <w:rPr>
          <w:sz w:val="32"/>
          <w:szCs w:val="32"/>
        </w:rPr>
        <w:lastRenderedPageBreak/>
        <w:t>Document Management</w:t>
      </w:r>
      <w:bookmarkEnd w:id="0"/>
      <w:bookmarkEnd w:id="1"/>
    </w:p>
    <w:p w14:paraId="48750F0F" w14:textId="77777777" w:rsidR="00D73FAE" w:rsidRPr="00617FF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1134"/>
        <w:gridCol w:w="1418"/>
        <w:gridCol w:w="2410"/>
        <w:gridCol w:w="3969"/>
        <w:tblGridChange w:id="2">
          <w:tblGrid>
            <w:gridCol w:w="2127"/>
            <w:gridCol w:w="1701"/>
            <w:gridCol w:w="2409"/>
            <w:gridCol w:w="2694"/>
          </w:tblGrid>
        </w:tblGridChange>
      </w:tblGrid>
      <w:tr w:rsidR="009114E0" w:rsidRPr="00617FF8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617FF8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617FF8" w14:paraId="37AF5BC8" w14:textId="77777777" w:rsidTr="00373E2C">
        <w:tblPrEx>
          <w:tblW w:w="8931" w:type="dxa"/>
          <w:tblInd w:w="-5" w:type="dxa"/>
          <w:tblPrExChange w:id="3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510"/>
          <w:trPrChange w:id="4" w:author="Steve Forster" w:date="2018-08-03T15:23:00Z">
            <w:trPr>
              <w:cantSplit/>
              <w:trHeight w:val="510"/>
            </w:trPr>
          </w:trPrChange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5" w:author="Steve Forster" w:date="2018-08-03T15:23:00Z">
              <w:tcPr>
                <w:tcW w:w="212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21F28C2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6" w:author="Steve Forster" w:date="2018-08-03T15:23:00Z">
              <w:tcPr>
                <w:tcW w:w="170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206B6974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7" w:author="Steve Forster" w:date="2018-08-03T15:23:00Z"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3B94BD9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8" w:author="Steve Forster" w:date="2018-08-03T15:23:00Z">
              <w:tcPr>
                <w:tcW w:w="269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69FB354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617FF8" w14:paraId="6E4E1AAE" w14:textId="77777777" w:rsidTr="00373E2C">
        <w:tblPrEx>
          <w:tblW w:w="8931" w:type="dxa"/>
          <w:tblInd w:w="-5" w:type="dxa"/>
          <w:tblPrExChange w:id="9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376"/>
          <w:trPrChange w:id="10" w:author="Steve Forster" w:date="2018-08-03T15:23:00Z">
            <w:trPr>
              <w:cantSplit/>
              <w:trHeight w:val="376"/>
            </w:trPr>
          </w:trPrChange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1" w:author="Steve Forster" w:date="2018-08-03T15:23:00Z"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5D60DF52" w14:textId="76B0F462" w:rsidR="009114E0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2" w:author="Steve Forster" w:date="2018-08-03T15:23:00Z">
              <w:tcPr>
                <w:tcW w:w="17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8643A8F" w14:textId="4198B42F" w:rsidR="009114E0" w:rsidRPr="00617FF8" w:rsidRDefault="00811CFA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23</w:t>
            </w:r>
            <w:r w:rsidR="00832518"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/07/2018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3" w:author="Steve Forster" w:date="2018-08-03T15:23:00Z">
              <w:tcPr>
                <w:tcW w:w="24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8275DC2" w14:textId="34110C1B" w:rsidR="009114E0" w:rsidRPr="00617FF8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14" w:author="Steve Forster" w:date="2018-08-03T15:23:00Z">
              <w:tcPr>
                <w:tcW w:w="26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4944C533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  <w:tr w:rsidR="00D3197D" w:rsidRPr="00617FF8" w14:paraId="0D4A7844" w14:textId="77777777" w:rsidTr="00373E2C">
        <w:tblPrEx>
          <w:tblW w:w="8931" w:type="dxa"/>
          <w:tblInd w:w="-5" w:type="dxa"/>
          <w:tblPrExChange w:id="15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376"/>
          <w:trPrChange w:id="16" w:author="Steve Forster" w:date="2018-08-03T15:23:00Z">
            <w:trPr>
              <w:cantSplit/>
              <w:trHeight w:val="376"/>
            </w:trPr>
          </w:trPrChange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7" w:author="Steve Forster" w:date="2018-08-03T15:23:00Z"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14:paraId="30E496BA" w14:textId="698DF748" w:rsidR="00D3197D" w:rsidRPr="00617FF8" w:rsidRDefault="00D3197D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8" w:author="Steve Forster" w:date="2018-08-03T15:23:00Z">
              <w:tcPr>
                <w:tcW w:w="17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14:paraId="4C773D2E" w14:textId="6E9A9405" w:rsidR="00D3197D" w:rsidRPr="00617FF8" w:rsidRDefault="00D3197D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03/08/2018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9" w:author="Steve Forster" w:date="2018-08-03T15:23:00Z">
              <w:tcPr>
                <w:tcW w:w="24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14:paraId="1572DEDC" w14:textId="498C163B" w:rsidR="00D3197D" w:rsidRPr="00617FF8" w:rsidRDefault="00811CFA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20" w:author="Steve Forster" w:date="2018-08-03T15:23:00Z">
              <w:tcPr>
                <w:tcW w:w="26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14:paraId="72DC6CE5" w14:textId="69CA528F" w:rsidR="00D3197D" w:rsidRPr="00617FF8" w:rsidRDefault="00C2000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Updated after </w:t>
            </w:r>
            <w:r w:rsidR="00811CFA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rev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iew</w:t>
            </w:r>
          </w:p>
        </w:tc>
      </w:tr>
      <w:tr w:rsidR="00D75769" w:rsidRPr="00617FF8" w14:paraId="7B9193DF" w14:textId="77777777" w:rsidTr="00373E2C">
        <w:tblPrEx>
          <w:tblW w:w="8931" w:type="dxa"/>
          <w:tblInd w:w="-5" w:type="dxa"/>
          <w:tblPrExChange w:id="21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376"/>
          <w:ins w:id="22" w:author="Steve Forster" w:date="2018-08-03T15:21:00Z"/>
          <w:trPrChange w:id="23" w:author="Steve Forster" w:date="2018-08-03T15:23:00Z">
            <w:trPr>
              <w:cantSplit/>
              <w:trHeight w:val="376"/>
            </w:trPr>
          </w:trPrChange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24" w:author="Steve Forster" w:date="2018-08-03T15:23:00Z"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14:paraId="337D7AE7" w14:textId="7519B592" w:rsidR="00D75769" w:rsidRDefault="00D75769" w:rsidP="00632F29">
            <w:pPr>
              <w:contextualSpacing/>
              <w:jc w:val="center"/>
              <w:rPr>
                <w:ins w:id="25" w:author="Steve Forster" w:date="2018-08-03T15:21:00Z"/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ins w:id="26" w:author="Steve Forster" w:date="2018-08-03T15:21:00Z">
              <w:r>
                <w:rPr>
                  <w:rFonts w:asciiTheme="majorHAnsi" w:eastAsia="Times New Roman" w:hAnsiTheme="majorHAnsi" w:cstheme="majorHAnsi"/>
                  <w:color w:val="000000"/>
                  <w:sz w:val="16"/>
                  <w:szCs w:val="16"/>
                  <w:lang w:eastAsia="en-GB"/>
                </w:rPr>
                <w:t>0.3</w:t>
              </w:r>
            </w:ins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27" w:author="Steve Forster" w:date="2018-08-03T15:23:00Z">
              <w:tcPr>
                <w:tcW w:w="17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14:paraId="6FE0C69B" w14:textId="3D10465F" w:rsidR="00D75769" w:rsidRDefault="00D75769" w:rsidP="00632F29">
            <w:pPr>
              <w:contextualSpacing/>
              <w:jc w:val="center"/>
              <w:rPr>
                <w:ins w:id="28" w:author="Steve Forster" w:date="2018-08-03T15:21:00Z"/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ins w:id="29" w:author="Steve Forster" w:date="2018-08-03T15:21:00Z">
              <w:r>
                <w:rPr>
                  <w:rFonts w:asciiTheme="majorHAnsi" w:eastAsia="Times New Roman" w:hAnsiTheme="majorHAnsi" w:cstheme="majorHAnsi"/>
                  <w:color w:val="000000"/>
                  <w:sz w:val="16"/>
                  <w:szCs w:val="16"/>
                  <w:lang w:eastAsia="en-GB"/>
                </w:rPr>
                <w:t>03/08/2018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30" w:author="Steve Forster" w:date="2018-08-03T15:23:00Z">
              <w:tcPr>
                <w:tcW w:w="24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14:paraId="1D302E95" w14:textId="7CC5147F" w:rsidR="00D75769" w:rsidRDefault="00D75769" w:rsidP="00632F29">
            <w:pPr>
              <w:contextualSpacing/>
              <w:jc w:val="center"/>
              <w:rPr>
                <w:ins w:id="31" w:author="Steve Forster" w:date="2018-08-03T15:21:00Z"/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ins w:id="32" w:author="Steve Forster" w:date="2018-08-03T15:21:00Z">
              <w:r>
                <w:rPr>
                  <w:rFonts w:asciiTheme="majorHAnsi" w:eastAsia="Times New Roman" w:hAnsiTheme="majorHAnsi" w:cstheme="majorHAnsi"/>
                  <w:color w:val="000000"/>
                  <w:sz w:val="16"/>
                  <w:szCs w:val="16"/>
                  <w:lang w:eastAsia="en-GB"/>
                </w:rPr>
                <w:t>Steve Forster</w:t>
              </w:r>
            </w:ins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33" w:author="Steve Forster" w:date="2018-08-03T15:23:00Z">
              <w:tcPr>
                <w:tcW w:w="269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14:paraId="5C77D0C9" w14:textId="4339AFB1" w:rsidR="00D75769" w:rsidRDefault="007234C9" w:rsidP="00632F29">
            <w:pPr>
              <w:contextualSpacing/>
              <w:jc w:val="center"/>
              <w:rPr>
                <w:ins w:id="34" w:author="Steve Forster" w:date="2018-08-03T15:21:00Z"/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ins w:id="35" w:author="Steve Forster" w:date="2018-08-03T15:36:00Z">
              <w:r>
                <w:rPr>
                  <w:rFonts w:asciiTheme="majorHAnsi" w:eastAsia="Times New Roman" w:hAnsiTheme="majorHAnsi" w:cstheme="majorHAnsi"/>
                  <w:color w:val="000000"/>
                  <w:sz w:val="16"/>
                  <w:szCs w:val="16"/>
                  <w:lang w:eastAsia="en-GB"/>
                </w:rPr>
                <w:t xml:space="preserve">3.1 RFV Segmentation </w:t>
              </w:r>
              <w:r w:rsidR="009C5953">
                <w:rPr>
                  <w:rFonts w:asciiTheme="majorHAnsi" w:eastAsia="Times New Roman" w:hAnsiTheme="majorHAnsi" w:cstheme="majorHAnsi"/>
                  <w:color w:val="000000"/>
                  <w:sz w:val="16"/>
                  <w:szCs w:val="16"/>
                  <w:lang w:eastAsia="en-GB"/>
                </w:rPr>
                <w:t>- u</w:t>
              </w:r>
            </w:ins>
            <w:ins w:id="36" w:author="Steve Forster" w:date="2018-08-03T15:21:00Z">
              <w:r w:rsidR="002F0153">
                <w:rPr>
                  <w:rFonts w:asciiTheme="majorHAnsi" w:eastAsia="Times New Roman" w:hAnsiTheme="majorHAnsi" w:cstheme="majorHAnsi"/>
                  <w:color w:val="000000"/>
                  <w:sz w:val="16"/>
                  <w:szCs w:val="16"/>
                  <w:lang w:eastAsia="en-GB"/>
                </w:rPr>
                <w:t>pdate</w:t>
              </w:r>
            </w:ins>
            <w:ins w:id="37" w:author="Steve Forster" w:date="2018-08-03T15:22:00Z">
              <w:r w:rsidR="002F0153">
                <w:rPr>
                  <w:rFonts w:asciiTheme="majorHAnsi" w:eastAsia="Times New Roman" w:hAnsiTheme="majorHAnsi" w:cstheme="majorHAnsi"/>
                  <w:color w:val="000000"/>
                  <w:sz w:val="16"/>
                  <w:szCs w:val="16"/>
                  <w:lang w:eastAsia="en-GB"/>
                </w:rPr>
                <w:t xml:space="preserve">d after review with </w:t>
              </w:r>
            </w:ins>
            <w:ins w:id="38" w:author="Steve Forster" w:date="2018-08-03T15:37:00Z">
              <w:r w:rsidR="009C5953">
                <w:rPr>
                  <w:rFonts w:asciiTheme="majorHAnsi" w:eastAsia="Times New Roman" w:hAnsiTheme="majorHAnsi" w:cstheme="majorHAnsi"/>
                  <w:color w:val="000000"/>
                  <w:sz w:val="16"/>
                  <w:szCs w:val="16"/>
                  <w:lang w:eastAsia="en-GB"/>
                </w:rPr>
                <w:br/>
              </w:r>
              <w:r w:rsidR="009C5953">
                <w:rPr>
                  <w:rFonts w:asciiTheme="majorHAnsi" w:eastAsia="Times New Roman" w:hAnsiTheme="majorHAnsi" w:cstheme="majorHAnsi"/>
                  <w:color w:val="000000"/>
                  <w:sz w:val="16"/>
                  <w:szCs w:val="16"/>
                  <w:lang w:eastAsia="en-GB"/>
                </w:rPr>
                <w:tab/>
              </w:r>
              <w:r w:rsidR="009C5953">
                <w:rPr>
                  <w:rFonts w:asciiTheme="majorHAnsi" w:eastAsia="Times New Roman" w:hAnsiTheme="majorHAnsi" w:cstheme="majorHAnsi"/>
                  <w:color w:val="000000"/>
                  <w:sz w:val="16"/>
                  <w:szCs w:val="16"/>
                  <w:lang w:eastAsia="en-GB"/>
                </w:rPr>
                <w:tab/>
              </w:r>
            </w:ins>
            <w:bookmarkStart w:id="39" w:name="_GoBack"/>
            <w:bookmarkEnd w:id="39"/>
            <w:ins w:id="40" w:author="Steve Forster" w:date="2018-08-03T15:22:00Z">
              <w:r w:rsidR="002F0153">
                <w:rPr>
                  <w:rFonts w:asciiTheme="majorHAnsi" w:eastAsia="Times New Roman" w:hAnsiTheme="majorHAnsi" w:cstheme="majorHAnsi"/>
                  <w:color w:val="000000"/>
                  <w:sz w:val="16"/>
                  <w:szCs w:val="16"/>
                  <w:lang w:eastAsia="en-GB"/>
                </w:rPr>
                <w:t>Alex Smith of Virgin Trains</w:t>
              </w:r>
            </w:ins>
          </w:p>
        </w:tc>
      </w:tr>
    </w:tbl>
    <w:p w14:paraId="61A5F6FC" w14:textId="77777777" w:rsidR="00A43D83" w:rsidRPr="00617FF8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2410"/>
        <w:gridCol w:w="3969"/>
        <w:tblGridChange w:id="41">
          <w:tblGrid>
            <w:gridCol w:w="2552"/>
            <w:gridCol w:w="3118"/>
            <w:gridCol w:w="3261"/>
          </w:tblGrid>
        </w:tblGridChange>
      </w:tblGrid>
      <w:tr w:rsidR="00F81590" w:rsidRPr="00617FF8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617FF8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617FF8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617FF8" w14:paraId="4C56EDCD" w14:textId="77777777" w:rsidTr="00F02BE2">
        <w:tblPrEx>
          <w:tblW w:w="8931" w:type="dxa"/>
          <w:tblInd w:w="-5" w:type="dxa"/>
          <w:tblPrExChange w:id="42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596"/>
          <w:tblHeader/>
          <w:trPrChange w:id="43" w:author="Steve Forster" w:date="2018-08-03T15:23:00Z">
            <w:trPr>
              <w:cantSplit/>
              <w:trHeight w:val="596"/>
              <w:tblHeader/>
            </w:trPr>
          </w:trPrChange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4" w:author="Steve Forster" w:date="2018-08-03T15:23:00Z">
              <w:tcPr>
                <w:tcW w:w="255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793BC5A6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5" w:author="Steve Forster" w:date="2018-08-03T15:23:00Z">
              <w:tcPr>
                <w:tcW w:w="311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051A7B07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46" w:author="Steve Forster" w:date="2018-08-03T15:23:00Z">
              <w:tcPr>
                <w:tcW w:w="326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63EE699F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617FF8" w14:paraId="13DAC836" w14:textId="77777777" w:rsidTr="00F02BE2">
        <w:tblPrEx>
          <w:tblW w:w="8931" w:type="dxa"/>
          <w:tblInd w:w="-5" w:type="dxa"/>
          <w:tblPrExChange w:id="47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510"/>
          <w:trPrChange w:id="48" w:author="Steve Forster" w:date="2018-08-03T15:23:00Z">
            <w:trPr>
              <w:cantSplit/>
              <w:trHeight w:val="510"/>
            </w:trPr>
          </w:trPrChange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49" w:author="Steve Forster" w:date="2018-08-03T15:23:00Z">
              <w:tcPr>
                <w:tcW w:w="255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E11FBAC" w14:textId="77777777" w:rsidR="00F81590" w:rsidRPr="00617FF8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0" w:author="Steve Forster" w:date="2018-08-03T15:23:00Z">
              <w:tcPr>
                <w:tcW w:w="311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2F0DFA8" w14:textId="77777777" w:rsidR="00F81590" w:rsidRPr="00617FF8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1" w:author="Steve Forster" w:date="2018-08-03T15:23:00Z">
              <w:tcPr>
                <w:tcW w:w="326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DC118A2" w14:textId="77777777" w:rsidR="00F81590" w:rsidRPr="00617FF8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Client Lead / Project Manager</w:t>
            </w:r>
          </w:p>
        </w:tc>
      </w:tr>
      <w:tr w:rsidR="00F81590" w:rsidRPr="00617FF8" w14:paraId="37955906" w14:textId="77777777" w:rsidTr="00F02BE2">
        <w:tblPrEx>
          <w:tblW w:w="8931" w:type="dxa"/>
          <w:tblInd w:w="-5" w:type="dxa"/>
          <w:tblPrExChange w:id="52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610"/>
          <w:trPrChange w:id="53" w:author="Steve Forster" w:date="2018-08-03T15:23:00Z">
            <w:trPr>
              <w:cantSplit/>
              <w:trHeight w:val="610"/>
            </w:trPr>
          </w:trPrChange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4" w:author="Steve Forster" w:date="2018-08-03T15:23:00Z">
              <w:tcPr>
                <w:tcW w:w="255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B3F6C6D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5" w:author="Steve Forster" w:date="2018-08-03T15:23:00Z">
              <w:tcPr>
                <w:tcW w:w="311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B2F5CE6" w14:textId="77777777" w:rsidR="00F81590" w:rsidRPr="00617FF8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6" w:author="Steve Forster" w:date="2018-08-03T15:23:00Z">
              <w:tcPr>
                <w:tcW w:w="326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30BD273" w14:textId="77777777" w:rsidR="00F81590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F81590" w:rsidRPr="00617FF8" w14:paraId="6638C816" w14:textId="77777777" w:rsidTr="00F02BE2">
        <w:tblPrEx>
          <w:tblW w:w="8931" w:type="dxa"/>
          <w:tblInd w:w="-5" w:type="dxa"/>
          <w:tblPrExChange w:id="57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684"/>
          <w:trPrChange w:id="58" w:author="Steve Forster" w:date="2018-08-03T15:23:00Z">
            <w:trPr>
              <w:cantSplit/>
              <w:trHeight w:val="684"/>
            </w:trPr>
          </w:trPrChange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9" w:author="Steve Forster" w:date="2018-08-03T15:23:00Z">
              <w:tcPr>
                <w:tcW w:w="255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7850D73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0" w:author="Steve Forster" w:date="2018-08-03T15:23:00Z">
              <w:tcPr>
                <w:tcW w:w="311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661DF8D" w14:textId="77777777" w:rsidR="00F81590" w:rsidRPr="00617FF8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Gary Newsome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" w:author="Steve Forster" w:date="2018-08-03T15:23:00Z">
              <w:tcPr>
                <w:tcW w:w="326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3C9F7EB" w14:textId="715C57B7" w:rsidR="00F81590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076B7C" w:rsidRPr="00617FF8" w14:paraId="340E7B7D" w14:textId="77777777" w:rsidTr="00F02BE2">
        <w:tblPrEx>
          <w:tblW w:w="8931" w:type="dxa"/>
          <w:tblInd w:w="-5" w:type="dxa"/>
          <w:tblPrExChange w:id="62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684"/>
          <w:trPrChange w:id="63" w:author="Steve Forster" w:date="2018-08-03T15:23:00Z">
            <w:trPr>
              <w:cantSplit/>
              <w:trHeight w:val="684"/>
            </w:trPr>
          </w:trPrChange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4" w:author="Steve Forster" w:date="2018-08-03T15:23:00Z">
              <w:tcPr>
                <w:tcW w:w="25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B60EC67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5" w:author="Steve Forster" w:date="2018-08-03T15:23:00Z">
              <w:tcPr>
                <w:tcW w:w="31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05A0149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John Whittome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6" w:author="Steve Forster" w:date="2018-08-03T15:23:00Z">
              <w:tcPr>
                <w:tcW w:w="326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7F02D80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617FF8" w14:paraId="6ABC82F3" w14:textId="77777777" w:rsidTr="00F02BE2">
        <w:tblPrEx>
          <w:tblW w:w="8931" w:type="dxa"/>
          <w:tblInd w:w="-5" w:type="dxa"/>
          <w:tblPrExChange w:id="67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684"/>
          <w:trPrChange w:id="68" w:author="Steve Forster" w:date="2018-08-03T15:23:00Z">
            <w:trPr>
              <w:cantSplit/>
              <w:trHeight w:val="684"/>
            </w:trPr>
          </w:trPrChange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9" w:author="Steve Forster" w:date="2018-08-03T15:23:00Z">
              <w:tcPr>
                <w:tcW w:w="25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1B60CC5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0" w:author="Steve Forster" w:date="2018-08-03T15:23:00Z">
              <w:tcPr>
                <w:tcW w:w="31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014998B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1" w:author="Steve Forster" w:date="2018-08-03T15:23:00Z">
              <w:tcPr>
                <w:tcW w:w="326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15310EA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617FF8" w14:paraId="6A97D8DB" w14:textId="77777777" w:rsidTr="00F02BE2">
        <w:tblPrEx>
          <w:tblW w:w="8931" w:type="dxa"/>
          <w:tblInd w:w="-5" w:type="dxa"/>
          <w:tblPrExChange w:id="72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444"/>
          <w:trPrChange w:id="73" w:author="Steve Forster" w:date="2018-08-03T15:23:00Z">
            <w:trPr>
              <w:cantSplit/>
              <w:trHeight w:val="444"/>
            </w:trPr>
          </w:trPrChange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4" w:author="Steve Forster" w:date="2018-08-03T15:23:00Z">
              <w:tcPr>
                <w:tcW w:w="25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CF888FB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5" w:author="Steve Forster" w:date="2018-08-03T15:23:00Z">
              <w:tcPr>
                <w:tcW w:w="31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5ABEF48" w14:textId="0DCF2EF9" w:rsidR="00076B7C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6" w:author="Steve Forster" w:date="2018-08-03T15:23:00Z">
              <w:tcPr>
                <w:tcW w:w="326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0077EC9" w14:textId="36EECA02" w:rsidR="00076B7C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617FF8" w14:paraId="71113BD0" w14:textId="77777777" w:rsidTr="00F02BE2">
        <w:tblPrEx>
          <w:tblW w:w="8931" w:type="dxa"/>
          <w:tblInd w:w="-5" w:type="dxa"/>
          <w:tblPrExChange w:id="77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444"/>
          <w:trPrChange w:id="78" w:author="Steve Forster" w:date="2018-08-03T15:23:00Z">
            <w:trPr>
              <w:cantSplit/>
              <w:trHeight w:val="444"/>
            </w:trPr>
          </w:trPrChange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9" w:author="Steve Forster" w:date="2018-08-03T15:23:00Z">
              <w:tcPr>
                <w:tcW w:w="25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6B36029" w14:textId="167159F7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0" w:author="Steve Forster" w:date="2018-08-03T15:23:00Z">
              <w:tcPr>
                <w:tcW w:w="31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A7CAB1C" w14:textId="0FBA9325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1" w:author="Steve Forster" w:date="2018-08-03T15:23:00Z">
              <w:tcPr>
                <w:tcW w:w="326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BBD1D14" w14:textId="61E7F952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617FF8" w14:paraId="68216CC8" w14:textId="77777777" w:rsidTr="00F02BE2">
        <w:tblPrEx>
          <w:tblW w:w="8931" w:type="dxa"/>
          <w:tblInd w:w="-5" w:type="dxa"/>
          <w:tblPrExChange w:id="82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444"/>
          <w:trPrChange w:id="83" w:author="Steve Forster" w:date="2018-08-03T15:23:00Z">
            <w:trPr>
              <w:cantSplit/>
              <w:trHeight w:val="444"/>
            </w:trPr>
          </w:trPrChange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4" w:author="Steve Forster" w:date="2018-08-03T15:23:00Z">
              <w:tcPr>
                <w:tcW w:w="25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A9E0A88" w14:textId="18E65774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5" w:author="Steve Forster" w:date="2018-08-03T15:23:00Z">
              <w:tcPr>
                <w:tcW w:w="31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C06CF3B" w14:textId="4BB1FA1C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6" w:author="Steve Forster" w:date="2018-08-03T15:23:00Z">
              <w:tcPr>
                <w:tcW w:w="326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C4903BF" w14:textId="7D128079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832518" w:rsidRPr="00617FF8" w14:paraId="7E230064" w14:textId="77777777" w:rsidTr="00F02BE2">
        <w:tblPrEx>
          <w:tblW w:w="8931" w:type="dxa"/>
          <w:tblInd w:w="-5" w:type="dxa"/>
          <w:tblPrExChange w:id="87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444"/>
          <w:trPrChange w:id="88" w:author="Steve Forster" w:date="2018-08-03T15:23:00Z">
            <w:trPr>
              <w:cantSplit/>
              <w:trHeight w:val="444"/>
            </w:trPr>
          </w:trPrChange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9" w:author="Steve Forster" w:date="2018-08-03T15:23:00Z">
              <w:tcPr>
                <w:tcW w:w="25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A9082E3" w14:textId="65D138BB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0" w:author="Steve Forster" w:date="2018-08-03T15:23:00Z">
              <w:tcPr>
                <w:tcW w:w="31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4FA1DB2" w14:textId="275F04FF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Avtar </w:t>
            </w:r>
            <w:proofErr w:type="spellStart"/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Aswell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1" w:author="Steve Forster" w:date="2018-08-03T15:23:00Z">
              <w:tcPr>
                <w:tcW w:w="326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A5230B2" w14:textId="245397BE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  <w:tr w:rsidR="00F82DAB" w:rsidRPr="00617FF8" w14:paraId="4296321A" w14:textId="77777777" w:rsidTr="00F02BE2">
        <w:tblPrEx>
          <w:tblW w:w="8931" w:type="dxa"/>
          <w:tblInd w:w="-5" w:type="dxa"/>
          <w:tblPrExChange w:id="92" w:author="Steve Forster" w:date="2018-08-03T15:23:00Z">
            <w:tblPrEx>
              <w:tblW w:w="8931" w:type="dxa"/>
              <w:tblInd w:w="-5" w:type="dxa"/>
            </w:tblPrEx>
          </w:tblPrExChange>
        </w:tblPrEx>
        <w:trPr>
          <w:cantSplit/>
          <w:trHeight w:val="444"/>
          <w:trPrChange w:id="93" w:author="Steve Forster" w:date="2018-08-03T15:23:00Z">
            <w:trPr>
              <w:cantSplit/>
              <w:trHeight w:val="444"/>
            </w:trPr>
          </w:trPrChange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4" w:author="Steve Forster" w:date="2018-08-03T15:23:00Z">
              <w:tcPr>
                <w:tcW w:w="25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3F833C4" w14:textId="5070723B" w:rsidR="00F82DAB" w:rsidRPr="00617FF8" w:rsidRDefault="00F82DAB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5" w:author="Steve Forster" w:date="2018-08-03T15:23:00Z">
              <w:tcPr>
                <w:tcW w:w="311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3E6D8FF" w14:textId="58526730" w:rsidR="00F82DAB" w:rsidRPr="00617FF8" w:rsidRDefault="00F82DAB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James Moore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96" w:author="Steve Forster" w:date="2018-08-03T15:23:00Z">
              <w:tcPr>
                <w:tcW w:w="326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1A1F6C9B" w14:textId="6A151F68" w:rsidR="00F82DAB" w:rsidRPr="00617FF8" w:rsidRDefault="00F82DAB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Lead</w:t>
            </w:r>
          </w:p>
        </w:tc>
      </w:tr>
    </w:tbl>
    <w:p w14:paraId="5AC6A3C5" w14:textId="77777777" w:rsidR="00587FD1" w:rsidRPr="00617FF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97" w:name="_Toc467059799"/>
      <w:bookmarkStart w:id="98" w:name="_Toc508899960"/>
      <w:bookmarkStart w:id="99" w:name="_Toc521052990"/>
      <w:bookmarkStart w:id="100" w:name="_Toc467059800"/>
      <w:r w:rsidRPr="00617FF8">
        <w:rPr>
          <w:sz w:val="32"/>
          <w:szCs w:val="32"/>
        </w:rPr>
        <w:lastRenderedPageBreak/>
        <w:t>Document Purpose</w:t>
      </w:r>
      <w:bookmarkEnd w:id="97"/>
      <w:bookmarkEnd w:id="98"/>
      <w:bookmarkEnd w:id="99"/>
    </w:p>
    <w:p w14:paraId="11859104" w14:textId="77777777" w:rsidR="00587FD1" w:rsidRPr="00617FF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38CA466" w14:textId="170E9BD4" w:rsidR="00587FD1" w:rsidRPr="00617FF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</w:t>
      </w:r>
      <w:r w:rsidR="004A3A9A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>RFV</w:t>
      </w:r>
      <w:r w:rsidR="00717AFF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</w:t>
      </w:r>
      <w:r w:rsidR="00E56986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Design </w:t>
      </w:r>
      <w:r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Document 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>i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s to define the scope of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how the solution will process data for</w:t>
      </w:r>
      <w:r w:rsidR="00E52BDC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the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B755B" w:rsidRPr="00617FF8">
        <w:rPr>
          <w:rFonts w:asciiTheme="majorHAnsi" w:hAnsiTheme="majorHAnsi"/>
          <w:color w:val="000000" w:themeColor="text1"/>
          <w:sz w:val="22"/>
          <w:szCs w:val="22"/>
        </w:rPr>
        <w:t>RFV segmentation scheme.</w:t>
      </w:r>
    </w:p>
    <w:p w14:paraId="4F684AF9" w14:textId="77777777" w:rsidR="006B7917" w:rsidRPr="00617FF8" w:rsidRDefault="006B7917" w:rsidP="00587FD1">
      <w:pPr>
        <w:rPr>
          <w:rFonts w:asciiTheme="majorHAnsi" w:hAnsiTheme="majorHAnsi"/>
          <w:sz w:val="22"/>
          <w:szCs w:val="22"/>
        </w:rPr>
      </w:pPr>
    </w:p>
    <w:p w14:paraId="7669C218" w14:textId="499ED862" w:rsidR="00587FD1" w:rsidRPr="00617FF8" w:rsidRDefault="00587FD1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list of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functional requirements </w:t>
      </w:r>
      <w:r w:rsidR="00F54BBC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documented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in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this design are covered below in the scoping section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4548374" w14:textId="4AC22095" w:rsidR="004C3D56" w:rsidRPr="00617FF8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3262F88A" w14:textId="6F988A8B" w:rsidR="004C3D56" w:rsidRPr="00617FF8" w:rsidRDefault="007C3827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A56FD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process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will be developed as a</w:t>
      </w:r>
      <w:r w:rsidR="005E1103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SSiS</w:t>
      </w:r>
      <w:proofErr w:type="spellEnd"/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package to enable </w:t>
      </w:r>
      <w:r w:rsidR="006A2798" w:rsidRPr="00617FF8">
        <w:rPr>
          <w:rFonts w:asciiTheme="majorHAnsi" w:hAnsiTheme="majorHAnsi"/>
          <w:color w:val="000000" w:themeColor="text1"/>
          <w:sz w:val="22"/>
          <w:szCs w:val="22"/>
        </w:rPr>
        <w:t>scheduling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at different times depending on the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scoring requirements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</w:p>
    <w:p w14:paraId="186092FD" w14:textId="77777777" w:rsidR="00FA56FD" w:rsidRPr="00617FF8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1468C5A7" w14:textId="1FBE1AB4" w:rsidR="004C3D56" w:rsidRPr="00617FF8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The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>RFV calculation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will be dependent on the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>staging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for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Sales Transactions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to complete without error</w:t>
      </w:r>
      <w:r w:rsidR="005E1103">
        <w:rPr>
          <w:rFonts w:asciiTheme="majorHAnsi" w:hAnsiTheme="majorHAnsi"/>
          <w:color w:val="000000" w:themeColor="text1"/>
          <w:sz w:val="22"/>
          <w:szCs w:val="22"/>
        </w:rPr>
        <w:t>.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</w:p>
    <w:p w14:paraId="52480D27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445C54F5" w14:textId="07F6F790" w:rsidR="009C112A" w:rsidRPr="00617FF8" w:rsidRDefault="009C112A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This document should be read in </w:t>
      </w:r>
      <w:r w:rsidR="006A2798" w:rsidRPr="00617FF8">
        <w:rPr>
          <w:rFonts w:asciiTheme="majorHAnsi" w:hAnsiTheme="majorHAnsi"/>
          <w:color w:val="000000" w:themeColor="text1"/>
          <w:sz w:val="22"/>
          <w:szCs w:val="22"/>
        </w:rPr>
        <w:t>conjunction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with the Technical Design document and the Business Requirements documents</w:t>
      </w:r>
    </w:p>
    <w:p w14:paraId="67900642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617FF8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01" w:name="_Toc467575432"/>
      <w:bookmarkStart w:id="102" w:name="_Toc508899961"/>
      <w:bookmarkStart w:id="103" w:name="_Toc521052991"/>
      <w:r w:rsidRPr="00617FF8">
        <w:rPr>
          <w:sz w:val="28"/>
          <w:szCs w:val="28"/>
        </w:rPr>
        <w:t xml:space="preserve">2.1 </w:t>
      </w:r>
      <w:r w:rsidR="00587FD1" w:rsidRPr="00617FF8">
        <w:rPr>
          <w:sz w:val="28"/>
          <w:szCs w:val="28"/>
        </w:rPr>
        <w:t>In Document Scope</w:t>
      </w:r>
      <w:bookmarkEnd w:id="101"/>
      <w:bookmarkEnd w:id="102"/>
      <w:bookmarkEnd w:id="103"/>
    </w:p>
    <w:p w14:paraId="10238CFE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77777777" w:rsidR="00587FD1" w:rsidRPr="00617FF8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C963999" w14:textId="13319F9F" w:rsidR="00FA56FD" w:rsidRDefault="005B318B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Logic for RFV calculation for Customers</w:t>
      </w:r>
    </w:p>
    <w:p w14:paraId="7AE4081C" w14:textId="721AAEFC" w:rsidR="00D36CBB" w:rsidRPr="00617FF8" w:rsidRDefault="00D36CBB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Database changes required to implement the design</w:t>
      </w:r>
    </w:p>
    <w:p w14:paraId="73DFB6C1" w14:textId="5CE479E0" w:rsidR="00D56AE1" w:rsidRPr="00617FF8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617FF8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04" w:name="_Toc460341814"/>
      <w:bookmarkStart w:id="105" w:name="_Toc467575433"/>
      <w:bookmarkStart w:id="106" w:name="_Toc508899962"/>
      <w:bookmarkStart w:id="107" w:name="_Toc521052992"/>
      <w:r w:rsidRPr="00617FF8">
        <w:rPr>
          <w:sz w:val="28"/>
          <w:szCs w:val="28"/>
        </w:rPr>
        <w:t xml:space="preserve">2.2 </w:t>
      </w:r>
      <w:r w:rsidR="00587FD1" w:rsidRPr="00617FF8">
        <w:rPr>
          <w:sz w:val="28"/>
          <w:szCs w:val="28"/>
        </w:rPr>
        <w:t>Out of Document Scope</w:t>
      </w:r>
      <w:bookmarkEnd w:id="104"/>
      <w:bookmarkEnd w:id="105"/>
      <w:bookmarkEnd w:id="106"/>
      <w:bookmarkEnd w:id="107"/>
    </w:p>
    <w:p w14:paraId="29E5FBED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617FF8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 w:rsidRPr="00617FF8">
        <w:rPr>
          <w:rFonts w:asciiTheme="majorHAnsi" w:hAnsiTheme="majorHAnsi"/>
          <w:sz w:val="22"/>
          <w:szCs w:val="22"/>
        </w:rPr>
        <w:t xml:space="preserve"> and </w:t>
      </w:r>
      <w:r w:rsidR="00FA56FD" w:rsidRPr="00617FF8">
        <w:rPr>
          <w:rFonts w:asciiTheme="majorHAnsi" w:hAnsiTheme="majorHAnsi"/>
          <w:sz w:val="22"/>
          <w:szCs w:val="22"/>
        </w:rPr>
        <w:t>will be covered to separate design documents</w:t>
      </w:r>
      <w:r w:rsidRPr="00617FF8">
        <w:rPr>
          <w:rFonts w:asciiTheme="majorHAnsi" w:hAnsiTheme="majorHAnsi"/>
          <w:sz w:val="22"/>
          <w:szCs w:val="22"/>
        </w:rPr>
        <w:t>:</w:t>
      </w:r>
    </w:p>
    <w:p w14:paraId="1CD3B77C" w14:textId="2F895F23" w:rsidR="00587FD1" w:rsidRPr="00617FF8" w:rsidRDefault="00F86A43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 xml:space="preserve">RFV </w:t>
      </w:r>
      <w:r w:rsidR="00A45065" w:rsidRPr="00617FF8">
        <w:rPr>
          <w:rFonts w:asciiTheme="majorHAnsi" w:hAnsiTheme="majorHAnsi"/>
          <w:sz w:val="22"/>
          <w:szCs w:val="22"/>
        </w:rPr>
        <w:t>Segmentation</w:t>
      </w:r>
      <w:r w:rsidRPr="00617FF8">
        <w:rPr>
          <w:rFonts w:asciiTheme="majorHAnsi" w:hAnsiTheme="majorHAnsi"/>
          <w:sz w:val="22"/>
          <w:szCs w:val="22"/>
        </w:rPr>
        <w:t xml:space="preserve"> for Prospects</w:t>
      </w:r>
      <w:r w:rsidR="005E1103">
        <w:rPr>
          <w:rFonts w:asciiTheme="majorHAnsi" w:hAnsiTheme="majorHAnsi"/>
          <w:sz w:val="22"/>
          <w:szCs w:val="22"/>
        </w:rPr>
        <w:t>;</w:t>
      </w:r>
    </w:p>
    <w:p w14:paraId="26005227" w14:textId="26EA385D" w:rsidR="00FA56FD" w:rsidRPr="00617FF8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design to pr</w:t>
      </w:r>
      <w:r w:rsidR="00424865" w:rsidRPr="00617FF8">
        <w:rPr>
          <w:rFonts w:asciiTheme="majorHAnsi" w:hAnsiTheme="majorHAnsi"/>
          <w:sz w:val="22"/>
          <w:szCs w:val="22"/>
        </w:rPr>
        <w:t>ocess records through to pre</w:t>
      </w:r>
      <w:r w:rsidR="008A7AD1" w:rsidRPr="00617FF8">
        <w:rPr>
          <w:rFonts w:asciiTheme="majorHAnsi" w:hAnsiTheme="majorHAnsi"/>
          <w:sz w:val="22"/>
          <w:szCs w:val="22"/>
        </w:rPr>
        <w:t>-</w:t>
      </w:r>
      <w:r w:rsidR="00424865" w:rsidRPr="00617FF8">
        <w:rPr>
          <w:rFonts w:asciiTheme="majorHAnsi" w:hAnsiTheme="majorHAnsi"/>
          <w:sz w:val="22"/>
          <w:szCs w:val="22"/>
        </w:rPr>
        <w:t>processing</w:t>
      </w:r>
      <w:r w:rsidR="005E1103">
        <w:rPr>
          <w:rFonts w:asciiTheme="majorHAnsi" w:hAnsiTheme="majorHAnsi"/>
          <w:sz w:val="22"/>
          <w:szCs w:val="22"/>
        </w:rPr>
        <w:t>;</w:t>
      </w:r>
    </w:p>
    <w:p w14:paraId="470E90A8" w14:textId="3847EE28" w:rsidR="00A45065" w:rsidRPr="00617FF8" w:rsidRDefault="00A45065" w:rsidP="00A45065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design to process records through to staging</w:t>
      </w:r>
      <w:r w:rsidR="005E1103">
        <w:rPr>
          <w:rFonts w:asciiTheme="majorHAnsi" w:hAnsiTheme="majorHAnsi"/>
          <w:sz w:val="22"/>
          <w:szCs w:val="22"/>
        </w:rPr>
        <w:t>.</w:t>
      </w:r>
    </w:p>
    <w:p w14:paraId="19C3F6D9" w14:textId="1DF0EF09" w:rsidR="00D73FAE" w:rsidRPr="00617FF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08" w:name="_Toc508899963"/>
      <w:bookmarkStart w:id="109" w:name="_Toc521052993"/>
      <w:r w:rsidRPr="00617FF8">
        <w:rPr>
          <w:sz w:val="32"/>
          <w:szCs w:val="32"/>
        </w:rPr>
        <w:lastRenderedPageBreak/>
        <w:t>High Level Overview</w:t>
      </w:r>
      <w:bookmarkEnd w:id="100"/>
      <w:bookmarkEnd w:id="108"/>
      <w:bookmarkEnd w:id="109"/>
    </w:p>
    <w:p w14:paraId="0DE1A24D" w14:textId="77777777" w:rsidR="00D73FAE" w:rsidRPr="00617FF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2D60A84C" w:rsidR="00D30D62" w:rsidRPr="00617FF8" w:rsidRDefault="00D30D62" w:rsidP="00D30D62">
      <w:pPr>
        <w:pStyle w:val="Heading2"/>
        <w:rPr>
          <w:sz w:val="28"/>
          <w:szCs w:val="28"/>
        </w:rPr>
      </w:pPr>
      <w:bookmarkStart w:id="110" w:name="_Toc508899964"/>
      <w:bookmarkStart w:id="111" w:name="_Toc521052994"/>
      <w:bookmarkStart w:id="112" w:name="_Hlk519110284"/>
      <w:r w:rsidRPr="00617FF8">
        <w:rPr>
          <w:sz w:val="28"/>
          <w:szCs w:val="28"/>
        </w:rPr>
        <w:t xml:space="preserve">3.1. </w:t>
      </w:r>
      <w:bookmarkEnd w:id="110"/>
      <w:r w:rsidR="00642BAA" w:rsidRPr="00617FF8">
        <w:rPr>
          <w:sz w:val="28"/>
          <w:szCs w:val="28"/>
        </w:rPr>
        <w:t>RFV Segmentation</w:t>
      </w:r>
      <w:bookmarkEnd w:id="111"/>
    </w:p>
    <w:p w14:paraId="6776D265" w14:textId="77777777" w:rsidR="00EB6705" w:rsidRPr="00617FF8" w:rsidRDefault="00EB6705" w:rsidP="00862C9F"/>
    <w:p w14:paraId="3C47E2B0" w14:textId="32D8EA43" w:rsidR="00642BAA" w:rsidRPr="00617FF8" w:rsidRDefault="00642BAA" w:rsidP="00642BAA">
      <w:bookmarkStart w:id="113" w:name="_Toc508899966"/>
      <w:bookmarkEnd w:id="112"/>
      <w:r w:rsidRPr="00617FF8">
        <w:t>The RFV segmentation will be calculated</w:t>
      </w:r>
      <w:r w:rsidR="00525192" w:rsidRPr="00617FF8">
        <w:t xml:space="preserve"> for all Customers</w:t>
      </w:r>
      <w:r w:rsidRPr="00617FF8">
        <w:t xml:space="preserve"> on a daily basis as part of the </w:t>
      </w:r>
      <w:r w:rsidRPr="00617FF8">
        <w:rPr>
          <w:b/>
        </w:rPr>
        <w:t>[Production].[</w:t>
      </w:r>
      <w:proofErr w:type="spellStart"/>
      <w:r w:rsidRPr="00617FF8">
        <w:rPr>
          <w:b/>
        </w:rPr>
        <w:t>Customer_Refresh</w:t>
      </w:r>
      <w:proofErr w:type="spellEnd"/>
      <w:r w:rsidRPr="00617FF8">
        <w:rPr>
          <w:b/>
        </w:rPr>
        <w:t>]</w:t>
      </w:r>
      <w:r w:rsidRPr="00617FF8">
        <w:t xml:space="preserve"> process.</w:t>
      </w:r>
    </w:p>
    <w:p w14:paraId="2CD048B0" w14:textId="77777777" w:rsidR="00642BAA" w:rsidRPr="00617FF8" w:rsidRDefault="00642BAA" w:rsidP="00642BAA"/>
    <w:p w14:paraId="4D815E1B" w14:textId="41D358A9" w:rsidR="00642BAA" w:rsidRPr="00617FF8" w:rsidRDefault="00D93AF6" w:rsidP="00642BAA">
      <w:r w:rsidRPr="00617FF8">
        <w:t>T</w:t>
      </w:r>
      <w:r w:rsidR="00BD5D7C" w:rsidRPr="00617FF8">
        <w:t>he segmentation will c</w:t>
      </w:r>
      <w:r w:rsidR="00642BAA" w:rsidRPr="00617FF8">
        <w:t xml:space="preserve">alculate and store 3 component fields </w:t>
      </w:r>
      <w:r w:rsidR="00642BAA" w:rsidRPr="00617FF8">
        <w:rPr>
          <w:b/>
        </w:rPr>
        <w:t>[Recency]</w:t>
      </w:r>
      <w:r w:rsidR="00642BAA" w:rsidRPr="00617FF8">
        <w:t xml:space="preserve">, </w:t>
      </w:r>
      <w:r w:rsidR="00642BAA" w:rsidRPr="00617FF8">
        <w:rPr>
          <w:b/>
        </w:rPr>
        <w:t xml:space="preserve">[Frequency] </w:t>
      </w:r>
      <w:r w:rsidR="00642BAA" w:rsidRPr="00617FF8">
        <w:t>and</w:t>
      </w:r>
      <w:r w:rsidR="00642BAA" w:rsidRPr="00617FF8">
        <w:rPr>
          <w:b/>
        </w:rPr>
        <w:t xml:space="preserve"> [Value]</w:t>
      </w:r>
      <w:r w:rsidR="00BD5D7C" w:rsidRPr="00617FF8">
        <w:t xml:space="preserve"> to allow simpler targeting based on </w:t>
      </w:r>
      <w:r w:rsidR="0011724A" w:rsidRPr="00617FF8">
        <w:t>value or frequency.</w:t>
      </w:r>
    </w:p>
    <w:p w14:paraId="7704074C" w14:textId="77777777" w:rsidR="00642BAA" w:rsidRPr="00617FF8" w:rsidRDefault="00642BAA" w:rsidP="00642BAA"/>
    <w:p w14:paraId="7098F87A" w14:textId="2662A48D" w:rsidR="00642BAA" w:rsidRPr="00617FF8" w:rsidRDefault="00642BAA" w:rsidP="00642BAA">
      <w:r w:rsidRPr="00617FF8">
        <w:t xml:space="preserve">The RFV score will be concatenated as a single field </w:t>
      </w:r>
      <w:del w:id="114" w:author="Steve Forster" w:date="2018-08-03T15:06:00Z">
        <w:r w:rsidRPr="00617FF8" w:rsidDel="00167CEB">
          <w:rPr>
            <w:b/>
          </w:rPr>
          <w:delText>[Frequency]</w:delText>
        </w:r>
      </w:del>
      <w:ins w:id="115" w:author="Steve Forster" w:date="2018-08-03T15:06:00Z">
        <w:r w:rsidR="00167CEB" w:rsidRPr="00617FF8">
          <w:rPr>
            <w:b/>
          </w:rPr>
          <w:t>[Recency]</w:t>
        </w:r>
      </w:ins>
      <w:r w:rsidRPr="00617FF8">
        <w:rPr>
          <w:b/>
        </w:rPr>
        <w:t>-[Value]-</w:t>
      </w:r>
      <w:ins w:id="116" w:author="Steve Forster" w:date="2018-08-03T15:06:00Z">
        <w:r w:rsidR="00167CEB" w:rsidRPr="00617FF8">
          <w:rPr>
            <w:b/>
          </w:rPr>
          <w:t>[Frequency]</w:t>
        </w:r>
        <w:r w:rsidR="00167CEB" w:rsidRPr="00617FF8" w:rsidDel="00167CEB">
          <w:rPr>
            <w:b/>
          </w:rPr>
          <w:t xml:space="preserve"> </w:t>
        </w:r>
      </w:ins>
      <w:del w:id="117" w:author="Steve Forster" w:date="2018-08-03T15:06:00Z">
        <w:r w:rsidRPr="00617FF8" w:rsidDel="00167CEB">
          <w:rPr>
            <w:b/>
          </w:rPr>
          <w:delText>[Recency]</w:delText>
        </w:r>
      </w:del>
      <w:r w:rsidRPr="00617FF8">
        <w:t xml:space="preserve"> </w:t>
      </w:r>
      <w:r w:rsidRPr="00617FF8">
        <w:br/>
        <w:t>e.g. ‘H-M-E’</w:t>
      </w:r>
      <w:r w:rsidR="005E1103">
        <w:t>.</w:t>
      </w:r>
    </w:p>
    <w:p w14:paraId="3781428D" w14:textId="77777777" w:rsidR="00642BAA" w:rsidRPr="00617FF8" w:rsidRDefault="00642BAA" w:rsidP="00642BAA"/>
    <w:p w14:paraId="74E2FA27" w14:textId="3C2328D9" w:rsidR="00642BAA" w:rsidRPr="00617FF8" w:rsidRDefault="00642BAA" w:rsidP="00642BAA">
      <w:r w:rsidRPr="00617FF8">
        <w:t xml:space="preserve">Where </w:t>
      </w:r>
      <w:r w:rsidR="0011724A" w:rsidRPr="00617FF8">
        <w:t xml:space="preserve">a customer has </w:t>
      </w:r>
      <w:r w:rsidRPr="00617FF8">
        <w:t>registered, but ha</w:t>
      </w:r>
      <w:r w:rsidR="0011724A" w:rsidRPr="00617FF8">
        <w:t>s</w:t>
      </w:r>
      <w:r w:rsidRPr="00617FF8">
        <w:t xml:space="preserve"> no transactions</w:t>
      </w:r>
      <w:r w:rsidR="005E1103">
        <w:t>,</w:t>
      </w:r>
      <w:r w:rsidRPr="00617FF8">
        <w:t xml:space="preserve"> concatenate </w:t>
      </w:r>
      <w:r w:rsidRPr="00617FF8">
        <w:rPr>
          <w:b/>
        </w:rPr>
        <w:t>[</w:t>
      </w:r>
      <w:del w:id="118" w:author="Steve Forster" w:date="2018-08-03T15:08:00Z">
        <w:r w:rsidRPr="00617FF8" w:rsidDel="00A907DD">
          <w:rPr>
            <w:b/>
          </w:rPr>
          <w:delText>Frequency</w:delText>
        </w:r>
      </w:del>
      <w:ins w:id="119" w:author="Steve Forster" w:date="2018-08-03T15:08:00Z">
        <w:r w:rsidR="00A907DD">
          <w:rPr>
            <w:b/>
          </w:rPr>
          <w:t>Recency</w:t>
        </w:r>
      </w:ins>
      <w:r w:rsidRPr="00617FF8">
        <w:rPr>
          <w:b/>
        </w:rPr>
        <w:t>]-[Value]</w:t>
      </w:r>
      <w:r w:rsidRPr="00617FF8">
        <w:br/>
        <w:t>e.g. ‘R-L’</w:t>
      </w:r>
      <w:r w:rsidR="005E1103">
        <w:t>.</w:t>
      </w:r>
    </w:p>
    <w:p w14:paraId="42A3AFB1" w14:textId="77777777" w:rsidR="00642BAA" w:rsidRPr="00617FF8" w:rsidRDefault="00642BAA" w:rsidP="00642BAA"/>
    <w:p w14:paraId="1C97E727" w14:textId="77777777" w:rsidR="00642BAA" w:rsidRPr="00617FF8" w:rsidRDefault="00642BAA" w:rsidP="00642BAA">
      <w:r w:rsidRPr="00617FF8">
        <w:rPr>
          <w:noProof/>
        </w:rPr>
        <w:drawing>
          <wp:inline distT="0" distB="0" distL="0" distR="0" wp14:anchorId="277DD9A3" wp14:editId="5202B3E1">
            <wp:extent cx="6070210" cy="2764301"/>
            <wp:effectExtent l="63500" t="0" r="6413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A8B9272" w14:textId="77777777" w:rsidR="00642BAA" w:rsidRPr="00617FF8" w:rsidRDefault="00642BAA" w:rsidP="00642BAA">
      <w:r w:rsidRPr="00617FF8">
        <w:br w:type="page"/>
      </w:r>
    </w:p>
    <w:p w14:paraId="1811A5F7" w14:textId="5C72BDFB" w:rsidR="00C51815" w:rsidRPr="000A38FF" w:rsidRDefault="00C51815" w:rsidP="00C51815">
      <w:pPr>
        <w:pStyle w:val="Heading2"/>
        <w:rPr>
          <w:sz w:val="28"/>
          <w:szCs w:val="28"/>
        </w:rPr>
      </w:pPr>
      <w:bookmarkStart w:id="120" w:name="_Toc521052995"/>
      <w:r w:rsidRPr="000A38FF">
        <w:rPr>
          <w:sz w:val="28"/>
          <w:szCs w:val="28"/>
        </w:rPr>
        <w:lastRenderedPageBreak/>
        <w:t>3.</w:t>
      </w:r>
      <w:r w:rsidR="005051FF" w:rsidRPr="000A38FF">
        <w:rPr>
          <w:sz w:val="28"/>
          <w:szCs w:val="28"/>
        </w:rPr>
        <w:t>2</w:t>
      </w:r>
      <w:r w:rsidRPr="000A38FF">
        <w:rPr>
          <w:sz w:val="28"/>
          <w:szCs w:val="28"/>
        </w:rPr>
        <w:t xml:space="preserve">. </w:t>
      </w:r>
      <w:r w:rsidR="004C279C" w:rsidRPr="000A38FF">
        <w:rPr>
          <w:sz w:val="28"/>
          <w:szCs w:val="28"/>
        </w:rPr>
        <w:t>Assumptions</w:t>
      </w:r>
      <w:bookmarkEnd w:id="120"/>
    </w:p>
    <w:bookmarkEnd w:id="113"/>
    <w:p w14:paraId="51D14118" w14:textId="17034390" w:rsidR="004C279C" w:rsidRPr="00617FF8" w:rsidRDefault="00091574" w:rsidP="004C279C">
      <w:r w:rsidRPr="00617FF8">
        <w:t>T</w:t>
      </w:r>
      <w:r w:rsidR="004C279C" w:rsidRPr="00617FF8">
        <w:t xml:space="preserve">ransactions </w:t>
      </w:r>
      <w:r w:rsidRPr="00617FF8">
        <w:t xml:space="preserve">for all Train Operating Companies (TOC) </w:t>
      </w:r>
      <w:r w:rsidR="004C279C" w:rsidRPr="00617FF8">
        <w:t>are to be considered for purchases and journeys</w:t>
      </w:r>
      <w:r w:rsidRPr="00617FF8">
        <w:t xml:space="preserve"> in the calculation of RFV</w:t>
      </w:r>
      <w:r w:rsidR="004C279C" w:rsidRPr="00617FF8">
        <w:t>.</w:t>
      </w:r>
    </w:p>
    <w:p w14:paraId="7343A05C" w14:textId="77777777" w:rsidR="00091574" w:rsidRPr="00617FF8" w:rsidRDefault="00091574" w:rsidP="004C279C"/>
    <w:p w14:paraId="63BB1DB8" w14:textId="698AFA90" w:rsidR="004C279C" w:rsidRPr="00617FF8" w:rsidRDefault="004C279C" w:rsidP="004C279C">
      <w:r w:rsidRPr="00617FF8">
        <w:t>All ti</w:t>
      </w:r>
      <w:r w:rsidR="00DE5004" w:rsidRPr="00617FF8">
        <w:t>cket types are to be considered in the segmentation scheme.</w:t>
      </w:r>
    </w:p>
    <w:p w14:paraId="1C6FFA2E" w14:textId="61A54024" w:rsidR="004C279C" w:rsidRPr="00617FF8" w:rsidRDefault="004C279C" w:rsidP="004C279C"/>
    <w:p w14:paraId="12963CF1" w14:textId="058F59E4" w:rsidR="0001215A" w:rsidRPr="00617FF8" w:rsidRDefault="0001215A" w:rsidP="0001215A">
      <w:r w:rsidRPr="00617FF8">
        <w:t xml:space="preserve">Refunded purchases </w:t>
      </w:r>
      <w:r w:rsidR="003A45B0" w:rsidRPr="00617FF8">
        <w:t>count towards recency in the segmentation</w:t>
      </w:r>
      <w:r w:rsidRPr="00617FF8">
        <w:t>.</w:t>
      </w:r>
    </w:p>
    <w:p w14:paraId="677823A4" w14:textId="06FC440A" w:rsidR="00974998" w:rsidRPr="00617FF8" w:rsidRDefault="00974998" w:rsidP="0001215A"/>
    <w:p w14:paraId="16CAF7F8" w14:textId="438CB185" w:rsidR="00974998" w:rsidRPr="00617FF8" w:rsidRDefault="00974998" w:rsidP="0001215A">
      <w:r w:rsidRPr="00617FF8">
        <w:t xml:space="preserve">Transactions older than 36 months will not be used in </w:t>
      </w:r>
      <w:r w:rsidR="00D37E2A" w:rsidRPr="00617FF8">
        <w:t>the calculation of the RFV segmentation.</w:t>
      </w:r>
    </w:p>
    <w:p w14:paraId="1B9A8969" w14:textId="77777777" w:rsidR="0001215A" w:rsidRPr="00617FF8" w:rsidRDefault="0001215A" w:rsidP="004C279C"/>
    <w:p w14:paraId="7014464C" w14:textId="13B9B634" w:rsidR="00DE5004" w:rsidRPr="000A38FF" w:rsidRDefault="00DE5004" w:rsidP="00DE5004">
      <w:pPr>
        <w:pStyle w:val="Heading2"/>
        <w:rPr>
          <w:sz w:val="28"/>
          <w:szCs w:val="28"/>
        </w:rPr>
      </w:pPr>
      <w:bookmarkStart w:id="121" w:name="_Toc521052996"/>
      <w:r w:rsidRPr="000A38FF">
        <w:rPr>
          <w:sz w:val="28"/>
          <w:szCs w:val="28"/>
        </w:rPr>
        <w:t>3.</w:t>
      </w:r>
      <w:r w:rsidR="005051FF" w:rsidRPr="000A38FF">
        <w:rPr>
          <w:sz w:val="28"/>
          <w:szCs w:val="28"/>
        </w:rPr>
        <w:t>3</w:t>
      </w:r>
      <w:r w:rsidRPr="000A38FF">
        <w:rPr>
          <w:sz w:val="28"/>
          <w:szCs w:val="28"/>
        </w:rPr>
        <w:t>. Data</w:t>
      </w:r>
      <w:bookmarkEnd w:id="121"/>
    </w:p>
    <w:p w14:paraId="764336C0" w14:textId="77777777" w:rsidR="00BE79A6" w:rsidRPr="00617FF8" w:rsidRDefault="00BE79A6" w:rsidP="004C279C"/>
    <w:p w14:paraId="71B7E885" w14:textId="7E0391C7" w:rsidR="00BE79A6" w:rsidRPr="00617FF8" w:rsidRDefault="00BE79A6" w:rsidP="004C279C">
      <w:r w:rsidRPr="00617FF8">
        <w:t xml:space="preserve">Recency and Value derivations will use the </w:t>
      </w:r>
      <w:r w:rsidR="00492DA0" w:rsidRPr="00617FF8">
        <w:t xml:space="preserve">summary </w:t>
      </w:r>
      <w:r w:rsidRPr="00617FF8">
        <w:t xml:space="preserve">columns in </w:t>
      </w:r>
      <w:r w:rsidRPr="00617FF8">
        <w:rPr>
          <w:b/>
        </w:rPr>
        <w:t>[Production].[Customer]</w:t>
      </w:r>
      <w:r w:rsidR="006B57F6" w:rsidRPr="00617FF8">
        <w:t xml:space="preserve"> such as </w:t>
      </w:r>
      <w:r w:rsidR="007673F7" w:rsidRPr="00617FF8">
        <w:rPr>
          <w:b/>
        </w:rPr>
        <w:t>[</w:t>
      </w:r>
      <w:r w:rsidR="006B57F6" w:rsidRPr="00617FF8">
        <w:rPr>
          <w:b/>
        </w:rPr>
        <w:t>SalesTransaction</w:t>
      </w:r>
      <w:r w:rsidR="007673F7" w:rsidRPr="00617FF8">
        <w:rPr>
          <w:b/>
        </w:rPr>
        <w:t>12</w:t>
      </w:r>
      <w:r w:rsidR="006B57F6" w:rsidRPr="00617FF8">
        <w:rPr>
          <w:b/>
        </w:rPr>
        <w:t>Mnth</w:t>
      </w:r>
      <w:r w:rsidR="007673F7" w:rsidRPr="00617FF8">
        <w:rPr>
          <w:b/>
        </w:rPr>
        <w:t>]</w:t>
      </w:r>
      <w:r w:rsidR="007673F7" w:rsidRPr="00617FF8">
        <w:t xml:space="preserve"> </w:t>
      </w:r>
      <w:r w:rsidR="0070510B" w:rsidRPr="00617FF8">
        <w:t>and</w:t>
      </w:r>
      <w:r w:rsidR="007673F7" w:rsidRPr="00617FF8">
        <w:t xml:space="preserve"> </w:t>
      </w:r>
      <w:r w:rsidR="007673F7" w:rsidRPr="00617FF8">
        <w:rPr>
          <w:b/>
        </w:rPr>
        <w:t>[</w:t>
      </w:r>
      <w:r w:rsidR="00D6619A" w:rsidRPr="00617FF8">
        <w:rPr>
          <w:b/>
        </w:rPr>
        <w:t>SalesAmountRail12Mnth</w:t>
      </w:r>
      <w:r w:rsidR="007673F7" w:rsidRPr="00617FF8">
        <w:rPr>
          <w:b/>
        </w:rPr>
        <w:t>]</w:t>
      </w:r>
      <w:r w:rsidR="007673F7" w:rsidRPr="00617FF8">
        <w:t>.</w:t>
      </w:r>
    </w:p>
    <w:p w14:paraId="4B61B038" w14:textId="77777777" w:rsidR="007673F7" w:rsidRPr="00617FF8" w:rsidRDefault="007673F7" w:rsidP="004C279C"/>
    <w:p w14:paraId="556D8C2F" w14:textId="775D93F8" w:rsidR="004C279C" w:rsidRPr="00617FF8" w:rsidRDefault="00580988" w:rsidP="004C279C">
      <w:r w:rsidRPr="00617FF8">
        <w:t xml:space="preserve">If the summary attributes on Customer are not applicable, </w:t>
      </w:r>
      <w:r w:rsidR="0099793E" w:rsidRPr="00617FF8">
        <w:t>transaction data can be calculated using</w:t>
      </w:r>
      <w:r w:rsidR="004C279C" w:rsidRPr="00617FF8">
        <w:t xml:space="preserve"> the </w:t>
      </w:r>
      <w:r w:rsidR="004C279C" w:rsidRPr="00617FF8">
        <w:rPr>
          <w:b/>
        </w:rPr>
        <w:t>[</w:t>
      </w:r>
      <w:proofErr w:type="spellStart"/>
      <w:r w:rsidR="004C279C" w:rsidRPr="00617FF8">
        <w:rPr>
          <w:b/>
        </w:rPr>
        <w:t>STG_Transaction</w:t>
      </w:r>
      <w:proofErr w:type="spellEnd"/>
      <w:r w:rsidR="004C279C" w:rsidRPr="00617FF8">
        <w:rPr>
          <w:b/>
        </w:rPr>
        <w:t>]</w:t>
      </w:r>
      <w:r w:rsidR="004C279C" w:rsidRPr="00617FF8">
        <w:t xml:space="preserve"> table in C</w:t>
      </w:r>
      <w:r w:rsidR="003C3230" w:rsidRPr="00617FF8">
        <w:t>R</w:t>
      </w:r>
      <w:r w:rsidR="004C279C" w:rsidRPr="00617FF8">
        <w:t xml:space="preserve">M </w:t>
      </w:r>
      <w:r w:rsidR="0099793E" w:rsidRPr="00617FF8">
        <w:t>referencing</w:t>
      </w:r>
      <w:r w:rsidR="004C279C" w:rsidRPr="00617FF8">
        <w:t xml:space="preserve"> the </w:t>
      </w:r>
      <w:r w:rsidR="004C279C" w:rsidRPr="00617FF8">
        <w:rPr>
          <w:b/>
        </w:rPr>
        <w:t>[</w:t>
      </w:r>
      <w:proofErr w:type="spellStart"/>
      <w:r w:rsidR="004C279C" w:rsidRPr="00617FF8">
        <w:rPr>
          <w:b/>
        </w:rPr>
        <w:t>SalesTransactionDate</w:t>
      </w:r>
      <w:proofErr w:type="spellEnd"/>
      <w:r w:rsidR="004C279C" w:rsidRPr="00617FF8">
        <w:rPr>
          <w:b/>
        </w:rPr>
        <w:t>]</w:t>
      </w:r>
      <w:r w:rsidR="004C279C" w:rsidRPr="00617FF8">
        <w:t xml:space="preserve"> to determine when the booking was placed.</w:t>
      </w:r>
      <w:r w:rsidR="001662B7" w:rsidRPr="00617FF8">
        <w:t xml:space="preserve">  </w:t>
      </w:r>
      <w:r w:rsidR="004C279C" w:rsidRPr="00617FF8">
        <w:t>Where there are multiple transactions for a journey, use the latest transaction</w:t>
      </w:r>
      <w:r w:rsidR="00076597" w:rsidRPr="00617FF8">
        <w:t xml:space="preserve"> received</w:t>
      </w:r>
      <w:r w:rsidR="001662B7" w:rsidRPr="00617FF8">
        <w:t>, and i</w:t>
      </w:r>
      <w:r w:rsidR="00076597" w:rsidRPr="00617FF8">
        <w:t xml:space="preserve">gnore </w:t>
      </w:r>
      <w:r w:rsidR="00097B7A" w:rsidRPr="00617FF8">
        <w:t xml:space="preserve">all transaction </w:t>
      </w:r>
      <w:r w:rsidR="00076597" w:rsidRPr="00617FF8">
        <w:t>records</w:t>
      </w:r>
      <w:r w:rsidR="004C279C" w:rsidRPr="00617FF8">
        <w:t xml:space="preserve"> that </w:t>
      </w:r>
      <w:r w:rsidR="003C3230" w:rsidRPr="00617FF8">
        <w:t>ha</w:t>
      </w:r>
      <w:r w:rsidR="00076597" w:rsidRPr="00617FF8">
        <w:t>ve</w:t>
      </w:r>
      <w:r w:rsidR="004C279C" w:rsidRPr="00617FF8">
        <w:t xml:space="preserve"> an </w:t>
      </w:r>
      <w:proofErr w:type="spellStart"/>
      <w:r w:rsidR="004C279C" w:rsidRPr="00617FF8">
        <w:t>Archive_Ind</w:t>
      </w:r>
      <w:proofErr w:type="spellEnd"/>
      <w:r w:rsidR="004C279C" w:rsidRPr="00617FF8">
        <w:t>=’</w:t>
      </w:r>
      <w:r w:rsidR="00076597" w:rsidRPr="00617FF8">
        <w:t>Y</w:t>
      </w:r>
      <w:r w:rsidR="004C279C" w:rsidRPr="00617FF8">
        <w:t>’.</w:t>
      </w:r>
    </w:p>
    <w:p w14:paraId="66A7C5B5" w14:textId="77777777" w:rsidR="004C279C" w:rsidRPr="00617FF8" w:rsidRDefault="004C279C" w:rsidP="004C279C"/>
    <w:p w14:paraId="3080C160" w14:textId="75692666" w:rsidR="00D30D62" w:rsidRPr="00617FF8" w:rsidRDefault="00D30D62" w:rsidP="00D30D62">
      <w:pPr>
        <w:rPr>
          <w:rFonts w:asciiTheme="majorHAnsi" w:hAnsiTheme="majorHAnsi" w:cstheme="majorHAnsi"/>
          <w:sz w:val="22"/>
          <w:szCs w:val="22"/>
        </w:rPr>
      </w:pPr>
    </w:p>
    <w:p w14:paraId="6074F913" w14:textId="77777777" w:rsidR="00CD07CE" w:rsidRPr="00617FF8" w:rsidRDefault="00CD07C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 w:rsidRPr="00617FF8">
        <w:br w:type="page"/>
      </w:r>
    </w:p>
    <w:p w14:paraId="386C5AE4" w14:textId="0044F68A" w:rsidR="00CD07CE" w:rsidRPr="000A38FF" w:rsidRDefault="00CD07CE" w:rsidP="00CD07CE">
      <w:pPr>
        <w:pStyle w:val="Heading2"/>
        <w:rPr>
          <w:sz w:val="28"/>
          <w:szCs w:val="28"/>
        </w:rPr>
      </w:pPr>
      <w:bookmarkStart w:id="122" w:name="_Toc521052997"/>
      <w:r w:rsidRPr="000A38FF">
        <w:rPr>
          <w:sz w:val="28"/>
          <w:szCs w:val="28"/>
        </w:rPr>
        <w:lastRenderedPageBreak/>
        <w:t>3.</w:t>
      </w:r>
      <w:r w:rsidR="005051FF" w:rsidRPr="000A38FF">
        <w:rPr>
          <w:sz w:val="28"/>
          <w:szCs w:val="28"/>
        </w:rPr>
        <w:t>4</w:t>
      </w:r>
      <w:r w:rsidRPr="000A38FF">
        <w:rPr>
          <w:sz w:val="28"/>
          <w:szCs w:val="28"/>
        </w:rPr>
        <w:t>. Level Splits</w:t>
      </w:r>
      <w:bookmarkEnd w:id="122"/>
    </w:p>
    <w:p w14:paraId="3491FCF4" w14:textId="6EED2567" w:rsidR="00CD07CE" w:rsidRPr="00617FF8" w:rsidRDefault="00CD07CE" w:rsidP="00CD07CE">
      <w:r w:rsidRPr="00617FF8">
        <w:t>RFV is split into 3 components</w:t>
      </w:r>
      <w:r w:rsidR="000F5A0D">
        <w:t xml:space="preserve">, and each </w:t>
      </w:r>
      <w:r w:rsidR="003A6DAF">
        <w:t>segment will be mutually exclusive, calculated top down.</w:t>
      </w:r>
      <w:r w:rsidRPr="00617FF8">
        <w:br/>
      </w:r>
    </w:p>
    <w:p w14:paraId="5FA1E10C" w14:textId="77777777" w:rsidR="00CD07CE" w:rsidRPr="00617FF8" w:rsidRDefault="00CD07CE" w:rsidP="00CD07CE">
      <w:pPr>
        <w:rPr>
          <w:b/>
        </w:rPr>
      </w:pPr>
      <w:r w:rsidRPr="00617FF8">
        <w:rPr>
          <w:b/>
        </w:rPr>
        <w:t>Level 1 - Recency</w:t>
      </w:r>
    </w:p>
    <w:tbl>
      <w:tblPr>
        <w:tblStyle w:val="GridTable5Dark-Accent1"/>
        <w:tblW w:w="9531" w:type="dxa"/>
        <w:tblLook w:val="04A0" w:firstRow="1" w:lastRow="0" w:firstColumn="1" w:lastColumn="0" w:noHBand="0" w:noVBand="1"/>
      </w:tblPr>
      <w:tblGrid>
        <w:gridCol w:w="1067"/>
        <w:gridCol w:w="1055"/>
        <w:gridCol w:w="7409"/>
      </w:tblGrid>
      <w:tr w:rsidR="00CD07CE" w:rsidRPr="00617FF8" w14:paraId="0AE96A96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0438357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Level-1 Code</w:t>
            </w:r>
          </w:p>
        </w:tc>
        <w:tc>
          <w:tcPr>
            <w:tcW w:w="1055" w:type="dxa"/>
            <w:hideMark/>
          </w:tcPr>
          <w:p w14:paraId="191295B9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Level-1</w:t>
            </w: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br/>
              <w:t>Segment</w:t>
            </w:r>
          </w:p>
        </w:tc>
        <w:tc>
          <w:tcPr>
            <w:tcW w:w="7409" w:type="dxa"/>
            <w:hideMark/>
          </w:tcPr>
          <w:p w14:paraId="79068A02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CD07CE" w:rsidRPr="00617FF8" w14:paraId="58281E23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7AAB9B6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H</w:t>
            </w:r>
          </w:p>
        </w:tc>
        <w:tc>
          <w:tcPr>
            <w:tcW w:w="1055" w:type="dxa"/>
          </w:tcPr>
          <w:p w14:paraId="2BA33DF4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LIVE</w:t>
            </w:r>
          </w:p>
        </w:tc>
        <w:tc>
          <w:tcPr>
            <w:tcW w:w="7409" w:type="dxa"/>
          </w:tcPr>
          <w:p w14:paraId="308C9461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Active </w:t>
            </w:r>
          </w:p>
          <w:p w14:paraId="1C2525CE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 in the last 12 months</w:t>
            </w:r>
          </w:p>
        </w:tc>
      </w:tr>
      <w:tr w:rsidR="00CD07CE" w:rsidRPr="00617FF8" w14:paraId="2C375693" w14:textId="77777777" w:rsidTr="00BA315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618F770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M</w:t>
            </w:r>
          </w:p>
        </w:tc>
        <w:tc>
          <w:tcPr>
            <w:tcW w:w="1055" w:type="dxa"/>
          </w:tcPr>
          <w:p w14:paraId="56D94B8B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LAPS</w:t>
            </w:r>
          </w:p>
        </w:tc>
        <w:tc>
          <w:tcPr>
            <w:tcW w:w="7409" w:type="dxa"/>
          </w:tcPr>
          <w:p w14:paraId="6933F4C0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Lapsed </w:t>
            </w:r>
          </w:p>
          <w:p w14:paraId="0941611D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 12-24 months ago</w:t>
            </w:r>
          </w:p>
        </w:tc>
      </w:tr>
      <w:tr w:rsidR="00CD07CE" w:rsidRPr="00617FF8" w14:paraId="79800ED8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201125A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</w:t>
            </w:r>
          </w:p>
        </w:tc>
        <w:tc>
          <w:tcPr>
            <w:tcW w:w="1055" w:type="dxa"/>
          </w:tcPr>
          <w:p w14:paraId="5E29F570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INAC</w:t>
            </w:r>
          </w:p>
        </w:tc>
        <w:tc>
          <w:tcPr>
            <w:tcW w:w="7409" w:type="dxa"/>
          </w:tcPr>
          <w:p w14:paraId="0AB9B55D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Inactive </w:t>
            </w:r>
          </w:p>
          <w:p w14:paraId="116F64F0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 24-36 months ago</w:t>
            </w:r>
          </w:p>
        </w:tc>
      </w:tr>
      <w:tr w:rsidR="00CD07CE" w:rsidRPr="00617FF8" w14:paraId="5FCC28F8" w14:textId="77777777" w:rsidTr="00BA315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0C6757F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</w:t>
            </w:r>
          </w:p>
        </w:tc>
        <w:tc>
          <w:tcPr>
            <w:tcW w:w="1055" w:type="dxa"/>
          </w:tcPr>
          <w:p w14:paraId="18965AE3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REG</w:t>
            </w:r>
          </w:p>
        </w:tc>
        <w:tc>
          <w:tcPr>
            <w:tcW w:w="7409" w:type="dxa"/>
          </w:tcPr>
          <w:p w14:paraId="5B297075" w14:textId="7B35D2AF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>Registered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AE491C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not transacted (split by live, laps, </w:t>
            </w:r>
            <w:proofErr w:type="spellStart"/>
            <w:r w:rsidRPr="00617FF8">
              <w:rPr>
                <w:rFonts w:ascii="Calibri" w:eastAsia="Times New Roman" w:hAnsi="Calibri" w:cs="Arial"/>
                <w:lang w:eastAsia="en-GB"/>
              </w:rPr>
              <w:t>inac</w:t>
            </w:r>
            <w:proofErr w:type="spellEnd"/>
            <w:r w:rsidRPr="00617FF8">
              <w:rPr>
                <w:rFonts w:ascii="Calibri" w:eastAsia="Times New Roman" w:hAnsi="Calibri" w:cs="Arial"/>
                <w:lang w:eastAsia="en-GB"/>
              </w:rPr>
              <w:t>)</w:t>
            </w:r>
          </w:p>
        </w:tc>
      </w:tr>
    </w:tbl>
    <w:p w14:paraId="3552D6F3" w14:textId="69EE2944" w:rsidR="00CD07CE" w:rsidRPr="00617FF8" w:rsidRDefault="00CD07CE" w:rsidP="00CD07CE">
      <w:pPr>
        <w:rPr>
          <w:b/>
        </w:rPr>
      </w:pPr>
      <w:r w:rsidRPr="00617FF8">
        <w:rPr>
          <w:b/>
        </w:rPr>
        <w:t>Level 2 - Value</w:t>
      </w:r>
    </w:p>
    <w:tbl>
      <w:tblPr>
        <w:tblStyle w:val="GridTable5Dark-Accent1"/>
        <w:tblW w:w="9516" w:type="dxa"/>
        <w:tblLook w:val="04A0" w:firstRow="1" w:lastRow="0" w:firstColumn="1" w:lastColumn="0" w:noHBand="0" w:noVBand="1"/>
      </w:tblPr>
      <w:tblGrid>
        <w:gridCol w:w="1066"/>
        <w:gridCol w:w="1056"/>
        <w:gridCol w:w="7394"/>
      </w:tblGrid>
      <w:tr w:rsidR="00236E32" w:rsidRPr="00617FF8" w14:paraId="2FDB017D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460CF48E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Level-2 Code</w:t>
            </w:r>
          </w:p>
        </w:tc>
        <w:tc>
          <w:tcPr>
            <w:tcW w:w="1056" w:type="dxa"/>
            <w:hideMark/>
          </w:tcPr>
          <w:p w14:paraId="7A0EC1FA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Level-2 Segment</w:t>
            </w:r>
          </w:p>
        </w:tc>
        <w:tc>
          <w:tcPr>
            <w:tcW w:w="7394" w:type="dxa"/>
            <w:hideMark/>
          </w:tcPr>
          <w:p w14:paraId="23347E38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236E32" w:rsidRPr="00617FF8" w14:paraId="090859C7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7FD4D566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H</w:t>
            </w:r>
          </w:p>
        </w:tc>
        <w:tc>
          <w:tcPr>
            <w:tcW w:w="1056" w:type="dxa"/>
          </w:tcPr>
          <w:p w14:paraId="230BA4B7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VHV</w:t>
            </w:r>
          </w:p>
        </w:tc>
        <w:tc>
          <w:tcPr>
            <w:tcW w:w="7394" w:type="dxa"/>
          </w:tcPr>
          <w:p w14:paraId="10BAC14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GB"/>
              </w:rPr>
            </w:pPr>
            <w:r w:rsidRPr="00617FF8">
              <w:rPr>
                <w:b/>
                <w:lang w:eastAsia="en-GB"/>
              </w:rPr>
              <w:t xml:space="preserve">Very High Value </w:t>
            </w:r>
          </w:p>
          <w:p w14:paraId="60E91C9C" w14:textId="1AAF778F" w:rsidR="00D96497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617FF8">
              <w:rPr>
                <w:lang w:eastAsia="en-GB"/>
              </w:rPr>
              <w:t xml:space="preserve">Purchase value &gt; £1000, purchased in the </w:t>
            </w:r>
            <w:r w:rsidR="00274BE7" w:rsidRPr="00617FF8">
              <w:rPr>
                <w:lang w:eastAsia="en-GB"/>
              </w:rPr>
              <w:t>last 12</w:t>
            </w:r>
            <w:r w:rsidRPr="00617FF8">
              <w:rPr>
                <w:lang w:eastAsia="en-GB"/>
              </w:rPr>
              <w:t xml:space="preserve"> month</w:t>
            </w:r>
            <w:r w:rsidR="00274BE7" w:rsidRPr="00617FF8">
              <w:rPr>
                <w:lang w:eastAsia="en-GB"/>
              </w:rPr>
              <w:t>s</w:t>
            </w:r>
            <w:r w:rsidR="00274BE7" w:rsidRPr="00617FF8">
              <w:rPr>
                <w:lang w:eastAsia="en-GB"/>
              </w:rPr>
              <w:br/>
            </w:r>
            <w:r w:rsidR="002D51A7" w:rsidRPr="00617FF8">
              <w:rPr>
                <w:i/>
                <w:lang w:eastAsia="en-GB"/>
              </w:rPr>
              <w:t>OR</w:t>
            </w:r>
          </w:p>
          <w:p w14:paraId="679638A7" w14:textId="11AC5116" w:rsidR="00CD07CE" w:rsidRPr="00617FF8" w:rsidRDefault="00D96497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lang w:eastAsia="en-GB"/>
              </w:rPr>
              <w:t>Not transacted</w:t>
            </w:r>
            <w:r w:rsidR="00F00A67" w:rsidRPr="00617FF8">
              <w:rPr>
                <w:lang w:eastAsia="en-GB"/>
              </w:rPr>
              <w:t>, and has registered</w:t>
            </w:r>
            <w:r w:rsidRPr="00617FF8">
              <w:rPr>
                <w:lang w:eastAsia="en-GB"/>
              </w:rPr>
              <w:t xml:space="preserve"> in </w:t>
            </w:r>
            <w:r w:rsidR="00F00A67" w:rsidRPr="00617FF8">
              <w:rPr>
                <w:lang w:eastAsia="en-GB"/>
              </w:rPr>
              <w:t>last</w:t>
            </w:r>
            <w:r w:rsidRPr="00617FF8">
              <w:rPr>
                <w:lang w:eastAsia="en-GB"/>
              </w:rPr>
              <w:t xml:space="preserve"> 12 month</w:t>
            </w:r>
            <w:r w:rsidR="00F00A67" w:rsidRPr="00617FF8">
              <w:rPr>
                <w:lang w:eastAsia="en-GB"/>
              </w:rPr>
              <w:t>s</w:t>
            </w:r>
          </w:p>
        </w:tc>
      </w:tr>
      <w:tr w:rsidR="00236E32" w:rsidRPr="00617FF8" w14:paraId="3F2FC7D1" w14:textId="77777777" w:rsidTr="00BA315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068EB7B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M</w:t>
            </w:r>
          </w:p>
        </w:tc>
        <w:tc>
          <w:tcPr>
            <w:tcW w:w="1056" w:type="dxa"/>
          </w:tcPr>
          <w:p w14:paraId="741E8C65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HV</w:t>
            </w:r>
          </w:p>
        </w:tc>
        <w:tc>
          <w:tcPr>
            <w:tcW w:w="7394" w:type="dxa"/>
          </w:tcPr>
          <w:p w14:paraId="52FD002B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GB"/>
              </w:rPr>
            </w:pPr>
            <w:r w:rsidRPr="00617FF8">
              <w:rPr>
                <w:b/>
                <w:lang w:eastAsia="en-GB"/>
              </w:rPr>
              <w:t xml:space="preserve">Moderately High Value </w:t>
            </w:r>
          </w:p>
          <w:p w14:paraId="3F88CEDB" w14:textId="0D52F5EC" w:rsidR="009C6040" w:rsidRPr="00617FF8" w:rsidRDefault="00CD07CE" w:rsidP="009C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617FF8">
              <w:rPr>
                <w:lang w:eastAsia="en-GB"/>
              </w:rPr>
              <w:t xml:space="preserve">Purchase value between £250 and £1000, </w:t>
            </w:r>
            <w:r w:rsidR="003C5556" w:rsidRPr="00617FF8">
              <w:rPr>
                <w:lang w:eastAsia="en-GB"/>
              </w:rPr>
              <w:t>purchased in the last 12 months</w:t>
            </w:r>
            <w:r w:rsidR="00432730" w:rsidRPr="00617FF8">
              <w:rPr>
                <w:lang w:eastAsia="en-GB"/>
              </w:rPr>
              <w:br/>
            </w:r>
            <w:r w:rsidR="009C6040" w:rsidRPr="00617FF8">
              <w:rPr>
                <w:i/>
                <w:lang w:eastAsia="en-GB"/>
              </w:rPr>
              <w:t>OR</w:t>
            </w:r>
          </w:p>
          <w:p w14:paraId="4EFC46AA" w14:textId="301307FF" w:rsidR="00CD07CE" w:rsidRPr="00617FF8" w:rsidRDefault="009C6040" w:rsidP="009C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lang w:eastAsia="en-GB"/>
              </w:rPr>
              <w:t>Not transacted, and has registered in last 12-24 months</w:t>
            </w:r>
          </w:p>
        </w:tc>
      </w:tr>
      <w:tr w:rsidR="00236E32" w:rsidRPr="00617FF8" w14:paraId="56E43CE2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7117186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</w:t>
            </w:r>
          </w:p>
        </w:tc>
        <w:tc>
          <w:tcPr>
            <w:tcW w:w="1056" w:type="dxa"/>
          </w:tcPr>
          <w:p w14:paraId="633CD7ED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LV</w:t>
            </w:r>
          </w:p>
        </w:tc>
        <w:tc>
          <w:tcPr>
            <w:tcW w:w="7394" w:type="dxa"/>
          </w:tcPr>
          <w:p w14:paraId="30348C6B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Low Value </w:t>
            </w:r>
          </w:p>
          <w:p w14:paraId="6AFBBF3B" w14:textId="15AA4DF8" w:rsidR="00CD07CE" w:rsidRPr="00617FF8" w:rsidRDefault="00CD07CE" w:rsidP="003C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Purchase value &lt;= £250, </w:t>
            </w:r>
            <w:r w:rsidR="003C5556" w:rsidRPr="00617FF8">
              <w:rPr>
                <w:lang w:eastAsia="en-GB"/>
              </w:rPr>
              <w:t>purchased in the last 12 months</w:t>
            </w:r>
            <w:r w:rsidR="009C6040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9C6040" w:rsidRPr="00617FF8">
              <w:rPr>
                <w:i/>
                <w:lang w:eastAsia="en-GB"/>
              </w:rPr>
              <w:t>OR</w:t>
            </w:r>
            <w:r w:rsidR="00432730" w:rsidRPr="00617FF8">
              <w:rPr>
                <w:lang w:eastAsia="en-GB"/>
              </w:rPr>
              <w:br/>
            </w:r>
            <w:r w:rsidR="009C6040" w:rsidRPr="00617FF8">
              <w:rPr>
                <w:lang w:eastAsia="en-GB"/>
              </w:rPr>
              <w:t xml:space="preserve">Not transacted, and has registered </w:t>
            </w:r>
            <w:r w:rsidR="00F57131" w:rsidRPr="00617FF8">
              <w:rPr>
                <w:lang w:eastAsia="en-GB"/>
              </w:rPr>
              <w:t>more than</w:t>
            </w:r>
            <w:r w:rsidR="009C6040" w:rsidRPr="00617FF8">
              <w:rPr>
                <w:lang w:eastAsia="en-GB"/>
              </w:rPr>
              <w:t xml:space="preserve"> 24</w:t>
            </w:r>
            <w:r w:rsidR="00CA34D6">
              <w:rPr>
                <w:lang w:eastAsia="en-GB"/>
              </w:rPr>
              <w:t>-3</w:t>
            </w:r>
            <w:r w:rsidR="005E2510">
              <w:rPr>
                <w:lang w:eastAsia="en-GB"/>
              </w:rPr>
              <w:t>6</w:t>
            </w:r>
            <w:r w:rsidR="009C6040" w:rsidRPr="00617FF8">
              <w:rPr>
                <w:lang w:eastAsia="en-GB"/>
              </w:rPr>
              <w:t xml:space="preserve"> months</w:t>
            </w:r>
            <w:r w:rsidR="00F57131" w:rsidRPr="00617FF8">
              <w:rPr>
                <w:lang w:eastAsia="en-GB"/>
              </w:rPr>
              <w:t xml:space="preserve"> ago</w:t>
            </w:r>
          </w:p>
        </w:tc>
      </w:tr>
      <w:tr w:rsidR="005E2510" w:rsidRPr="00617FF8" w14:paraId="7EDEDD95" w14:textId="77777777" w:rsidTr="00BA315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36B0ADDF" w14:textId="3C862EE8" w:rsidR="005E2510" w:rsidRPr="00617FF8" w:rsidRDefault="005E2510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VL</w:t>
            </w:r>
          </w:p>
        </w:tc>
        <w:tc>
          <w:tcPr>
            <w:tcW w:w="1056" w:type="dxa"/>
          </w:tcPr>
          <w:p w14:paraId="330B1D7A" w14:textId="714ABBA6" w:rsidR="005E2510" w:rsidRPr="00617FF8" w:rsidRDefault="005E2510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VL</w:t>
            </w:r>
          </w:p>
        </w:tc>
        <w:tc>
          <w:tcPr>
            <w:tcW w:w="7394" w:type="dxa"/>
          </w:tcPr>
          <w:p w14:paraId="36BF391D" w14:textId="77777777" w:rsidR="005E2510" w:rsidRDefault="00E91B85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lang w:eastAsia="en-GB"/>
              </w:rPr>
              <w:t>Very Low Value</w:t>
            </w:r>
          </w:p>
          <w:p w14:paraId="4C76A683" w14:textId="56F6772B" w:rsidR="00E91B85" w:rsidRPr="00617FF8" w:rsidRDefault="00E91B85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lang w:eastAsia="en-GB"/>
              </w:rPr>
              <w:t>Not transacted, and has registered more</w:t>
            </w:r>
            <w:r>
              <w:rPr>
                <w:lang w:eastAsia="en-GB"/>
              </w:rPr>
              <w:t xml:space="preserve"> 36 months ago</w:t>
            </w:r>
          </w:p>
        </w:tc>
      </w:tr>
    </w:tbl>
    <w:p w14:paraId="69313671" w14:textId="0E265138" w:rsidR="00CD07CE" w:rsidRPr="00617FF8" w:rsidRDefault="00CD07CE" w:rsidP="00CD07CE">
      <w:pPr>
        <w:rPr>
          <w:b/>
        </w:rPr>
      </w:pPr>
      <w:r w:rsidRPr="00617FF8">
        <w:rPr>
          <w:b/>
        </w:rPr>
        <w:t>Level 3 - Frequency</w:t>
      </w:r>
    </w:p>
    <w:tbl>
      <w:tblPr>
        <w:tblStyle w:val="GridTable5Dark-Accent1"/>
        <w:tblW w:w="9514" w:type="dxa"/>
        <w:tblLook w:val="04A0" w:firstRow="1" w:lastRow="0" w:firstColumn="1" w:lastColumn="0" w:noHBand="0" w:noVBand="1"/>
      </w:tblPr>
      <w:tblGrid>
        <w:gridCol w:w="1023"/>
        <w:gridCol w:w="1099"/>
        <w:gridCol w:w="7392"/>
      </w:tblGrid>
      <w:tr w:rsidR="00CD07CE" w:rsidRPr="00617FF8" w14:paraId="2744F9B5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00288C2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Level-3 Code</w:t>
            </w:r>
          </w:p>
        </w:tc>
        <w:tc>
          <w:tcPr>
            <w:tcW w:w="1099" w:type="dxa"/>
            <w:hideMark/>
          </w:tcPr>
          <w:p w14:paraId="1C45500C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Level-3 Segment</w:t>
            </w:r>
          </w:p>
        </w:tc>
        <w:tc>
          <w:tcPr>
            <w:tcW w:w="7392" w:type="dxa"/>
            <w:hideMark/>
          </w:tcPr>
          <w:p w14:paraId="2A1CA079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CD07CE" w:rsidRPr="00617FF8" w14:paraId="6742F8E3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C2C4DA1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E</w:t>
            </w:r>
          </w:p>
        </w:tc>
        <w:tc>
          <w:tcPr>
            <w:tcW w:w="1099" w:type="dxa"/>
          </w:tcPr>
          <w:p w14:paraId="6AAAC7CB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EST</w:t>
            </w:r>
          </w:p>
        </w:tc>
        <w:tc>
          <w:tcPr>
            <w:tcW w:w="7392" w:type="dxa"/>
          </w:tcPr>
          <w:p w14:paraId="34BF9A54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Established </w:t>
            </w:r>
          </w:p>
          <w:p w14:paraId="7BA7966E" w14:textId="0F4D8C18" w:rsidR="00CD07CE" w:rsidRPr="00617FF8" w:rsidRDefault="00670343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11+ transactions in the 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0298059F" w14:textId="77777777" w:rsidTr="00BA315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0F531148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F</w:t>
            </w:r>
          </w:p>
        </w:tc>
        <w:tc>
          <w:tcPr>
            <w:tcW w:w="1099" w:type="dxa"/>
          </w:tcPr>
          <w:p w14:paraId="00CAB174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FAM</w:t>
            </w:r>
          </w:p>
        </w:tc>
        <w:tc>
          <w:tcPr>
            <w:tcW w:w="7392" w:type="dxa"/>
          </w:tcPr>
          <w:p w14:paraId="7B066EC0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Familiar </w:t>
            </w:r>
          </w:p>
          <w:p w14:paraId="1717AEC2" w14:textId="63A7ABB0" w:rsidR="00CD07CE" w:rsidRPr="00617FF8" w:rsidRDefault="00670343" w:rsidP="00F21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5-10 transactions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391DE540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D1C60A2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T</w:t>
            </w:r>
          </w:p>
        </w:tc>
        <w:tc>
          <w:tcPr>
            <w:tcW w:w="1099" w:type="dxa"/>
          </w:tcPr>
          <w:p w14:paraId="64B3DF59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TEN</w:t>
            </w:r>
          </w:p>
        </w:tc>
        <w:tc>
          <w:tcPr>
            <w:tcW w:w="7392" w:type="dxa"/>
          </w:tcPr>
          <w:p w14:paraId="638C4886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Tentative </w:t>
            </w:r>
          </w:p>
          <w:p w14:paraId="4EE81942" w14:textId="0620F896" w:rsidR="00CD07CE" w:rsidRPr="00617FF8" w:rsidRDefault="00670343" w:rsidP="00F21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2-4 transactions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538EF499" w14:textId="77777777" w:rsidTr="00BA315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4AF08DC8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S</w:t>
            </w:r>
          </w:p>
        </w:tc>
        <w:tc>
          <w:tcPr>
            <w:tcW w:w="1099" w:type="dxa"/>
          </w:tcPr>
          <w:p w14:paraId="097C2114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SOL</w:t>
            </w:r>
          </w:p>
        </w:tc>
        <w:tc>
          <w:tcPr>
            <w:tcW w:w="7392" w:type="dxa"/>
          </w:tcPr>
          <w:p w14:paraId="7A0DB38F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Solo </w:t>
            </w:r>
          </w:p>
          <w:p w14:paraId="121BE78E" w14:textId="60E0F2E6" w:rsidR="00CD07CE" w:rsidRPr="00617FF8" w:rsidRDefault="00670343" w:rsidP="00F21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1 transaction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2671C77F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E4A6C66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R</w:t>
            </w:r>
          </w:p>
        </w:tc>
        <w:tc>
          <w:tcPr>
            <w:tcW w:w="1099" w:type="dxa"/>
          </w:tcPr>
          <w:p w14:paraId="782D3E39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REG</w:t>
            </w:r>
          </w:p>
        </w:tc>
        <w:tc>
          <w:tcPr>
            <w:tcW w:w="7392" w:type="dxa"/>
          </w:tcPr>
          <w:p w14:paraId="7AB9013F" w14:textId="3704BC5A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>Registered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AE491C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N</w:t>
            </w:r>
            <w:r w:rsidRPr="00617FF8">
              <w:rPr>
                <w:rFonts w:ascii="Calibri" w:eastAsia="Times New Roman" w:hAnsi="Calibri" w:cs="Arial"/>
                <w:lang w:eastAsia="en-GB"/>
              </w:rPr>
              <w:t>ot transacted</w:t>
            </w:r>
          </w:p>
        </w:tc>
      </w:tr>
    </w:tbl>
    <w:p w14:paraId="75FF257B" w14:textId="77777777" w:rsidR="00CD07CE" w:rsidRPr="00617FF8" w:rsidRDefault="00CD07CE" w:rsidP="00CD07CE"/>
    <w:p w14:paraId="29C81766" w14:textId="30D34EBA" w:rsidR="00236E32" w:rsidRPr="000A38FF" w:rsidRDefault="00CD07CE" w:rsidP="000A38FF">
      <w:pPr>
        <w:pStyle w:val="Heading2"/>
        <w:rPr>
          <w:sz w:val="28"/>
          <w:szCs w:val="28"/>
        </w:rPr>
      </w:pPr>
      <w:r w:rsidRPr="00617FF8">
        <w:br w:type="page"/>
      </w:r>
      <w:bookmarkStart w:id="123" w:name="_Toc521052998"/>
      <w:r w:rsidR="00236E32" w:rsidRPr="000A38FF">
        <w:rPr>
          <w:sz w:val="28"/>
          <w:szCs w:val="28"/>
        </w:rPr>
        <w:lastRenderedPageBreak/>
        <w:t>3.</w:t>
      </w:r>
      <w:r w:rsidR="005051FF" w:rsidRPr="000A38FF">
        <w:rPr>
          <w:sz w:val="28"/>
          <w:szCs w:val="28"/>
        </w:rPr>
        <w:t>5</w:t>
      </w:r>
      <w:r w:rsidR="00236E32" w:rsidRPr="000A38FF">
        <w:rPr>
          <w:sz w:val="28"/>
          <w:szCs w:val="28"/>
        </w:rPr>
        <w:t>. Database Changes</w:t>
      </w:r>
      <w:bookmarkEnd w:id="123"/>
    </w:p>
    <w:p w14:paraId="72B94FAE" w14:textId="77777777" w:rsidR="00CD07CE" w:rsidRPr="00617FF8" w:rsidRDefault="00CD07CE" w:rsidP="00CD07CE">
      <w:pPr>
        <w:pStyle w:val="Heading3"/>
      </w:pPr>
      <w:bookmarkStart w:id="124" w:name="_Toc521052999"/>
      <w:r w:rsidRPr="00617FF8">
        <w:t>Production Customer</w:t>
      </w:r>
      <w:bookmarkEnd w:id="124"/>
    </w:p>
    <w:p w14:paraId="4A32AE49" w14:textId="77777777" w:rsidR="00CD07CE" w:rsidRPr="00617FF8" w:rsidRDefault="00CD07CE" w:rsidP="00CD07CE"/>
    <w:p w14:paraId="15550BE7" w14:textId="77777777" w:rsidR="00CD07CE" w:rsidRPr="00617FF8" w:rsidRDefault="00CD07CE" w:rsidP="00CD07CE">
      <w:r w:rsidRPr="00617FF8">
        <w:t>The Customer table will be extended to include the following</w:t>
      </w:r>
    </w:p>
    <w:p w14:paraId="7AB6472D" w14:textId="77777777" w:rsidR="00CD07CE" w:rsidRPr="00617FF8" w:rsidRDefault="00CD07CE" w:rsidP="00CD07C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36"/>
        <w:gridCol w:w="1421"/>
        <w:gridCol w:w="4053"/>
      </w:tblGrid>
      <w:tr w:rsidR="00CD07CE" w:rsidRPr="00617FF8" w14:paraId="1FA383A9" w14:textId="77777777" w:rsidTr="00EC0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DD57445" w14:textId="73CFB892" w:rsidR="00CD07CE" w:rsidRPr="00617FF8" w:rsidRDefault="00E123B4" w:rsidP="00EC00B2">
            <w:r>
              <w:t>Column</w:t>
            </w:r>
          </w:p>
        </w:tc>
        <w:tc>
          <w:tcPr>
            <w:tcW w:w="1421" w:type="dxa"/>
          </w:tcPr>
          <w:p w14:paraId="40DA5CB3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Data Type</w:t>
            </w:r>
          </w:p>
        </w:tc>
        <w:tc>
          <w:tcPr>
            <w:tcW w:w="4053" w:type="dxa"/>
          </w:tcPr>
          <w:p w14:paraId="14230C82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Description</w:t>
            </w:r>
          </w:p>
        </w:tc>
      </w:tr>
      <w:tr w:rsidR="00CD07CE" w:rsidRPr="00617FF8" w14:paraId="6317E31D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EFEB938" w14:textId="77777777" w:rsidR="00CD07CE" w:rsidRPr="00617FF8" w:rsidRDefault="00CD07CE" w:rsidP="00EC00B2">
            <w:r w:rsidRPr="00617FF8">
              <w:t>SalesTransaction24Mnth</w:t>
            </w:r>
          </w:p>
        </w:tc>
        <w:tc>
          <w:tcPr>
            <w:tcW w:w="1421" w:type="dxa"/>
          </w:tcPr>
          <w:p w14:paraId="6D14767A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7FF8">
              <w:t>int</w:t>
            </w:r>
            <w:proofErr w:type="spellEnd"/>
          </w:p>
        </w:tc>
        <w:tc>
          <w:tcPr>
            <w:tcW w:w="4053" w:type="dxa"/>
          </w:tcPr>
          <w:p w14:paraId="45121E0E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Count of transactions in last 24 months</w:t>
            </w:r>
          </w:p>
        </w:tc>
      </w:tr>
      <w:tr w:rsidR="00CD07CE" w:rsidRPr="00617FF8" w14:paraId="70A62D5E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670BC2F" w14:textId="77777777" w:rsidR="00CD07CE" w:rsidRPr="00617FF8" w:rsidRDefault="00CD07CE" w:rsidP="00EC00B2">
            <w:r w:rsidRPr="00617FF8">
              <w:t>SalesTransaction36Mnth</w:t>
            </w:r>
          </w:p>
        </w:tc>
        <w:tc>
          <w:tcPr>
            <w:tcW w:w="1421" w:type="dxa"/>
          </w:tcPr>
          <w:p w14:paraId="4DF01916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7FF8">
              <w:t>int</w:t>
            </w:r>
            <w:proofErr w:type="spellEnd"/>
          </w:p>
        </w:tc>
        <w:tc>
          <w:tcPr>
            <w:tcW w:w="4053" w:type="dxa"/>
          </w:tcPr>
          <w:p w14:paraId="0EFF3BCF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Count of transactions in last 36 months</w:t>
            </w:r>
          </w:p>
        </w:tc>
      </w:tr>
      <w:tr w:rsidR="00CD07CE" w:rsidRPr="00617FF8" w14:paraId="4A5E11C3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2275FB1" w14:textId="77777777" w:rsidR="00CD07CE" w:rsidRPr="00617FF8" w:rsidRDefault="00CD07CE" w:rsidP="00EC00B2">
            <w:proofErr w:type="spellStart"/>
            <w:r w:rsidRPr="00617FF8">
              <w:t>RFVsegmentRecency</w:t>
            </w:r>
            <w:proofErr w:type="spellEnd"/>
          </w:p>
        </w:tc>
        <w:tc>
          <w:tcPr>
            <w:tcW w:w="1421" w:type="dxa"/>
          </w:tcPr>
          <w:p w14:paraId="2B8EDC8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char(1)</w:t>
            </w:r>
          </w:p>
        </w:tc>
        <w:tc>
          <w:tcPr>
            <w:tcW w:w="4053" w:type="dxa"/>
          </w:tcPr>
          <w:p w14:paraId="22AFB922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 xml:space="preserve">Recency </w:t>
            </w:r>
            <w:r w:rsidRPr="00617FF8">
              <w:tab/>
              <w:t>(Level-1 Code)</w:t>
            </w:r>
          </w:p>
        </w:tc>
      </w:tr>
      <w:tr w:rsidR="00CD07CE" w:rsidRPr="00617FF8" w14:paraId="67E6692B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5DC3976" w14:textId="77777777" w:rsidR="00CD07CE" w:rsidRPr="00617FF8" w:rsidRDefault="00CD07CE" w:rsidP="00EC00B2">
            <w:proofErr w:type="spellStart"/>
            <w:r w:rsidRPr="00617FF8">
              <w:t>RFVsegmentValue</w:t>
            </w:r>
            <w:proofErr w:type="spellEnd"/>
          </w:p>
        </w:tc>
        <w:tc>
          <w:tcPr>
            <w:tcW w:w="1421" w:type="dxa"/>
          </w:tcPr>
          <w:p w14:paraId="3C95329E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char(1)</w:t>
            </w:r>
          </w:p>
        </w:tc>
        <w:tc>
          <w:tcPr>
            <w:tcW w:w="4053" w:type="dxa"/>
          </w:tcPr>
          <w:p w14:paraId="42C3AD91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 xml:space="preserve">Value </w:t>
            </w:r>
            <w:r w:rsidRPr="00617FF8">
              <w:tab/>
            </w:r>
            <w:r w:rsidRPr="00617FF8">
              <w:tab/>
              <w:t>(Level-2 Code)</w:t>
            </w:r>
          </w:p>
        </w:tc>
      </w:tr>
      <w:tr w:rsidR="00CD07CE" w:rsidRPr="00617FF8" w14:paraId="7B93080F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D5D7A21" w14:textId="77777777" w:rsidR="00CD07CE" w:rsidRPr="00617FF8" w:rsidRDefault="00CD07CE" w:rsidP="00EC00B2">
            <w:proofErr w:type="spellStart"/>
            <w:r w:rsidRPr="00617FF8">
              <w:t>RFVsegmentFrequency</w:t>
            </w:r>
            <w:proofErr w:type="spellEnd"/>
          </w:p>
        </w:tc>
        <w:tc>
          <w:tcPr>
            <w:tcW w:w="1421" w:type="dxa"/>
          </w:tcPr>
          <w:p w14:paraId="5622FFDB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char(1)</w:t>
            </w:r>
          </w:p>
        </w:tc>
        <w:tc>
          <w:tcPr>
            <w:tcW w:w="4053" w:type="dxa"/>
          </w:tcPr>
          <w:p w14:paraId="17BE536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 xml:space="preserve">Frequency </w:t>
            </w:r>
            <w:r w:rsidRPr="00617FF8">
              <w:tab/>
              <w:t>(Level-3 Code)</w:t>
            </w:r>
          </w:p>
        </w:tc>
      </w:tr>
      <w:tr w:rsidR="00CD07CE" w:rsidRPr="00617FF8" w14:paraId="3C34F42B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2A91FA2" w14:textId="77777777" w:rsidR="00CD07CE" w:rsidRPr="00617FF8" w:rsidRDefault="00CD07CE" w:rsidP="00EC00B2">
            <w:r w:rsidRPr="00617FF8">
              <w:t>RFV</w:t>
            </w:r>
          </w:p>
        </w:tc>
        <w:tc>
          <w:tcPr>
            <w:tcW w:w="1421" w:type="dxa"/>
          </w:tcPr>
          <w:p w14:paraId="3D2F712E" w14:textId="64E45988" w:rsidR="00CD07CE" w:rsidRPr="00617FF8" w:rsidRDefault="00C334C6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CD07CE" w:rsidRPr="00617FF8">
              <w:t>char(5)</w:t>
            </w:r>
          </w:p>
        </w:tc>
        <w:tc>
          <w:tcPr>
            <w:tcW w:w="4053" w:type="dxa"/>
          </w:tcPr>
          <w:p w14:paraId="6015B7B1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Segmentation Value e.g. ‘H-M-E’</w:t>
            </w:r>
          </w:p>
        </w:tc>
      </w:tr>
    </w:tbl>
    <w:p w14:paraId="5687DA8E" w14:textId="77777777" w:rsidR="00CD07CE" w:rsidRPr="00617FF8" w:rsidRDefault="00CD07CE" w:rsidP="00CD07CE"/>
    <w:p w14:paraId="34D8579F" w14:textId="77777777" w:rsidR="00CD07CE" w:rsidRPr="00617FF8" w:rsidRDefault="00CD07CE" w:rsidP="00CD07CE">
      <w:pPr>
        <w:pStyle w:val="Heading3"/>
      </w:pPr>
      <w:bookmarkStart w:id="125" w:name="_Toc521053000"/>
      <w:r w:rsidRPr="00617FF8">
        <w:t>[Production].[</w:t>
      </w:r>
      <w:proofErr w:type="spellStart"/>
      <w:r w:rsidRPr="00617FF8">
        <w:t>Customer_RFV_Update</w:t>
      </w:r>
      <w:proofErr w:type="spellEnd"/>
      <w:r w:rsidRPr="00617FF8">
        <w:t>]</w:t>
      </w:r>
      <w:bookmarkEnd w:id="125"/>
    </w:p>
    <w:p w14:paraId="6AA64706" w14:textId="1CF22EEE" w:rsidR="00CD07CE" w:rsidRPr="00617FF8" w:rsidRDefault="009E6BF4" w:rsidP="00CD07CE">
      <w:r>
        <w:t>The stored procedure l</w:t>
      </w:r>
      <w:r w:rsidR="00CD07CE" w:rsidRPr="00617FF8">
        <w:t xml:space="preserve">ogic will be updated to use </w:t>
      </w:r>
      <w:r w:rsidR="004B16E8">
        <w:t>this</w:t>
      </w:r>
      <w:r w:rsidR="00CD07CE" w:rsidRPr="00617FF8">
        <w:t xml:space="preserve"> new segmentation scheme, and populate the </w:t>
      </w:r>
      <w:r w:rsidR="003D1635" w:rsidRPr="003D1635">
        <w:rPr>
          <w:b/>
        </w:rPr>
        <w:t>[</w:t>
      </w:r>
      <w:r w:rsidR="00CD07CE" w:rsidRPr="003D1635">
        <w:rPr>
          <w:b/>
        </w:rPr>
        <w:t>RFV</w:t>
      </w:r>
      <w:r w:rsidR="003D1635" w:rsidRPr="003D1635">
        <w:rPr>
          <w:b/>
        </w:rPr>
        <w:t>]</w:t>
      </w:r>
      <w:r w:rsidR="00CD07CE" w:rsidRPr="00617FF8">
        <w:t xml:space="preserve"> score on </w:t>
      </w:r>
      <w:r w:rsidR="00CD07CE" w:rsidRPr="003D1635">
        <w:rPr>
          <w:b/>
        </w:rPr>
        <w:t>[Production].[Customer]</w:t>
      </w:r>
      <w:r w:rsidR="00CD07CE" w:rsidRPr="00617FF8">
        <w:t>.</w:t>
      </w:r>
    </w:p>
    <w:p w14:paraId="07FFB056" w14:textId="77777777" w:rsidR="00CD07CE" w:rsidRPr="00617FF8" w:rsidRDefault="00CD07CE" w:rsidP="00CD07CE"/>
    <w:p w14:paraId="771C9015" w14:textId="77777777" w:rsidR="00CD07CE" w:rsidRPr="00617FF8" w:rsidRDefault="00CD07CE" w:rsidP="00CD07CE">
      <w:pPr>
        <w:pStyle w:val="Heading3"/>
      </w:pPr>
      <w:bookmarkStart w:id="126" w:name="_Toc521053001"/>
      <w:r w:rsidRPr="00617FF8">
        <w:t>[Production].[</w:t>
      </w:r>
      <w:proofErr w:type="spellStart"/>
      <w:r w:rsidRPr="00617FF8">
        <w:t>customer_rfv_history_production</w:t>
      </w:r>
      <w:proofErr w:type="spellEnd"/>
      <w:r w:rsidRPr="00617FF8">
        <w:t>]</w:t>
      </w:r>
      <w:bookmarkEnd w:id="126"/>
    </w:p>
    <w:p w14:paraId="1DD0625A" w14:textId="2E3B3A90" w:rsidR="00CD07CE" w:rsidRPr="00617FF8" w:rsidRDefault="009E6BF4" w:rsidP="00CD07CE">
      <w:r>
        <w:t>The stored procedure l</w:t>
      </w:r>
      <w:r w:rsidRPr="00617FF8">
        <w:t>ogic</w:t>
      </w:r>
      <w:r w:rsidR="00CD07CE" w:rsidRPr="00617FF8">
        <w:t xml:space="preserve"> will be updated to use the new field </w:t>
      </w:r>
      <w:r w:rsidR="00CD07CE" w:rsidRPr="003D1635">
        <w:rPr>
          <w:b/>
        </w:rPr>
        <w:t>[RFV]</w:t>
      </w:r>
      <w:r w:rsidR="003D1635">
        <w:t xml:space="preserve"> instead of </w:t>
      </w:r>
      <w:r w:rsidR="003D1635" w:rsidRPr="003D1635">
        <w:rPr>
          <w:b/>
        </w:rPr>
        <w:t>[</w:t>
      </w:r>
      <w:proofErr w:type="spellStart"/>
      <w:r w:rsidR="003D1635" w:rsidRPr="003D1635">
        <w:rPr>
          <w:b/>
        </w:rPr>
        <w:t>SegmentTierId</w:t>
      </w:r>
      <w:proofErr w:type="spellEnd"/>
      <w:r w:rsidR="003D1635" w:rsidRPr="003D1635">
        <w:rPr>
          <w:b/>
        </w:rPr>
        <w:t>]</w:t>
      </w:r>
      <w:r w:rsidR="003D1635">
        <w:t>.</w:t>
      </w:r>
    </w:p>
    <w:p w14:paraId="5DF305F2" w14:textId="77777777" w:rsidR="00CD07CE" w:rsidRPr="00617FF8" w:rsidRDefault="00CD07CE" w:rsidP="00D30D62">
      <w:pPr>
        <w:rPr>
          <w:rFonts w:asciiTheme="majorHAnsi" w:hAnsiTheme="majorHAnsi" w:cstheme="majorHAnsi"/>
          <w:sz w:val="22"/>
          <w:szCs w:val="22"/>
        </w:rPr>
      </w:pPr>
    </w:p>
    <w:p w14:paraId="0E9D2507" w14:textId="77777777" w:rsidR="00A15ACE" w:rsidRPr="00617FF8" w:rsidRDefault="00A15ACE" w:rsidP="00D30D62">
      <w:pPr>
        <w:rPr>
          <w:rFonts w:asciiTheme="majorHAnsi" w:hAnsiTheme="majorHAnsi" w:cstheme="majorHAnsi"/>
          <w:sz w:val="22"/>
          <w:szCs w:val="22"/>
        </w:rPr>
      </w:pPr>
    </w:p>
    <w:p w14:paraId="11AFB0BC" w14:textId="55356122" w:rsidR="002E0FC0" w:rsidRPr="00617FF8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617FF8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617FF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617FF8" w:rsidSect="00204320">
      <w:headerReference w:type="default" r:id="rId17"/>
      <w:footerReference w:type="even" r:id="rId18"/>
      <w:footerReference w:type="default" r:id="rId19"/>
      <w:headerReference w:type="first" r:id="rId20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7BD89" w14:textId="77777777" w:rsidR="00D556CC" w:rsidRDefault="00D556CC" w:rsidP="00C1483B">
      <w:r>
        <w:separator/>
      </w:r>
    </w:p>
  </w:endnote>
  <w:endnote w:type="continuationSeparator" w:id="0">
    <w:p w14:paraId="4401EE27" w14:textId="77777777" w:rsidR="00D556CC" w:rsidRDefault="00D556CC" w:rsidP="00C1483B">
      <w:r>
        <w:continuationSeparator/>
      </w:r>
    </w:p>
  </w:endnote>
  <w:endnote w:type="continuationNotice" w:id="1">
    <w:p w14:paraId="1B8925E2" w14:textId="77777777" w:rsidR="00D556CC" w:rsidRDefault="00D556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664E6" w14:textId="77777777" w:rsidR="000715F1" w:rsidRDefault="000715F1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0715F1" w:rsidRDefault="000715F1" w:rsidP="008016D2">
    <w:pPr>
      <w:pStyle w:val="Footer"/>
      <w:ind w:right="360"/>
    </w:pPr>
  </w:p>
  <w:p w14:paraId="725E7DAC" w14:textId="77777777" w:rsidR="000715F1" w:rsidRDefault="000715F1"/>
  <w:p w14:paraId="2E0836BB" w14:textId="77777777" w:rsidR="000715F1" w:rsidRDefault="000715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AFA8" w14:textId="616A60E2" w:rsidR="000715F1" w:rsidRPr="002944E7" w:rsidRDefault="000715F1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F82DAB">
      <w:rPr>
        <w:rStyle w:val="PageNumber"/>
        <w:b/>
        <w:i/>
        <w:noProof/>
        <w:color w:val="FF6600"/>
      </w:rPr>
      <w:t>7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0715F1" w:rsidRDefault="000715F1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7C364FA4" w:rsidR="000715F1" w:rsidRPr="001A3FF5" w:rsidRDefault="00EB6913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instrText xml:space="preserve"> SAVEDATE \@ "MMMM yyyy" \* MERGEFORMAT </w:instrText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06B1D">
                            <w:rPr>
                              <w:rFonts w:asciiTheme="majorHAnsi" w:hAnsiTheme="majorHAnsi" w:cs="Gill Sans"/>
                              <w:noProof/>
                              <w:color w:val="3C3C3B"/>
                              <w:sz w:val="16"/>
                              <w:szCs w:val="16"/>
                            </w:rPr>
                            <w:t>August 2018</w:t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end"/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 w:rsidR="000715F1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="000715F1"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" stroked="f">
              <v:textbox>
                <w:txbxContent>
                  <w:p w14:paraId="22264E5B" w14:textId="7C364FA4" w:rsidR="000715F1" w:rsidRPr="001A3FF5" w:rsidRDefault="00EB6913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instrText xml:space="preserve"> SAVEDATE \@ "MMMM yyyy" \* MERGEFORMAT </w:instrText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separate"/>
                    </w:r>
                    <w:r w:rsidR="00E06B1D">
                      <w:rPr>
                        <w:rFonts w:asciiTheme="majorHAnsi" w:hAnsiTheme="majorHAnsi" w:cs="Gill Sans"/>
                        <w:noProof/>
                        <w:color w:val="3C3C3B"/>
                        <w:sz w:val="16"/>
                        <w:szCs w:val="16"/>
                      </w:rPr>
                      <w:t>August 2018</w:t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end"/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</w:t>
                    </w:r>
                    <w:r w:rsidR="000715F1"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 w:rsidR="000715F1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="000715F1"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="000715F1"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0715F1" w:rsidRDefault="000715F1"/>
  <w:p w14:paraId="33C2C385" w14:textId="77777777" w:rsidR="000715F1" w:rsidRDefault="000715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DFB94" w14:textId="77777777" w:rsidR="00D556CC" w:rsidRDefault="00D556CC" w:rsidP="00C1483B">
      <w:r>
        <w:separator/>
      </w:r>
    </w:p>
  </w:footnote>
  <w:footnote w:type="continuationSeparator" w:id="0">
    <w:p w14:paraId="77FD497A" w14:textId="77777777" w:rsidR="00D556CC" w:rsidRDefault="00D556CC" w:rsidP="00C1483B">
      <w:r>
        <w:continuationSeparator/>
      </w:r>
    </w:p>
  </w:footnote>
  <w:footnote w:type="continuationNotice" w:id="1">
    <w:p w14:paraId="446A7104" w14:textId="77777777" w:rsidR="00D556CC" w:rsidRDefault="00D556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05053" w14:textId="77777777" w:rsidR="000715F1" w:rsidRDefault="000715F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0715F1" w:rsidRDefault="000715F1"/>
  <w:p w14:paraId="33CB6698" w14:textId="77777777" w:rsidR="000715F1" w:rsidRDefault="000715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9A5C5" w14:textId="77777777" w:rsidR="000715F1" w:rsidRDefault="000715F1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"/>
  </w:num>
  <w:num w:numId="3">
    <w:abstractNumId w:val="8"/>
  </w:num>
  <w:num w:numId="4">
    <w:abstractNumId w:val="30"/>
  </w:num>
  <w:num w:numId="5">
    <w:abstractNumId w:val="6"/>
  </w:num>
  <w:num w:numId="6">
    <w:abstractNumId w:val="36"/>
  </w:num>
  <w:num w:numId="7">
    <w:abstractNumId w:val="2"/>
  </w:num>
  <w:num w:numId="8">
    <w:abstractNumId w:val="29"/>
  </w:num>
  <w:num w:numId="9">
    <w:abstractNumId w:val="10"/>
  </w:num>
  <w:num w:numId="10">
    <w:abstractNumId w:val="3"/>
  </w:num>
  <w:num w:numId="11">
    <w:abstractNumId w:val="9"/>
  </w:num>
  <w:num w:numId="12">
    <w:abstractNumId w:val="24"/>
  </w:num>
  <w:num w:numId="13">
    <w:abstractNumId w:val="1"/>
  </w:num>
  <w:num w:numId="14">
    <w:abstractNumId w:val="26"/>
  </w:num>
  <w:num w:numId="15">
    <w:abstractNumId w:val="12"/>
  </w:num>
  <w:num w:numId="16">
    <w:abstractNumId w:val="22"/>
  </w:num>
  <w:num w:numId="17">
    <w:abstractNumId w:val="15"/>
  </w:num>
  <w:num w:numId="18">
    <w:abstractNumId w:val="27"/>
  </w:num>
  <w:num w:numId="19">
    <w:abstractNumId w:val="34"/>
  </w:num>
  <w:num w:numId="20">
    <w:abstractNumId w:val="18"/>
  </w:num>
  <w:num w:numId="21">
    <w:abstractNumId w:val="16"/>
  </w:num>
  <w:num w:numId="22">
    <w:abstractNumId w:val="21"/>
  </w:num>
  <w:num w:numId="23">
    <w:abstractNumId w:val="20"/>
  </w:num>
  <w:num w:numId="24">
    <w:abstractNumId w:val="19"/>
  </w:num>
  <w:num w:numId="25">
    <w:abstractNumId w:val="4"/>
  </w:num>
  <w:num w:numId="26">
    <w:abstractNumId w:val="31"/>
  </w:num>
  <w:num w:numId="27">
    <w:abstractNumId w:val="0"/>
  </w:num>
  <w:num w:numId="28">
    <w:abstractNumId w:val="32"/>
  </w:num>
  <w:num w:numId="29">
    <w:abstractNumId w:val="28"/>
  </w:num>
  <w:num w:numId="30">
    <w:abstractNumId w:val="17"/>
  </w:num>
  <w:num w:numId="31">
    <w:abstractNumId w:val="14"/>
  </w:num>
  <w:num w:numId="32">
    <w:abstractNumId w:val="11"/>
  </w:num>
  <w:num w:numId="33">
    <w:abstractNumId w:val="25"/>
  </w:num>
  <w:num w:numId="34">
    <w:abstractNumId w:val="35"/>
  </w:num>
  <w:num w:numId="35">
    <w:abstractNumId w:val="7"/>
  </w:num>
  <w:num w:numId="36">
    <w:abstractNumId w:val="13"/>
  </w:num>
  <w:num w:numId="37">
    <w:abstractNumId w:val="23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ve Forster">
    <w15:presenceInfo w15:providerId="Windows Live" w15:userId="13dd6367-0b0f-4310-9637-0aee6a630a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50"/>
    <w:rsid w:val="0000108B"/>
    <w:rsid w:val="00003043"/>
    <w:rsid w:val="00003A8B"/>
    <w:rsid w:val="00005425"/>
    <w:rsid w:val="0001215A"/>
    <w:rsid w:val="00015364"/>
    <w:rsid w:val="00022EB0"/>
    <w:rsid w:val="00025C96"/>
    <w:rsid w:val="0002701B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0924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597"/>
    <w:rsid w:val="00076B7C"/>
    <w:rsid w:val="0007778D"/>
    <w:rsid w:val="000848E9"/>
    <w:rsid w:val="00085B28"/>
    <w:rsid w:val="00091574"/>
    <w:rsid w:val="00093758"/>
    <w:rsid w:val="00093E5C"/>
    <w:rsid w:val="0009446E"/>
    <w:rsid w:val="00095D04"/>
    <w:rsid w:val="00097B7A"/>
    <w:rsid w:val="000A0515"/>
    <w:rsid w:val="000A1189"/>
    <w:rsid w:val="000A2795"/>
    <w:rsid w:val="000A2A11"/>
    <w:rsid w:val="000A38FF"/>
    <w:rsid w:val="000A424A"/>
    <w:rsid w:val="000A4E73"/>
    <w:rsid w:val="000A518F"/>
    <w:rsid w:val="000A5230"/>
    <w:rsid w:val="000A5AD5"/>
    <w:rsid w:val="000A6200"/>
    <w:rsid w:val="000A66C7"/>
    <w:rsid w:val="000B42A0"/>
    <w:rsid w:val="000B486A"/>
    <w:rsid w:val="000B4A5A"/>
    <w:rsid w:val="000B59F7"/>
    <w:rsid w:val="000C39F2"/>
    <w:rsid w:val="000C3DB9"/>
    <w:rsid w:val="000D0B65"/>
    <w:rsid w:val="000D19EF"/>
    <w:rsid w:val="000D3B9E"/>
    <w:rsid w:val="000D63DD"/>
    <w:rsid w:val="000E025C"/>
    <w:rsid w:val="000E0382"/>
    <w:rsid w:val="000E1345"/>
    <w:rsid w:val="000E1784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0F5A0D"/>
    <w:rsid w:val="0010039B"/>
    <w:rsid w:val="001011E2"/>
    <w:rsid w:val="00101825"/>
    <w:rsid w:val="00102F87"/>
    <w:rsid w:val="00104D8D"/>
    <w:rsid w:val="00110CBB"/>
    <w:rsid w:val="001130AB"/>
    <w:rsid w:val="001133E2"/>
    <w:rsid w:val="0011724A"/>
    <w:rsid w:val="0012129D"/>
    <w:rsid w:val="001243F2"/>
    <w:rsid w:val="00125F1F"/>
    <w:rsid w:val="001263AE"/>
    <w:rsid w:val="00126E7D"/>
    <w:rsid w:val="00127FE7"/>
    <w:rsid w:val="00130E14"/>
    <w:rsid w:val="001318C8"/>
    <w:rsid w:val="001326B7"/>
    <w:rsid w:val="0013331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2B7"/>
    <w:rsid w:val="00166F0B"/>
    <w:rsid w:val="00167C28"/>
    <w:rsid w:val="00167CEB"/>
    <w:rsid w:val="00171BC9"/>
    <w:rsid w:val="00186C88"/>
    <w:rsid w:val="0018797E"/>
    <w:rsid w:val="00193728"/>
    <w:rsid w:val="00194310"/>
    <w:rsid w:val="00194CCC"/>
    <w:rsid w:val="00195B5F"/>
    <w:rsid w:val="001A0A0B"/>
    <w:rsid w:val="001A3FF5"/>
    <w:rsid w:val="001A4376"/>
    <w:rsid w:val="001A582C"/>
    <w:rsid w:val="001B0FB2"/>
    <w:rsid w:val="001B325F"/>
    <w:rsid w:val="001B56C2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822"/>
    <w:rsid w:val="001D3CF1"/>
    <w:rsid w:val="001D4442"/>
    <w:rsid w:val="001D5772"/>
    <w:rsid w:val="001D6789"/>
    <w:rsid w:val="001D7AC0"/>
    <w:rsid w:val="001E082E"/>
    <w:rsid w:val="001E1A01"/>
    <w:rsid w:val="001E1E9C"/>
    <w:rsid w:val="001E24E2"/>
    <w:rsid w:val="001E2C3E"/>
    <w:rsid w:val="001E3FD3"/>
    <w:rsid w:val="001E6F31"/>
    <w:rsid w:val="001F071D"/>
    <w:rsid w:val="001F0CA8"/>
    <w:rsid w:val="001F107C"/>
    <w:rsid w:val="001F1AEB"/>
    <w:rsid w:val="001F2F04"/>
    <w:rsid w:val="001F62B9"/>
    <w:rsid w:val="0020015D"/>
    <w:rsid w:val="002023DE"/>
    <w:rsid w:val="0020287A"/>
    <w:rsid w:val="002035ED"/>
    <w:rsid w:val="00204320"/>
    <w:rsid w:val="00205DD3"/>
    <w:rsid w:val="002070B5"/>
    <w:rsid w:val="00207315"/>
    <w:rsid w:val="00211264"/>
    <w:rsid w:val="00211BBD"/>
    <w:rsid w:val="00211F76"/>
    <w:rsid w:val="0021234F"/>
    <w:rsid w:val="002123A0"/>
    <w:rsid w:val="00214CCA"/>
    <w:rsid w:val="002151E9"/>
    <w:rsid w:val="0021772D"/>
    <w:rsid w:val="00217E70"/>
    <w:rsid w:val="00223D76"/>
    <w:rsid w:val="0022406B"/>
    <w:rsid w:val="00225ABF"/>
    <w:rsid w:val="002277FA"/>
    <w:rsid w:val="00230254"/>
    <w:rsid w:val="002310C3"/>
    <w:rsid w:val="00236485"/>
    <w:rsid w:val="00236E32"/>
    <w:rsid w:val="0023705F"/>
    <w:rsid w:val="0024085E"/>
    <w:rsid w:val="00240997"/>
    <w:rsid w:val="00240C62"/>
    <w:rsid w:val="002414FD"/>
    <w:rsid w:val="00243D55"/>
    <w:rsid w:val="0024433C"/>
    <w:rsid w:val="00245160"/>
    <w:rsid w:val="00245BA1"/>
    <w:rsid w:val="00246437"/>
    <w:rsid w:val="00247631"/>
    <w:rsid w:val="002504ED"/>
    <w:rsid w:val="00250600"/>
    <w:rsid w:val="00250FA9"/>
    <w:rsid w:val="00252EE1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4BE7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415A"/>
    <w:rsid w:val="002943D1"/>
    <w:rsid w:val="002944E7"/>
    <w:rsid w:val="002949AF"/>
    <w:rsid w:val="00297305"/>
    <w:rsid w:val="00297A0B"/>
    <w:rsid w:val="00297C0D"/>
    <w:rsid w:val="002A11A8"/>
    <w:rsid w:val="002A5093"/>
    <w:rsid w:val="002A76C5"/>
    <w:rsid w:val="002B05D1"/>
    <w:rsid w:val="002B176D"/>
    <w:rsid w:val="002B1BDD"/>
    <w:rsid w:val="002B1C0B"/>
    <w:rsid w:val="002B218B"/>
    <w:rsid w:val="002B28C5"/>
    <w:rsid w:val="002B479E"/>
    <w:rsid w:val="002B48EA"/>
    <w:rsid w:val="002C1951"/>
    <w:rsid w:val="002C1BD3"/>
    <w:rsid w:val="002C320C"/>
    <w:rsid w:val="002C3CFE"/>
    <w:rsid w:val="002C637F"/>
    <w:rsid w:val="002D0CAC"/>
    <w:rsid w:val="002D28CE"/>
    <w:rsid w:val="002D3396"/>
    <w:rsid w:val="002D37C1"/>
    <w:rsid w:val="002D4360"/>
    <w:rsid w:val="002D4448"/>
    <w:rsid w:val="002D51A7"/>
    <w:rsid w:val="002D55C5"/>
    <w:rsid w:val="002D56C4"/>
    <w:rsid w:val="002D5C27"/>
    <w:rsid w:val="002D75DE"/>
    <w:rsid w:val="002E03A7"/>
    <w:rsid w:val="002E09E4"/>
    <w:rsid w:val="002E0FC0"/>
    <w:rsid w:val="002E21FE"/>
    <w:rsid w:val="002E461B"/>
    <w:rsid w:val="002E5A5F"/>
    <w:rsid w:val="002F0153"/>
    <w:rsid w:val="002F2CC4"/>
    <w:rsid w:val="002F69BD"/>
    <w:rsid w:val="002F7D6D"/>
    <w:rsid w:val="00300B74"/>
    <w:rsid w:val="00302D04"/>
    <w:rsid w:val="00305C71"/>
    <w:rsid w:val="003101BC"/>
    <w:rsid w:val="00311A27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448CA"/>
    <w:rsid w:val="00350700"/>
    <w:rsid w:val="00350DA0"/>
    <w:rsid w:val="003525F6"/>
    <w:rsid w:val="003549B0"/>
    <w:rsid w:val="003558C7"/>
    <w:rsid w:val="003558EF"/>
    <w:rsid w:val="00355E57"/>
    <w:rsid w:val="0036099F"/>
    <w:rsid w:val="0036108F"/>
    <w:rsid w:val="0036240B"/>
    <w:rsid w:val="0036288C"/>
    <w:rsid w:val="003636EB"/>
    <w:rsid w:val="00364ED8"/>
    <w:rsid w:val="00372982"/>
    <w:rsid w:val="00372FDC"/>
    <w:rsid w:val="00373708"/>
    <w:rsid w:val="00373E2C"/>
    <w:rsid w:val="00374AAD"/>
    <w:rsid w:val="00375A12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F5D"/>
    <w:rsid w:val="003A45B0"/>
    <w:rsid w:val="003A4C4D"/>
    <w:rsid w:val="003A4E3E"/>
    <w:rsid w:val="003A6DAF"/>
    <w:rsid w:val="003A70F2"/>
    <w:rsid w:val="003B1532"/>
    <w:rsid w:val="003B238C"/>
    <w:rsid w:val="003B3CE3"/>
    <w:rsid w:val="003B4214"/>
    <w:rsid w:val="003B73EA"/>
    <w:rsid w:val="003B771A"/>
    <w:rsid w:val="003C0FB2"/>
    <w:rsid w:val="003C107F"/>
    <w:rsid w:val="003C3230"/>
    <w:rsid w:val="003C3319"/>
    <w:rsid w:val="003C5556"/>
    <w:rsid w:val="003C618C"/>
    <w:rsid w:val="003C774D"/>
    <w:rsid w:val="003D1635"/>
    <w:rsid w:val="003D186C"/>
    <w:rsid w:val="003D3310"/>
    <w:rsid w:val="003D428B"/>
    <w:rsid w:val="003D4603"/>
    <w:rsid w:val="003D47FD"/>
    <w:rsid w:val="003D5141"/>
    <w:rsid w:val="003D63AE"/>
    <w:rsid w:val="003E1660"/>
    <w:rsid w:val="003E2D95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1A1D"/>
    <w:rsid w:val="00412ABE"/>
    <w:rsid w:val="00412E99"/>
    <w:rsid w:val="00413A09"/>
    <w:rsid w:val="00414BA6"/>
    <w:rsid w:val="00414E06"/>
    <w:rsid w:val="00415951"/>
    <w:rsid w:val="00417F99"/>
    <w:rsid w:val="00421FB3"/>
    <w:rsid w:val="00422B91"/>
    <w:rsid w:val="00422DB4"/>
    <w:rsid w:val="00424865"/>
    <w:rsid w:val="00426097"/>
    <w:rsid w:val="00427C92"/>
    <w:rsid w:val="0043066B"/>
    <w:rsid w:val="00432730"/>
    <w:rsid w:val="004347A1"/>
    <w:rsid w:val="0043653D"/>
    <w:rsid w:val="00440A7C"/>
    <w:rsid w:val="00441E1F"/>
    <w:rsid w:val="0044312F"/>
    <w:rsid w:val="00443C75"/>
    <w:rsid w:val="00445AB7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A3"/>
    <w:rsid w:val="00476BF8"/>
    <w:rsid w:val="004801BF"/>
    <w:rsid w:val="004816BB"/>
    <w:rsid w:val="00483084"/>
    <w:rsid w:val="00484069"/>
    <w:rsid w:val="00484921"/>
    <w:rsid w:val="00485883"/>
    <w:rsid w:val="00485A46"/>
    <w:rsid w:val="00485BB1"/>
    <w:rsid w:val="00490084"/>
    <w:rsid w:val="0049054D"/>
    <w:rsid w:val="00492DA0"/>
    <w:rsid w:val="00496CAF"/>
    <w:rsid w:val="004A1A0E"/>
    <w:rsid w:val="004A1B5B"/>
    <w:rsid w:val="004A1FA8"/>
    <w:rsid w:val="004A277B"/>
    <w:rsid w:val="004A3A9A"/>
    <w:rsid w:val="004A46B4"/>
    <w:rsid w:val="004A4B73"/>
    <w:rsid w:val="004A4F22"/>
    <w:rsid w:val="004A6359"/>
    <w:rsid w:val="004B16E8"/>
    <w:rsid w:val="004B19F7"/>
    <w:rsid w:val="004B2DBF"/>
    <w:rsid w:val="004B508A"/>
    <w:rsid w:val="004B5CAE"/>
    <w:rsid w:val="004B6DD6"/>
    <w:rsid w:val="004B74E1"/>
    <w:rsid w:val="004C279C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6854"/>
    <w:rsid w:val="004D7C70"/>
    <w:rsid w:val="004E03E5"/>
    <w:rsid w:val="004E0FC1"/>
    <w:rsid w:val="004E5406"/>
    <w:rsid w:val="004E6605"/>
    <w:rsid w:val="004E7AB9"/>
    <w:rsid w:val="004F0CCF"/>
    <w:rsid w:val="004F1B02"/>
    <w:rsid w:val="004F1F00"/>
    <w:rsid w:val="004F28BD"/>
    <w:rsid w:val="004F3BB7"/>
    <w:rsid w:val="004F625D"/>
    <w:rsid w:val="004F7B42"/>
    <w:rsid w:val="00501566"/>
    <w:rsid w:val="00502F66"/>
    <w:rsid w:val="0050320C"/>
    <w:rsid w:val="00503FAF"/>
    <w:rsid w:val="005051FF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8"/>
    <w:rsid w:val="00522348"/>
    <w:rsid w:val="00522A06"/>
    <w:rsid w:val="00525192"/>
    <w:rsid w:val="00527693"/>
    <w:rsid w:val="005308DE"/>
    <w:rsid w:val="00530A84"/>
    <w:rsid w:val="00530C15"/>
    <w:rsid w:val="00530CA1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14D2"/>
    <w:rsid w:val="00565559"/>
    <w:rsid w:val="00565EE2"/>
    <w:rsid w:val="00566643"/>
    <w:rsid w:val="00570462"/>
    <w:rsid w:val="00571191"/>
    <w:rsid w:val="00571894"/>
    <w:rsid w:val="00573B9D"/>
    <w:rsid w:val="0057485C"/>
    <w:rsid w:val="00575720"/>
    <w:rsid w:val="00575E16"/>
    <w:rsid w:val="00580988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4403"/>
    <w:rsid w:val="00596284"/>
    <w:rsid w:val="00596E67"/>
    <w:rsid w:val="00597A8E"/>
    <w:rsid w:val="00597FC5"/>
    <w:rsid w:val="005A0636"/>
    <w:rsid w:val="005A170C"/>
    <w:rsid w:val="005A6A57"/>
    <w:rsid w:val="005B0EBF"/>
    <w:rsid w:val="005B1249"/>
    <w:rsid w:val="005B1A0B"/>
    <w:rsid w:val="005B318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5D70"/>
    <w:rsid w:val="005D6C06"/>
    <w:rsid w:val="005D7E04"/>
    <w:rsid w:val="005E0266"/>
    <w:rsid w:val="005E08F9"/>
    <w:rsid w:val="005E1103"/>
    <w:rsid w:val="005E2510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3D00"/>
    <w:rsid w:val="00614223"/>
    <w:rsid w:val="00617FF8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2BAA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6A12"/>
    <w:rsid w:val="00667797"/>
    <w:rsid w:val="00670343"/>
    <w:rsid w:val="00671BF1"/>
    <w:rsid w:val="0067250F"/>
    <w:rsid w:val="006752BA"/>
    <w:rsid w:val="006806CF"/>
    <w:rsid w:val="00680F2E"/>
    <w:rsid w:val="00683154"/>
    <w:rsid w:val="006862D3"/>
    <w:rsid w:val="00693179"/>
    <w:rsid w:val="00693676"/>
    <w:rsid w:val="00694670"/>
    <w:rsid w:val="0069668E"/>
    <w:rsid w:val="006A01A3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4504"/>
    <w:rsid w:val="006B48B1"/>
    <w:rsid w:val="006B5594"/>
    <w:rsid w:val="006B57F6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2A6D"/>
    <w:rsid w:val="006E53FB"/>
    <w:rsid w:val="006E5465"/>
    <w:rsid w:val="006E6053"/>
    <w:rsid w:val="006E749F"/>
    <w:rsid w:val="006F2034"/>
    <w:rsid w:val="006F399D"/>
    <w:rsid w:val="006F3E56"/>
    <w:rsid w:val="006F49CD"/>
    <w:rsid w:val="00701BB8"/>
    <w:rsid w:val="00704199"/>
    <w:rsid w:val="007047F2"/>
    <w:rsid w:val="0070510B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4C9"/>
    <w:rsid w:val="00723922"/>
    <w:rsid w:val="0072582D"/>
    <w:rsid w:val="00726447"/>
    <w:rsid w:val="00727395"/>
    <w:rsid w:val="007307B0"/>
    <w:rsid w:val="0073133D"/>
    <w:rsid w:val="00732D80"/>
    <w:rsid w:val="0073436C"/>
    <w:rsid w:val="00735B9A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60285"/>
    <w:rsid w:val="0076029B"/>
    <w:rsid w:val="007614FA"/>
    <w:rsid w:val="00763E3B"/>
    <w:rsid w:val="007648B8"/>
    <w:rsid w:val="0076721D"/>
    <w:rsid w:val="007673F7"/>
    <w:rsid w:val="00767948"/>
    <w:rsid w:val="007710C8"/>
    <w:rsid w:val="00771D4D"/>
    <w:rsid w:val="00773D8A"/>
    <w:rsid w:val="0077412E"/>
    <w:rsid w:val="00774325"/>
    <w:rsid w:val="00776B35"/>
    <w:rsid w:val="00780C62"/>
    <w:rsid w:val="00783519"/>
    <w:rsid w:val="00784974"/>
    <w:rsid w:val="00784DE3"/>
    <w:rsid w:val="00785535"/>
    <w:rsid w:val="007871FA"/>
    <w:rsid w:val="00787318"/>
    <w:rsid w:val="00787757"/>
    <w:rsid w:val="007878D2"/>
    <w:rsid w:val="00791C99"/>
    <w:rsid w:val="00791DC1"/>
    <w:rsid w:val="00793C14"/>
    <w:rsid w:val="00794437"/>
    <w:rsid w:val="007971C2"/>
    <w:rsid w:val="007975AD"/>
    <w:rsid w:val="007A0271"/>
    <w:rsid w:val="007A2888"/>
    <w:rsid w:val="007A5911"/>
    <w:rsid w:val="007A67A4"/>
    <w:rsid w:val="007B1A11"/>
    <w:rsid w:val="007B464D"/>
    <w:rsid w:val="007B4E86"/>
    <w:rsid w:val="007B53D6"/>
    <w:rsid w:val="007C09B5"/>
    <w:rsid w:val="007C1A6C"/>
    <w:rsid w:val="007C3827"/>
    <w:rsid w:val="007C55E1"/>
    <w:rsid w:val="007C5671"/>
    <w:rsid w:val="007C61E9"/>
    <w:rsid w:val="007C732D"/>
    <w:rsid w:val="007D1C8B"/>
    <w:rsid w:val="007D1DF2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1CFA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4532"/>
    <w:rsid w:val="008377F0"/>
    <w:rsid w:val="00837F4D"/>
    <w:rsid w:val="00842010"/>
    <w:rsid w:val="00842AF5"/>
    <w:rsid w:val="008454C0"/>
    <w:rsid w:val="00845901"/>
    <w:rsid w:val="0084612C"/>
    <w:rsid w:val="008509B1"/>
    <w:rsid w:val="0085171E"/>
    <w:rsid w:val="00855F6F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6AC"/>
    <w:rsid w:val="0088296A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1A98"/>
    <w:rsid w:val="008E279B"/>
    <w:rsid w:val="008E3BF4"/>
    <w:rsid w:val="008E558F"/>
    <w:rsid w:val="008F1400"/>
    <w:rsid w:val="008F3722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603D"/>
    <w:rsid w:val="0091694F"/>
    <w:rsid w:val="00920B28"/>
    <w:rsid w:val="00922460"/>
    <w:rsid w:val="0092313F"/>
    <w:rsid w:val="0092371A"/>
    <w:rsid w:val="00923EA0"/>
    <w:rsid w:val="0092450A"/>
    <w:rsid w:val="00931C78"/>
    <w:rsid w:val="009331ED"/>
    <w:rsid w:val="00933BB2"/>
    <w:rsid w:val="0093527B"/>
    <w:rsid w:val="009358D9"/>
    <w:rsid w:val="009375D1"/>
    <w:rsid w:val="0094181E"/>
    <w:rsid w:val="009429B5"/>
    <w:rsid w:val="00945854"/>
    <w:rsid w:val="00947009"/>
    <w:rsid w:val="009479BD"/>
    <w:rsid w:val="00947AC9"/>
    <w:rsid w:val="009529BD"/>
    <w:rsid w:val="00954565"/>
    <w:rsid w:val="009548D1"/>
    <w:rsid w:val="00954D04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4998"/>
    <w:rsid w:val="00974BEB"/>
    <w:rsid w:val="009758AF"/>
    <w:rsid w:val="00977AF5"/>
    <w:rsid w:val="00982EF2"/>
    <w:rsid w:val="009835DA"/>
    <w:rsid w:val="00983D92"/>
    <w:rsid w:val="0098430D"/>
    <w:rsid w:val="00984959"/>
    <w:rsid w:val="009854D5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9793E"/>
    <w:rsid w:val="009A077E"/>
    <w:rsid w:val="009A6A0B"/>
    <w:rsid w:val="009A6B21"/>
    <w:rsid w:val="009A7162"/>
    <w:rsid w:val="009A7880"/>
    <w:rsid w:val="009B0077"/>
    <w:rsid w:val="009B0559"/>
    <w:rsid w:val="009B1B05"/>
    <w:rsid w:val="009B3809"/>
    <w:rsid w:val="009B4360"/>
    <w:rsid w:val="009B51C0"/>
    <w:rsid w:val="009B6ED6"/>
    <w:rsid w:val="009C0295"/>
    <w:rsid w:val="009C112A"/>
    <w:rsid w:val="009C13A6"/>
    <w:rsid w:val="009C3899"/>
    <w:rsid w:val="009C3A9E"/>
    <w:rsid w:val="009C5953"/>
    <w:rsid w:val="009C6040"/>
    <w:rsid w:val="009C6386"/>
    <w:rsid w:val="009C6DD1"/>
    <w:rsid w:val="009C7249"/>
    <w:rsid w:val="009C7C85"/>
    <w:rsid w:val="009C7FBB"/>
    <w:rsid w:val="009D063D"/>
    <w:rsid w:val="009D2AF9"/>
    <w:rsid w:val="009D4F3A"/>
    <w:rsid w:val="009D5FAB"/>
    <w:rsid w:val="009D74B2"/>
    <w:rsid w:val="009E04D7"/>
    <w:rsid w:val="009E1152"/>
    <w:rsid w:val="009E469C"/>
    <w:rsid w:val="009E4FF7"/>
    <w:rsid w:val="009E6BF4"/>
    <w:rsid w:val="009F00FA"/>
    <w:rsid w:val="009F3958"/>
    <w:rsid w:val="009F5E38"/>
    <w:rsid w:val="009F6FEE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17BA1"/>
    <w:rsid w:val="00A20DA2"/>
    <w:rsid w:val="00A22444"/>
    <w:rsid w:val="00A278D6"/>
    <w:rsid w:val="00A279E4"/>
    <w:rsid w:val="00A30E66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065"/>
    <w:rsid w:val="00A45287"/>
    <w:rsid w:val="00A459DB"/>
    <w:rsid w:val="00A474AE"/>
    <w:rsid w:val="00A51B82"/>
    <w:rsid w:val="00A5232F"/>
    <w:rsid w:val="00A5519F"/>
    <w:rsid w:val="00A5546B"/>
    <w:rsid w:val="00A557BB"/>
    <w:rsid w:val="00A5588E"/>
    <w:rsid w:val="00A61469"/>
    <w:rsid w:val="00A63EEC"/>
    <w:rsid w:val="00A66608"/>
    <w:rsid w:val="00A66761"/>
    <w:rsid w:val="00A667D7"/>
    <w:rsid w:val="00A70939"/>
    <w:rsid w:val="00A70D7D"/>
    <w:rsid w:val="00A73C32"/>
    <w:rsid w:val="00A73FE4"/>
    <w:rsid w:val="00A760A0"/>
    <w:rsid w:val="00A82F3A"/>
    <w:rsid w:val="00A834A5"/>
    <w:rsid w:val="00A86081"/>
    <w:rsid w:val="00A86CE3"/>
    <w:rsid w:val="00A87773"/>
    <w:rsid w:val="00A87853"/>
    <w:rsid w:val="00A907DD"/>
    <w:rsid w:val="00A90F05"/>
    <w:rsid w:val="00A90F47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018"/>
    <w:rsid w:val="00AA4AE9"/>
    <w:rsid w:val="00AA59D1"/>
    <w:rsid w:val="00AA5A9F"/>
    <w:rsid w:val="00AA5C97"/>
    <w:rsid w:val="00AA63B5"/>
    <w:rsid w:val="00AB0F4C"/>
    <w:rsid w:val="00AB1A70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5FB3"/>
    <w:rsid w:val="00AD6D3A"/>
    <w:rsid w:val="00AD6F8A"/>
    <w:rsid w:val="00AE1AF8"/>
    <w:rsid w:val="00AE2C13"/>
    <w:rsid w:val="00AE3567"/>
    <w:rsid w:val="00AE491C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8A2"/>
    <w:rsid w:val="00AF7BBE"/>
    <w:rsid w:val="00B00297"/>
    <w:rsid w:val="00B00F40"/>
    <w:rsid w:val="00B05E3A"/>
    <w:rsid w:val="00B07118"/>
    <w:rsid w:val="00B10FF1"/>
    <w:rsid w:val="00B119FD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438"/>
    <w:rsid w:val="00B31B83"/>
    <w:rsid w:val="00B34D90"/>
    <w:rsid w:val="00B354C3"/>
    <w:rsid w:val="00B362AB"/>
    <w:rsid w:val="00B3676F"/>
    <w:rsid w:val="00B37079"/>
    <w:rsid w:val="00B37D4D"/>
    <w:rsid w:val="00B40087"/>
    <w:rsid w:val="00B43A90"/>
    <w:rsid w:val="00B43B63"/>
    <w:rsid w:val="00B43D28"/>
    <w:rsid w:val="00B44929"/>
    <w:rsid w:val="00B45C7B"/>
    <w:rsid w:val="00B5003A"/>
    <w:rsid w:val="00B509A7"/>
    <w:rsid w:val="00B52D62"/>
    <w:rsid w:val="00B535FF"/>
    <w:rsid w:val="00B56BF9"/>
    <w:rsid w:val="00B5736E"/>
    <w:rsid w:val="00B608BD"/>
    <w:rsid w:val="00B61C36"/>
    <w:rsid w:val="00B6388D"/>
    <w:rsid w:val="00B64B1D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946B3"/>
    <w:rsid w:val="00BA15CB"/>
    <w:rsid w:val="00BA2C00"/>
    <w:rsid w:val="00BA3152"/>
    <w:rsid w:val="00BA56C0"/>
    <w:rsid w:val="00BA61E1"/>
    <w:rsid w:val="00BB09DC"/>
    <w:rsid w:val="00BB0C92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5D7C"/>
    <w:rsid w:val="00BD6007"/>
    <w:rsid w:val="00BD63FA"/>
    <w:rsid w:val="00BE0138"/>
    <w:rsid w:val="00BE0768"/>
    <w:rsid w:val="00BE1678"/>
    <w:rsid w:val="00BE1E13"/>
    <w:rsid w:val="00BE1EE4"/>
    <w:rsid w:val="00BE4862"/>
    <w:rsid w:val="00BE7479"/>
    <w:rsid w:val="00BE79A6"/>
    <w:rsid w:val="00BF5DC8"/>
    <w:rsid w:val="00BF6F2B"/>
    <w:rsid w:val="00BF71DA"/>
    <w:rsid w:val="00C01152"/>
    <w:rsid w:val="00C019B9"/>
    <w:rsid w:val="00C01C36"/>
    <w:rsid w:val="00C066E0"/>
    <w:rsid w:val="00C110B0"/>
    <w:rsid w:val="00C13E90"/>
    <w:rsid w:val="00C1483B"/>
    <w:rsid w:val="00C16309"/>
    <w:rsid w:val="00C16EB3"/>
    <w:rsid w:val="00C20003"/>
    <w:rsid w:val="00C200C3"/>
    <w:rsid w:val="00C21DF7"/>
    <w:rsid w:val="00C23E93"/>
    <w:rsid w:val="00C25DDE"/>
    <w:rsid w:val="00C263EF"/>
    <w:rsid w:val="00C31B75"/>
    <w:rsid w:val="00C334C6"/>
    <w:rsid w:val="00C35720"/>
    <w:rsid w:val="00C36A2A"/>
    <w:rsid w:val="00C40FD2"/>
    <w:rsid w:val="00C42DCD"/>
    <w:rsid w:val="00C43FC8"/>
    <w:rsid w:val="00C4453C"/>
    <w:rsid w:val="00C45DE3"/>
    <w:rsid w:val="00C47896"/>
    <w:rsid w:val="00C51815"/>
    <w:rsid w:val="00C55B79"/>
    <w:rsid w:val="00C5776D"/>
    <w:rsid w:val="00C6078C"/>
    <w:rsid w:val="00C622B1"/>
    <w:rsid w:val="00C6626D"/>
    <w:rsid w:val="00C66DC8"/>
    <w:rsid w:val="00C67EAB"/>
    <w:rsid w:val="00C71B84"/>
    <w:rsid w:val="00C7283C"/>
    <w:rsid w:val="00C7284F"/>
    <w:rsid w:val="00C76239"/>
    <w:rsid w:val="00C843D0"/>
    <w:rsid w:val="00C84F41"/>
    <w:rsid w:val="00C90A8D"/>
    <w:rsid w:val="00C90FE6"/>
    <w:rsid w:val="00C91955"/>
    <w:rsid w:val="00C93D04"/>
    <w:rsid w:val="00C954BD"/>
    <w:rsid w:val="00CA021B"/>
    <w:rsid w:val="00CA04C7"/>
    <w:rsid w:val="00CA07B2"/>
    <w:rsid w:val="00CA1FFE"/>
    <w:rsid w:val="00CA34D6"/>
    <w:rsid w:val="00CA3725"/>
    <w:rsid w:val="00CA3B27"/>
    <w:rsid w:val="00CA3F13"/>
    <w:rsid w:val="00CA47D0"/>
    <w:rsid w:val="00CA54BA"/>
    <w:rsid w:val="00CA752A"/>
    <w:rsid w:val="00CA78A9"/>
    <w:rsid w:val="00CB5FEF"/>
    <w:rsid w:val="00CB6FE5"/>
    <w:rsid w:val="00CB702E"/>
    <w:rsid w:val="00CB7F51"/>
    <w:rsid w:val="00CC0314"/>
    <w:rsid w:val="00CC06F9"/>
    <w:rsid w:val="00CC0D81"/>
    <w:rsid w:val="00CC1723"/>
    <w:rsid w:val="00CC45D5"/>
    <w:rsid w:val="00CC7BEC"/>
    <w:rsid w:val="00CD07CE"/>
    <w:rsid w:val="00CD1D65"/>
    <w:rsid w:val="00CD683E"/>
    <w:rsid w:val="00CE0157"/>
    <w:rsid w:val="00CE1FCB"/>
    <w:rsid w:val="00CE2561"/>
    <w:rsid w:val="00CE29B0"/>
    <w:rsid w:val="00CE375F"/>
    <w:rsid w:val="00CE4609"/>
    <w:rsid w:val="00CE60D2"/>
    <w:rsid w:val="00CE70A8"/>
    <w:rsid w:val="00CE7F47"/>
    <w:rsid w:val="00CF1D8C"/>
    <w:rsid w:val="00CF303C"/>
    <w:rsid w:val="00CF4C26"/>
    <w:rsid w:val="00CF4D1F"/>
    <w:rsid w:val="00CF4E71"/>
    <w:rsid w:val="00CF5E06"/>
    <w:rsid w:val="00CF6012"/>
    <w:rsid w:val="00CF6CAC"/>
    <w:rsid w:val="00CF700D"/>
    <w:rsid w:val="00CF7E7D"/>
    <w:rsid w:val="00D0136D"/>
    <w:rsid w:val="00D01441"/>
    <w:rsid w:val="00D01EF1"/>
    <w:rsid w:val="00D0211D"/>
    <w:rsid w:val="00D03A98"/>
    <w:rsid w:val="00D0678B"/>
    <w:rsid w:val="00D109DA"/>
    <w:rsid w:val="00D13949"/>
    <w:rsid w:val="00D1425D"/>
    <w:rsid w:val="00D16332"/>
    <w:rsid w:val="00D21877"/>
    <w:rsid w:val="00D21C20"/>
    <w:rsid w:val="00D21ED8"/>
    <w:rsid w:val="00D24CF0"/>
    <w:rsid w:val="00D26878"/>
    <w:rsid w:val="00D30D62"/>
    <w:rsid w:val="00D3197D"/>
    <w:rsid w:val="00D33AA2"/>
    <w:rsid w:val="00D33DE5"/>
    <w:rsid w:val="00D3579C"/>
    <w:rsid w:val="00D36CBB"/>
    <w:rsid w:val="00D3764C"/>
    <w:rsid w:val="00D37E2A"/>
    <w:rsid w:val="00D4163B"/>
    <w:rsid w:val="00D41896"/>
    <w:rsid w:val="00D41E9A"/>
    <w:rsid w:val="00D42B48"/>
    <w:rsid w:val="00D469F5"/>
    <w:rsid w:val="00D51AAD"/>
    <w:rsid w:val="00D5265C"/>
    <w:rsid w:val="00D5423F"/>
    <w:rsid w:val="00D556CC"/>
    <w:rsid w:val="00D568B9"/>
    <w:rsid w:val="00D56AE1"/>
    <w:rsid w:val="00D6022A"/>
    <w:rsid w:val="00D60FBB"/>
    <w:rsid w:val="00D6619A"/>
    <w:rsid w:val="00D704EB"/>
    <w:rsid w:val="00D7343C"/>
    <w:rsid w:val="00D73FAE"/>
    <w:rsid w:val="00D74641"/>
    <w:rsid w:val="00D75769"/>
    <w:rsid w:val="00D772F3"/>
    <w:rsid w:val="00D8061F"/>
    <w:rsid w:val="00D80A61"/>
    <w:rsid w:val="00D83F30"/>
    <w:rsid w:val="00D855AB"/>
    <w:rsid w:val="00D86579"/>
    <w:rsid w:val="00D90E56"/>
    <w:rsid w:val="00D93346"/>
    <w:rsid w:val="00D93AF6"/>
    <w:rsid w:val="00D93D9A"/>
    <w:rsid w:val="00D94C7B"/>
    <w:rsid w:val="00D958F0"/>
    <w:rsid w:val="00D96497"/>
    <w:rsid w:val="00D975D5"/>
    <w:rsid w:val="00D97AC8"/>
    <w:rsid w:val="00DA0450"/>
    <w:rsid w:val="00DA04D4"/>
    <w:rsid w:val="00DA0669"/>
    <w:rsid w:val="00DA08C9"/>
    <w:rsid w:val="00DA3AA9"/>
    <w:rsid w:val="00DA51CC"/>
    <w:rsid w:val="00DA5951"/>
    <w:rsid w:val="00DA658B"/>
    <w:rsid w:val="00DB03D6"/>
    <w:rsid w:val="00DB2690"/>
    <w:rsid w:val="00DB3887"/>
    <w:rsid w:val="00DC22AE"/>
    <w:rsid w:val="00DC25B0"/>
    <w:rsid w:val="00DC3555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1B39"/>
    <w:rsid w:val="00DE1D5A"/>
    <w:rsid w:val="00DE23CD"/>
    <w:rsid w:val="00DE4748"/>
    <w:rsid w:val="00DE4E0B"/>
    <w:rsid w:val="00DE5004"/>
    <w:rsid w:val="00DE5F0F"/>
    <w:rsid w:val="00DE7827"/>
    <w:rsid w:val="00DE7B0B"/>
    <w:rsid w:val="00DF0A78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06B1D"/>
    <w:rsid w:val="00E10439"/>
    <w:rsid w:val="00E10D1B"/>
    <w:rsid w:val="00E11AD2"/>
    <w:rsid w:val="00E11F52"/>
    <w:rsid w:val="00E123B4"/>
    <w:rsid w:val="00E13FB6"/>
    <w:rsid w:val="00E14214"/>
    <w:rsid w:val="00E15C92"/>
    <w:rsid w:val="00E15E76"/>
    <w:rsid w:val="00E17FAB"/>
    <w:rsid w:val="00E20DE0"/>
    <w:rsid w:val="00E2486F"/>
    <w:rsid w:val="00E26F71"/>
    <w:rsid w:val="00E27B92"/>
    <w:rsid w:val="00E30FC7"/>
    <w:rsid w:val="00E31627"/>
    <w:rsid w:val="00E32CE1"/>
    <w:rsid w:val="00E35ED6"/>
    <w:rsid w:val="00E3619E"/>
    <w:rsid w:val="00E37451"/>
    <w:rsid w:val="00E416F2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651A7"/>
    <w:rsid w:val="00E71030"/>
    <w:rsid w:val="00E71F8B"/>
    <w:rsid w:val="00E72582"/>
    <w:rsid w:val="00E73471"/>
    <w:rsid w:val="00E74829"/>
    <w:rsid w:val="00E76A48"/>
    <w:rsid w:val="00E80819"/>
    <w:rsid w:val="00E85484"/>
    <w:rsid w:val="00E8582F"/>
    <w:rsid w:val="00E86D2F"/>
    <w:rsid w:val="00E871CF"/>
    <w:rsid w:val="00E87C14"/>
    <w:rsid w:val="00E915EC"/>
    <w:rsid w:val="00E91B85"/>
    <w:rsid w:val="00E925A8"/>
    <w:rsid w:val="00E92EE1"/>
    <w:rsid w:val="00E94970"/>
    <w:rsid w:val="00E963E4"/>
    <w:rsid w:val="00EA27E0"/>
    <w:rsid w:val="00EA3F6A"/>
    <w:rsid w:val="00EA68F1"/>
    <w:rsid w:val="00EA7F63"/>
    <w:rsid w:val="00EB4859"/>
    <w:rsid w:val="00EB6705"/>
    <w:rsid w:val="00EB6913"/>
    <w:rsid w:val="00EB755B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1C52"/>
    <w:rsid w:val="00EF2630"/>
    <w:rsid w:val="00EF4E42"/>
    <w:rsid w:val="00EF65F6"/>
    <w:rsid w:val="00EF6FDD"/>
    <w:rsid w:val="00F003E9"/>
    <w:rsid w:val="00F00A67"/>
    <w:rsid w:val="00F02289"/>
    <w:rsid w:val="00F02BE2"/>
    <w:rsid w:val="00F04411"/>
    <w:rsid w:val="00F06B55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39"/>
    <w:rsid w:val="00F21861"/>
    <w:rsid w:val="00F23476"/>
    <w:rsid w:val="00F24841"/>
    <w:rsid w:val="00F2611F"/>
    <w:rsid w:val="00F26362"/>
    <w:rsid w:val="00F26D01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5165D"/>
    <w:rsid w:val="00F523AD"/>
    <w:rsid w:val="00F531EA"/>
    <w:rsid w:val="00F5425E"/>
    <w:rsid w:val="00F54BBC"/>
    <w:rsid w:val="00F55459"/>
    <w:rsid w:val="00F56F75"/>
    <w:rsid w:val="00F57131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76018"/>
    <w:rsid w:val="00F76345"/>
    <w:rsid w:val="00F81590"/>
    <w:rsid w:val="00F81F33"/>
    <w:rsid w:val="00F822C5"/>
    <w:rsid w:val="00F82DAB"/>
    <w:rsid w:val="00F83F08"/>
    <w:rsid w:val="00F8468D"/>
    <w:rsid w:val="00F84D26"/>
    <w:rsid w:val="00F86A43"/>
    <w:rsid w:val="00F87BCC"/>
    <w:rsid w:val="00F91D8D"/>
    <w:rsid w:val="00F92265"/>
    <w:rsid w:val="00F970F2"/>
    <w:rsid w:val="00FA0071"/>
    <w:rsid w:val="00FA0161"/>
    <w:rsid w:val="00FA201F"/>
    <w:rsid w:val="00FA248E"/>
    <w:rsid w:val="00FA2FAB"/>
    <w:rsid w:val="00FA3F77"/>
    <w:rsid w:val="00FA56FD"/>
    <w:rsid w:val="00FA5C43"/>
    <w:rsid w:val="00FA6457"/>
    <w:rsid w:val="00FA7146"/>
    <w:rsid w:val="00FB0899"/>
    <w:rsid w:val="00FB090D"/>
    <w:rsid w:val="00FB0F43"/>
    <w:rsid w:val="00FB1294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0AAE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54A9"/>
    <w:rsid w:val="00FD63B7"/>
    <w:rsid w:val="00FE2C8B"/>
    <w:rsid w:val="00FE5E49"/>
    <w:rsid w:val="00FE7321"/>
    <w:rsid w:val="00FF1035"/>
    <w:rsid w:val="00FF105F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125F1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CD07CE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../customXml/item5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8EAADA-3258-4C4C-B007-95AB0DA64FCD}" type="doc">
      <dgm:prSet loTypeId="urn:microsoft.com/office/officeart/2005/8/layout/orgChart1" loCatId="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B680202-C9C2-E143-BFE9-898982715F2B}">
      <dgm:prSet phldrT="[Text]"/>
      <dgm:spPr/>
      <dgm:t>
        <a:bodyPr/>
        <a:lstStyle/>
        <a:p>
          <a:r>
            <a:rPr lang="en-US"/>
            <a:t>Base</a:t>
          </a:r>
        </a:p>
      </dgm:t>
    </dgm:pt>
    <dgm:pt modelId="{67248E25-01DC-1D4B-8AD8-89480505C161}" type="parTrans" cxnId="{7C4C98CF-1E9C-9448-9C61-C9406C41329B}">
      <dgm:prSet/>
      <dgm:spPr/>
      <dgm:t>
        <a:bodyPr/>
        <a:lstStyle/>
        <a:p>
          <a:endParaRPr lang="en-US"/>
        </a:p>
      </dgm:t>
    </dgm:pt>
    <dgm:pt modelId="{4D509AB4-2393-774C-9534-2F7FE4E390DF}" type="sibTrans" cxnId="{7C4C98CF-1E9C-9448-9C61-C9406C41329B}">
      <dgm:prSet/>
      <dgm:spPr/>
      <dgm:t>
        <a:bodyPr/>
        <a:lstStyle/>
        <a:p>
          <a:endParaRPr lang="en-US"/>
        </a:p>
      </dgm:t>
    </dgm:pt>
    <dgm:pt modelId="{063F3174-A476-6D48-B4B6-D7BCC8E3AD42}">
      <dgm:prSet phldrT="[Text]"/>
      <dgm:spPr/>
      <dgm:t>
        <a:bodyPr/>
        <a:lstStyle/>
        <a:p>
          <a:r>
            <a:rPr lang="en-US"/>
            <a:t>High</a:t>
          </a:r>
        </a:p>
      </dgm:t>
    </dgm:pt>
    <dgm:pt modelId="{C27624F3-045C-8943-B5A7-1FDCB698DD1B}" type="parTrans" cxnId="{25AF45C2-2CBE-3847-BF1E-6122D8B70E4D}">
      <dgm:prSet/>
      <dgm:spPr/>
      <dgm:t>
        <a:bodyPr/>
        <a:lstStyle/>
        <a:p>
          <a:endParaRPr lang="en-US"/>
        </a:p>
      </dgm:t>
    </dgm:pt>
    <dgm:pt modelId="{F54D42C3-2B44-AE46-930F-E11745A6131E}" type="sibTrans" cxnId="{25AF45C2-2CBE-3847-BF1E-6122D8B70E4D}">
      <dgm:prSet/>
      <dgm:spPr/>
      <dgm:t>
        <a:bodyPr/>
        <a:lstStyle/>
        <a:p>
          <a:endParaRPr lang="en-US"/>
        </a:p>
      </dgm:t>
    </dgm:pt>
    <dgm:pt modelId="{701FCE04-B636-6A4B-87EC-DBE4A9EB1801}">
      <dgm:prSet phldrT="[Text]"/>
      <dgm:spPr/>
      <dgm:t>
        <a:bodyPr/>
        <a:lstStyle/>
        <a:p>
          <a:r>
            <a:rPr lang="en-US"/>
            <a:t>H-H-E</a:t>
          </a:r>
        </a:p>
      </dgm:t>
    </dgm:pt>
    <dgm:pt modelId="{7A86A387-6A69-C94E-A59A-B4727DFD19E4}" type="parTrans" cxnId="{A2A21190-5639-0844-9E2E-B9D013361A20}">
      <dgm:prSet/>
      <dgm:spPr/>
      <dgm:t>
        <a:bodyPr/>
        <a:lstStyle/>
        <a:p>
          <a:endParaRPr lang="en-US"/>
        </a:p>
      </dgm:t>
    </dgm:pt>
    <dgm:pt modelId="{80BA6116-6B08-7A4A-ABE7-95B8E67247AE}" type="sibTrans" cxnId="{A2A21190-5639-0844-9E2E-B9D013361A20}">
      <dgm:prSet/>
      <dgm:spPr/>
      <dgm:t>
        <a:bodyPr/>
        <a:lstStyle/>
        <a:p>
          <a:endParaRPr lang="en-US"/>
        </a:p>
      </dgm:t>
    </dgm:pt>
    <dgm:pt modelId="{1349723A-DEB4-7445-A9D0-E7C32B1BA01B}">
      <dgm:prSet phldrT="[Text]"/>
      <dgm:spPr/>
      <dgm:t>
        <a:bodyPr/>
        <a:lstStyle/>
        <a:p>
          <a:r>
            <a:rPr lang="en-US"/>
            <a:t>H-H-F</a:t>
          </a:r>
        </a:p>
      </dgm:t>
    </dgm:pt>
    <dgm:pt modelId="{D26FD766-37DF-3847-9241-E849FF965C02}" type="parTrans" cxnId="{1D3D4BD5-D85C-314F-AC9D-8E080B130BBC}">
      <dgm:prSet/>
      <dgm:spPr/>
      <dgm:t>
        <a:bodyPr/>
        <a:lstStyle/>
        <a:p>
          <a:endParaRPr lang="en-US"/>
        </a:p>
      </dgm:t>
    </dgm:pt>
    <dgm:pt modelId="{20E507C9-5BDE-BD41-B515-3FE293E05DCD}" type="sibTrans" cxnId="{1D3D4BD5-D85C-314F-AC9D-8E080B130BBC}">
      <dgm:prSet/>
      <dgm:spPr/>
      <dgm:t>
        <a:bodyPr/>
        <a:lstStyle/>
        <a:p>
          <a:endParaRPr lang="en-US"/>
        </a:p>
      </dgm:t>
    </dgm:pt>
    <dgm:pt modelId="{A032002D-807B-0342-A324-6331BB9445B3}">
      <dgm:prSet phldrT="[Text]"/>
      <dgm:spPr/>
      <dgm:t>
        <a:bodyPr/>
        <a:lstStyle/>
        <a:p>
          <a:r>
            <a:rPr lang="en-US"/>
            <a:t>Medium</a:t>
          </a:r>
        </a:p>
      </dgm:t>
    </dgm:pt>
    <dgm:pt modelId="{C56D331D-2676-0B45-8430-5534D18FE8B3}" type="parTrans" cxnId="{DBBC7E98-3AD5-D449-AD4A-7F982B3DFCC7}">
      <dgm:prSet/>
      <dgm:spPr/>
      <dgm:t>
        <a:bodyPr/>
        <a:lstStyle/>
        <a:p>
          <a:endParaRPr lang="en-US"/>
        </a:p>
      </dgm:t>
    </dgm:pt>
    <dgm:pt modelId="{729F703C-0A85-824C-BD8C-1C263B076D0E}" type="sibTrans" cxnId="{DBBC7E98-3AD5-D449-AD4A-7F982B3DFCC7}">
      <dgm:prSet/>
      <dgm:spPr/>
      <dgm:t>
        <a:bodyPr/>
        <a:lstStyle/>
        <a:p>
          <a:endParaRPr lang="en-US"/>
        </a:p>
      </dgm:t>
    </dgm:pt>
    <dgm:pt modelId="{F2D6A0C1-78D8-CA41-8086-F0CC764AEA89}">
      <dgm:prSet phldrT="[Text]"/>
      <dgm:spPr/>
      <dgm:t>
        <a:bodyPr/>
        <a:lstStyle/>
        <a:p>
          <a:r>
            <a:rPr lang="en-US"/>
            <a:t>H-M-E</a:t>
          </a:r>
        </a:p>
      </dgm:t>
    </dgm:pt>
    <dgm:pt modelId="{204DA78F-41F2-784B-B101-1D28D0D4AD84}" type="parTrans" cxnId="{8B0D6668-9FD4-E744-8A72-E3F286AB77A5}">
      <dgm:prSet/>
      <dgm:spPr/>
      <dgm:t>
        <a:bodyPr/>
        <a:lstStyle/>
        <a:p>
          <a:endParaRPr lang="en-US"/>
        </a:p>
      </dgm:t>
    </dgm:pt>
    <dgm:pt modelId="{25214E18-224A-FE41-9E6D-ECA7F9ED598F}" type="sibTrans" cxnId="{8B0D6668-9FD4-E744-8A72-E3F286AB77A5}">
      <dgm:prSet/>
      <dgm:spPr/>
      <dgm:t>
        <a:bodyPr/>
        <a:lstStyle/>
        <a:p>
          <a:endParaRPr lang="en-US"/>
        </a:p>
      </dgm:t>
    </dgm:pt>
    <dgm:pt modelId="{E4DF54C0-F3CF-764C-BD41-D3B56B08F6B0}">
      <dgm:prSet phldrT="[Text]"/>
      <dgm:spPr/>
      <dgm:t>
        <a:bodyPr/>
        <a:lstStyle/>
        <a:p>
          <a:r>
            <a:rPr lang="en-US"/>
            <a:t>High</a:t>
          </a:r>
        </a:p>
      </dgm:t>
    </dgm:pt>
    <dgm:pt modelId="{4F8A34C0-1298-AF46-8B84-9D821C28594B}" type="parTrans" cxnId="{A27120A5-CEB1-CD42-A9B5-13B7CBFE6295}">
      <dgm:prSet/>
      <dgm:spPr/>
      <dgm:t>
        <a:bodyPr/>
        <a:lstStyle/>
        <a:p>
          <a:endParaRPr lang="en-US"/>
        </a:p>
      </dgm:t>
    </dgm:pt>
    <dgm:pt modelId="{ABD1642A-6218-7A48-A697-875F12CE41E1}" type="sibTrans" cxnId="{A27120A5-CEB1-CD42-A9B5-13B7CBFE6295}">
      <dgm:prSet/>
      <dgm:spPr/>
      <dgm:t>
        <a:bodyPr/>
        <a:lstStyle/>
        <a:p>
          <a:endParaRPr lang="en-US"/>
        </a:p>
      </dgm:t>
    </dgm:pt>
    <dgm:pt modelId="{AD5447C2-101B-2648-BB88-631DDFC3B9C1}">
      <dgm:prSet phldrT="[Text]"/>
      <dgm:spPr/>
      <dgm:t>
        <a:bodyPr/>
        <a:lstStyle/>
        <a:p>
          <a:r>
            <a:rPr lang="en-US"/>
            <a:t>Medium</a:t>
          </a:r>
        </a:p>
      </dgm:t>
    </dgm:pt>
    <dgm:pt modelId="{BA4BF219-FD44-8340-B213-A9E468C0AA48}" type="parTrans" cxnId="{051E7B88-3F24-BB42-A76E-867EB59E808E}">
      <dgm:prSet/>
      <dgm:spPr/>
      <dgm:t>
        <a:bodyPr/>
        <a:lstStyle/>
        <a:p>
          <a:endParaRPr lang="en-US"/>
        </a:p>
      </dgm:t>
    </dgm:pt>
    <dgm:pt modelId="{3120551A-799A-A640-B92B-3F8FB77759D4}" type="sibTrans" cxnId="{051E7B88-3F24-BB42-A76E-867EB59E808E}">
      <dgm:prSet/>
      <dgm:spPr/>
      <dgm:t>
        <a:bodyPr/>
        <a:lstStyle/>
        <a:p>
          <a:endParaRPr lang="en-US"/>
        </a:p>
      </dgm:t>
    </dgm:pt>
    <dgm:pt modelId="{557A219F-F6D4-4547-8D4C-04F080600E91}">
      <dgm:prSet phldrT="[Text]"/>
      <dgm:spPr/>
      <dgm:t>
        <a:bodyPr/>
        <a:lstStyle/>
        <a:p>
          <a:r>
            <a:rPr lang="en-US"/>
            <a:t>Registered</a:t>
          </a:r>
        </a:p>
      </dgm:t>
    </dgm:pt>
    <dgm:pt modelId="{E1D31A21-AD4F-CF44-A567-20467F4FB8B6}" type="parTrans" cxnId="{662595A8-F92D-804B-986E-65DDB8BBA799}">
      <dgm:prSet/>
      <dgm:spPr/>
      <dgm:t>
        <a:bodyPr/>
        <a:lstStyle/>
        <a:p>
          <a:endParaRPr lang="en-US"/>
        </a:p>
      </dgm:t>
    </dgm:pt>
    <dgm:pt modelId="{43DDAA19-E2B0-1046-8DC4-0B7FFDCA5233}" type="sibTrans" cxnId="{662595A8-F92D-804B-986E-65DDB8BBA799}">
      <dgm:prSet/>
      <dgm:spPr/>
      <dgm:t>
        <a:bodyPr/>
        <a:lstStyle/>
        <a:p>
          <a:endParaRPr lang="en-US"/>
        </a:p>
      </dgm:t>
    </dgm:pt>
    <dgm:pt modelId="{98EFF1D0-BF62-A446-8075-B82F72DAE026}">
      <dgm:prSet/>
      <dgm:spPr/>
      <dgm:t>
        <a:bodyPr/>
        <a:lstStyle/>
        <a:p>
          <a:r>
            <a:rPr lang="en-US"/>
            <a:t>Low</a:t>
          </a:r>
        </a:p>
      </dgm:t>
    </dgm:pt>
    <dgm:pt modelId="{89DB51E0-C00E-B940-9905-793EB0EA4111}" type="parTrans" cxnId="{629EE304-2655-9A47-A4C8-B7700C0616B1}">
      <dgm:prSet/>
      <dgm:spPr/>
      <dgm:t>
        <a:bodyPr/>
        <a:lstStyle/>
        <a:p>
          <a:endParaRPr lang="en-US"/>
        </a:p>
      </dgm:t>
    </dgm:pt>
    <dgm:pt modelId="{E7B6B64F-8BAB-8E4D-8476-A5F9BEB5E4B8}" type="sibTrans" cxnId="{629EE304-2655-9A47-A4C8-B7700C0616B1}">
      <dgm:prSet/>
      <dgm:spPr/>
      <dgm:t>
        <a:bodyPr/>
        <a:lstStyle/>
        <a:p>
          <a:endParaRPr lang="en-US"/>
        </a:p>
      </dgm:t>
    </dgm:pt>
    <dgm:pt modelId="{24F1703A-71CE-7B44-B3C7-6C688DC52C9A}">
      <dgm:prSet phldrT="[Text]"/>
      <dgm:spPr/>
      <dgm:t>
        <a:bodyPr/>
        <a:lstStyle/>
        <a:p>
          <a:r>
            <a:rPr lang="en-US"/>
            <a:t>H-H-T</a:t>
          </a:r>
        </a:p>
      </dgm:t>
    </dgm:pt>
    <dgm:pt modelId="{E9ACA369-E4B9-7149-A269-4A87C5C73B65}" type="parTrans" cxnId="{B4852EFB-30BE-C24C-BD19-9AFD70BF67FA}">
      <dgm:prSet/>
      <dgm:spPr/>
      <dgm:t>
        <a:bodyPr/>
        <a:lstStyle/>
        <a:p>
          <a:endParaRPr lang="en-US"/>
        </a:p>
      </dgm:t>
    </dgm:pt>
    <dgm:pt modelId="{0367D54E-3E90-D648-9F1D-D243621D2343}" type="sibTrans" cxnId="{B4852EFB-30BE-C24C-BD19-9AFD70BF67FA}">
      <dgm:prSet/>
      <dgm:spPr/>
      <dgm:t>
        <a:bodyPr/>
        <a:lstStyle/>
        <a:p>
          <a:endParaRPr lang="en-US"/>
        </a:p>
      </dgm:t>
    </dgm:pt>
    <dgm:pt modelId="{32EDD03F-99C7-8A42-87BE-F84D4BAB7AD3}">
      <dgm:prSet phldrT="[Text]"/>
      <dgm:spPr/>
      <dgm:t>
        <a:bodyPr/>
        <a:lstStyle/>
        <a:p>
          <a:r>
            <a:rPr lang="en-US"/>
            <a:t>H-H-S</a:t>
          </a:r>
        </a:p>
      </dgm:t>
    </dgm:pt>
    <dgm:pt modelId="{E847642A-660F-9F48-BFA4-24AA723633EF}" type="parTrans" cxnId="{5FA8C32A-63DB-BB44-AC10-2BDC9D0AEDD1}">
      <dgm:prSet/>
      <dgm:spPr/>
      <dgm:t>
        <a:bodyPr/>
        <a:lstStyle/>
        <a:p>
          <a:endParaRPr lang="en-US"/>
        </a:p>
      </dgm:t>
    </dgm:pt>
    <dgm:pt modelId="{7A2A601B-D0C5-9E49-B810-DE3DA955AA5B}" type="sibTrans" cxnId="{5FA8C32A-63DB-BB44-AC10-2BDC9D0AEDD1}">
      <dgm:prSet/>
      <dgm:spPr/>
      <dgm:t>
        <a:bodyPr/>
        <a:lstStyle/>
        <a:p>
          <a:endParaRPr lang="en-US"/>
        </a:p>
      </dgm:t>
    </dgm:pt>
    <dgm:pt modelId="{473D2506-35F2-8242-801F-146D2D637606}">
      <dgm:prSet/>
      <dgm:spPr/>
      <dgm:t>
        <a:bodyPr/>
        <a:lstStyle/>
        <a:p>
          <a:r>
            <a:rPr lang="en-US"/>
            <a:t>H-M-F</a:t>
          </a:r>
        </a:p>
      </dgm:t>
    </dgm:pt>
    <dgm:pt modelId="{321081B7-0360-974D-9A5B-7250C7D289FD}" type="parTrans" cxnId="{05F231C4-285F-2B42-A00B-EC02E9F4E07B}">
      <dgm:prSet/>
      <dgm:spPr/>
      <dgm:t>
        <a:bodyPr/>
        <a:lstStyle/>
        <a:p>
          <a:endParaRPr lang="en-US"/>
        </a:p>
      </dgm:t>
    </dgm:pt>
    <dgm:pt modelId="{22C8E321-FB8F-3744-B619-27F3998EAE58}" type="sibTrans" cxnId="{05F231C4-285F-2B42-A00B-EC02E9F4E07B}">
      <dgm:prSet/>
      <dgm:spPr/>
      <dgm:t>
        <a:bodyPr/>
        <a:lstStyle/>
        <a:p>
          <a:endParaRPr lang="en-US"/>
        </a:p>
      </dgm:t>
    </dgm:pt>
    <dgm:pt modelId="{30768AC7-A72F-6E4C-A5B3-1F40C176E263}">
      <dgm:prSet/>
      <dgm:spPr/>
      <dgm:t>
        <a:bodyPr/>
        <a:lstStyle/>
        <a:p>
          <a:r>
            <a:rPr lang="en-US"/>
            <a:t>H-M-T</a:t>
          </a:r>
        </a:p>
      </dgm:t>
    </dgm:pt>
    <dgm:pt modelId="{BA23958F-DB8A-8347-80E6-E76B85F30FB7}" type="parTrans" cxnId="{D9632C4B-77AF-9B4A-A766-854D23177CD5}">
      <dgm:prSet/>
      <dgm:spPr/>
      <dgm:t>
        <a:bodyPr/>
        <a:lstStyle/>
        <a:p>
          <a:endParaRPr lang="en-US"/>
        </a:p>
      </dgm:t>
    </dgm:pt>
    <dgm:pt modelId="{256A0197-29D6-864C-9ABD-836EDA450E28}" type="sibTrans" cxnId="{D9632C4B-77AF-9B4A-A766-854D23177CD5}">
      <dgm:prSet/>
      <dgm:spPr/>
      <dgm:t>
        <a:bodyPr/>
        <a:lstStyle/>
        <a:p>
          <a:endParaRPr lang="en-US"/>
        </a:p>
      </dgm:t>
    </dgm:pt>
    <dgm:pt modelId="{B7C098EB-B7C3-494D-962B-5EAA98693340}">
      <dgm:prSet/>
      <dgm:spPr/>
      <dgm:t>
        <a:bodyPr/>
        <a:lstStyle/>
        <a:p>
          <a:r>
            <a:rPr lang="en-US"/>
            <a:t>H-M-S</a:t>
          </a:r>
        </a:p>
      </dgm:t>
    </dgm:pt>
    <dgm:pt modelId="{B88F719A-1982-874E-A25B-65C41FDBB7D0}" type="parTrans" cxnId="{78335736-AE5A-FB4C-AABC-006F84B2D466}">
      <dgm:prSet/>
      <dgm:spPr/>
      <dgm:t>
        <a:bodyPr/>
        <a:lstStyle/>
        <a:p>
          <a:endParaRPr lang="en-US"/>
        </a:p>
      </dgm:t>
    </dgm:pt>
    <dgm:pt modelId="{542E7699-F070-844C-8BB7-A43C6B28F5EF}" type="sibTrans" cxnId="{78335736-AE5A-FB4C-AABC-006F84B2D466}">
      <dgm:prSet/>
      <dgm:spPr/>
      <dgm:t>
        <a:bodyPr/>
        <a:lstStyle/>
        <a:p>
          <a:endParaRPr lang="en-US"/>
        </a:p>
      </dgm:t>
    </dgm:pt>
    <dgm:pt modelId="{C9C57733-EDCB-2C4D-8EE8-ABEB06B3DEA9}">
      <dgm:prSet/>
      <dgm:spPr/>
      <dgm:t>
        <a:bodyPr/>
        <a:lstStyle/>
        <a:p>
          <a:r>
            <a:rPr lang="en-US"/>
            <a:t>High</a:t>
          </a:r>
        </a:p>
      </dgm:t>
    </dgm:pt>
    <dgm:pt modelId="{3713B911-EA9E-ED47-9479-BD40283BD2EE}" type="parTrans" cxnId="{E8690DCA-7BDC-B44A-83D2-B803747FB957}">
      <dgm:prSet/>
      <dgm:spPr/>
      <dgm:t>
        <a:bodyPr/>
        <a:lstStyle/>
        <a:p>
          <a:endParaRPr lang="en-US"/>
        </a:p>
      </dgm:t>
    </dgm:pt>
    <dgm:pt modelId="{46A3C474-A61C-D34C-A16A-36022188FD6D}" type="sibTrans" cxnId="{E8690DCA-7BDC-B44A-83D2-B803747FB957}">
      <dgm:prSet/>
      <dgm:spPr/>
      <dgm:t>
        <a:bodyPr/>
        <a:lstStyle/>
        <a:p>
          <a:endParaRPr lang="en-US"/>
        </a:p>
      </dgm:t>
    </dgm:pt>
    <dgm:pt modelId="{371884FD-33D9-694B-8CB0-2E11717ADBFB}">
      <dgm:prSet/>
      <dgm:spPr/>
      <dgm:t>
        <a:bodyPr/>
        <a:lstStyle/>
        <a:p>
          <a:r>
            <a:rPr lang="en-US"/>
            <a:t>Medium</a:t>
          </a:r>
        </a:p>
      </dgm:t>
    </dgm:pt>
    <dgm:pt modelId="{DFED7BEB-9635-164E-BFBF-DD279087A200}" type="parTrans" cxnId="{6DB8F250-A294-8245-8EF9-701AC19C7F27}">
      <dgm:prSet/>
      <dgm:spPr/>
      <dgm:t>
        <a:bodyPr/>
        <a:lstStyle/>
        <a:p>
          <a:endParaRPr lang="en-US"/>
        </a:p>
      </dgm:t>
    </dgm:pt>
    <dgm:pt modelId="{C5DCDC6F-6197-5247-8934-956BFE4FABEB}" type="sibTrans" cxnId="{6DB8F250-A294-8245-8EF9-701AC19C7F27}">
      <dgm:prSet/>
      <dgm:spPr/>
      <dgm:t>
        <a:bodyPr/>
        <a:lstStyle/>
        <a:p>
          <a:endParaRPr lang="en-US"/>
        </a:p>
      </dgm:t>
    </dgm:pt>
    <dgm:pt modelId="{A82D79CF-3C7A-E64D-9AF4-E2CD24B8F105}">
      <dgm:prSet/>
      <dgm:spPr/>
      <dgm:t>
        <a:bodyPr/>
        <a:lstStyle/>
        <a:p>
          <a:r>
            <a:rPr lang="en-US"/>
            <a:t>Low</a:t>
          </a:r>
        </a:p>
      </dgm:t>
    </dgm:pt>
    <dgm:pt modelId="{517B142F-6276-8142-AE9C-BA0A780B502B}" type="parTrans" cxnId="{027EC22D-0B5B-6142-9BEC-F4F757DBF599}">
      <dgm:prSet/>
      <dgm:spPr/>
      <dgm:t>
        <a:bodyPr/>
        <a:lstStyle/>
        <a:p>
          <a:endParaRPr lang="en-US"/>
        </a:p>
      </dgm:t>
    </dgm:pt>
    <dgm:pt modelId="{822B1622-3A7C-DE44-8EE7-B9204A2916E6}" type="sibTrans" cxnId="{027EC22D-0B5B-6142-9BEC-F4F757DBF599}">
      <dgm:prSet/>
      <dgm:spPr/>
      <dgm:t>
        <a:bodyPr/>
        <a:lstStyle/>
        <a:p>
          <a:endParaRPr lang="en-US"/>
        </a:p>
      </dgm:t>
    </dgm:pt>
    <dgm:pt modelId="{0C235E64-CD78-DD4D-9098-EFC46FC5C489}">
      <dgm:prSet/>
      <dgm:spPr/>
      <dgm:t>
        <a:bodyPr/>
        <a:lstStyle/>
        <a:p>
          <a:r>
            <a:rPr lang="en-US"/>
            <a:t>H-L-E</a:t>
          </a:r>
        </a:p>
      </dgm:t>
    </dgm:pt>
    <dgm:pt modelId="{AE384EE0-7959-A946-9324-AA5799220ED9}" type="parTrans" cxnId="{07170F93-E1E8-9941-98ED-032D388692B9}">
      <dgm:prSet/>
      <dgm:spPr/>
      <dgm:t>
        <a:bodyPr/>
        <a:lstStyle/>
        <a:p>
          <a:endParaRPr lang="en-US"/>
        </a:p>
      </dgm:t>
    </dgm:pt>
    <dgm:pt modelId="{5008DF7E-B5E3-F142-A899-030F644CC70D}" type="sibTrans" cxnId="{07170F93-E1E8-9941-98ED-032D388692B9}">
      <dgm:prSet/>
      <dgm:spPr/>
      <dgm:t>
        <a:bodyPr/>
        <a:lstStyle/>
        <a:p>
          <a:endParaRPr lang="en-US"/>
        </a:p>
      </dgm:t>
    </dgm:pt>
    <dgm:pt modelId="{708F89F3-BA34-5546-A74C-671EABCD5C1B}">
      <dgm:prSet/>
      <dgm:spPr/>
      <dgm:t>
        <a:bodyPr/>
        <a:lstStyle/>
        <a:p>
          <a:r>
            <a:rPr lang="en-US"/>
            <a:t>H-L-F</a:t>
          </a:r>
        </a:p>
      </dgm:t>
    </dgm:pt>
    <dgm:pt modelId="{73B018EA-7E26-C74C-9155-19FD47FA754E}" type="parTrans" cxnId="{C44F1EB9-3B27-D64E-B92D-C845E7621C88}">
      <dgm:prSet/>
      <dgm:spPr/>
      <dgm:t>
        <a:bodyPr/>
        <a:lstStyle/>
        <a:p>
          <a:endParaRPr lang="en-US"/>
        </a:p>
      </dgm:t>
    </dgm:pt>
    <dgm:pt modelId="{0C5E62BC-FF73-9544-BA11-427228BBCB95}" type="sibTrans" cxnId="{C44F1EB9-3B27-D64E-B92D-C845E7621C88}">
      <dgm:prSet/>
      <dgm:spPr/>
      <dgm:t>
        <a:bodyPr/>
        <a:lstStyle/>
        <a:p>
          <a:endParaRPr lang="en-US"/>
        </a:p>
      </dgm:t>
    </dgm:pt>
    <dgm:pt modelId="{6EB55C0C-F55B-B14D-889E-ED4AAC02BD32}">
      <dgm:prSet/>
      <dgm:spPr/>
      <dgm:t>
        <a:bodyPr/>
        <a:lstStyle/>
        <a:p>
          <a:r>
            <a:rPr lang="en-US"/>
            <a:t>H-L-T</a:t>
          </a:r>
        </a:p>
      </dgm:t>
    </dgm:pt>
    <dgm:pt modelId="{FCF0A069-DE80-3349-818C-CA79751909B4}" type="parTrans" cxnId="{572DD72E-F07B-A04C-8C06-FBDE964D2F86}">
      <dgm:prSet/>
      <dgm:spPr/>
      <dgm:t>
        <a:bodyPr/>
        <a:lstStyle/>
        <a:p>
          <a:endParaRPr lang="en-US"/>
        </a:p>
      </dgm:t>
    </dgm:pt>
    <dgm:pt modelId="{979D60E8-29DC-5F41-BBD1-A1C911CA8CB2}" type="sibTrans" cxnId="{572DD72E-F07B-A04C-8C06-FBDE964D2F86}">
      <dgm:prSet/>
      <dgm:spPr/>
      <dgm:t>
        <a:bodyPr/>
        <a:lstStyle/>
        <a:p>
          <a:endParaRPr lang="en-US"/>
        </a:p>
      </dgm:t>
    </dgm:pt>
    <dgm:pt modelId="{251E7C55-EAA7-5147-BC6A-8CA712535511}">
      <dgm:prSet/>
      <dgm:spPr/>
      <dgm:t>
        <a:bodyPr/>
        <a:lstStyle/>
        <a:p>
          <a:r>
            <a:rPr lang="en-US"/>
            <a:t>H-L-S</a:t>
          </a:r>
        </a:p>
      </dgm:t>
    </dgm:pt>
    <dgm:pt modelId="{2B45FCB7-8B41-AD4C-A5DF-10D461FEF0C3}" type="parTrans" cxnId="{CBAFE1D5-3385-204F-B796-D435091904BD}">
      <dgm:prSet/>
      <dgm:spPr/>
      <dgm:t>
        <a:bodyPr/>
        <a:lstStyle/>
        <a:p>
          <a:endParaRPr lang="en-US"/>
        </a:p>
      </dgm:t>
    </dgm:pt>
    <dgm:pt modelId="{8386EAC6-CA72-D940-9279-1B01B37399E1}" type="sibTrans" cxnId="{CBAFE1D5-3385-204F-B796-D435091904BD}">
      <dgm:prSet/>
      <dgm:spPr/>
      <dgm:t>
        <a:bodyPr/>
        <a:lstStyle/>
        <a:p>
          <a:endParaRPr lang="en-US"/>
        </a:p>
      </dgm:t>
    </dgm:pt>
    <dgm:pt modelId="{7680463E-FBBD-7C4D-94B0-13D14EDA77F9}">
      <dgm:prSet/>
      <dgm:spPr/>
      <dgm:t>
        <a:bodyPr/>
        <a:lstStyle/>
        <a:p>
          <a:r>
            <a:rPr lang="en-US"/>
            <a:t>High</a:t>
          </a:r>
        </a:p>
      </dgm:t>
    </dgm:pt>
    <dgm:pt modelId="{5AFA3A1A-50A7-0841-A196-21F70520F0F0}" type="parTrans" cxnId="{586E74B2-F62E-FA47-B1D3-187DA7250BE1}">
      <dgm:prSet/>
      <dgm:spPr/>
      <dgm:t>
        <a:bodyPr/>
        <a:lstStyle/>
        <a:p>
          <a:endParaRPr lang="en-US"/>
        </a:p>
      </dgm:t>
    </dgm:pt>
    <dgm:pt modelId="{ECA1C7AF-1D65-5F45-8FF7-2DABD84A9B04}" type="sibTrans" cxnId="{586E74B2-F62E-FA47-B1D3-187DA7250BE1}">
      <dgm:prSet/>
      <dgm:spPr/>
      <dgm:t>
        <a:bodyPr/>
        <a:lstStyle/>
        <a:p>
          <a:endParaRPr lang="en-US"/>
        </a:p>
      </dgm:t>
    </dgm:pt>
    <dgm:pt modelId="{1900F6F6-9A5B-A443-BB02-ACDC3426C4C8}">
      <dgm:prSet/>
      <dgm:spPr/>
      <dgm:t>
        <a:bodyPr/>
        <a:lstStyle/>
        <a:p>
          <a:r>
            <a:rPr lang="en-US"/>
            <a:t>Medium</a:t>
          </a:r>
        </a:p>
      </dgm:t>
    </dgm:pt>
    <dgm:pt modelId="{2DC06F34-34F1-2C4D-955A-B0B3267AA62C}" type="parTrans" cxnId="{3E82F39E-29FA-8E48-B3C9-2C909E206FBD}">
      <dgm:prSet/>
      <dgm:spPr/>
      <dgm:t>
        <a:bodyPr/>
        <a:lstStyle/>
        <a:p>
          <a:endParaRPr lang="en-US"/>
        </a:p>
      </dgm:t>
    </dgm:pt>
    <dgm:pt modelId="{44F5ED72-1C5B-DA49-B630-8857CD56071C}" type="sibTrans" cxnId="{3E82F39E-29FA-8E48-B3C9-2C909E206FBD}">
      <dgm:prSet/>
      <dgm:spPr/>
      <dgm:t>
        <a:bodyPr/>
        <a:lstStyle/>
        <a:p>
          <a:endParaRPr lang="en-US"/>
        </a:p>
      </dgm:t>
    </dgm:pt>
    <dgm:pt modelId="{88B6AB97-5F28-544C-BEAC-C3E751002205}">
      <dgm:prSet/>
      <dgm:spPr/>
      <dgm:t>
        <a:bodyPr/>
        <a:lstStyle/>
        <a:p>
          <a:r>
            <a:rPr lang="en-US"/>
            <a:t>Low</a:t>
          </a:r>
        </a:p>
      </dgm:t>
    </dgm:pt>
    <dgm:pt modelId="{14D66093-E6C2-3C43-AA38-F13966F38F12}" type="parTrans" cxnId="{E46A4499-F1EC-B946-AE29-E96AD2A75930}">
      <dgm:prSet/>
      <dgm:spPr/>
      <dgm:t>
        <a:bodyPr/>
        <a:lstStyle/>
        <a:p>
          <a:endParaRPr lang="en-US"/>
        </a:p>
      </dgm:t>
    </dgm:pt>
    <dgm:pt modelId="{5CE7CCE7-239B-5C4E-A52C-B36F12221C92}" type="sibTrans" cxnId="{E46A4499-F1EC-B946-AE29-E96AD2A75930}">
      <dgm:prSet/>
      <dgm:spPr/>
      <dgm:t>
        <a:bodyPr/>
        <a:lstStyle/>
        <a:p>
          <a:endParaRPr lang="en-US"/>
        </a:p>
      </dgm:t>
    </dgm:pt>
    <dgm:pt modelId="{5CD92ED1-C0EC-B74F-9481-4F638C8D46C8}">
      <dgm:prSet/>
      <dgm:spPr/>
      <dgm:t>
        <a:bodyPr/>
        <a:lstStyle/>
        <a:p>
          <a:r>
            <a:rPr lang="en-US"/>
            <a:t>Low</a:t>
          </a:r>
        </a:p>
      </dgm:t>
    </dgm:pt>
    <dgm:pt modelId="{9D82DD96-3873-8449-9C5C-21B13B4FD13E}" type="parTrans" cxnId="{431637FE-E8DD-AB40-AE5C-6E584E68E520}">
      <dgm:prSet/>
      <dgm:spPr/>
      <dgm:t>
        <a:bodyPr/>
        <a:lstStyle/>
        <a:p>
          <a:endParaRPr lang="en-US"/>
        </a:p>
      </dgm:t>
    </dgm:pt>
    <dgm:pt modelId="{F2CBDDE0-0C14-184B-AD3B-8B91E7183FAC}" type="sibTrans" cxnId="{431637FE-E8DD-AB40-AE5C-6E584E68E520}">
      <dgm:prSet/>
      <dgm:spPr/>
      <dgm:t>
        <a:bodyPr/>
        <a:lstStyle/>
        <a:p>
          <a:endParaRPr lang="en-US"/>
        </a:p>
      </dgm:t>
    </dgm:pt>
    <dgm:pt modelId="{BA571BA7-08A3-BE4E-9B5A-DA66F364D447}">
      <dgm:prSet/>
      <dgm:spPr/>
      <dgm:t>
        <a:bodyPr/>
        <a:lstStyle/>
        <a:p>
          <a:r>
            <a:rPr lang="en-US"/>
            <a:t>R-H</a:t>
          </a:r>
        </a:p>
      </dgm:t>
    </dgm:pt>
    <dgm:pt modelId="{CE6422FB-812A-1547-92DC-BA889CB52F93}" type="parTrans" cxnId="{BC77B119-7353-BF41-A7E1-85C7C4C8800C}">
      <dgm:prSet/>
      <dgm:spPr/>
      <dgm:t>
        <a:bodyPr/>
        <a:lstStyle/>
        <a:p>
          <a:endParaRPr lang="en-US"/>
        </a:p>
      </dgm:t>
    </dgm:pt>
    <dgm:pt modelId="{4DB62786-CF72-8C42-80D5-217C221ECF4E}" type="sibTrans" cxnId="{BC77B119-7353-BF41-A7E1-85C7C4C8800C}">
      <dgm:prSet/>
      <dgm:spPr/>
      <dgm:t>
        <a:bodyPr/>
        <a:lstStyle/>
        <a:p>
          <a:endParaRPr lang="en-US"/>
        </a:p>
      </dgm:t>
    </dgm:pt>
    <dgm:pt modelId="{A9BA33FA-ED66-D649-948C-4DE9E4C3776E}">
      <dgm:prSet/>
      <dgm:spPr/>
      <dgm:t>
        <a:bodyPr/>
        <a:lstStyle/>
        <a:p>
          <a:r>
            <a:rPr lang="en-US"/>
            <a:t>R-M</a:t>
          </a:r>
        </a:p>
      </dgm:t>
    </dgm:pt>
    <dgm:pt modelId="{260001D9-482E-2B42-BA08-AFD64FDF92D8}" type="parTrans" cxnId="{D703AF94-3D5C-F54D-8728-D603ACF27F9C}">
      <dgm:prSet/>
      <dgm:spPr/>
      <dgm:t>
        <a:bodyPr/>
        <a:lstStyle/>
        <a:p>
          <a:endParaRPr lang="en-US"/>
        </a:p>
      </dgm:t>
    </dgm:pt>
    <dgm:pt modelId="{24B0DA7F-61F3-874E-BC2D-81FB1607C4F2}" type="sibTrans" cxnId="{D703AF94-3D5C-F54D-8728-D603ACF27F9C}">
      <dgm:prSet/>
      <dgm:spPr/>
      <dgm:t>
        <a:bodyPr/>
        <a:lstStyle/>
        <a:p>
          <a:endParaRPr lang="en-US"/>
        </a:p>
      </dgm:t>
    </dgm:pt>
    <dgm:pt modelId="{5E6BDEA7-7C4A-394A-85FC-DE2F66171F31}">
      <dgm:prSet/>
      <dgm:spPr/>
      <dgm:t>
        <a:bodyPr/>
        <a:lstStyle/>
        <a:p>
          <a:r>
            <a:rPr lang="en-US"/>
            <a:t>R-L</a:t>
          </a:r>
        </a:p>
      </dgm:t>
    </dgm:pt>
    <dgm:pt modelId="{98CC3552-D209-6141-9CA9-19E8AF58C99B}" type="parTrans" cxnId="{DD633B10-61D4-FD40-82C4-D324A27C978E}">
      <dgm:prSet/>
      <dgm:spPr/>
      <dgm:t>
        <a:bodyPr/>
        <a:lstStyle/>
        <a:p>
          <a:endParaRPr lang="en-US"/>
        </a:p>
      </dgm:t>
    </dgm:pt>
    <dgm:pt modelId="{56B27B4A-C8E5-3342-9944-EFB5641E0463}" type="sibTrans" cxnId="{DD633B10-61D4-FD40-82C4-D324A27C978E}">
      <dgm:prSet/>
      <dgm:spPr/>
      <dgm:t>
        <a:bodyPr/>
        <a:lstStyle/>
        <a:p>
          <a:endParaRPr lang="en-US"/>
        </a:p>
      </dgm:t>
    </dgm:pt>
    <dgm:pt modelId="{0A63C75F-59C7-9042-89F9-CB727202AF86}">
      <dgm:prSet/>
      <dgm:spPr/>
      <dgm:t>
        <a:bodyPr/>
        <a:lstStyle/>
        <a:p>
          <a:r>
            <a:rPr lang="en-US"/>
            <a:t>M-H-E</a:t>
          </a:r>
        </a:p>
      </dgm:t>
    </dgm:pt>
    <dgm:pt modelId="{EAA888DE-3201-3F43-9DCD-7DEEF2BCA343}" type="parTrans" cxnId="{2DF73634-4220-DA49-BE2B-5286364794F8}">
      <dgm:prSet/>
      <dgm:spPr/>
      <dgm:t>
        <a:bodyPr/>
        <a:lstStyle/>
        <a:p>
          <a:endParaRPr lang="en-US"/>
        </a:p>
      </dgm:t>
    </dgm:pt>
    <dgm:pt modelId="{17CEDB3D-B02D-6B42-9547-B5EF3A73FE81}" type="sibTrans" cxnId="{2DF73634-4220-DA49-BE2B-5286364794F8}">
      <dgm:prSet/>
      <dgm:spPr/>
      <dgm:t>
        <a:bodyPr/>
        <a:lstStyle/>
        <a:p>
          <a:endParaRPr lang="en-US"/>
        </a:p>
      </dgm:t>
    </dgm:pt>
    <dgm:pt modelId="{5E60FD97-70FB-6545-AB57-395EC59FD484}">
      <dgm:prSet/>
      <dgm:spPr/>
      <dgm:t>
        <a:bodyPr/>
        <a:lstStyle/>
        <a:p>
          <a:r>
            <a:rPr lang="en-US"/>
            <a:t>M-H-F</a:t>
          </a:r>
        </a:p>
      </dgm:t>
    </dgm:pt>
    <dgm:pt modelId="{B9DCB376-B44D-2B4C-9860-C83DC85ECDF6}" type="parTrans" cxnId="{F5F8840A-A8A8-4149-9260-984C462FB842}">
      <dgm:prSet/>
      <dgm:spPr/>
      <dgm:t>
        <a:bodyPr/>
        <a:lstStyle/>
        <a:p>
          <a:endParaRPr lang="en-US"/>
        </a:p>
      </dgm:t>
    </dgm:pt>
    <dgm:pt modelId="{D1E1C373-6B3B-5B42-89CB-253E776ED073}" type="sibTrans" cxnId="{F5F8840A-A8A8-4149-9260-984C462FB842}">
      <dgm:prSet/>
      <dgm:spPr/>
      <dgm:t>
        <a:bodyPr/>
        <a:lstStyle/>
        <a:p>
          <a:endParaRPr lang="en-US"/>
        </a:p>
      </dgm:t>
    </dgm:pt>
    <dgm:pt modelId="{00E2DA42-5D05-5548-939F-225C44B4C1CF}">
      <dgm:prSet/>
      <dgm:spPr/>
      <dgm:t>
        <a:bodyPr/>
        <a:lstStyle/>
        <a:p>
          <a:r>
            <a:rPr lang="en-US"/>
            <a:t>M-H-T</a:t>
          </a:r>
        </a:p>
      </dgm:t>
    </dgm:pt>
    <dgm:pt modelId="{4793A1F6-2C08-E44A-85F6-9EAB23F582E9}" type="parTrans" cxnId="{3A8518C9-A160-8847-AB00-A7480223E64E}">
      <dgm:prSet/>
      <dgm:spPr/>
      <dgm:t>
        <a:bodyPr/>
        <a:lstStyle/>
        <a:p>
          <a:endParaRPr lang="en-US"/>
        </a:p>
      </dgm:t>
    </dgm:pt>
    <dgm:pt modelId="{332084CE-859F-9F48-90E7-B8BA765A810B}" type="sibTrans" cxnId="{3A8518C9-A160-8847-AB00-A7480223E64E}">
      <dgm:prSet/>
      <dgm:spPr/>
      <dgm:t>
        <a:bodyPr/>
        <a:lstStyle/>
        <a:p>
          <a:endParaRPr lang="en-US"/>
        </a:p>
      </dgm:t>
    </dgm:pt>
    <dgm:pt modelId="{211D18E6-9AE7-F04B-8843-38E84A09C51F}">
      <dgm:prSet/>
      <dgm:spPr/>
      <dgm:t>
        <a:bodyPr/>
        <a:lstStyle/>
        <a:p>
          <a:r>
            <a:rPr lang="en-US"/>
            <a:t>M-H-S</a:t>
          </a:r>
        </a:p>
      </dgm:t>
    </dgm:pt>
    <dgm:pt modelId="{1A15BF9E-96BB-1449-B644-F2B6B99D80D6}" type="parTrans" cxnId="{9887B2A3-9BB5-D443-B128-8DB9355F03F6}">
      <dgm:prSet/>
      <dgm:spPr/>
      <dgm:t>
        <a:bodyPr/>
        <a:lstStyle/>
        <a:p>
          <a:endParaRPr lang="en-US"/>
        </a:p>
      </dgm:t>
    </dgm:pt>
    <dgm:pt modelId="{4482E5A5-6F90-F347-8672-CDCC9D2A82CA}" type="sibTrans" cxnId="{9887B2A3-9BB5-D443-B128-8DB9355F03F6}">
      <dgm:prSet/>
      <dgm:spPr/>
      <dgm:t>
        <a:bodyPr/>
        <a:lstStyle/>
        <a:p>
          <a:endParaRPr lang="en-US"/>
        </a:p>
      </dgm:t>
    </dgm:pt>
    <dgm:pt modelId="{2BFBFD5B-654E-1A4A-AF13-2DD52950829B}">
      <dgm:prSet/>
      <dgm:spPr/>
      <dgm:t>
        <a:bodyPr/>
        <a:lstStyle/>
        <a:p>
          <a:r>
            <a:rPr lang="en-US"/>
            <a:t>M-M-E</a:t>
          </a:r>
        </a:p>
      </dgm:t>
    </dgm:pt>
    <dgm:pt modelId="{79B3087A-72D6-AB4F-81DB-AEAF308BB666}" type="parTrans" cxnId="{60BB3AE7-E3ED-474A-AC40-3F2A87F17B32}">
      <dgm:prSet/>
      <dgm:spPr/>
      <dgm:t>
        <a:bodyPr/>
        <a:lstStyle/>
        <a:p>
          <a:endParaRPr lang="en-US"/>
        </a:p>
      </dgm:t>
    </dgm:pt>
    <dgm:pt modelId="{0E2C5A89-498C-AF43-8FE5-6BE43584C4A1}" type="sibTrans" cxnId="{60BB3AE7-E3ED-474A-AC40-3F2A87F17B32}">
      <dgm:prSet/>
      <dgm:spPr/>
      <dgm:t>
        <a:bodyPr/>
        <a:lstStyle/>
        <a:p>
          <a:endParaRPr lang="en-US"/>
        </a:p>
      </dgm:t>
    </dgm:pt>
    <dgm:pt modelId="{6484AA18-8C67-394D-A6AA-DBC51BAAE863}">
      <dgm:prSet/>
      <dgm:spPr/>
      <dgm:t>
        <a:bodyPr/>
        <a:lstStyle/>
        <a:p>
          <a:r>
            <a:rPr lang="en-US"/>
            <a:t>M-M-F</a:t>
          </a:r>
        </a:p>
      </dgm:t>
    </dgm:pt>
    <dgm:pt modelId="{5D0D7E28-AFE7-3C45-AFF9-D73A83C3FDD9}" type="parTrans" cxnId="{1EDBCF7E-17DE-8C4B-97BE-7923E602F379}">
      <dgm:prSet/>
      <dgm:spPr/>
      <dgm:t>
        <a:bodyPr/>
        <a:lstStyle/>
        <a:p>
          <a:endParaRPr lang="en-US"/>
        </a:p>
      </dgm:t>
    </dgm:pt>
    <dgm:pt modelId="{7C552AC6-6628-C842-AD14-34F6AEC1D1A1}" type="sibTrans" cxnId="{1EDBCF7E-17DE-8C4B-97BE-7923E602F379}">
      <dgm:prSet/>
      <dgm:spPr/>
      <dgm:t>
        <a:bodyPr/>
        <a:lstStyle/>
        <a:p>
          <a:endParaRPr lang="en-US"/>
        </a:p>
      </dgm:t>
    </dgm:pt>
    <dgm:pt modelId="{E1ABC7F0-A8BF-9344-8443-75AD0B0C7D36}">
      <dgm:prSet/>
      <dgm:spPr/>
      <dgm:t>
        <a:bodyPr/>
        <a:lstStyle/>
        <a:p>
          <a:r>
            <a:rPr lang="en-US"/>
            <a:t>M-M-T</a:t>
          </a:r>
        </a:p>
      </dgm:t>
    </dgm:pt>
    <dgm:pt modelId="{BA4F7BC9-31A1-7E40-B51A-F5D3AC2210E0}" type="parTrans" cxnId="{F5DA2EA2-C3CB-EF49-9332-1A6B964021C8}">
      <dgm:prSet/>
      <dgm:spPr/>
      <dgm:t>
        <a:bodyPr/>
        <a:lstStyle/>
        <a:p>
          <a:endParaRPr lang="en-US"/>
        </a:p>
      </dgm:t>
    </dgm:pt>
    <dgm:pt modelId="{4A431FB3-8DFB-284B-A0DA-EB844D14194B}" type="sibTrans" cxnId="{F5DA2EA2-C3CB-EF49-9332-1A6B964021C8}">
      <dgm:prSet/>
      <dgm:spPr/>
      <dgm:t>
        <a:bodyPr/>
        <a:lstStyle/>
        <a:p>
          <a:endParaRPr lang="en-US"/>
        </a:p>
      </dgm:t>
    </dgm:pt>
    <dgm:pt modelId="{0470E9FC-0476-9A40-A279-385FF154927D}">
      <dgm:prSet/>
      <dgm:spPr/>
      <dgm:t>
        <a:bodyPr/>
        <a:lstStyle/>
        <a:p>
          <a:r>
            <a:rPr lang="en-US"/>
            <a:t>M-M-S</a:t>
          </a:r>
        </a:p>
      </dgm:t>
    </dgm:pt>
    <dgm:pt modelId="{020DC429-F968-AE4D-8DD0-0967CF320390}" type="parTrans" cxnId="{1F75A08F-6ECD-8547-9242-870551DAF9FD}">
      <dgm:prSet/>
      <dgm:spPr/>
      <dgm:t>
        <a:bodyPr/>
        <a:lstStyle/>
        <a:p>
          <a:endParaRPr lang="en-US"/>
        </a:p>
      </dgm:t>
    </dgm:pt>
    <dgm:pt modelId="{60411F7F-F3EF-5040-AC14-233592EEF586}" type="sibTrans" cxnId="{1F75A08F-6ECD-8547-9242-870551DAF9FD}">
      <dgm:prSet/>
      <dgm:spPr/>
      <dgm:t>
        <a:bodyPr/>
        <a:lstStyle/>
        <a:p>
          <a:endParaRPr lang="en-US"/>
        </a:p>
      </dgm:t>
    </dgm:pt>
    <dgm:pt modelId="{0D5AD4F0-193D-1C4F-AF66-FCA992AA5A0E}">
      <dgm:prSet/>
      <dgm:spPr/>
      <dgm:t>
        <a:bodyPr/>
        <a:lstStyle/>
        <a:p>
          <a:r>
            <a:rPr lang="en-US"/>
            <a:t>M-L-E</a:t>
          </a:r>
        </a:p>
      </dgm:t>
    </dgm:pt>
    <dgm:pt modelId="{3C30A048-A91C-E349-A3D8-DDFE71E07671}" type="parTrans" cxnId="{AE625C36-BC70-D34D-98AE-B1A8B7F4F180}">
      <dgm:prSet/>
      <dgm:spPr/>
      <dgm:t>
        <a:bodyPr/>
        <a:lstStyle/>
        <a:p>
          <a:endParaRPr lang="en-US"/>
        </a:p>
      </dgm:t>
    </dgm:pt>
    <dgm:pt modelId="{4F1B5EAC-E109-2446-983D-FDDDE9381653}" type="sibTrans" cxnId="{AE625C36-BC70-D34D-98AE-B1A8B7F4F180}">
      <dgm:prSet/>
      <dgm:spPr/>
      <dgm:t>
        <a:bodyPr/>
        <a:lstStyle/>
        <a:p>
          <a:endParaRPr lang="en-US"/>
        </a:p>
      </dgm:t>
    </dgm:pt>
    <dgm:pt modelId="{FE761A37-7CAF-0344-9BF4-EE051B77E70E}">
      <dgm:prSet/>
      <dgm:spPr/>
      <dgm:t>
        <a:bodyPr/>
        <a:lstStyle/>
        <a:p>
          <a:r>
            <a:rPr lang="en-US"/>
            <a:t>M-L-F</a:t>
          </a:r>
        </a:p>
      </dgm:t>
    </dgm:pt>
    <dgm:pt modelId="{AB328363-3DD8-3B4F-8EFD-A8A097D16D07}" type="parTrans" cxnId="{288BDCCF-F763-DC4E-B970-4154E4C8D393}">
      <dgm:prSet/>
      <dgm:spPr/>
      <dgm:t>
        <a:bodyPr/>
        <a:lstStyle/>
        <a:p>
          <a:endParaRPr lang="en-US"/>
        </a:p>
      </dgm:t>
    </dgm:pt>
    <dgm:pt modelId="{93DDEBEC-100E-744C-8817-DD9914A987DC}" type="sibTrans" cxnId="{288BDCCF-F763-DC4E-B970-4154E4C8D393}">
      <dgm:prSet/>
      <dgm:spPr/>
      <dgm:t>
        <a:bodyPr/>
        <a:lstStyle/>
        <a:p>
          <a:endParaRPr lang="en-US"/>
        </a:p>
      </dgm:t>
    </dgm:pt>
    <dgm:pt modelId="{15984D47-C1F2-9B48-8695-BFF5A4EE12CD}">
      <dgm:prSet/>
      <dgm:spPr/>
      <dgm:t>
        <a:bodyPr/>
        <a:lstStyle/>
        <a:p>
          <a:r>
            <a:rPr lang="en-US"/>
            <a:t>M-L-T</a:t>
          </a:r>
        </a:p>
      </dgm:t>
    </dgm:pt>
    <dgm:pt modelId="{E1B446FA-54AB-8D4D-A34F-77066AC1DFA6}" type="parTrans" cxnId="{EB48EF67-B0F3-1E49-A2B9-AB56957882FF}">
      <dgm:prSet/>
      <dgm:spPr/>
      <dgm:t>
        <a:bodyPr/>
        <a:lstStyle/>
        <a:p>
          <a:endParaRPr lang="en-US"/>
        </a:p>
      </dgm:t>
    </dgm:pt>
    <dgm:pt modelId="{50EBD264-3A64-6E43-AC35-FD5DB30A7FF7}" type="sibTrans" cxnId="{EB48EF67-B0F3-1E49-A2B9-AB56957882FF}">
      <dgm:prSet/>
      <dgm:spPr/>
      <dgm:t>
        <a:bodyPr/>
        <a:lstStyle/>
        <a:p>
          <a:endParaRPr lang="en-US"/>
        </a:p>
      </dgm:t>
    </dgm:pt>
    <dgm:pt modelId="{82A9FEAD-53D9-9E42-B593-8478FB3FB06E}">
      <dgm:prSet/>
      <dgm:spPr/>
      <dgm:t>
        <a:bodyPr/>
        <a:lstStyle/>
        <a:p>
          <a:r>
            <a:rPr lang="en-US"/>
            <a:t>M-L-S</a:t>
          </a:r>
        </a:p>
      </dgm:t>
    </dgm:pt>
    <dgm:pt modelId="{33751185-0BDB-6C4E-9145-CC05E480972F}" type="parTrans" cxnId="{10E2DBE9-1E9D-E948-BCB3-F6F265684F60}">
      <dgm:prSet/>
      <dgm:spPr/>
      <dgm:t>
        <a:bodyPr/>
        <a:lstStyle/>
        <a:p>
          <a:endParaRPr lang="en-US"/>
        </a:p>
      </dgm:t>
    </dgm:pt>
    <dgm:pt modelId="{2E3493E0-50C3-3348-B1BC-8BE9FBAE13DE}" type="sibTrans" cxnId="{10E2DBE9-1E9D-E948-BCB3-F6F265684F60}">
      <dgm:prSet/>
      <dgm:spPr/>
      <dgm:t>
        <a:bodyPr/>
        <a:lstStyle/>
        <a:p>
          <a:endParaRPr lang="en-US"/>
        </a:p>
      </dgm:t>
    </dgm:pt>
    <dgm:pt modelId="{B85AD90A-FC45-EB46-B0E8-5AB4D562079A}">
      <dgm:prSet/>
      <dgm:spPr/>
      <dgm:t>
        <a:bodyPr/>
        <a:lstStyle/>
        <a:p>
          <a:r>
            <a:rPr lang="en-US"/>
            <a:t>L-H-E</a:t>
          </a:r>
        </a:p>
      </dgm:t>
    </dgm:pt>
    <dgm:pt modelId="{9CB73B1C-81DE-B848-B367-8C2A0939AA2D}" type="parTrans" cxnId="{08BF1B5B-2090-D749-863C-6B2D07C90AC2}">
      <dgm:prSet/>
      <dgm:spPr/>
      <dgm:t>
        <a:bodyPr/>
        <a:lstStyle/>
        <a:p>
          <a:endParaRPr lang="en-US"/>
        </a:p>
      </dgm:t>
    </dgm:pt>
    <dgm:pt modelId="{0AC3E74D-4F56-274D-BE0C-09042D8B3A8B}" type="sibTrans" cxnId="{08BF1B5B-2090-D749-863C-6B2D07C90AC2}">
      <dgm:prSet/>
      <dgm:spPr/>
      <dgm:t>
        <a:bodyPr/>
        <a:lstStyle/>
        <a:p>
          <a:endParaRPr lang="en-US"/>
        </a:p>
      </dgm:t>
    </dgm:pt>
    <dgm:pt modelId="{1D6022DD-A5B4-B449-BD1D-FE1548905748}">
      <dgm:prSet/>
      <dgm:spPr/>
      <dgm:t>
        <a:bodyPr/>
        <a:lstStyle/>
        <a:p>
          <a:r>
            <a:rPr lang="en-US"/>
            <a:t>L-H-F</a:t>
          </a:r>
        </a:p>
      </dgm:t>
    </dgm:pt>
    <dgm:pt modelId="{1C264E08-65E2-9048-BB06-9655F489A5EE}" type="parTrans" cxnId="{30AFAC10-DE81-A94B-BF57-8C3AB16C745E}">
      <dgm:prSet/>
      <dgm:spPr/>
      <dgm:t>
        <a:bodyPr/>
        <a:lstStyle/>
        <a:p>
          <a:endParaRPr lang="en-US"/>
        </a:p>
      </dgm:t>
    </dgm:pt>
    <dgm:pt modelId="{2609EC03-28AA-4847-8A0E-5607482FB518}" type="sibTrans" cxnId="{30AFAC10-DE81-A94B-BF57-8C3AB16C745E}">
      <dgm:prSet/>
      <dgm:spPr/>
      <dgm:t>
        <a:bodyPr/>
        <a:lstStyle/>
        <a:p>
          <a:endParaRPr lang="en-US"/>
        </a:p>
      </dgm:t>
    </dgm:pt>
    <dgm:pt modelId="{F23EAFC9-5C27-BB49-889B-0F7F20429F8C}">
      <dgm:prSet/>
      <dgm:spPr/>
      <dgm:t>
        <a:bodyPr/>
        <a:lstStyle/>
        <a:p>
          <a:r>
            <a:rPr lang="en-US"/>
            <a:t>L-H-T</a:t>
          </a:r>
        </a:p>
      </dgm:t>
    </dgm:pt>
    <dgm:pt modelId="{BE7CC0AE-4D45-C644-A865-3B0D63672F63}" type="parTrans" cxnId="{BDA224A4-B9C1-2B4B-BA8F-AD80CC98316F}">
      <dgm:prSet/>
      <dgm:spPr/>
      <dgm:t>
        <a:bodyPr/>
        <a:lstStyle/>
        <a:p>
          <a:endParaRPr lang="en-US"/>
        </a:p>
      </dgm:t>
    </dgm:pt>
    <dgm:pt modelId="{20C2CE2C-3C36-FF4F-93AA-214B53D36C2A}" type="sibTrans" cxnId="{BDA224A4-B9C1-2B4B-BA8F-AD80CC98316F}">
      <dgm:prSet/>
      <dgm:spPr/>
      <dgm:t>
        <a:bodyPr/>
        <a:lstStyle/>
        <a:p>
          <a:endParaRPr lang="en-US"/>
        </a:p>
      </dgm:t>
    </dgm:pt>
    <dgm:pt modelId="{0ED6FBF0-56C0-514D-B313-3F40AB64D30D}">
      <dgm:prSet/>
      <dgm:spPr/>
      <dgm:t>
        <a:bodyPr/>
        <a:lstStyle/>
        <a:p>
          <a:r>
            <a:rPr lang="en-US"/>
            <a:t>L-H-S</a:t>
          </a:r>
        </a:p>
      </dgm:t>
    </dgm:pt>
    <dgm:pt modelId="{EFC57E2A-CB40-B64C-9C44-8B7449D34BC8}" type="parTrans" cxnId="{8ABCA32F-9B21-B44E-9C1A-B7171FF6709B}">
      <dgm:prSet/>
      <dgm:spPr/>
      <dgm:t>
        <a:bodyPr/>
        <a:lstStyle/>
        <a:p>
          <a:endParaRPr lang="en-US"/>
        </a:p>
      </dgm:t>
    </dgm:pt>
    <dgm:pt modelId="{51541C9C-2E9A-D147-ABB3-2F628FE3FB3B}" type="sibTrans" cxnId="{8ABCA32F-9B21-B44E-9C1A-B7171FF6709B}">
      <dgm:prSet/>
      <dgm:spPr/>
      <dgm:t>
        <a:bodyPr/>
        <a:lstStyle/>
        <a:p>
          <a:endParaRPr lang="en-US"/>
        </a:p>
      </dgm:t>
    </dgm:pt>
    <dgm:pt modelId="{644FF72E-21F6-534F-8584-9C56A84C06E5}">
      <dgm:prSet/>
      <dgm:spPr/>
      <dgm:t>
        <a:bodyPr/>
        <a:lstStyle/>
        <a:p>
          <a:r>
            <a:rPr lang="en-US"/>
            <a:t>L-M-E</a:t>
          </a:r>
        </a:p>
      </dgm:t>
    </dgm:pt>
    <dgm:pt modelId="{5B3DFF85-D44C-6F4E-B4CF-09809BD421FC}" type="parTrans" cxnId="{331B78D2-F408-9D46-AA70-17C2CD489219}">
      <dgm:prSet/>
      <dgm:spPr/>
      <dgm:t>
        <a:bodyPr/>
        <a:lstStyle/>
        <a:p>
          <a:endParaRPr lang="en-US"/>
        </a:p>
      </dgm:t>
    </dgm:pt>
    <dgm:pt modelId="{54641834-2F4E-4E44-8697-2FCD97D627EC}" type="sibTrans" cxnId="{331B78D2-F408-9D46-AA70-17C2CD489219}">
      <dgm:prSet/>
      <dgm:spPr/>
      <dgm:t>
        <a:bodyPr/>
        <a:lstStyle/>
        <a:p>
          <a:endParaRPr lang="en-US"/>
        </a:p>
      </dgm:t>
    </dgm:pt>
    <dgm:pt modelId="{55A00EB8-612C-A044-B4EB-26C14F92C3ED}">
      <dgm:prSet/>
      <dgm:spPr/>
      <dgm:t>
        <a:bodyPr/>
        <a:lstStyle/>
        <a:p>
          <a:r>
            <a:rPr lang="en-US"/>
            <a:t>L-M-F</a:t>
          </a:r>
        </a:p>
      </dgm:t>
    </dgm:pt>
    <dgm:pt modelId="{E0F78672-FA9A-7A4A-8649-E82BB29F5872}" type="parTrans" cxnId="{B750B25C-7A88-3D4B-8768-51B6EBBE4499}">
      <dgm:prSet/>
      <dgm:spPr/>
      <dgm:t>
        <a:bodyPr/>
        <a:lstStyle/>
        <a:p>
          <a:endParaRPr lang="en-US"/>
        </a:p>
      </dgm:t>
    </dgm:pt>
    <dgm:pt modelId="{0947181E-FAC2-7247-A6DF-56F59D3332F8}" type="sibTrans" cxnId="{B750B25C-7A88-3D4B-8768-51B6EBBE4499}">
      <dgm:prSet/>
      <dgm:spPr/>
      <dgm:t>
        <a:bodyPr/>
        <a:lstStyle/>
        <a:p>
          <a:endParaRPr lang="en-US"/>
        </a:p>
      </dgm:t>
    </dgm:pt>
    <dgm:pt modelId="{D27BD76B-0D1C-D344-9728-AE9171216E8F}">
      <dgm:prSet/>
      <dgm:spPr/>
      <dgm:t>
        <a:bodyPr/>
        <a:lstStyle/>
        <a:p>
          <a:r>
            <a:rPr lang="en-US"/>
            <a:t>L-M-T</a:t>
          </a:r>
        </a:p>
      </dgm:t>
    </dgm:pt>
    <dgm:pt modelId="{EB22D699-7CE1-5E47-A559-5D9B013221ED}" type="parTrans" cxnId="{514AC2D3-D483-4B4A-BA38-FB114DE999A6}">
      <dgm:prSet/>
      <dgm:spPr/>
      <dgm:t>
        <a:bodyPr/>
        <a:lstStyle/>
        <a:p>
          <a:endParaRPr lang="en-US"/>
        </a:p>
      </dgm:t>
    </dgm:pt>
    <dgm:pt modelId="{026EA7C8-75CA-FB42-AED8-CCFCD7AD9641}" type="sibTrans" cxnId="{514AC2D3-D483-4B4A-BA38-FB114DE999A6}">
      <dgm:prSet/>
      <dgm:spPr/>
      <dgm:t>
        <a:bodyPr/>
        <a:lstStyle/>
        <a:p>
          <a:endParaRPr lang="en-US"/>
        </a:p>
      </dgm:t>
    </dgm:pt>
    <dgm:pt modelId="{C8B4E991-2B11-7043-A4BD-B7578F94ADD8}">
      <dgm:prSet/>
      <dgm:spPr/>
      <dgm:t>
        <a:bodyPr/>
        <a:lstStyle/>
        <a:p>
          <a:r>
            <a:rPr lang="en-US"/>
            <a:t>L-M-S</a:t>
          </a:r>
        </a:p>
      </dgm:t>
    </dgm:pt>
    <dgm:pt modelId="{9AF7E9AB-3FDB-1546-9C17-6D52592D94CF}" type="parTrans" cxnId="{AB4CFB48-D6BE-044F-AF76-361387202146}">
      <dgm:prSet/>
      <dgm:spPr/>
      <dgm:t>
        <a:bodyPr/>
        <a:lstStyle/>
        <a:p>
          <a:endParaRPr lang="en-US"/>
        </a:p>
      </dgm:t>
    </dgm:pt>
    <dgm:pt modelId="{AC0124FE-A29A-2146-9A61-6B026F0D8410}" type="sibTrans" cxnId="{AB4CFB48-D6BE-044F-AF76-361387202146}">
      <dgm:prSet/>
      <dgm:spPr/>
      <dgm:t>
        <a:bodyPr/>
        <a:lstStyle/>
        <a:p>
          <a:endParaRPr lang="en-US"/>
        </a:p>
      </dgm:t>
    </dgm:pt>
    <dgm:pt modelId="{F5F68264-3349-E543-A469-282713CF5229}">
      <dgm:prSet/>
      <dgm:spPr/>
      <dgm:t>
        <a:bodyPr/>
        <a:lstStyle/>
        <a:p>
          <a:r>
            <a:rPr lang="en-US"/>
            <a:t>L-L-E</a:t>
          </a:r>
        </a:p>
      </dgm:t>
    </dgm:pt>
    <dgm:pt modelId="{8FE13671-CA0D-4543-89CA-A49486655461}" type="parTrans" cxnId="{CC3E1DC2-AAC3-AE48-BA95-5956EDD109C6}">
      <dgm:prSet/>
      <dgm:spPr/>
      <dgm:t>
        <a:bodyPr/>
        <a:lstStyle/>
        <a:p>
          <a:endParaRPr lang="en-US"/>
        </a:p>
      </dgm:t>
    </dgm:pt>
    <dgm:pt modelId="{3FF2527A-9099-7743-B5E7-40A10CC2D1CE}" type="sibTrans" cxnId="{CC3E1DC2-AAC3-AE48-BA95-5956EDD109C6}">
      <dgm:prSet/>
      <dgm:spPr/>
      <dgm:t>
        <a:bodyPr/>
        <a:lstStyle/>
        <a:p>
          <a:endParaRPr lang="en-US"/>
        </a:p>
      </dgm:t>
    </dgm:pt>
    <dgm:pt modelId="{A15C4859-60D0-1A46-A811-92859E6D4369}">
      <dgm:prSet/>
      <dgm:spPr/>
      <dgm:t>
        <a:bodyPr/>
        <a:lstStyle/>
        <a:p>
          <a:r>
            <a:rPr lang="en-US"/>
            <a:t>L-L-F</a:t>
          </a:r>
        </a:p>
      </dgm:t>
    </dgm:pt>
    <dgm:pt modelId="{D07CCED2-013F-1644-B54E-1EEC19937BFC}" type="parTrans" cxnId="{C22CAE6F-A529-334A-ADEB-45949C73EA72}">
      <dgm:prSet/>
      <dgm:spPr/>
      <dgm:t>
        <a:bodyPr/>
        <a:lstStyle/>
        <a:p>
          <a:endParaRPr lang="en-US"/>
        </a:p>
      </dgm:t>
    </dgm:pt>
    <dgm:pt modelId="{2D07BF31-209D-6F41-8B01-AE58987BB8D2}" type="sibTrans" cxnId="{C22CAE6F-A529-334A-ADEB-45949C73EA72}">
      <dgm:prSet/>
      <dgm:spPr/>
      <dgm:t>
        <a:bodyPr/>
        <a:lstStyle/>
        <a:p>
          <a:endParaRPr lang="en-US"/>
        </a:p>
      </dgm:t>
    </dgm:pt>
    <dgm:pt modelId="{5499612F-80CE-EC4A-AB8E-C118D5176F45}">
      <dgm:prSet/>
      <dgm:spPr/>
      <dgm:t>
        <a:bodyPr/>
        <a:lstStyle/>
        <a:p>
          <a:r>
            <a:rPr lang="en-US"/>
            <a:t>L-L-T</a:t>
          </a:r>
        </a:p>
      </dgm:t>
    </dgm:pt>
    <dgm:pt modelId="{C63990B0-7774-BC49-A724-9D729E3B5A3D}" type="parTrans" cxnId="{87C92A0F-0E6E-F242-9786-4F5986B3366B}">
      <dgm:prSet/>
      <dgm:spPr/>
      <dgm:t>
        <a:bodyPr/>
        <a:lstStyle/>
        <a:p>
          <a:endParaRPr lang="en-US"/>
        </a:p>
      </dgm:t>
    </dgm:pt>
    <dgm:pt modelId="{A70CADC1-F232-3A46-AD48-36D04EC6D119}" type="sibTrans" cxnId="{87C92A0F-0E6E-F242-9786-4F5986B3366B}">
      <dgm:prSet/>
      <dgm:spPr/>
      <dgm:t>
        <a:bodyPr/>
        <a:lstStyle/>
        <a:p>
          <a:endParaRPr lang="en-US"/>
        </a:p>
      </dgm:t>
    </dgm:pt>
    <dgm:pt modelId="{38E1A6A4-BBEF-6441-BD21-020701091F5C}">
      <dgm:prSet/>
      <dgm:spPr/>
      <dgm:t>
        <a:bodyPr/>
        <a:lstStyle/>
        <a:p>
          <a:r>
            <a:rPr lang="en-US"/>
            <a:t>L-L-S</a:t>
          </a:r>
        </a:p>
      </dgm:t>
    </dgm:pt>
    <dgm:pt modelId="{192E94D2-0D23-8142-AA6B-878FE85583DD}" type="parTrans" cxnId="{4AED3BA0-8ECC-034D-902B-F225060E0330}">
      <dgm:prSet/>
      <dgm:spPr/>
      <dgm:t>
        <a:bodyPr/>
        <a:lstStyle/>
        <a:p>
          <a:endParaRPr lang="en-US"/>
        </a:p>
      </dgm:t>
    </dgm:pt>
    <dgm:pt modelId="{C6DFE96E-3983-3245-8E64-AA6278F72456}" type="sibTrans" cxnId="{4AED3BA0-8ECC-034D-902B-F225060E0330}">
      <dgm:prSet/>
      <dgm:spPr/>
      <dgm:t>
        <a:bodyPr/>
        <a:lstStyle/>
        <a:p>
          <a:endParaRPr lang="en-US"/>
        </a:p>
      </dgm:t>
    </dgm:pt>
    <dgm:pt modelId="{EF0A3C4E-47EF-9249-93FF-D5DF0C18B946}">
      <dgm:prSet/>
      <dgm:spPr/>
      <dgm:t>
        <a:bodyPr/>
        <a:lstStyle/>
        <a:p>
          <a:r>
            <a:rPr lang="en-US"/>
            <a:t>R-VL</a:t>
          </a:r>
        </a:p>
      </dgm:t>
    </dgm:pt>
    <dgm:pt modelId="{E85FD121-2E06-0943-BE3A-09EF33BA2689}" type="parTrans" cxnId="{3D6AD07A-D859-954D-891B-EC9007C347A2}">
      <dgm:prSet/>
      <dgm:spPr/>
    </dgm:pt>
    <dgm:pt modelId="{BD683690-56EF-C04B-A477-9DC9EA8CBDA1}" type="sibTrans" cxnId="{3D6AD07A-D859-954D-891B-EC9007C347A2}">
      <dgm:prSet/>
      <dgm:spPr/>
    </dgm:pt>
    <dgm:pt modelId="{16ADACC9-3020-3646-8D76-206257D912CC}" type="pres">
      <dgm:prSet presAssocID="{EF8EAADA-3258-4C4C-B007-95AB0DA64F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1893B5-ECDC-954B-9750-5F19BFD1B367}" type="pres">
      <dgm:prSet presAssocID="{9B680202-C9C2-E143-BFE9-898982715F2B}" presName="hierRoot1" presStyleCnt="0">
        <dgm:presLayoutVars>
          <dgm:hierBranch val="init"/>
        </dgm:presLayoutVars>
      </dgm:prSet>
      <dgm:spPr/>
    </dgm:pt>
    <dgm:pt modelId="{48F5497F-8B09-5A41-A024-C4C3A0CEBC8D}" type="pres">
      <dgm:prSet presAssocID="{9B680202-C9C2-E143-BFE9-898982715F2B}" presName="rootComposite1" presStyleCnt="0"/>
      <dgm:spPr/>
    </dgm:pt>
    <dgm:pt modelId="{38BC5797-317B-FC4E-9931-BE1892EC00D2}" type="pres">
      <dgm:prSet presAssocID="{9B680202-C9C2-E143-BFE9-898982715F2B}" presName="rootText1" presStyleLbl="node0" presStyleIdx="0" presStyleCnt="1">
        <dgm:presLayoutVars>
          <dgm:chPref val="3"/>
        </dgm:presLayoutVars>
      </dgm:prSet>
      <dgm:spPr/>
    </dgm:pt>
    <dgm:pt modelId="{39214DDB-F004-B547-9319-95B383096458}" type="pres">
      <dgm:prSet presAssocID="{9B680202-C9C2-E143-BFE9-898982715F2B}" presName="rootConnector1" presStyleLbl="node1" presStyleIdx="0" presStyleCnt="0"/>
      <dgm:spPr/>
    </dgm:pt>
    <dgm:pt modelId="{31073531-17AF-184F-98D5-12BE437E2C99}" type="pres">
      <dgm:prSet presAssocID="{9B680202-C9C2-E143-BFE9-898982715F2B}" presName="hierChild2" presStyleCnt="0"/>
      <dgm:spPr/>
    </dgm:pt>
    <dgm:pt modelId="{89914840-6BAA-C343-A358-1C9F49525BD4}" type="pres">
      <dgm:prSet presAssocID="{C27624F3-045C-8943-B5A7-1FDCB698DD1B}" presName="Name37" presStyleLbl="parChTrans1D2" presStyleIdx="0" presStyleCnt="4"/>
      <dgm:spPr/>
    </dgm:pt>
    <dgm:pt modelId="{15F6B49F-14ED-0342-8DDC-0BAD45A1C9DB}" type="pres">
      <dgm:prSet presAssocID="{063F3174-A476-6D48-B4B6-D7BCC8E3AD42}" presName="hierRoot2" presStyleCnt="0">
        <dgm:presLayoutVars>
          <dgm:hierBranch val="init"/>
        </dgm:presLayoutVars>
      </dgm:prSet>
      <dgm:spPr/>
    </dgm:pt>
    <dgm:pt modelId="{D53DCB44-F064-994F-83AC-87DD18619AAA}" type="pres">
      <dgm:prSet presAssocID="{063F3174-A476-6D48-B4B6-D7BCC8E3AD42}" presName="rootComposite" presStyleCnt="0"/>
      <dgm:spPr/>
    </dgm:pt>
    <dgm:pt modelId="{60E0A111-9ED9-4E40-B82F-452749B9E173}" type="pres">
      <dgm:prSet presAssocID="{063F3174-A476-6D48-B4B6-D7BCC8E3AD42}" presName="rootText" presStyleLbl="node2" presStyleIdx="0" presStyleCnt="4">
        <dgm:presLayoutVars>
          <dgm:chPref val="3"/>
        </dgm:presLayoutVars>
      </dgm:prSet>
      <dgm:spPr/>
    </dgm:pt>
    <dgm:pt modelId="{158FA4A5-B2CB-3E4B-91FF-FF8506BBA601}" type="pres">
      <dgm:prSet presAssocID="{063F3174-A476-6D48-B4B6-D7BCC8E3AD42}" presName="rootConnector" presStyleLbl="node2" presStyleIdx="0" presStyleCnt="4"/>
      <dgm:spPr/>
    </dgm:pt>
    <dgm:pt modelId="{2A16B17E-62A6-F343-8CAD-070B31001071}" type="pres">
      <dgm:prSet presAssocID="{063F3174-A476-6D48-B4B6-D7BCC8E3AD42}" presName="hierChild4" presStyleCnt="0"/>
      <dgm:spPr/>
    </dgm:pt>
    <dgm:pt modelId="{9FE5896A-27C6-BF4C-9EDF-8F2A4EF03610}" type="pres">
      <dgm:prSet presAssocID="{3713B911-EA9E-ED47-9479-BD40283BD2EE}" presName="Name37" presStyleLbl="parChTrans1D3" presStyleIdx="0" presStyleCnt="13"/>
      <dgm:spPr/>
    </dgm:pt>
    <dgm:pt modelId="{338047A9-EAE6-9C43-A5A1-A4F2C5DF6FCC}" type="pres">
      <dgm:prSet presAssocID="{C9C57733-EDCB-2C4D-8EE8-ABEB06B3DEA9}" presName="hierRoot2" presStyleCnt="0">
        <dgm:presLayoutVars>
          <dgm:hierBranch val="init"/>
        </dgm:presLayoutVars>
      </dgm:prSet>
      <dgm:spPr/>
    </dgm:pt>
    <dgm:pt modelId="{F90F3D75-01AA-6D43-95B3-9B0E307BD59E}" type="pres">
      <dgm:prSet presAssocID="{C9C57733-EDCB-2C4D-8EE8-ABEB06B3DEA9}" presName="rootComposite" presStyleCnt="0"/>
      <dgm:spPr/>
    </dgm:pt>
    <dgm:pt modelId="{18AF0D6F-0DAD-9648-AD92-B74E1C94BA8D}" type="pres">
      <dgm:prSet presAssocID="{C9C57733-EDCB-2C4D-8EE8-ABEB06B3DEA9}" presName="rootText" presStyleLbl="node3" presStyleIdx="0" presStyleCnt="13">
        <dgm:presLayoutVars>
          <dgm:chPref val="3"/>
        </dgm:presLayoutVars>
      </dgm:prSet>
      <dgm:spPr/>
    </dgm:pt>
    <dgm:pt modelId="{A97E464F-0085-1A4F-B2A6-599501A69EC6}" type="pres">
      <dgm:prSet presAssocID="{C9C57733-EDCB-2C4D-8EE8-ABEB06B3DEA9}" presName="rootConnector" presStyleLbl="node3" presStyleIdx="0" presStyleCnt="13"/>
      <dgm:spPr/>
    </dgm:pt>
    <dgm:pt modelId="{39F5DE41-5111-0845-8438-C3C7FBB82F7B}" type="pres">
      <dgm:prSet presAssocID="{C9C57733-EDCB-2C4D-8EE8-ABEB06B3DEA9}" presName="hierChild4" presStyleCnt="0"/>
      <dgm:spPr/>
    </dgm:pt>
    <dgm:pt modelId="{E9BD7C12-1532-4C4D-A8EF-9EE0460226D8}" type="pres">
      <dgm:prSet presAssocID="{7A86A387-6A69-C94E-A59A-B4727DFD19E4}" presName="Name37" presStyleLbl="parChTrans1D4" presStyleIdx="0" presStyleCnt="36"/>
      <dgm:spPr/>
    </dgm:pt>
    <dgm:pt modelId="{E881F6E0-D757-7840-92DB-5B25882407CB}" type="pres">
      <dgm:prSet presAssocID="{701FCE04-B636-6A4B-87EC-DBE4A9EB1801}" presName="hierRoot2" presStyleCnt="0">
        <dgm:presLayoutVars>
          <dgm:hierBranch val="init"/>
        </dgm:presLayoutVars>
      </dgm:prSet>
      <dgm:spPr/>
    </dgm:pt>
    <dgm:pt modelId="{953B7FE4-C41B-0248-B42A-9D9D36E7F7AA}" type="pres">
      <dgm:prSet presAssocID="{701FCE04-B636-6A4B-87EC-DBE4A9EB1801}" presName="rootComposite" presStyleCnt="0"/>
      <dgm:spPr/>
    </dgm:pt>
    <dgm:pt modelId="{1F4215F8-716C-844F-AC9F-CFD852932589}" type="pres">
      <dgm:prSet presAssocID="{701FCE04-B636-6A4B-87EC-DBE4A9EB1801}" presName="rootText" presStyleLbl="node4" presStyleIdx="0" presStyleCnt="36">
        <dgm:presLayoutVars>
          <dgm:chPref val="3"/>
        </dgm:presLayoutVars>
      </dgm:prSet>
      <dgm:spPr/>
    </dgm:pt>
    <dgm:pt modelId="{DD6DD903-FA3E-E044-BF1E-79112B4386ED}" type="pres">
      <dgm:prSet presAssocID="{701FCE04-B636-6A4B-87EC-DBE4A9EB1801}" presName="rootConnector" presStyleLbl="node4" presStyleIdx="0" presStyleCnt="36"/>
      <dgm:spPr/>
    </dgm:pt>
    <dgm:pt modelId="{D5F2D1F2-E8A2-884F-9134-25C9E332DFB8}" type="pres">
      <dgm:prSet presAssocID="{701FCE04-B636-6A4B-87EC-DBE4A9EB1801}" presName="hierChild4" presStyleCnt="0"/>
      <dgm:spPr/>
    </dgm:pt>
    <dgm:pt modelId="{5798CAC2-DB79-8E4E-8598-B17297A81EF5}" type="pres">
      <dgm:prSet presAssocID="{701FCE04-B636-6A4B-87EC-DBE4A9EB1801}" presName="hierChild5" presStyleCnt="0"/>
      <dgm:spPr/>
    </dgm:pt>
    <dgm:pt modelId="{7B47E301-FBED-F94E-B70F-E6A4E10E928A}" type="pres">
      <dgm:prSet presAssocID="{D26FD766-37DF-3847-9241-E849FF965C02}" presName="Name37" presStyleLbl="parChTrans1D4" presStyleIdx="1" presStyleCnt="36"/>
      <dgm:spPr/>
    </dgm:pt>
    <dgm:pt modelId="{7DCA69DE-E192-2845-AE43-432FFC89AEB0}" type="pres">
      <dgm:prSet presAssocID="{1349723A-DEB4-7445-A9D0-E7C32B1BA01B}" presName="hierRoot2" presStyleCnt="0">
        <dgm:presLayoutVars>
          <dgm:hierBranch val="init"/>
        </dgm:presLayoutVars>
      </dgm:prSet>
      <dgm:spPr/>
    </dgm:pt>
    <dgm:pt modelId="{F624A524-6D97-7B4F-B9A5-9D0F98745B5A}" type="pres">
      <dgm:prSet presAssocID="{1349723A-DEB4-7445-A9D0-E7C32B1BA01B}" presName="rootComposite" presStyleCnt="0"/>
      <dgm:spPr/>
    </dgm:pt>
    <dgm:pt modelId="{86072B73-7082-FB46-89C5-FF20640F3043}" type="pres">
      <dgm:prSet presAssocID="{1349723A-DEB4-7445-A9D0-E7C32B1BA01B}" presName="rootText" presStyleLbl="node4" presStyleIdx="1" presStyleCnt="36">
        <dgm:presLayoutVars>
          <dgm:chPref val="3"/>
        </dgm:presLayoutVars>
      </dgm:prSet>
      <dgm:spPr/>
    </dgm:pt>
    <dgm:pt modelId="{C677F9AF-64D5-D844-AEB3-14B7BD2E0040}" type="pres">
      <dgm:prSet presAssocID="{1349723A-DEB4-7445-A9D0-E7C32B1BA01B}" presName="rootConnector" presStyleLbl="node4" presStyleIdx="1" presStyleCnt="36"/>
      <dgm:spPr/>
    </dgm:pt>
    <dgm:pt modelId="{9A2F892C-A6CC-A148-B0F6-26C57F41CF9B}" type="pres">
      <dgm:prSet presAssocID="{1349723A-DEB4-7445-A9D0-E7C32B1BA01B}" presName="hierChild4" presStyleCnt="0"/>
      <dgm:spPr/>
    </dgm:pt>
    <dgm:pt modelId="{9136D716-EB09-0E43-877C-EA98220BAF37}" type="pres">
      <dgm:prSet presAssocID="{1349723A-DEB4-7445-A9D0-E7C32B1BA01B}" presName="hierChild5" presStyleCnt="0"/>
      <dgm:spPr/>
    </dgm:pt>
    <dgm:pt modelId="{704A1203-BF07-0841-BB5B-379A73CC52C0}" type="pres">
      <dgm:prSet presAssocID="{E9ACA369-E4B9-7149-A269-4A87C5C73B65}" presName="Name37" presStyleLbl="parChTrans1D4" presStyleIdx="2" presStyleCnt="36"/>
      <dgm:spPr/>
    </dgm:pt>
    <dgm:pt modelId="{4895CA87-A687-2F47-AEAC-EF0ADCA1D830}" type="pres">
      <dgm:prSet presAssocID="{24F1703A-71CE-7B44-B3C7-6C688DC52C9A}" presName="hierRoot2" presStyleCnt="0">
        <dgm:presLayoutVars>
          <dgm:hierBranch val="init"/>
        </dgm:presLayoutVars>
      </dgm:prSet>
      <dgm:spPr/>
    </dgm:pt>
    <dgm:pt modelId="{59B71F9B-E9C0-304F-A40C-815B1FCDC516}" type="pres">
      <dgm:prSet presAssocID="{24F1703A-71CE-7B44-B3C7-6C688DC52C9A}" presName="rootComposite" presStyleCnt="0"/>
      <dgm:spPr/>
    </dgm:pt>
    <dgm:pt modelId="{31BC531C-4BE6-254E-9DF0-37D05B3A584C}" type="pres">
      <dgm:prSet presAssocID="{24F1703A-71CE-7B44-B3C7-6C688DC52C9A}" presName="rootText" presStyleLbl="node4" presStyleIdx="2" presStyleCnt="36">
        <dgm:presLayoutVars>
          <dgm:chPref val="3"/>
        </dgm:presLayoutVars>
      </dgm:prSet>
      <dgm:spPr/>
    </dgm:pt>
    <dgm:pt modelId="{6C25BB43-EDC6-6A44-AEE3-D576EC4BE4D4}" type="pres">
      <dgm:prSet presAssocID="{24F1703A-71CE-7B44-B3C7-6C688DC52C9A}" presName="rootConnector" presStyleLbl="node4" presStyleIdx="2" presStyleCnt="36"/>
      <dgm:spPr/>
    </dgm:pt>
    <dgm:pt modelId="{A1301DF5-8FBC-6845-9E21-2B46DF5610AE}" type="pres">
      <dgm:prSet presAssocID="{24F1703A-71CE-7B44-B3C7-6C688DC52C9A}" presName="hierChild4" presStyleCnt="0"/>
      <dgm:spPr/>
    </dgm:pt>
    <dgm:pt modelId="{466FBCC0-E438-FD45-BFD6-5C7A58AFC61D}" type="pres">
      <dgm:prSet presAssocID="{24F1703A-71CE-7B44-B3C7-6C688DC52C9A}" presName="hierChild5" presStyleCnt="0"/>
      <dgm:spPr/>
    </dgm:pt>
    <dgm:pt modelId="{DD0F3826-5EA4-114F-ACDA-E59D81D600DA}" type="pres">
      <dgm:prSet presAssocID="{E847642A-660F-9F48-BFA4-24AA723633EF}" presName="Name37" presStyleLbl="parChTrans1D4" presStyleIdx="3" presStyleCnt="36"/>
      <dgm:spPr/>
    </dgm:pt>
    <dgm:pt modelId="{F6FA96BC-D25C-894B-AD86-CA47061A4938}" type="pres">
      <dgm:prSet presAssocID="{32EDD03F-99C7-8A42-87BE-F84D4BAB7AD3}" presName="hierRoot2" presStyleCnt="0">
        <dgm:presLayoutVars>
          <dgm:hierBranch val="init"/>
        </dgm:presLayoutVars>
      </dgm:prSet>
      <dgm:spPr/>
    </dgm:pt>
    <dgm:pt modelId="{00452C6F-C76A-594C-AE90-D2433F577ADD}" type="pres">
      <dgm:prSet presAssocID="{32EDD03F-99C7-8A42-87BE-F84D4BAB7AD3}" presName="rootComposite" presStyleCnt="0"/>
      <dgm:spPr/>
    </dgm:pt>
    <dgm:pt modelId="{D2714212-7C0D-C64E-BB9E-7AB5C683E71D}" type="pres">
      <dgm:prSet presAssocID="{32EDD03F-99C7-8A42-87BE-F84D4BAB7AD3}" presName="rootText" presStyleLbl="node4" presStyleIdx="3" presStyleCnt="36">
        <dgm:presLayoutVars>
          <dgm:chPref val="3"/>
        </dgm:presLayoutVars>
      </dgm:prSet>
      <dgm:spPr/>
    </dgm:pt>
    <dgm:pt modelId="{8612338A-967D-EB48-999B-C8A6FAF5A09C}" type="pres">
      <dgm:prSet presAssocID="{32EDD03F-99C7-8A42-87BE-F84D4BAB7AD3}" presName="rootConnector" presStyleLbl="node4" presStyleIdx="3" presStyleCnt="36"/>
      <dgm:spPr/>
    </dgm:pt>
    <dgm:pt modelId="{C1E7FBFE-2F16-964E-8A3B-41D75BF04581}" type="pres">
      <dgm:prSet presAssocID="{32EDD03F-99C7-8A42-87BE-F84D4BAB7AD3}" presName="hierChild4" presStyleCnt="0"/>
      <dgm:spPr/>
    </dgm:pt>
    <dgm:pt modelId="{180CD618-1F1F-BC4E-9267-11DB71E61E58}" type="pres">
      <dgm:prSet presAssocID="{32EDD03F-99C7-8A42-87BE-F84D4BAB7AD3}" presName="hierChild5" presStyleCnt="0"/>
      <dgm:spPr/>
    </dgm:pt>
    <dgm:pt modelId="{81C80393-4794-1A45-99C7-D0A50BB3ED0E}" type="pres">
      <dgm:prSet presAssocID="{C9C57733-EDCB-2C4D-8EE8-ABEB06B3DEA9}" presName="hierChild5" presStyleCnt="0"/>
      <dgm:spPr/>
    </dgm:pt>
    <dgm:pt modelId="{7D0C9B43-2651-724C-8E89-AD14F69A4919}" type="pres">
      <dgm:prSet presAssocID="{DFED7BEB-9635-164E-BFBF-DD279087A200}" presName="Name37" presStyleLbl="parChTrans1D3" presStyleIdx="1" presStyleCnt="13"/>
      <dgm:spPr/>
    </dgm:pt>
    <dgm:pt modelId="{C4A3DE9D-9AA4-2B41-9657-B036A01D41C7}" type="pres">
      <dgm:prSet presAssocID="{371884FD-33D9-694B-8CB0-2E11717ADBFB}" presName="hierRoot2" presStyleCnt="0">
        <dgm:presLayoutVars>
          <dgm:hierBranch val="init"/>
        </dgm:presLayoutVars>
      </dgm:prSet>
      <dgm:spPr/>
    </dgm:pt>
    <dgm:pt modelId="{46A9FA84-41CC-D146-9BC3-F149BE1F0A3E}" type="pres">
      <dgm:prSet presAssocID="{371884FD-33D9-694B-8CB0-2E11717ADBFB}" presName="rootComposite" presStyleCnt="0"/>
      <dgm:spPr/>
    </dgm:pt>
    <dgm:pt modelId="{983B2D4D-FA59-AA42-B991-A0AD868D9467}" type="pres">
      <dgm:prSet presAssocID="{371884FD-33D9-694B-8CB0-2E11717ADBFB}" presName="rootText" presStyleLbl="node3" presStyleIdx="1" presStyleCnt="13">
        <dgm:presLayoutVars>
          <dgm:chPref val="3"/>
        </dgm:presLayoutVars>
      </dgm:prSet>
      <dgm:spPr/>
    </dgm:pt>
    <dgm:pt modelId="{76E16720-A5B0-434B-B5C4-AABDA9F5C5AD}" type="pres">
      <dgm:prSet presAssocID="{371884FD-33D9-694B-8CB0-2E11717ADBFB}" presName="rootConnector" presStyleLbl="node3" presStyleIdx="1" presStyleCnt="13"/>
      <dgm:spPr/>
    </dgm:pt>
    <dgm:pt modelId="{C5EE31D6-E60B-5041-B2D4-6DBA3E4F3547}" type="pres">
      <dgm:prSet presAssocID="{371884FD-33D9-694B-8CB0-2E11717ADBFB}" presName="hierChild4" presStyleCnt="0"/>
      <dgm:spPr/>
    </dgm:pt>
    <dgm:pt modelId="{E3039058-7E16-6349-8E62-811D9ADBB227}" type="pres">
      <dgm:prSet presAssocID="{204DA78F-41F2-784B-B101-1D28D0D4AD84}" presName="Name37" presStyleLbl="parChTrans1D4" presStyleIdx="4" presStyleCnt="36"/>
      <dgm:spPr/>
    </dgm:pt>
    <dgm:pt modelId="{11377DCE-0557-AB45-8679-5DA3A8582E01}" type="pres">
      <dgm:prSet presAssocID="{F2D6A0C1-78D8-CA41-8086-F0CC764AEA89}" presName="hierRoot2" presStyleCnt="0">
        <dgm:presLayoutVars>
          <dgm:hierBranch val="init"/>
        </dgm:presLayoutVars>
      </dgm:prSet>
      <dgm:spPr/>
    </dgm:pt>
    <dgm:pt modelId="{FDFDF0DF-395D-0A4F-BD2D-3600BE5A36BC}" type="pres">
      <dgm:prSet presAssocID="{F2D6A0C1-78D8-CA41-8086-F0CC764AEA89}" presName="rootComposite" presStyleCnt="0"/>
      <dgm:spPr/>
    </dgm:pt>
    <dgm:pt modelId="{CC8E8225-1E1C-0047-939D-CC55EFC2C00D}" type="pres">
      <dgm:prSet presAssocID="{F2D6A0C1-78D8-CA41-8086-F0CC764AEA89}" presName="rootText" presStyleLbl="node4" presStyleIdx="4" presStyleCnt="36">
        <dgm:presLayoutVars>
          <dgm:chPref val="3"/>
        </dgm:presLayoutVars>
      </dgm:prSet>
      <dgm:spPr/>
    </dgm:pt>
    <dgm:pt modelId="{8C3C2282-0206-404E-A053-069DAEB5133C}" type="pres">
      <dgm:prSet presAssocID="{F2D6A0C1-78D8-CA41-8086-F0CC764AEA89}" presName="rootConnector" presStyleLbl="node4" presStyleIdx="4" presStyleCnt="36"/>
      <dgm:spPr/>
    </dgm:pt>
    <dgm:pt modelId="{29D09312-7B2C-A244-9E70-62DA0A808F94}" type="pres">
      <dgm:prSet presAssocID="{F2D6A0C1-78D8-CA41-8086-F0CC764AEA89}" presName="hierChild4" presStyleCnt="0"/>
      <dgm:spPr/>
    </dgm:pt>
    <dgm:pt modelId="{A1CBF3BD-DE7B-6447-9155-9440575CBAA9}" type="pres">
      <dgm:prSet presAssocID="{F2D6A0C1-78D8-CA41-8086-F0CC764AEA89}" presName="hierChild5" presStyleCnt="0"/>
      <dgm:spPr/>
    </dgm:pt>
    <dgm:pt modelId="{791795C3-949C-874E-AC42-23622155393A}" type="pres">
      <dgm:prSet presAssocID="{321081B7-0360-974D-9A5B-7250C7D289FD}" presName="Name37" presStyleLbl="parChTrans1D4" presStyleIdx="5" presStyleCnt="36"/>
      <dgm:spPr/>
    </dgm:pt>
    <dgm:pt modelId="{2F5C87E5-1DEF-0A40-AEFF-0A18576912A1}" type="pres">
      <dgm:prSet presAssocID="{473D2506-35F2-8242-801F-146D2D637606}" presName="hierRoot2" presStyleCnt="0">
        <dgm:presLayoutVars>
          <dgm:hierBranch val="init"/>
        </dgm:presLayoutVars>
      </dgm:prSet>
      <dgm:spPr/>
    </dgm:pt>
    <dgm:pt modelId="{05D108B4-BE2D-B746-9360-7E1600FFAFDD}" type="pres">
      <dgm:prSet presAssocID="{473D2506-35F2-8242-801F-146D2D637606}" presName="rootComposite" presStyleCnt="0"/>
      <dgm:spPr/>
    </dgm:pt>
    <dgm:pt modelId="{0A138634-DC13-7E4F-B1BC-71DAFF5BE1FC}" type="pres">
      <dgm:prSet presAssocID="{473D2506-35F2-8242-801F-146D2D637606}" presName="rootText" presStyleLbl="node4" presStyleIdx="5" presStyleCnt="36">
        <dgm:presLayoutVars>
          <dgm:chPref val="3"/>
        </dgm:presLayoutVars>
      </dgm:prSet>
      <dgm:spPr/>
    </dgm:pt>
    <dgm:pt modelId="{BA9A452F-12E9-0E44-A83B-9EE07E8A0099}" type="pres">
      <dgm:prSet presAssocID="{473D2506-35F2-8242-801F-146D2D637606}" presName="rootConnector" presStyleLbl="node4" presStyleIdx="5" presStyleCnt="36"/>
      <dgm:spPr/>
    </dgm:pt>
    <dgm:pt modelId="{1492B571-3577-EC46-8E43-2FC0542BDED6}" type="pres">
      <dgm:prSet presAssocID="{473D2506-35F2-8242-801F-146D2D637606}" presName="hierChild4" presStyleCnt="0"/>
      <dgm:spPr/>
    </dgm:pt>
    <dgm:pt modelId="{34483472-5E95-F145-977F-898B5AAC133D}" type="pres">
      <dgm:prSet presAssocID="{473D2506-35F2-8242-801F-146D2D637606}" presName="hierChild5" presStyleCnt="0"/>
      <dgm:spPr/>
    </dgm:pt>
    <dgm:pt modelId="{F67D2567-70E0-824C-AD92-D2522A56D7AA}" type="pres">
      <dgm:prSet presAssocID="{BA23958F-DB8A-8347-80E6-E76B85F30FB7}" presName="Name37" presStyleLbl="parChTrans1D4" presStyleIdx="6" presStyleCnt="36"/>
      <dgm:spPr/>
    </dgm:pt>
    <dgm:pt modelId="{E075BFE1-5780-1A4B-AE57-D48FA06BDE29}" type="pres">
      <dgm:prSet presAssocID="{30768AC7-A72F-6E4C-A5B3-1F40C176E263}" presName="hierRoot2" presStyleCnt="0">
        <dgm:presLayoutVars>
          <dgm:hierBranch val="init"/>
        </dgm:presLayoutVars>
      </dgm:prSet>
      <dgm:spPr/>
    </dgm:pt>
    <dgm:pt modelId="{9007A70B-0FF9-FA41-8339-BD92EC16933C}" type="pres">
      <dgm:prSet presAssocID="{30768AC7-A72F-6E4C-A5B3-1F40C176E263}" presName="rootComposite" presStyleCnt="0"/>
      <dgm:spPr/>
    </dgm:pt>
    <dgm:pt modelId="{DA1B8F42-A2CC-154C-9CE3-A011FEE8DF6D}" type="pres">
      <dgm:prSet presAssocID="{30768AC7-A72F-6E4C-A5B3-1F40C176E263}" presName="rootText" presStyleLbl="node4" presStyleIdx="6" presStyleCnt="36">
        <dgm:presLayoutVars>
          <dgm:chPref val="3"/>
        </dgm:presLayoutVars>
      </dgm:prSet>
      <dgm:spPr/>
    </dgm:pt>
    <dgm:pt modelId="{0FEB5E71-351D-2442-B1BC-373F91D85F5D}" type="pres">
      <dgm:prSet presAssocID="{30768AC7-A72F-6E4C-A5B3-1F40C176E263}" presName="rootConnector" presStyleLbl="node4" presStyleIdx="6" presStyleCnt="36"/>
      <dgm:spPr/>
    </dgm:pt>
    <dgm:pt modelId="{F60931C2-0756-044F-8612-7A5A6E6A73DE}" type="pres">
      <dgm:prSet presAssocID="{30768AC7-A72F-6E4C-A5B3-1F40C176E263}" presName="hierChild4" presStyleCnt="0"/>
      <dgm:spPr/>
    </dgm:pt>
    <dgm:pt modelId="{62084D06-CF3B-6145-88B8-07EC7D2BE6FB}" type="pres">
      <dgm:prSet presAssocID="{30768AC7-A72F-6E4C-A5B3-1F40C176E263}" presName="hierChild5" presStyleCnt="0"/>
      <dgm:spPr/>
    </dgm:pt>
    <dgm:pt modelId="{32748157-8887-D748-84DA-590A75378006}" type="pres">
      <dgm:prSet presAssocID="{B88F719A-1982-874E-A25B-65C41FDBB7D0}" presName="Name37" presStyleLbl="parChTrans1D4" presStyleIdx="7" presStyleCnt="36"/>
      <dgm:spPr/>
    </dgm:pt>
    <dgm:pt modelId="{DF5F8662-B257-7A4C-B831-5F4BBDAF68CB}" type="pres">
      <dgm:prSet presAssocID="{B7C098EB-B7C3-494D-962B-5EAA98693340}" presName="hierRoot2" presStyleCnt="0">
        <dgm:presLayoutVars>
          <dgm:hierBranch val="init"/>
        </dgm:presLayoutVars>
      </dgm:prSet>
      <dgm:spPr/>
    </dgm:pt>
    <dgm:pt modelId="{AEEB56BC-257B-9D4C-BCF0-FB86459AAF13}" type="pres">
      <dgm:prSet presAssocID="{B7C098EB-B7C3-494D-962B-5EAA98693340}" presName="rootComposite" presStyleCnt="0"/>
      <dgm:spPr/>
    </dgm:pt>
    <dgm:pt modelId="{F811386E-ECBA-634D-877C-BA1405762C79}" type="pres">
      <dgm:prSet presAssocID="{B7C098EB-B7C3-494D-962B-5EAA98693340}" presName="rootText" presStyleLbl="node4" presStyleIdx="7" presStyleCnt="36">
        <dgm:presLayoutVars>
          <dgm:chPref val="3"/>
        </dgm:presLayoutVars>
      </dgm:prSet>
      <dgm:spPr/>
    </dgm:pt>
    <dgm:pt modelId="{41194407-7992-294A-86EC-5DA0462A22C6}" type="pres">
      <dgm:prSet presAssocID="{B7C098EB-B7C3-494D-962B-5EAA98693340}" presName="rootConnector" presStyleLbl="node4" presStyleIdx="7" presStyleCnt="36"/>
      <dgm:spPr/>
    </dgm:pt>
    <dgm:pt modelId="{23DDF1C3-DF93-C446-985C-66F3612F15F4}" type="pres">
      <dgm:prSet presAssocID="{B7C098EB-B7C3-494D-962B-5EAA98693340}" presName="hierChild4" presStyleCnt="0"/>
      <dgm:spPr/>
    </dgm:pt>
    <dgm:pt modelId="{62CCE23B-A04B-1A45-B46D-3ABABBE3DE32}" type="pres">
      <dgm:prSet presAssocID="{B7C098EB-B7C3-494D-962B-5EAA98693340}" presName="hierChild5" presStyleCnt="0"/>
      <dgm:spPr/>
    </dgm:pt>
    <dgm:pt modelId="{A9229988-A74B-DD47-8F45-AB6B818B0375}" type="pres">
      <dgm:prSet presAssocID="{371884FD-33D9-694B-8CB0-2E11717ADBFB}" presName="hierChild5" presStyleCnt="0"/>
      <dgm:spPr/>
    </dgm:pt>
    <dgm:pt modelId="{E09A86AF-ED11-804D-ACE2-38C28F551401}" type="pres">
      <dgm:prSet presAssocID="{517B142F-6276-8142-AE9C-BA0A780B502B}" presName="Name37" presStyleLbl="parChTrans1D3" presStyleIdx="2" presStyleCnt="13"/>
      <dgm:spPr/>
    </dgm:pt>
    <dgm:pt modelId="{E86ECCCC-908E-B24D-BD51-5EEEFF49C5F0}" type="pres">
      <dgm:prSet presAssocID="{A82D79CF-3C7A-E64D-9AF4-E2CD24B8F105}" presName="hierRoot2" presStyleCnt="0">
        <dgm:presLayoutVars>
          <dgm:hierBranch val="init"/>
        </dgm:presLayoutVars>
      </dgm:prSet>
      <dgm:spPr/>
    </dgm:pt>
    <dgm:pt modelId="{CC1CE666-7B4A-244C-8071-BFEE41736AA0}" type="pres">
      <dgm:prSet presAssocID="{A82D79CF-3C7A-E64D-9AF4-E2CD24B8F105}" presName="rootComposite" presStyleCnt="0"/>
      <dgm:spPr/>
    </dgm:pt>
    <dgm:pt modelId="{5668187B-EA60-7D4E-9AD5-669778C14C77}" type="pres">
      <dgm:prSet presAssocID="{A82D79CF-3C7A-E64D-9AF4-E2CD24B8F105}" presName="rootText" presStyleLbl="node3" presStyleIdx="2" presStyleCnt="13">
        <dgm:presLayoutVars>
          <dgm:chPref val="3"/>
        </dgm:presLayoutVars>
      </dgm:prSet>
      <dgm:spPr/>
    </dgm:pt>
    <dgm:pt modelId="{A5A9FD2D-2E77-004D-AC26-7D6897B01DB8}" type="pres">
      <dgm:prSet presAssocID="{A82D79CF-3C7A-E64D-9AF4-E2CD24B8F105}" presName="rootConnector" presStyleLbl="node3" presStyleIdx="2" presStyleCnt="13"/>
      <dgm:spPr/>
    </dgm:pt>
    <dgm:pt modelId="{C2E13D12-7297-384F-8676-C679C786DBF5}" type="pres">
      <dgm:prSet presAssocID="{A82D79CF-3C7A-E64D-9AF4-E2CD24B8F105}" presName="hierChild4" presStyleCnt="0"/>
      <dgm:spPr/>
    </dgm:pt>
    <dgm:pt modelId="{BA56CCB3-8BE4-3A49-A9CC-FBCBD918D082}" type="pres">
      <dgm:prSet presAssocID="{AE384EE0-7959-A946-9324-AA5799220ED9}" presName="Name37" presStyleLbl="parChTrans1D4" presStyleIdx="8" presStyleCnt="36"/>
      <dgm:spPr/>
    </dgm:pt>
    <dgm:pt modelId="{ACC50F6F-6973-5642-8EE5-37ADE49A82D6}" type="pres">
      <dgm:prSet presAssocID="{0C235E64-CD78-DD4D-9098-EFC46FC5C489}" presName="hierRoot2" presStyleCnt="0">
        <dgm:presLayoutVars>
          <dgm:hierBranch val="init"/>
        </dgm:presLayoutVars>
      </dgm:prSet>
      <dgm:spPr/>
    </dgm:pt>
    <dgm:pt modelId="{416C9315-765E-2642-B584-3E0A0C630A57}" type="pres">
      <dgm:prSet presAssocID="{0C235E64-CD78-DD4D-9098-EFC46FC5C489}" presName="rootComposite" presStyleCnt="0"/>
      <dgm:spPr/>
    </dgm:pt>
    <dgm:pt modelId="{23262C75-EA6F-0C48-A9A6-6E9F6E8BAA7E}" type="pres">
      <dgm:prSet presAssocID="{0C235E64-CD78-DD4D-9098-EFC46FC5C489}" presName="rootText" presStyleLbl="node4" presStyleIdx="8" presStyleCnt="36">
        <dgm:presLayoutVars>
          <dgm:chPref val="3"/>
        </dgm:presLayoutVars>
      </dgm:prSet>
      <dgm:spPr/>
    </dgm:pt>
    <dgm:pt modelId="{C54C52CE-CC16-2143-84A1-4BEFFDEE1C67}" type="pres">
      <dgm:prSet presAssocID="{0C235E64-CD78-DD4D-9098-EFC46FC5C489}" presName="rootConnector" presStyleLbl="node4" presStyleIdx="8" presStyleCnt="36"/>
      <dgm:spPr/>
    </dgm:pt>
    <dgm:pt modelId="{C444B53F-E90A-6040-A620-931D09E89E88}" type="pres">
      <dgm:prSet presAssocID="{0C235E64-CD78-DD4D-9098-EFC46FC5C489}" presName="hierChild4" presStyleCnt="0"/>
      <dgm:spPr/>
    </dgm:pt>
    <dgm:pt modelId="{453405E2-2DE2-ED47-B5F9-FAE039A174C7}" type="pres">
      <dgm:prSet presAssocID="{0C235E64-CD78-DD4D-9098-EFC46FC5C489}" presName="hierChild5" presStyleCnt="0"/>
      <dgm:spPr/>
    </dgm:pt>
    <dgm:pt modelId="{C4EB798E-67FC-FB44-85AD-52BB89BBEFD0}" type="pres">
      <dgm:prSet presAssocID="{73B018EA-7E26-C74C-9155-19FD47FA754E}" presName="Name37" presStyleLbl="parChTrans1D4" presStyleIdx="9" presStyleCnt="36"/>
      <dgm:spPr/>
    </dgm:pt>
    <dgm:pt modelId="{C3DA2611-969B-2247-B28B-CAC1BF1E3926}" type="pres">
      <dgm:prSet presAssocID="{708F89F3-BA34-5546-A74C-671EABCD5C1B}" presName="hierRoot2" presStyleCnt="0">
        <dgm:presLayoutVars>
          <dgm:hierBranch val="init"/>
        </dgm:presLayoutVars>
      </dgm:prSet>
      <dgm:spPr/>
    </dgm:pt>
    <dgm:pt modelId="{2DA6922A-0744-1140-BB5B-B15906FADEB6}" type="pres">
      <dgm:prSet presAssocID="{708F89F3-BA34-5546-A74C-671EABCD5C1B}" presName="rootComposite" presStyleCnt="0"/>
      <dgm:spPr/>
    </dgm:pt>
    <dgm:pt modelId="{E8BBF165-D186-1A4B-B40C-B950BF24543D}" type="pres">
      <dgm:prSet presAssocID="{708F89F3-BA34-5546-A74C-671EABCD5C1B}" presName="rootText" presStyleLbl="node4" presStyleIdx="9" presStyleCnt="36">
        <dgm:presLayoutVars>
          <dgm:chPref val="3"/>
        </dgm:presLayoutVars>
      </dgm:prSet>
      <dgm:spPr/>
    </dgm:pt>
    <dgm:pt modelId="{7EF746D2-CBBA-3D46-B127-09B7B77437D4}" type="pres">
      <dgm:prSet presAssocID="{708F89F3-BA34-5546-A74C-671EABCD5C1B}" presName="rootConnector" presStyleLbl="node4" presStyleIdx="9" presStyleCnt="36"/>
      <dgm:spPr/>
    </dgm:pt>
    <dgm:pt modelId="{2841E26A-09B2-9E48-A0BA-DB07C054970A}" type="pres">
      <dgm:prSet presAssocID="{708F89F3-BA34-5546-A74C-671EABCD5C1B}" presName="hierChild4" presStyleCnt="0"/>
      <dgm:spPr/>
    </dgm:pt>
    <dgm:pt modelId="{2D544A0E-F852-D943-B218-D1B80B39E96B}" type="pres">
      <dgm:prSet presAssocID="{708F89F3-BA34-5546-A74C-671EABCD5C1B}" presName="hierChild5" presStyleCnt="0"/>
      <dgm:spPr/>
    </dgm:pt>
    <dgm:pt modelId="{582DB3BF-8B68-2F41-AE91-0A69081C6658}" type="pres">
      <dgm:prSet presAssocID="{FCF0A069-DE80-3349-818C-CA79751909B4}" presName="Name37" presStyleLbl="parChTrans1D4" presStyleIdx="10" presStyleCnt="36"/>
      <dgm:spPr/>
    </dgm:pt>
    <dgm:pt modelId="{D1966605-7F4E-E344-8CF3-4357F2850790}" type="pres">
      <dgm:prSet presAssocID="{6EB55C0C-F55B-B14D-889E-ED4AAC02BD32}" presName="hierRoot2" presStyleCnt="0">
        <dgm:presLayoutVars>
          <dgm:hierBranch val="init"/>
        </dgm:presLayoutVars>
      </dgm:prSet>
      <dgm:spPr/>
    </dgm:pt>
    <dgm:pt modelId="{0D67A5F5-2A2C-B04E-8D88-22E27C0470F7}" type="pres">
      <dgm:prSet presAssocID="{6EB55C0C-F55B-B14D-889E-ED4AAC02BD32}" presName="rootComposite" presStyleCnt="0"/>
      <dgm:spPr/>
    </dgm:pt>
    <dgm:pt modelId="{DDCE152B-CCC0-154C-960B-880D9D0F2325}" type="pres">
      <dgm:prSet presAssocID="{6EB55C0C-F55B-B14D-889E-ED4AAC02BD32}" presName="rootText" presStyleLbl="node4" presStyleIdx="10" presStyleCnt="36">
        <dgm:presLayoutVars>
          <dgm:chPref val="3"/>
        </dgm:presLayoutVars>
      </dgm:prSet>
      <dgm:spPr/>
    </dgm:pt>
    <dgm:pt modelId="{16B9FCB1-8796-E546-84AD-7B9825C382A8}" type="pres">
      <dgm:prSet presAssocID="{6EB55C0C-F55B-B14D-889E-ED4AAC02BD32}" presName="rootConnector" presStyleLbl="node4" presStyleIdx="10" presStyleCnt="36"/>
      <dgm:spPr/>
    </dgm:pt>
    <dgm:pt modelId="{0B28EA64-43DB-A646-A2B1-A6C4B4494420}" type="pres">
      <dgm:prSet presAssocID="{6EB55C0C-F55B-B14D-889E-ED4AAC02BD32}" presName="hierChild4" presStyleCnt="0"/>
      <dgm:spPr/>
    </dgm:pt>
    <dgm:pt modelId="{CC93D87A-0375-8940-A0E8-AB06756D4E74}" type="pres">
      <dgm:prSet presAssocID="{6EB55C0C-F55B-B14D-889E-ED4AAC02BD32}" presName="hierChild5" presStyleCnt="0"/>
      <dgm:spPr/>
    </dgm:pt>
    <dgm:pt modelId="{8E3B4EDC-063B-754C-98DB-399BAC8C3BD3}" type="pres">
      <dgm:prSet presAssocID="{2B45FCB7-8B41-AD4C-A5DF-10D461FEF0C3}" presName="Name37" presStyleLbl="parChTrans1D4" presStyleIdx="11" presStyleCnt="36"/>
      <dgm:spPr/>
    </dgm:pt>
    <dgm:pt modelId="{2E0AFFCC-8175-914C-BC2B-A78F80DF54DA}" type="pres">
      <dgm:prSet presAssocID="{251E7C55-EAA7-5147-BC6A-8CA712535511}" presName="hierRoot2" presStyleCnt="0">
        <dgm:presLayoutVars>
          <dgm:hierBranch val="init"/>
        </dgm:presLayoutVars>
      </dgm:prSet>
      <dgm:spPr/>
    </dgm:pt>
    <dgm:pt modelId="{A97A28F7-F9A9-6B4B-A882-1619D1071221}" type="pres">
      <dgm:prSet presAssocID="{251E7C55-EAA7-5147-BC6A-8CA712535511}" presName="rootComposite" presStyleCnt="0"/>
      <dgm:spPr/>
    </dgm:pt>
    <dgm:pt modelId="{3BFE14D7-509F-8349-8067-B6B9667B2EF0}" type="pres">
      <dgm:prSet presAssocID="{251E7C55-EAA7-5147-BC6A-8CA712535511}" presName="rootText" presStyleLbl="node4" presStyleIdx="11" presStyleCnt="36">
        <dgm:presLayoutVars>
          <dgm:chPref val="3"/>
        </dgm:presLayoutVars>
      </dgm:prSet>
      <dgm:spPr/>
    </dgm:pt>
    <dgm:pt modelId="{53406CC4-997B-8B4E-A3AF-29F25065EDBE}" type="pres">
      <dgm:prSet presAssocID="{251E7C55-EAA7-5147-BC6A-8CA712535511}" presName="rootConnector" presStyleLbl="node4" presStyleIdx="11" presStyleCnt="36"/>
      <dgm:spPr/>
    </dgm:pt>
    <dgm:pt modelId="{A7AB36B7-1B12-3248-AB47-FC99C0B21CD1}" type="pres">
      <dgm:prSet presAssocID="{251E7C55-EAA7-5147-BC6A-8CA712535511}" presName="hierChild4" presStyleCnt="0"/>
      <dgm:spPr/>
    </dgm:pt>
    <dgm:pt modelId="{DD8B0207-BFC8-AD40-984B-D69A381CC88D}" type="pres">
      <dgm:prSet presAssocID="{251E7C55-EAA7-5147-BC6A-8CA712535511}" presName="hierChild5" presStyleCnt="0"/>
      <dgm:spPr/>
    </dgm:pt>
    <dgm:pt modelId="{27BBDB7A-D67F-2148-9EAE-397D7D826BA3}" type="pres">
      <dgm:prSet presAssocID="{A82D79CF-3C7A-E64D-9AF4-E2CD24B8F105}" presName="hierChild5" presStyleCnt="0"/>
      <dgm:spPr/>
    </dgm:pt>
    <dgm:pt modelId="{21914984-5487-A94D-A3B5-61D6BD382BBB}" type="pres">
      <dgm:prSet presAssocID="{063F3174-A476-6D48-B4B6-D7BCC8E3AD42}" presName="hierChild5" presStyleCnt="0"/>
      <dgm:spPr/>
    </dgm:pt>
    <dgm:pt modelId="{D268D3F6-8E69-8E48-B66E-62344A6B1E64}" type="pres">
      <dgm:prSet presAssocID="{C56D331D-2676-0B45-8430-5534D18FE8B3}" presName="Name37" presStyleLbl="parChTrans1D2" presStyleIdx="1" presStyleCnt="4"/>
      <dgm:spPr/>
    </dgm:pt>
    <dgm:pt modelId="{3D22A0F4-B19E-3342-B837-4D148A80514C}" type="pres">
      <dgm:prSet presAssocID="{A032002D-807B-0342-A324-6331BB9445B3}" presName="hierRoot2" presStyleCnt="0">
        <dgm:presLayoutVars>
          <dgm:hierBranch val="init"/>
        </dgm:presLayoutVars>
      </dgm:prSet>
      <dgm:spPr/>
    </dgm:pt>
    <dgm:pt modelId="{4204AA9D-B1BE-FF4F-BBC7-704F5F6325DA}" type="pres">
      <dgm:prSet presAssocID="{A032002D-807B-0342-A324-6331BB9445B3}" presName="rootComposite" presStyleCnt="0"/>
      <dgm:spPr/>
    </dgm:pt>
    <dgm:pt modelId="{BD6E40E1-DF13-264F-A0A1-AD87BC180D66}" type="pres">
      <dgm:prSet presAssocID="{A032002D-807B-0342-A324-6331BB9445B3}" presName="rootText" presStyleLbl="node2" presStyleIdx="1" presStyleCnt="4">
        <dgm:presLayoutVars>
          <dgm:chPref val="3"/>
        </dgm:presLayoutVars>
      </dgm:prSet>
      <dgm:spPr/>
    </dgm:pt>
    <dgm:pt modelId="{8B0DFEF9-3E4C-AC4D-A385-CB054616B6DF}" type="pres">
      <dgm:prSet presAssocID="{A032002D-807B-0342-A324-6331BB9445B3}" presName="rootConnector" presStyleLbl="node2" presStyleIdx="1" presStyleCnt="4"/>
      <dgm:spPr/>
    </dgm:pt>
    <dgm:pt modelId="{2C095699-97CD-4641-99A2-2409D3C6912D}" type="pres">
      <dgm:prSet presAssocID="{A032002D-807B-0342-A324-6331BB9445B3}" presName="hierChild4" presStyleCnt="0"/>
      <dgm:spPr/>
    </dgm:pt>
    <dgm:pt modelId="{D5BD3D21-F46D-A746-8DDA-BD6B3A684787}" type="pres">
      <dgm:prSet presAssocID="{5AFA3A1A-50A7-0841-A196-21F70520F0F0}" presName="Name37" presStyleLbl="parChTrans1D3" presStyleIdx="3" presStyleCnt="13"/>
      <dgm:spPr/>
    </dgm:pt>
    <dgm:pt modelId="{9C73BBA3-1506-3247-953D-43C62340F0A3}" type="pres">
      <dgm:prSet presAssocID="{7680463E-FBBD-7C4D-94B0-13D14EDA77F9}" presName="hierRoot2" presStyleCnt="0">
        <dgm:presLayoutVars>
          <dgm:hierBranch val="init"/>
        </dgm:presLayoutVars>
      </dgm:prSet>
      <dgm:spPr/>
    </dgm:pt>
    <dgm:pt modelId="{89AEFF5F-95AF-9148-BC48-0D5846F06713}" type="pres">
      <dgm:prSet presAssocID="{7680463E-FBBD-7C4D-94B0-13D14EDA77F9}" presName="rootComposite" presStyleCnt="0"/>
      <dgm:spPr/>
    </dgm:pt>
    <dgm:pt modelId="{8B9A35BB-9EF4-FE4A-8370-6FF9DF73AFD9}" type="pres">
      <dgm:prSet presAssocID="{7680463E-FBBD-7C4D-94B0-13D14EDA77F9}" presName="rootText" presStyleLbl="node3" presStyleIdx="3" presStyleCnt="13">
        <dgm:presLayoutVars>
          <dgm:chPref val="3"/>
        </dgm:presLayoutVars>
      </dgm:prSet>
      <dgm:spPr/>
    </dgm:pt>
    <dgm:pt modelId="{2ADFC9BA-1625-8443-B983-B1BEC56B07B8}" type="pres">
      <dgm:prSet presAssocID="{7680463E-FBBD-7C4D-94B0-13D14EDA77F9}" presName="rootConnector" presStyleLbl="node3" presStyleIdx="3" presStyleCnt="13"/>
      <dgm:spPr/>
    </dgm:pt>
    <dgm:pt modelId="{7AE5406D-88B5-C84A-9DC0-C2A833E6D491}" type="pres">
      <dgm:prSet presAssocID="{7680463E-FBBD-7C4D-94B0-13D14EDA77F9}" presName="hierChild4" presStyleCnt="0"/>
      <dgm:spPr/>
    </dgm:pt>
    <dgm:pt modelId="{E2DA2BC3-E08E-B546-B130-13EDF822CCCD}" type="pres">
      <dgm:prSet presAssocID="{EAA888DE-3201-3F43-9DCD-7DEEF2BCA343}" presName="Name37" presStyleLbl="parChTrans1D4" presStyleIdx="12" presStyleCnt="36"/>
      <dgm:spPr/>
    </dgm:pt>
    <dgm:pt modelId="{8FA86DB1-6253-B54A-B3AB-CE7C2E3E093B}" type="pres">
      <dgm:prSet presAssocID="{0A63C75F-59C7-9042-89F9-CB727202AF86}" presName="hierRoot2" presStyleCnt="0">
        <dgm:presLayoutVars>
          <dgm:hierBranch val="init"/>
        </dgm:presLayoutVars>
      </dgm:prSet>
      <dgm:spPr/>
    </dgm:pt>
    <dgm:pt modelId="{603884D7-F47C-8E48-999B-AB3305D4985A}" type="pres">
      <dgm:prSet presAssocID="{0A63C75F-59C7-9042-89F9-CB727202AF86}" presName="rootComposite" presStyleCnt="0"/>
      <dgm:spPr/>
    </dgm:pt>
    <dgm:pt modelId="{55CE2BE5-D3C9-3947-BAE3-24EE37AD45B4}" type="pres">
      <dgm:prSet presAssocID="{0A63C75F-59C7-9042-89F9-CB727202AF86}" presName="rootText" presStyleLbl="node4" presStyleIdx="12" presStyleCnt="36">
        <dgm:presLayoutVars>
          <dgm:chPref val="3"/>
        </dgm:presLayoutVars>
      </dgm:prSet>
      <dgm:spPr/>
    </dgm:pt>
    <dgm:pt modelId="{CE1761D8-C36F-9E48-A3D5-AF9575C5304D}" type="pres">
      <dgm:prSet presAssocID="{0A63C75F-59C7-9042-89F9-CB727202AF86}" presName="rootConnector" presStyleLbl="node4" presStyleIdx="12" presStyleCnt="36"/>
      <dgm:spPr/>
    </dgm:pt>
    <dgm:pt modelId="{D020CC5B-C588-4C44-9349-6D5FFB79787F}" type="pres">
      <dgm:prSet presAssocID="{0A63C75F-59C7-9042-89F9-CB727202AF86}" presName="hierChild4" presStyleCnt="0"/>
      <dgm:spPr/>
    </dgm:pt>
    <dgm:pt modelId="{BE91EE09-AC6F-4242-9CF2-3CD360A14A29}" type="pres">
      <dgm:prSet presAssocID="{0A63C75F-59C7-9042-89F9-CB727202AF86}" presName="hierChild5" presStyleCnt="0"/>
      <dgm:spPr/>
    </dgm:pt>
    <dgm:pt modelId="{8D88A727-D21B-1249-979D-941B1D0BB2F3}" type="pres">
      <dgm:prSet presAssocID="{B9DCB376-B44D-2B4C-9860-C83DC85ECDF6}" presName="Name37" presStyleLbl="parChTrans1D4" presStyleIdx="13" presStyleCnt="36"/>
      <dgm:spPr/>
    </dgm:pt>
    <dgm:pt modelId="{D5D0C010-A3FE-5B48-B113-A223B7A5319B}" type="pres">
      <dgm:prSet presAssocID="{5E60FD97-70FB-6545-AB57-395EC59FD484}" presName="hierRoot2" presStyleCnt="0">
        <dgm:presLayoutVars>
          <dgm:hierBranch val="init"/>
        </dgm:presLayoutVars>
      </dgm:prSet>
      <dgm:spPr/>
    </dgm:pt>
    <dgm:pt modelId="{45A5BC17-E32E-B244-9A5C-A459B4EE9533}" type="pres">
      <dgm:prSet presAssocID="{5E60FD97-70FB-6545-AB57-395EC59FD484}" presName="rootComposite" presStyleCnt="0"/>
      <dgm:spPr/>
    </dgm:pt>
    <dgm:pt modelId="{86F260CA-CBD4-3546-BF1D-4648272EC3E0}" type="pres">
      <dgm:prSet presAssocID="{5E60FD97-70FB-6545-AB57-395EC59FD484}" presName="rootText" presStyleLbl="node4" presStyleIdx="13" presStyleCnt="36">
        <dgm:presLayoutVars>
          <dgm:chPref val="3"/>
        </dgm:presLayoutVars>
      </dgm:prSet>
      <dgm:spPr/>
    </dgm:pt>
    <dgm:pt modelId="{2A73A5FF-4124-4A4D-A67D-8EFDFFC42244}" type="pres">
      <dgm:prSet presAssocID="{5E60FD97-70FB-6545-AB57-395EC59FD484}" presName="rootConnector" presStyleLbl="node4" presStyleIdx="13" presStyleCnt="36"/>
      <dgm:spPr/>
    </dgm:pt>
    <dgm:pt modelId="{280DA12F-85DA-AF43-9EFF-32A7883E3112}" type="pres">
      <dgm:prSet presAssocID="{5E60FD97-70FB-6545-AB57-395EC59FD484}" presName="hierChild4" presStyleCnt="0"/>
      <dgm:spPr/>
    </dgm:pt>
    <dgm:pt modelId="{1115B0F8-B35B-C141-BA36-C6BED97DA2CF}" type="pres">
      <dgm:prSet presAssocID="{5E60FD97-70FB-6545-AB57-395EC59FD484}" presName="hierChild5" presStyleCnt="0"/>
      <dgm:spPr/>
    </dgm:pt>
    <dgm:pt modelId="{F78682D1-D960-7C4E-B808-6C2BCD5C8C4A}" type="pres">
      <dgm:prSet presAssocID="{4793A1F6-2C08-E44A-85F6-9EAB23F582E9}" presName="Name37" presStyleLbl="parChTrans1D4" presStyleIdx="14" presStyleCnt="36"/>
      <dgm:spPr/>
    </dgm:pt>
    <dgm:pt modelId="{5B9CB56B-6B47-D249-A6D6-0034E9D2CE08}" type="pres">
      <dgm:prSet presAssocID="{00E2DA42-5D05-5548-939F-225C44B4C1CF}" presName="hierRoot2" presStyleCnt="0">
        <dgm:presLayoutVars>
          <dgm:hierBranch val="init"/>
        </dgm:presLayoutVars>
      </dgm:prSet>
      <dgm:spPr/>
    </dgm:pt>
    <dgm:pt modelId="{5C327043-F6E2-2349-94F9-01EA5BE5FD53}" type="pres">
      <dgm:prSet presAssocID="{00E2DA42-5D05-5548-939F-225C44B4C1CF}" presName="rootComposite" presStyleCnt="0"/>
      <dgm:spPr/>
    </dgm:pt>
    <dgm:pt modelId="{04105442-5B3C-8B44-AEA6-30C6FA9C2F09}" type="pres">
      <dgm:prSet presAssocID="{00E2DA42-5D05-5548-939F-225C44B4C1CF}" presName="rootText" presStyleLbl="node4" presStyleIdx="14" presStyleCnt="36">
        <dgm:presLayoutVars>
          <dgm:chPref val="3"/>
        </dgm:presLayoutVars>
      </dgm:prSet>
      <dgm:spPr/>
    </dgm:pt>
    <dgm:pt modelId="{D453F379-83F2-4748-A49A-51B18681F921}" type="pres">
      <dgm:prSet presAssocID="{00E2DA42-5D05-5548-939F-225C44B4C1CF}" presName="rootConnector" presStyleLbl="node4" presStyleIdx="14" presStyleCnt="36"/>
      <dgm:spPr/>
    </dgm:pt>
    <dgm:pt modelId="{BD23FA0B-70C8-F34E-9AA6-34450F742B8B}" type="pres">
      <dgm:prSet presAssocID="{00E2DA42-5D05-5548-939F-225C44B4C1CF}" presName="hierChild4" presStyleCnt="0"/>
      <dgm:spPr/>
    </dgm:pt>
    <dgm:pt modelId="{6D541492-A7F8-C446-BD9B-95527A615C26}" type="pres">
      <dgm:prSet presAssocID="{00E2DA42-5D05-5548-939F-225C44B4C1CF}" presName="hierChild5" presStyleCnt="0"/>
      <dgm:spPr/>
    </dgm:pt>
    <dgm:pt modelId="{AB024F0B-1AE1-CA45-8E11-8237E6E4D965}" type="pres">
      <dgm:prSet presAssocID="{1A15BF9E-96BB-1449-B644-F2B6B99D80D6}" presName="Name37" presStyleLbl="parChTrans1D4" presStyleIdx="15" presStyleCnt="36"/>
      <dgm:spPr/>
    </dgm:pt>
    <dgm:pt modelId="{659389CF-CF32-864D-A873-A32B5C5DD2E3}" type="pres">
      <dgm:prSet presAssocID="{211D18E6-9AE7-F04B-8843-38E84A09C51F}" presName="hierRoot2" presStyleCnt="0">
        <dgm:presLayoutVars>
          <dgm:hierBranch val="init"/>
        </dgm:presLayoutVars>
      </dgm:prSet>
      <dgm:spPr/>
    </dgm:pt>
    <dgm:pt modelId="{6907FE40-696C-8C4F-BB62-F38FDCDAB1FB}" type="pres">
      <dgm:prSet presAssocID="{211D18E6-9AE7-F04B-8843-38E84A09C51F}" presName="rootComposite" presStyleCnt="0"/>
      <dgm:spPr/>
    </dgm:pt>
    <dgm:pt modelId="{656ECB2B-640E-0042-8C2E-89CAFBBCCA94}" type="pres">
      <dgm:prSet presAssocID="{211D18E6-9AE7-F04B-8843-38E84A09C51F}" presName="rootText" presStyleLbl="node4" presStyleIdx="15" presStyleCnt="36">
        <dgm:presLayoutVars>
          <dgm:chPref val="3"/>
        </dgm:presLayoutVars>
      </dgm:prSet>
      <dgm:spPr/>
    </dgm:pt>
    <dgm:pt modelId="{19A65ABC-396D-6941-A863-F67DEA625B3C}" type="pres">
      <dgm:prSet presAssocID="{211D18E6-9AE7-F04B-8843-38E84A09C51F}" presName="rootConnector" presStyleLbl="node4" presStyleIdx="15" presStyleCnt="36"/>
      <dgm:spPr/>
    </dgm:pt>
    <dgm:pt modelId="{7A46CAA6-D07E-1A45-B57D-60969B344320}" type="pres">
      <dgm:prSet presAssocID="{211D18E6-9AE7-F04B-8843-38E84A09C51F}" presName="hierChild4" presStyleCnt="0"/>
      <dgm:spPr/>
    </dgm:pt>
    <dgm:pt modelId="{C504D1CA-7D32-EE4C-B19B-4C8F01CA8C8C}" type="pres">
      <dgm:prSet presAssocID="{211D18E6-9AE7-F04B-8843-38E84A09C51F}" presName="hierChild5" presStyleCnt="0"/>
      <dgm:spPr/>
    </dgm:pt>
    <dgm:pt modelId="{FB688DA7-49F2-DC4A-AC08-32386E53EBBE}" type="pres">
      <dgm:prSet presAssocID="{7680463E-FBBD-7C4D-94B0-13D14EDA77F9}" presName="hierChild5" presStyleCnt="0"/>
      <dgm:spPr/>
    </dgm:pt>
    <dgm:pt modelId="{12EFBF0F-C421-7245-A133-B23C07282674}" type="pres">
      <dgm:prSet presAssocID="{2DC06F34-34F1-2C4D-955A-B0B3267AA62C}" presName="Name37" presStyleLbl="parChTrans1D3" presStyleIdx="4" presStyleCnt="13"/>
      <dgm:spPr/>
    </dgm:pt>
    <dgm:pt modelId="{0BC99134-FF9C-8C48-A1FE-6BF3B18ABD2C}" type="pres">
      <dgm:prSet presAssocID="{1900F6F6-9A5B-A443-BB02-ACDC3426C4C8}" presName="hierRoot2" presStyleCnt="0">
        <dgm:presLayoutVars>
          <dgm:hierBranch val="init"/>
        </dgm:presLayoutVars>
      </dgm:prSet>
      <dgm:spPr/>
    </dgm:pt>
    <dgm:pt modelId="{3E6AE94F-0AE3-F74F-8A16-8959C9C1231E}" type="pres">
      <dgm:prSet presAssocID="{1900F6F6-9A5B-A443-BB02-ACDC3426C4C8}" presName="rootComposite" presStyleCnt="0"/>
      <dgm:spPr/>
    </dgm:pt>
    <dgm:pt modelId="{C5261358-F2EF-EC4D-95EB-958FAC9D0117}" type="pres">
      <dgm:prSet presAssocID="{1900F6F6-9A5B-A443-BB02-ACDC3426C4C8}" presName="rootText" presStyleLbl="node3" presStyleIdx="4" presStyleCnt="13">
        <dgm:presLayoutVars>
          <dgm:chPref val="3"/>
        </dgm:presLayoutVars>
      </dgm:prSet>
      <dgm:spPr/>
    </dgm:pt>
    <dgm:pt modelId="{344C4464-498F-234A-83F7-13E876A3B177}" type="pres">
      <dgm:prSet presAssocID="{1900F6F6-9A5B-A443-BB02-ACDC3426C4C8}" presName="rootConnector" presStyleLbl="node3" presStyleIdx="4" presStyleCnt="13"/>
      <dgm:spPr/>
    </dgm:pt>
    <dgm:pt modelId="{472F63E8-0D82-014D-94D9-EA0355998E67}" type="pres">
      <dgm:prSet presAssocID="{1900F6F6-9A5B-A443-BB02-ACDC3426C4C8}" presName="hierChild4" presStyleCnt="0"/>
      <dgm:spPr/>
    </dgm:pt>
    <dgm:pt modelId="{0EF8B2AE-61AD-154E-BD30-A5ED00267FCB}" type="pres">
      <dgm:prSet presAssocID="{79B3087A-72D6-AB4F-81DB-AEAF308BB666}" presName="Name37" presStyleLbl="parChTrans1D4" presStyleIdx="16" presStyleCnt="36"/>
      <dgm:spPr/>
    </dgm:pt>
    <dgm:pt modelId="{169EFC94-CAF1-E04C-88C8-B683715706BC}" type="pres">
      <dgm:prSet presAssocID="{2BFBFD5B-654E-1A4A-AF13-2DD52950829B}" presName="hierRoot2" presStyleCnt="0">
        <dgm:presLayoutVars>
          <dgm:hierBranch val="init"/>
        </dgm:presLayoutVars>
      </dgm:prSet>
      <dgm:spPr/>
    </dgm:pt>
    <dgm:pt modelId="{98F7908D-6A1A-DD44-958B-E3258B2517EA}" type="pres">
      <dgm:prSet presAssocID="{2BFBFD5B-654E-1A4A-AF13-2DD52950829B}" presName="rootComposite" presStyleCnt="0"/>
      <dgm:spPr/>
    </dgm:pt>
    <dgm:pt modelId="{1395453B-193A-734F-985B-DC20355DA9A2}" type="pres">
      <dgm:prSet presAssocID="{2BFBFD5B-654E-1A4A-AF13-2DD52950829B}" presName="rootText" presStyleLbl="node4" presStyleIdx="16" presStyleCnt="36">
        <dgm:presLayoutVars>
          <dgm:chPref val="3"/>
        </dgm:presLayoutVars>
      </dgm:prSet>
      <dgm:spPr/>
    </dgm:pt>
    <dgm:pt modelId="{A2DDE61B-EB78-D647-8CE3-F8CB907466BC}" type="pres">
      <dgm:prSet presAssocID="{2BFBFD5B-654E-1A4A-AF13-2DD52950829B}" presName="rootConnector" presStyleLbl="node4" presStyleIdx="16" presStyleCnt="36"/>
      <dgm:spPr/>
    </dgm:pt>
    <dgm:pt modelId="{5ED51F9D-95B2-D54E-B9D5-2E71EEB253F4}" type="pres">
      <dgm:prSet presAssocID="{2BFBFD5B-654E-1A4A-AF13-2DD52950829B}" presName="hierChild4" presStyleCnt="0"/>
      <dgm:spPr/>
    </dgm:pt>
    <dgm:pt modelId="{9D85CC11-0E40-7F48-B239-AFB7CB29E025}" type="pres">
      <dgm:prSet presAssocID="{2BFBFD5B-654E-1A4A-AF13-2DD52950829B}" presName="hierChild5" presStyleCnt="0"/>
      <dgm:spPr/>
    </dgm:pt>
    <dgm:pt modelId="{4D98318C-8AF5-EC4D-80E9-07F1A8002C77}" type="pres">
      <dgm:prSet presAssocID="{5D0D7E28-AFE7-3C45-AFF9-D73A83C3FDD9}" presName="Name37" presStyleLbl="parChTrans1D4" presStyleIdx="17" presStyleCnt="36"/>
      <dgm:spPr/>
    </dgm:pt>
    <dgm:pt modelId="{2FBCE015-2318-E74D-AC95-470B89A23EA5}" type="pres">
      <dgm:prSet presAssocID="{6484AA18-8C67-394D-A6AA-DBC51BAAE863}" presName="hierRoot2" presStyleCnt="0">
        <dgm:presLayoutVars>
          <dgm:hierBranch val="init"/>
        </dgm:presLayoutVars>
      </dgm:prSet>
      <dgm:spPr/>
    </dgm:pt>
    <dgm:pt modelId="{2B831C7C-259E-A540-90BF-A1622D4ECC43}" type="pres">
      <dgm:prSet presAssocID="{6484AA18-8C67-394D-A6AA-DBC51BAAE863}" presName="rootComposite" presStyleCnt="0"/>
      <dgm:spPr/>
    </dgm:pt>
    <dgm:pt modelId="{9A5E71AE-1F3C-3243-9AD3-61306175B182}" type="pres">
      <dgm:prSet presAssocID="{6484AA18-8C67-394D-A6AA-DBC51BAAE863}" presName="rootText" presStyleLbl="node4" presStyleIdx="17" presStyleCnt="36">
        <dgm:presLayoutVars>
          <dgm:chPref val="3"/>
        </dgm:presLayoutVars>
      </dgm:prSet>
      <dgm:spPr/>
    </dgm:pt>
    <dgm:pt modelId="{A1CE20B9-72AA-FA4E-BECD-B776A1CCF328}" type="pres">
      <dgm:prSet presAssocID="{6484AA18-8C67-394D-A6AA-DBC51BAAE863}" presName="rootConnector" presStyleLbl="node4" presStyleIdx="17" presStyleCnt="36"/>
      <dgm:spPr/>
    </dgm:pt>
    <dgm:pt modelId="{DDCE6D9C-40D2-4F48-814D-3BA1D28CF8E5}" type="pres">
      <dgm:prSet presAssocID="{6484AA18-8C67-394D-A6AA-DBC51BAAE863}" presName="hierChild4" presStyleCnt="0"/>
      <dgm:spPr/>
    </dgm:pt>
    <dgm:pt modelId="{58DA8152-F4FB-5847-BFB1-128FC8236761}" type="pres">
      <dgm:prSet presAssocID="{6484AA18-8C67-394D-A6AA-DBC51BAAE863}" presName="hierChild5" presStyleCnt="0"/>
      <dgm:spPr/>
    </dgm:pt>
    <dgm:pt modelId="{7AE3BE38-E6C1-5842-B09A-240D31329A20}" type="pres">
      <dgm:prSet presAssocID="{BA4F7BC9-31A1-7E40-B51A-F5D3AC2210E0}" presName="Name37" presStyleLbl="parChTrans1D4" presStyleIdx="18" presStyleCnt="36"/>
      <dgm:spPr/>
    </dgm:pt>
    <dgm:pt modelId="{B1EB8660-655F-5D40-B87A-D2B487C14349}" type="pres">
      <dgm:prSet presAssocID="{E1ABC7F0-A8BF-9344-8443-75AD0B0C7D36}" presName="hierRoot2" presStyleCnt="0">
        <dgm:presLayoutVars>
          <dgm:hierBranch val="init"/>
        </dgm:presLayoutVars>
      </dgm:prSet>
      <dgm:spPr/>
    </dgm:pt>
    <dgm:pt modelId="{DB0D3B7A-345C-9F42-8CBD-7753E75A7E90}" type="pres">
      <dgm:prSet presAssocID="{E1ABC7F0-A8BF-9344-8443-75AD0B0C7D36}" presName="rootComposite" presStyleCnt="0"/>
      <dgm:spPr/>
    </dgm:pt>
    <dgm:pt modelId="{035EBF11-1B0C-5A47-9B18-D1E64002A788}" type="pres">
      <dgm:prSet presAssocID="{E1ABC7F0-A8BF-9344-8443-75AD0B0C7D36}" presName="rootText" presStyleLbl="node4" presStyleIdx="18" presStyleCnt="36">
        <dgm:presLayoutVars>
          <dgm:chPref val="3"/>
        </dgm:presLayoutVars>
      </dgm:prSet>
      <dgm:spPr/>
    </dgm:pt>
    <dgm:pt modelId="{3376EB97-D3B4-D847-8800-EC0AC7F80728}" type="pres">
      <dgm:prSet presAssocID="{E1ABC7F0-A8BF-9344-8443-75AD0B0C7D36}" presName="rootConnector" presStyleLbl="node4" presStyleIdx="18" presStyleCnt="36"/>
      <dgm:spPr/>
    </dgm:pt>
    <dgm:pt modelId="{C58A80D0-A1A8-E344-80BF-CD92759DA4EE}" type="pres">
      <dgm:prSet presAssocID="{E1ABC7F0-A8BF-9344-8443-75AD0B0C7D36}" presName="hierChild4" presStyleCnt="0"/>
      <dgm:spPr/>
    </dgm:pt>
    <dgm:pt modelId="{A74EE351-587C-884F-AA93-A795B182D70B}" type="pres">
      <dgm:prSet presAssocID="{E1ABC7F0-A8BF-9344-8443-75AD0B0C7D36}" presName="hierChild5" presStyleCnt="0"/>
      <dgm:spPr/>
    </dgm:pt>
    <dgm:pt modelId="{6073DE63-CDBA-7148-B09E-AD51F40EDB63}" type="pres">
      <dgm:prSet presAssocID="{020DC429-F968-AE4D-8DD0-0967CF320390}" presName="Name37" presStyleLbl="parChTrans1D4" presStyleIdx="19" presStyleCnt="36"/>
      <dgm:spPr/>
    </dgm:pt>
    <dgm:pt modelId="{180A2A27-6D99-E649-A1B2-FA4E370C5F6A}" type="pres">
      <dgm:prSet presAssocID="{0470E9FC-0476-9A40-A279-385FF154927D}" presName="hierRoot2" presStyleCnt="0">
        <dgm:presLayoutVars>
          <dgm:hierBranch val="init"/>
        </dgm:presLayoutVars>
      </dgm:prSet>
      <dgm:spPr/>
    </dgm:pt>
    <dgm:pt modelId="{F055847D-C06B-484B-ADFE-775FB13685B1}" type="pres">
      <dgm:prSet presAssocID="{0470E9FC-0476-9A40-A279-385FF154927D}" presName="rootComposite" presStyleCnt="0"/>
      <dgm:spPr/>
    </dgm:pt>
    <dgm:pt modelId="{6D1993D2-A781-AB43-B374-1B50C21E3A07}" type="pres">
      <dgm:prSet presAssocID="{0470E9FC-0476-9A40-A279-385FF154927D}" presName="rootText" presStyleLbl="node4" presStyleIdx="19" presStyleCnt="36">
        <dgm:presLayoutVars>
          <dgm:chPref val="3"/>
        </dgm:presLayoutVars>
      </dgm:prSet>
      <dgm:spPr/>
    </dgm:pt>
    <dgm:pt modelId="{CC545F61-A40A-4047-9028-99ED8C659662}" type="pres">
      <dgm:prSet presAssocID="{0470E9FC-0476-9A40-A279-385FF154927D}" presName="rootConnector" presStyleLbl="node4" presStyleIdx="19" presStyleCnt="36"/>
      <dgm:spPr/>
    </dgm:pt>
    <dgm:pt modelId="{8B40B81A-8181-B644-9BAC-7B0B63C25B51}" type="pres">
      <dgm:prSet presAssocID="{0470E9FC-0476-9A40-A279-385FF154927D}" presName="hierChild4" presStyleCnt="0"/>
      <dgm:spPr/>
    </dgm:pt>
    <dgm:pt modelId="{D6633900-D775-C749-B2C7-CD2DE4A03B94}" type="pres">
      <dgm:prSet presAssocID="{0470E9FC-0476-9A40-A279-385FF154927D}" presName="hierChild5" presStyleCnt="0"/>
      <dgm:spPr/>
    </dgm:pt>
    <dgm:pt modelId="{1C4C4406-A475-A548-86CC-D591DD3BA565}" type="pres">
      <dgm:prSet presAssocID="{1900F6F6-9A5B-A443-BB02-ACDC3426C4C8}" presName="hierChild5" presStyleCnt="0"/>
      <dgm:spPr/>
    </dgm:pt>
    <dgm:pt modelId="{6F07A65D-91AB-D742-A5E6-D69CD2596202}" type="pres">
      <dgm:prSet presAssocID="{14D66093-E6C2-3C43-AA38-F13966F38F12}" presName="Name37" presStyleLbl="parChTrans1D3" presStyleIdx="5" presStyleCnt="13"/>
      <dgm:spPr/>
    </dgm:pt>
    <dgm:pt modelId="{F728D8EF-EAB2-194B-9DC0-5111FB63E489}" type="pres">
      <dgm:prSet presAssocID="{88B6AB97-5F28-544C-BEAC-C3E751002205}" presName="hierRoot2" presStyleCnt="0">
        <dgm:presLayoutVars>
          <dgm:hierBranch val="init"/>
        </dgm:presLayoutVars>
      </dgm:prSet>
      <dgm:spPr/>
    </dgm:pt>
    <dgm:pt modelId="{3A515BBE-E411-F040-83A9-5D134E29E445}" type="pres">
      <dgm:prSet presAssocID="{88B6AB97-5F28-544C-BEAC-C3E751002205}" presName="rootComposite" presStyleCnt="0"/>
      <dgm:spPr/>
    </dgm:pt>
    <dgm:pt modelId="{7F162508-D3EF-8844-8BD5-9B0F134F36FC}" type="pres">
      <dgm:prSet presAssocID="{88B6AB97-5F28-544C-BEAC-C3E751002205}" presName="rootText" presStyleLbl="node3" presStyleIdx="5" presStyleCnt="13">
        <dgm:presLayoutVars>
          <dgm:chPref val="3"/>
        </dgm:presLayoutVars>
      </dgm:prSet>
      <dgm:spPr/>
    </dgm:pt>
    <dgm:pt modelId="{3B170E5B-A1D7-1F4C-8CCB-CF83E98697D2}" type="pres">
      <dgm:prSet presAssocID="{88B6AB97-5F28-544C-BEAC-C3E751002205}" presName="rootConnector" presStyleLbl="node3" presStyleIdx="5" presStyleCnt="13"/>
      <dgm:spPr/>
    </dgm:pt>
    <dgm:pt modelId="{4EB9CA71-A843-FD41-A0DF-097941E95544}" type="pres">
      <dgm:prSet presAssocID="{88B6AB97-5F28-544C-BEAC-C3E751002205}" presName="hierChild4" presStyleCnt="0"/>
      <dgm:spPr/>
    </dgm:pt>
    <dgm:pt modelId="{E1669763-B5B5-0C4F-81C3-447F3BD315DE}" type="pres">
      <dgm:prSet presAssocID="{3C30A048-A91C-E349-A3D8-DDFE71E07671}" presName="Name37" presStyleLbl="parChTrans1D4" presStyleIdx="20" presStyleCnt="36"/>
      <dgm:spPr/>
    </dgm:pt>
    <dgm:pt modelId="{C508C98C-8549-3144-9E72-4695C942170E}" type="pres">
      <dgm:prSet presAssocID="{0D5AD4F0-193D-1C4F-AF66-FCA992AA5A0E}" presName="hierRoot2" presStyleCnt="0">
        <dgm:presLayoutVars>
          <dgm:hierBranch val="init"/>
        </dgm:presLayoutVars>
      </dgm:prSet>
      <dgm:spPr/>
    </dgm:pt>
    <dgm:pt modelId="{629D5873-EAE9-FC47-B523-50461B3809CB}" type="pres">
      <dgm:prSet presAssocID="{0D5AD4F0-193D-1C4F-AF66-FCA992AA5A0E}" presName="rootComposite" presStyleCnt="0"/>
      <dgm:spPr/>
    </dgm:pt>
    <dgm:pt modelId="{2FE20FA1-4155-4E45-843F-302AEA41EC65}" type="pres">
      <dgm:prSet presAssocID="{0D5AD4F0-193D-1C4F-AF66-FCA992AA5A0E}" presName="rootText" presStyleLbl="node4" presStyleIdx="20" presStyleCnt="36">
        <dgm:presLayoutVars>
          <dgm:chPref val="3"/>
        </dgm:presLayoutVars>
      </dgm:prSet>
      <dgm:spPr/>
    </dgm:pt>
    <dgm:pt modelId="{5C704A78-E50A-DA42-9059-BEB3E2EBE024}" type="pres">
      <dgm:prSet presAssocID="{0D5AD4F0-193D-1C4F-AF66-FCA992AA5A0E}" presName="rootConnector" presStyleLbl="node4" presStyleIdx="20" presStyleCnt="36"/>
      <dgm:spPr/>
    </dgm:pt>
    <dgm:pt modelId="{8FF02003-6C4B-4542-B947-040563FACFF3}" type="pres">
      <dgm:prSet presAssocID="{0D5AD4F0-193D-1C4F-AF66-FCA992AA5A0E}" presName="hierChild4" presStyleCnt="0"/>
      <dgm:spPr/>
    </dgm:pt>
    <dgm:pt modelId="{A59B2797-2F71-F74E-878D-F8FDA9716BC3}" type="pres">
      <dgm:prSet presAssocID="{0D5AD4F0-193D-1C4F-AF66-FCA992AA5A0E}" presName="hierChild5" presStyleCnt="0"/>
      <dgm:spPr/>
    </dgm:pt>
    <dgm:pt modelId="{891FD0DE-C451-0747-906D-28F9E6F4B40C}" type="pres">
      <dgm:prSet presAssocID="{AB328363-3DD8-3B4F-8EFD-A8A097D16D07}" presName="Name37" presStyleLbl="parChTrans1D4" presStyleIdx="21" presStyleCnt="36"/>
      <dgm:spPr/>
    </dgm:pt>
    <dgm:pt modelId="{D21BD4DE-B6A6-6A43-81DD-8EF0BC4B160D}" type="pres">
      <dgm:prSet presAssocID="{FE761A37-7CAF-0344-9BF4-EE051B77E70E}" presName="hierRoot2" presStyleCnt="0">
        <dgm:presLayoutVars>
          <dgm:hierBranch val="init"/>
        </dgm:presLayoutVars>
      </dgm:prSet>
      <dgm:spPr/>
    </dgm:pt>
    <dgm:pt modelId="{99D21733-C1EA-C140-8775-280290D0F6FF}" type="pres">
      <dgm:prSet presAssocID="{FE761A37-7CAF-0344-9BF4-EE051B77E70E}" presName="rootComposite" presStyleCnt="0"/>
      <dgm:spPr/>
    </dgm:pt>
    <dgm:pt modelId="{0F93904C-05B6-F544-B4CB-7963A48932E2}" type="pres">
      <dgm:prSet presAssocID="{FE761A37-7CAF-0344-9BF4-EE051B77E70E}" presName="rootText" presStyleLbl="node4" presStyleIdx="21" presStyleCnt="36">
        <dgm:presLayoutVars>
          <dgm:chPref val="3"/>
        </dgm:presLayoutVars>
      </dgm:prSet>
      <dgm:spPr/>
    </dgm:pt>
    <dgm:pt modelId="{DB3EBAC9-3C7D-4B49-8046-8075558F61BC}" type="pres">
      <dgm:prSet presAssocID="{FE761A37-7CAF-0344-9BF4-EE051B77E70E}" presName="rootConnector" presStyleLbl="node4" presStyleIdx="21" presStyleCnt="36"/>
      <dgm:spPr/>
    </dgm:pt>
    <dgm:pt modelId="{BBCC25C1-F2DD-5942-BDFF-4BF0A93FBB9B}" type="pres">
      <dgm:prSet presAssocID="{FE761A37-7CAF-0344-9BF4-EE051B77E70E}" presName="hierChild4" presStyleCnt="0"/>
      <dgm:spPr/>
    </dgm:pt>
    <dgm:pt modelId="{8C9E77DD-947D-1A40-A157-11F2033B1AE1}" type="pres">
      <dgm:prSet presAssocID="{FE761A37-7CAF-0344-9BF4-EE051B77E70E}" presName="hierChild5" presStyleCnt="0"/>
      <dgm:spPr/>
    </dgm:pt>
    <dgm:pt modelId="{C683641B-7D09-1A4B-B6CD-86789100C703}" type="pres">
      <dgm:prSet presAssocID="{E1B446FA-54AB-8D4D-A34F-77066AC1DFA6}" presName="Name37" presStyleLbl="parChTrans1D4" presStyleIdx="22" presStyleCnt="36"/>
      <dgm:spPr/>
    </dgm:pt>
    <dgm:pt modelId="{B9755FCF-E270-FB41-AAC1-B37BDF88CC2B}" type="pres">
      <dgm:prSet presAssocID="{15984D47-C1F2-9B48-8695-BFF5A4EE12CD}" presName="hierRoot2" presStyleCnt="0">
        <dgm:presLayoutVars>
          <dgm:hierBranch val="init"/>
        </dgm:presLayoutVars>
      </dgm:prSet>
      <dgm:spPr/>
    </dgm:pt>
    <dgm:pt modelId="{3D1A8AAB-1A44-7F42-8001-0EDA03A76123}" type="pres">
      <dgm:prSet presAssocID="{15984D47-C1F2-9B48-8695-BFF5A4EE12CD}" presName="rootComposite" presStyleCnt="0"/>
      <dgm:spPr/>
    </dgm:pt>
    <dgm:pt modelId="{38C3B96C-9D77-0A47-8B46-D27562A07E4B}" type="pres">
      <dgm:prSet presAssocID="{15984D47-C1F2-9B48-8695-BFF5A4EE12CD}" presName="rootText" presStyleLbl="node4" presStyleIdx="22" presStyleCnt="36">
        <dgm:presLayoutVars>
          <dgm:chPref val="3"/>
        </dgm:presLayoutVars>
      </dgm:prSet>
      <dgm:spPr/>
    </dgm:pt>
    <dgm:pt modelId="{D28F7A11-1267-F540-A6D8-A94CD4544ED8}" type="pres">
      <dgm:prSet presAssocID="{15984D47-C1F2-9B48-8695-BFF5A4EE12CD}" presName="rootConnector" presStyleLbl="node4" presStyleIdx="22" presStyleCnt="36"/>
      <dgm:spPr/>
    </dgm:pt>
    <dgm:pt modelId="{C5DF670C-2377-2B45-B629-88449B53711F}" type="pres">
      <dgm:prSet presAssocID="{15984D47-C1F2-9B48-8695-BFF5A4EE12CD}" presName="hierChild4" presStyleCnt="0"/>
      <dgm:spPr/>
    </dgm:pt>
    <dgm:pt modelId="{169A5FD9-9896-994E-BE30-4C26B6D2119B}" type="pres">
      <dgm:prSet presAssocID="{15984D47-C1F2-9B48-8695-BFF5A4EE12CD}" presName="hierChild5" presStyleCnt="0"/>
      <dgm:spPr/>
    </dgm:pt>
    <dgm:pt modelId="{FACB8416-5DCF-5640-B362-38868464364A}" type="pres">
      <dgm:prSet presAssocID="{33751185-0BDB-6C4E-9145-CC05E480972F}" presName="Name37" presStyleLbl="parChTrans1D4" presStyleIdx="23" presStyleCnt="36"/>
      <dgm:spPr/>
    </dgm:pt>
    <dgm:pt modelId="{08F618B4-1DBD-A04D-9A62-37BBBAD4D0BE}" type="pres">
      <dgm:prSet presAssocID="{82A9FEAD-53D9-9E42-B593-8478FB3FB06E}" presName="hierRoot2" presStyleCnt="0">
        <dgm:presLayoutVars>
          <dgm:hierBranch val="init"/>
        </dgm:presLayoutVars>
      </dgm:prSet>
      <dgm:spPr/>
    </dgm:pt>
    <dgm:pt modelId="{11EFA8B1-A5D2-DA43-9C7D-CDF75790F07A}" type="pres">
      <dgm:prSet presAssocID="{82A9FEAD-53D9-9E42-B593-8478FB3FB06E}" presName="rootComposite" presStyleCnt="0"/>
      <dgm:spPr/>
    </dgm:pt>
    <dgm:pt modelId="{6A819B51-A65E-CC42-8352-FE1F6BB3232F}" type="pres">
      <dgm:prSet presAssocID="{82A9FEAD-53D9-9E42-B593-8478FB3FB06E}" presName="rootText" presStyleLbl="node4" presStyleIdx="23" presStyleCnt="36">
        <dgm:presLayoutVars>
          <dgm:chPref val="3"/>
        </dgm:presLayoutVars>
      </dgm:prSet>
      <dgm:spPr/>
    </dgm:pt>
    <dgm:pt modelId="{CD2C33D2-3B7D-8D4F-BAB2-5DF54C55773A}" type="pres">
      <dgm:prSet presAssocID="{82A9FEAD-53D9-9E42-B593-8478FB3FB06E}" presName="rootConnector" presStyleLbl="node4" presStyleIdx="23" presStyleCnt="36"/>
      <dgm:spPr/>
    </dgm:pt>
    <dgm:pt modelId="{656BA3AB-4309-CB4F-9DC8-08B3924FC349}" type="pres">
      <dgm:prSet presAssocID="{82A9FEAD-53D9-9E42-B593-8478FB3FB06E}" presName="hierChild4" presStyleCnt="0"/>
      <dgm:spPr/>
    </dgm:pt>
    <dgm:pt modelId="{50EDFFCD-C44B-CA47-A3E6-2DC1048A8138}" type="pres">
      <dgm:prSet presAssocID="{82A9FEAD-53D9-9E42-B593-8478FB3FB06E}" presName="hierChild5" presStyleCnt="0"/>
      <dgm:spPr/>
    </dgm:pt>
    <dgm:pt modelId="{D151AAD0-23EC-9446-AC45-F1B1D529AAFF}" type="pres">
      <dgm:prSet presAssocID="{88B6AB97-5F28-544C-BEAC-C3E751002205}" presName="hierChild5" presStyleCnt="0"/>
      <dgm:spPr/>
    </dgm:pt>
    <dgm:pt modelId="{E7C09F2C-E95F-1240-A222-0CDE7E1F8CA9}" type="pres">
      <dgm:prSet presAssocID="{A032002D-807B-0342-A324-6331BB9445B3}" presName="hierChild5" presStyleCnt="0"/>
      <dgm:spPr/>
    </dgm:pt>
    <dgm:pt modelId="{9B255C92-7266-8F40-9420-E66E41228960}" type="pres">
      <dgm:prSet presAssocID="{89DB51E0-C00E-B940-9905-793EB0EA4111}" presName="Name37" presStyleLbl="parChTrans1D2" presStyleIdx="2" presStyleCnt="4"/>
      <dgm:spPr/>
    </dgm:pt>
    <dgm:pt modelId="{9556BF55-2CEC-5740-AC21-E18D9F90A680}" type="pres">
      <dgm:prSet presAssocID="{98EFF1D0-BF62-A446-8075-B82F72DAE026}" presName="hierRoot2" presStyleCnt="0">
        <dgm:presLayoutVars>
          <dgm:hierBranch val="init"/>
        </dgm:presLayoutVars>
      </dgm:prSet>
      <dgm:spPr/>
    </dgm:pt>
    <dgm:pt modelId="{CE6C18CE-89D5-3E4C-94DC-0336504D6B7C}" type="pres">
      <dgm:prSet presAssocID="{98EFF1D0-BF62-A446-8075-B82F72DAE026}" presName="rootComposite" presStyleCnt="0"/>
      <dgm:spPr/>
    </dgm:pt>
    <dgm:pt modelId="{D57760BA-0860-1647-9ED8-F57220F9B9E2}" type="pres">
      <dgm:prSet presAssocID="{98EFF1D0-BF62-A446-8075-B82F72DAE026}" presName="rootText" presStyleLbl="node2" presStyleIdx="2" presStyleCnt="4">
        <dgm:presLayoutVars>
          <dgm:chPref val="3"/>
        </dgm:presLayoutVars>
      </dgm:prSet>
      <dgm:spPr/>
    </dgm:pt>
    <dgm:pt modelId="{259C264D-051A-A946-82F2-485E66417537}" type="pres">
      <dgm:prSet presAssocID="{98EFF1D0-BF62-A446-8075-B82F72DAE026}" presName="rootConnector" presStyleLbl="node2" presStyleIdx="2" presStyleCnt="4"/>
      <dgm:spPr/>
    </dgm:pt>
    <dgm:pt modelId="{AC2A26A6-F862-1549-957C-040120F55736}" type="pres">
      <dgm:prSet presAssocID="{98EFF1D0-BF62-A446-8075-B82F72DAE026}" presName="hierChild4" presStyleCnt="0"/>
      <dgm:spPr/>
    </dgm:pt>
    <dgm:pt modelId="{EAE19877-1B80-7D44-98D3-47D3EBA26B85}" type="pres">
      <dgm:prSet presAssocID="{4F8A34C0-1298-AF46-8B84-9D821C28594B}" presName="Name37" presStyleLbl="parChTrans1D3" presStyleIdx="6" presStyleCnt="13"/>
      <dgm:spPr/>
    </dgm:pt>
    <dgm:pt modelId="{F529AA94-2769-0842-8E2A-510A9A366B94}" type="pres">
      <dgm:prSet presAssocID="{E4DF54C0-F3CF-764C-BD41-D3B56B08F6B0}" presName="hierRoot2" presStyleCnt="0">
        <dgm:presLayoutVars>
          <dgm:hierBranch val="init"/>
        </dgm:presLayoutVars>
      </dgm:prSet>
      <dgm:spPr/>
    </dgm:pt>
    <dgm:pt modelId="{FAD200E5-3644-FF45-B5FF-30F2089FE9D3}" type="pres">
      <dgm:prSet presAssocID="{E4DF54C0-F3CF-764C-BD41-D3B56B08F6B0}" presName="rootComposite" presStyleCnt="0"/>
      <dgm:spPr/>
    </dgm:pt>
    <dgm:pt modelId="{889E1871-7DE8-A64A-B548-B693B38D0EAE}" type="pres">
      <dgm:prSet presAssocID="{E4DF54C0-F3CF-764C-BD41-D3B56B08F6B0}" presName="rootText" presStyleLbl="node3" presStyleIdx="6" presStyleCnt="13">
        <dgm:presLayoutVars>
          <dgm:chPref val="3"/>
        </dgm:presLayoutVars>
      </dgm:prSet>
      <dgm:spPr/>
    </dgm:pt>
    <dgm:pt modelId="{A63D4FBC-EF85-C846-BCDB-7236C8B9D293}" type="pres">
      <dgm:prSet presAssocID="{E4DF54C0-F3CF-764C-BD41-D3B56B08F6B0}" presName="rootConnector" presStyleLbl="node3" presStyleIdx="6" presStyleCnt="13"/>
      <dgm:spPr/>
    </dgm:pt>
    <dgm:pt modelId="{845B4BFF-7A4C-E44D-A8DC-78844298E796}" type="pres">
      <dgm:prSet presAssocID="{E4DF54C0-F3CF-764C-BD41-D3B56B08F6B0}" presName="hierChild4" presStyleCnt="0"/>
      <dgm:spPr/>
    </dgm:pt>
    <dgm:pt modelId="{0110D0A4-51C3-1149-89D4-B7679315F4B0}" type="pres">
      <dgm:prSet presAssocID="{9CB73B1C-81DE-B848-B367-8C2A0939AA2D}" presName="Name37" presStyleLbl="parChTrans1D4" presStyleIdx="24" presStyleCnt="36"/>
      <dgm:spPr/>
    </dgm:pt>
    <dgm:pt modelId="{6BB06F83-85B4-E249-96A4-4CB6BFB0963E}" type="pres">
      <dgm:prSet presAssocID="{B85AD90A-FC45-EB46-B0E8-5AB4D562079A}" presName="hierRoot2" presStyleCnt="0">
        <dgm:presLayoutVars>
          <dgm:hierBranch val="init"/>
        </dgm:presLayoutVars>
      </dgm:prSet>
      <dgm:spPr/>
    </dgm:pt>
    <dgm:pt modelId="{6836596F-7A41-3C44-9C75-B62CA7861CB5}" type="pres">
      <dgm:prSet presAssocID="{B85AD90A-FC45-EB46-B0E8-5AB4D562079A}" presName="rootComposite" presStyleCnt="0"/>
      <dgm:spPr/>
    </dgm:pt>
    <dgm:pt modelId="{368A65F1-EAFD-374F-94A5-2D40DA142C48}" type="pres">
      <dgm:prSet presAssocID="{B85AD90A-FC45-EB46-B0E8-5AB4D562079A}" presName="rootText" presStyleLbl="node4" presStyleIdx="24" presStyleCnt="36">
        <dgm:presLayoutVars>
          <dgm:chPref val="3"/>
        </dgm:presLayoutVars>
      </dgm:prSet>
      <dgm:spPr/>
    </dgm:pt>
    <dgm:pt modelId="{44B4CFAF-503B-9D48-9720-EB89693505EB}" type="pres">
      <dgm:prSet presAssocID="{B85AD90A-FC45-EB46-B0E8-5AB4D562079A}" presName="rootConnector" presStyleLbl="node4" presStyleIdx="24" presStyleCnt="36"/>
      <dgm:spPr/>
    </dgm:pt>
    <dgm:pt modelId="{A136F094-6F0E-C945-A975-2AD950D9D23A}" type="pres">
      <dgm:prSet presAssocID="{B85AD90A-FC45-EB46-B0E8-5AB4D562079A}" presName="hierChild4" presStyleCnt="0"/>
      <dgm:spPr/>
    </dgm:pt>
    <dgm:pt modelId="{CD6FDCEE-4EE1-FA4F-AE61-95C6B9506A6C}" type="pres">
      <dgm:prSet presAssocID="{B85AD90A-FC45-EB46-B0E8-5AB4D562079A}" presName="hierChild5" presStyleCnt="0"/>
      <dgm:spPr/>
    </dgm:pt>
    <dgm:pt modelId="{7F1C24EB-CD2C-8643-8185-B932B384A5D3}" type="pres">
      <dgm:prSet presAssocID="{1C264E08-65E2-9048-BB06-9655F489A5EE}" presName="Name37" presStyleLbl="parChTrans1D4" presStyleIdx="25" presStyleCnt="36"/>
      <dgm:spPr/>
    </dgm:pt>
    <dgm:pt modelId="{5B0319B9-3789-5542-ADFD-9C8B4F4F8FA9}" type="pres">
      <dgm:prSet presAssocID="{1D6022DD-A5B4-B449-BD1D-FE1548905748}" presName="hierRoot2" presStyleCnt="0">
        <dgm:presLayoutVars>
          <dgm:hierBranch val="init"/>
        </dgm:presLayoutVars>
      </dgm:prSet>
      <dgm:spPr/>
    </dgm:pt>
    <dgm:pt modelId="{23F7F472-8797-A249-B87F-52C71111B92A}" type="pres">
      <dgm:prSet presAssocID="{1D6022DD-A5B4-B449-BD1D-FE1548905748}" presName="rootComposite" presStyleCnt="0"/>
      <dgm:spPr/>
    </dgm:pt>
    <dgm:pt modelId="{998B9FEB-5B01-7442-A3C0-68A203038B73}" type="pres">
      <dgm:prSet presAssocID="{1D6022DD-A5B4-B449-BD1D-FE1548905748}" presName="rootText" presStyleLbl="node4" presStyleIdx="25" presStyleCnt="36">
        <dgm:presLayoutVars>
          <dgm:chPref val="3"/>
        </dgm:presLayoutVars>
      </dgm:prSet>
      <dgm:spPr/>
    </dgm:pt>
    <dgm:pt modelId="{C1B9279F-472B-3242-8F0D-D5FC96D68FCB}" type="pres">
      <dgm:prSet presAssocID="{1D6022DD-A5B4-B449-BD1D-FE1548905748}" presName="rootConnector" presStyleLbl="node4" presStyleIdx="25" presStyleCnt="36"/>
      <dgm:spPr/>
    </dgm:pt>
    <dgm:pt modelId="{33561219-2AF1-9643-B205-440A51876258}" type="pres">
      <dgm:prSet presAssocID="{1D6022DD-A5B4-B449-BD1D-FE1548905748}" presName="hierChild4" presStyleCnt="0"/>
      <dgm:spPr/>
    </dgm:pt>
    <dgm:pt modelId="{F5B1AE84-67C4-D743-AFB0-064B66EFBF7C}" type="pres">
      <dgm:prSet presAssocID="{1D6022DD-A5B4-B449-BD1D-FE1548905748}" presName="hierChild5" presStyleCnt="0"/>
      <dgm:spPr/>
    </dgm:pt>
    <dgm:pt modelId="{7FAAA8B9-2B2F-4443-B989-AA1CA535426E}" type="pres">
      <dgm:prSet presAssocID="{BE7CC0AE-4D45-C644-A865-3B0D63672F63}" presName="Name37" presStyleLbl="parChTrans1D4" presStyleIdx="26" presStyleCnt="36"/>
      <dgm:spPr/>
    </dgm:pt>
    <dgm:pt modelId="{7FAD65BD-7ABF-AA46-B23F-0325AD7D5D23}" type="pres">
      <dgm:prSet presAssocID="{F23EAFC9-5C27-BB49-889B-0F7F20429F8C}" presName="hierRoot2" presStyleCnt="0">
        <dgm:presLayoutVars>
          <dgm:hierBranch val="init"/>
        </dgm:presLayoutVars>
      </dgm:prSet>
      <dgm:spPr/>
    </dgm:pt>
    <dgm:pt modelId="{925144C5-E334-1744-9199-27E61F53832C}" type="pres">
      <dgm:prSet presAssocID="{F23EAFC9-5C27-BB49-889B-0F7F20429F8C}" presName="rootComposite" presStyleCnt="0"/>
      <dgm:spPr/>
    </dgm:pt>
    <dgm:pt modelId="{EFA4D8AE-60B4-CB43-A6FC-DF192212BBBB}" type="pres">
      <dgm:prSet presAssocID="{F23EAFC9-5C27-BB49-889B-0F7F20429F8C}" presName="rootText" presStyleLbl="node4" presStyleIdx="26" presStyleCnt="36">
        <dgm:presLayoutVars>
          <dgm:chPref val="3"/>
        </dgm:presLayoutVars>
      </dgm:prSet>
      <dgm:spPr/>
    </dgm:pt>
    <dgm:pt modelId="{7989EA5A-FF2C-7845-8640-B8882123FE72}" type="pres">
      <dgm:prSet presAssocID="{F23EAFC9-5C27-BB49-889B-0F7F20429F8C}" presName="rootConnector" presStyleLbl="node4" presStyleIdx="26" presStyleCnt="36"/>
      <dgm:spPr/>
    </dgm:pt>
    <dgm:pt modelId="{0AAF7C71-E7C9-F149-AB32-450C657E457E}" type="pres">
      <dgm:prSet presAssocID="{F23EAFC9-5C27-BB49-889B-0F7F20429F8C}" presName="hierChild4" presStyleCnt="0"/>
      <dgm:spPr/>
    </dgm:pt>
    <dgm:pt modelId="{182B9C60-B4F6-F54B-897E-EC43C9C3221C}" type="pres">
      <dgm:prSet presAssocID="{F23EAFC9-5C27-BB49-889B-0F7F20429F8C}" presName="hierChild5" presStyleCnt="0"/>
      <dgm:spPr/>
    </dgm:pt>
    <dgm:pt modelId="{2017AFD2-60C9-DC4E-A249-9B6EFC20872E}" type="pres">
      <dgm:prSet presAssocID="{EFC57E2A-CB40-B64C-9C44-8B7449D34BC8}" presName="Name37" presStyleLbl="parChTrans1D4" presStyleIdx="27" presStyleCnt="36"/>
      <dgm:spPr/>
    </dgm:pt>
    <dgm:pt modelId="{338BF086-9047-3C44-9FBB-086983FD6519}" type="pres">
      <dgm:prSet presAssocID="{0ED6FBF0-56C0-514D-B313-3F40AB64D30D}" presName="hierRoot2" presStyleCnt="0">
        <dgm:presLayoutVars>
          <dgm:hierBranch val="init"/>
        </dgm:presLayoutVars>
      </dgm:prSet>
      <dgm:spPr/>
    </dgm:pt>
    <dgm:pt modelId="{1EDB2836-6F19-AE4B-B9C5-34D464A36622}" type="pres">
      <dgm:prSet presAssocID="{0ED6FBF0-56C0-514D-B313-3F40AB64D30D}" presName="rootComposite" presStyleCnt="0"/>
      <dgm:spPr/>
    </dgm:pt>
    <dgm:pt modelId="{BA44BFD8-4224-F045-8D76-7C21D249CE99}" type="pres">
      <dgm:prSet presAssocID="{0ED6FBF0-56C0-514D-B313-3F40AB64D30D}" presName="rootText" presStyleLbl="node4" presStyleIdx="27" presStyleCnt="36">
        <dgm:presLayoutVars>
          <dgm:chPref val="3"/>
        </dgm:presLayoutVars>
      </dgm:prSet>
      <dgm:spPr/>
    </dgm:pt>
    <dgm:pt modelId="{C45D6584-FE03-3E44-888D-79D5D655E907}" type="pres">
      <dgm:prSet presAssocID="{0ED6FBF0-56C0-514D-B313-3F40AB64D30D}" presName="rootConnector" presStyleLbl="node4" presStyleIdx="27" presStyleCnt="36"/>
      <dgm:spPr/>
    </dgm:pt>
    <dgm:pt modelId="{31BA9BDF-398B-9B4A-839A-4E8F3054CDCB}" type="pres">
      <dgm:prSet presAssocID="{0ED6FBF0-56C0-514D-B313-3F40AB64D30D}" presName="hierChild4" presStyleCnt="0"/>
      <dgm:spPr/>
    </dgm:pt>
    <dgm:pt modelId="{70A4B235-C7DB-FA42-B225-1C8AFD2EE2DB}" type="pres">
      <dgm:prSet presAssocID="{0ED6FBF0-56C0-514D-B313-3F40AB64D30D}" presName="hierChild5" presStyleCnt="0"/>
      <dgm:spPr/>
    </dgm:pt>
    <dgm:pt modelId="{37B53523-4017-AB41-8FEB-C709CB249A19}" type="pres">
      <dgm:prSet presAssocID="{E4DF54C0-F3CF-764C-BD41-D3B56B08F6B0}" presName="hierChild5" presStyleCnt="0"/>
      <dgm:spPr/>
    </dgm:pt>
    <dgm:pt modelId="{C17A6583-10E5-FD48-9770-C90D4E6ED749}" type="pres">
      <dgm:prSet presAssocID="{BA4BF219-FD44-8340-B213-A9E468C0AA48}" presName="Name37" presStyleLbl="parChTrans1D3" presStyleIdx="7" presStyleCnt="13"/>
      <dgm:spPr/>
    </dgm:pt>
    <dgm:pt modelId="{CDF042AF-EC88-B741-ADC6-15C9C8150D72}" type="pres">
      <dgm:prSet presAssocID="{AD5447C2-101B-2648-BB88-631DDFC3B9C1}" presName="hierRoot2" presStyleCnt="0">
        <dgm:presLayoutVars>
          <dgm:hierBranch val="init"/>
        </dgm:presLayoutVars>
      </dgm:prSet>
      <dgm:spPr/>
    </dgm:pt>
    <dgm:pt modelId="{6ABCD3D1-A758-BA46-A80E-769C800D4097}" type="pres">
      <dgm:prSet presAssocID="{AD5447C2-101B-2648-BB88-631DDFC3B9C1}" presName="rootComposite" presStyleCnt="0"/>
      <dgm:spPr/>
    </dgm:pt>
    <dgm:pt modelId="{520E06A3-8B20-314C-9224-9FC09A453687}" type="pres">
      <dgm:prSet presAssocID="{AD5447C2-101B-2648-BB88-631DDFC3B9C1}" presName="rootText" presStyleLbl="node3" presStyleIdx="7" presStyleCnt="13">
        <dgm:presLayoutVars>
          <dgm:chPref val="3"/>
        </dgm:presLayoutVars>
      </dgm:prSet>
      <dgm:spPr/>
    </dgm:pt>
    <dgm:pt modelId="{2FBECF13-F198-4646-8F18-3DC43520D308}" type="pres">
      <dgm:prSet presAssocID="{AD5447C2-101B-2648-BB88-631DDFC3B9C1}" presName="rootConnector" presStyleLbl="node3" presStyleIdx="7" presStyleCnt="13"/>
      <dgm:spPr/>
    </dgm:pt>
    <dgm:pt modelId="{508A2BE2-D9FC-5A4C-B790-0093966191AF}" type="pres">
      <dgm:prSet presAssocID="{AD5447C2-101B-2648-BB88-631DDFC3B9C1}" presName="hierChild4" presStyleCnt="0"/>
      <dgm:spPr/>
    </dgm:pt>
    <dgm:pt modelId="{658D7A42-DD17-8240-B2E3-F3B7A1A84DAB}" type="pres">
      <dgm:prSet presAssocID="{5B3DFF85-D44C-6F4E-B4CF-09809BD421FC}" presName="Name37" presStyleLbl="parChTrans1D4" presStyleIdx="28" presStyleCnt="36"/>
      <dgm:spPr/>
    </dgm:pt>
    <dgm:pt modelId="{753BFED3-16C3-0F47-90F2-1C4919B6A58A}" type="pres">
      <dgm:prSet presAssocID="{644FF72E-21F6-534F-8584-9C56A84C06E5}" presName="hierRoot2" presStyleCnt="0">
        <dgm:presLayoutVars>
          <dgm:hierBranch val="init"/>
        </dgm:presLayoutVars>
      </dgm:prSet>
      <dgm:spPr/>
    </dgm:pt>
    <dgm:pt modelId="{6C41B013-029A-144D-BEC9-8E342A0A2AFC}" type="pres">
      <dgm:prSet presAssocID="{644FF72E-21F6-534F-8584-9C56A84C06E5}" presName="rootComposite" presStyleCnt="0"/>
      <dgm:spPr/>
    </dgm:pt>
    <dgm:pt modelId="{3180486E-2EAE-1D47-B09D-8349651F50A4}" type="pres">
      <dgm:prSet presAssocID="{644FF72E-21F6-534F-8584-9C56A84C06E5}" presName="rootText" presStyleLbl="node4" presStyleIdx="28" presStyleCnt="36">
        <dgm:presLayoutVars>
          <dgm:chPref val="3"/>
        </dgm:presLayoutVars>
      </dgm:prSet>
      <dgm:spPr/>
    </dgm:pt>
    <dgm:pt modelId="{7D8C0A1C-59F9-8A44-972D-A7447F9CF90F}" type="pres">
      <dgm:prSet presAssocID="{644FF72E-21F6-534F-8584-9C56A84C06E5}" presName="rootConnector" presStyleLbl="node4" presStyleIdx="28" presStyleCnt="36"/>
      <dgm:spPr/>
    </dgm:pt>
    <dgm:pt modelId="{A4849562-69C6-AB45-825E-E3F468146755}" type="pres">
      <dgm:prSet presAssocID="{644FF72E-21F6-534F-8584-9C56A84C06E5}" presName="hierChild4" presStyleCnt="0"/>
      <dgm:spPr/>
    </dgm:pt>
    <dgm:pt modelId="{BDCA6D6F-C961-5F4C-A328-8F5B6F256B96}" type="pres">
      <dgm:prSet presAssocID="{644FF72E-21F6-534F-8584-9C56A84C06E5}" presName="hierChild5" presStyleCnt="0"/>
      <dgm:spPr/>
    </dgm:pt>
    <dgm:pt modelId="{69FF010B-516D-DB47-9B6A-84EBD25A7115}" type="pres">
      <dgm:prSet presAssocID="{E0F78672-FA9A-7A4A-8649-E82BB29F5872}" presName="Name37" presStyleLbl="parChTrans1D4" presStyleIdx="29" presStyleCnt="36"/>
      <dgm:spPr/>
    </dgm:pt>
    <dgm:pt modelId="{EC105D45-49E9-5C44-AD99-382E9AAF62CA}" type="pres">
      <dgm:prSet presAssocID="{55A00EB8-612C-A044-B4EB-26C14F92C3ED}" presName="hierRoot2" presStyleCnt="0">
        <dgm:presLayoutVars>
          <dgm:hierBranch val="init"/>
        </dgm:presLayoutVars>
      </dgm:prSet>
      <dgm:spPr/>
    </dgm:pt>
    <dgm:pt modelId="{B694149D-37B0-D849-9214-C9A458BC7895}" type="pres">
      <dgm:prSet presAssocID="{55A00EB8-612C-A044-B4EB-26C14F92C3ED}" presName="rootComposite" presStyleCnt="0"/>
      <dgm:spPr/>
    </dgm:pt>
    <dgm:pt modelId="{2CD38A36-3729-9347-A675-C7F7B13DE98F}" type="pres">
      <dgm:prSet presAssocID="{55A00EB8-612C-A044-B4EB-26C14F92C3ED}" presName="rootText" presStyleLbl="node4" presStyleIdx="29" presStyleCnt="36">
        <dgm:presLayoutVars>
          <dgm:chPref val="3"/>
        </dgm:presLayoutVars>
      </dgm:prSet>
      <dgm:spPr/>
    </dgm:pt>
    <dgm:pt modelId="{2C81322D-C4EA-6846-9A20-0E2F8D999994}" type="pres">
      <dgm:prSet presAssocID="{55A00EB8-612C-A044-B4EB-26C14F92C3ED}" presName="rootConnector" presStyleLbl="node4" presStyleIdx="29" presStyleCnt="36"/>
      <dgm:spPr/>
    </dgm:pt>
    <dgm:pt modelId="{583AB161-E398-F540-936F-898FD71138D2}" type="pres">
      <dgm:prSet presAssocID="{55A00EB8-612C-A044-B4EB-26C14F92C3ED}" presName="hierChild4" presStyleCnt="0"/>
      <dgm:spPr/>
    </dgm:pt>
    <dgm:pt modelId="{0C8BB599-3974-8847-AC2D-7442AA1B49BB}" type="pres">
      <dgm:prSet presAssocID="{55A00EB8-612C-A044-B4EB-26C14F92C3ED}" presName="hierChild5" presStyleCnt="0"/>
      <dgm:spPr/>
    </dgm:pt>
    <dgm:pt modelId="{30EEC8C4-88D8-2143-A820-34BCABB235B2}" type="pres">
      <dgm:prSet presAssocID="{EB22D699-7CE1-5E47-A559-5D9B013221ED}" presName="Name37" presStyleLbl="parChTrans1D4" presStyleIdx="30" presStyleCnt="36"/>
      <dgm:spPr/>
    </dgm:pt>
    <dgm:pt modelId="{F1AD73B8-EF51-2B46-9488-5A9E52EDDE59}" type="pres">
      <dgm:prSet presAssocID="{D27BD76B-0D1C-D344-9728-AE9171216E8F}" presName="hierRoot2" presStyleCnt="0">
        <dgm:presLayoutVars>
          <dgm:hierBranch val="init"/>
        </dgm:presLayoutVars>
      </dgm:prSet>
      <dgm:spPr/>
    </dgm:pt>
    <dgm:pt modelId="{FEB9FD9E-1D16-5E42-9BCF-18A1B45872E3}" type="pres">
      <dgm:prSet presAssocID="{D27BD76B-0D1C-D344-9728-AE9171216E8F}" presName="rootComposite" presStyleCnt="0"/>
      <dgm:spPr/>
    </dgm:pt>
    <dgm:pt modelId="{CD389E82-40C3-DD48-B390-5EE00C76D73A}" type="pres">
      <dgm:prSet presAssocID="{D27BD76B-0D1C-D344-9728-AE9171216E8F}" presName="rootText" presStyleLbl="node4" presStyleIdx="30" presStyleCnt="36">
        <dgm:presLayoutVars>
          <dgm:chPref val="3"/>
        </dgm:presLayoutVars>
      </dgm:prSet>
      <dgm:spPr/>
    </dgm:pt>
    <dgm:pt modelId="{9937909B-0E12-E343-98B5-89304AD7C1A5}" type="pres">
      <dgm:prSet presAssocID="{D27BD76B-0D1C-D344-9728-AE9171216E8F}" presName="rootConnector" presStyleLbl="node4" presStyleIdx="30" presStyleCnt="36"/>
      <dgm:spPr/>
    </dgm:pt>
    <dgm:pt modelId="{83571081-D338-7447-9A94-A72FA85CB278}" type="pres">
      <dgm:prSet presAssocID="{D27BD76B-0D1C-D344-9728-AE9171216E8F}" presName="hierChild4" presStyleCnt="0"/>
      <dgm:spPr/>
    </dgm:pt>
    <dgm:pt modelId="{1B65F4B9-1550-0C41-A962-6C8570913CC8}" type="pres">
      <dgm:prSet presAssocID="{D27BD76B-0D1C-D344-9728-AE9171216E8F}" presName="hierChild5" presStyleCnt="0"/>
      <dgm:spPr/>
    </dgm:pt>
    <dgm:pt modelId="{7750F879-5355-BA40-BB8F-65239C74C6E5}" type="pres">
      <dgm:prSet presAssocID="{9AF7E9AB-3FDB-1546-9C17-6D52592D94CF}" presName="Name37" presStyleLbl="parChTrans1D4" presStyleIdx="31" presStyleCnt="36"/>
      <dgm:spPr/>
    </dgm:pt>
    <dgm:pt modelId="{1672EF5D-3F5C-984A-9E8E-2D5FC49864B8}" type="pres">
      <dgm:prSet presAssocID="{C8B4E991-2B11-7043-A4BD-B7578F94ADD8}" presName="hierRoot2" presStyleCnt="0">
        <dgm:presLayoutVars>
          <dgm:hierBranch val="init"/>
        </dgm:presLayoutVars>
      </dgm:prSet>
      <dgm:spPr/>
    </dgm:pt>
    <dgm:pt modelId="{345DB15B-FA3B-8D4A-BD44-7F71EDFCC3E3}" type="pres">
      <dgm:prSet presAssocID="{C8B4E991-2B11-7043-A4BD-B7578F94ADD8}" presName="rootComposite" presStyleCnt="0"/>
      <dgm:spPr/>
    </dgm:pt>
    <dgm:pt modelId="{F34D0EEF-5626-324B-8499-F28F4417ABAD}" type="pres">
      <dgm:prSet presAssocID="{C8B4E991-2B11-7043-A4BD-B7578F94ADD8}" presName="rootText" presStyleLbl="node4" presStyleIdx="31" presStyleCnt="36">
        <dgm:presLayoutVars>
          <dgm:chPref val="3"/>
        </dgm:presLayoutVars>
      </dgm:prSet>
      <dgm:spPr/>
    </dgm:pt>
    <dgm:pt modelId="{28561E91-C113-9C4B-A080-5BEDF7BF1C41}" type="pres">
      <dgm:prSet presAssocID="{C8B4E991-2B11-7043-A4BD-B7578F94ADD8}" presName="rootConnector" presStyleLbl="node4" presStyleIdx="31" presStyleCnt="36"/>
      <dgm:spPr/>
    </dgm:pt>
    <dgm:pt modelId="{A6D9894D-AE23-8D49-897F-A808564853D2}" type="pres">
      <dgm:prSet presAssocID="{C8B4E991-2B11-7043-A4BD-B7578F94ADD8}" presName="hierChild4" presStyleCnt="0"/>
      <dgm:spPr/>
    </dgm:pt>
    <dgm:pt modelId="{04ABC7D4-A177-0A46-ACAD-A60438C6F22B}" type="pres">
      <dgm:prSet presAssocID="{C8B4E991-2B11-7043-A4BD-B7578F94ADD8}" presName="hierChild5" presStyleCnt="0"/>
      <dgm:spPr/>
    </dgm:pt>
    <dgm:pt modelId="{664D4CE1-E20B-BC4A-B22C-EA03465DE152}" type="pres">
      <dgm:prSet presAssocID="{AD5447C2-101B-2648-BB88-631DDFC3B9C1}" presName="hierChild5" presStyleCnt="0"/>
      <dgm:spPr/>
    </dgm:pt>
    <dgm:pt modelId="{7B526E73-8C6F-EB4D-945A-46B3AB92E6DB}" type="pres">
      <dgm:prSet presAssocID="{9D82DD96-3873-8449-9C5C-21B13B4FD13E}" presName="Name37" presStyleLbl="parChTrans1D3" presStyleIdx="8" presStyleCnt="13"/>
      <dgm:spPr/>
    </dgm:pt>
    <dgm:pt modelId="{A7358477-8FCE-C34F-A473-4E5AABA2F7C4}" type="pres">
      <dgm:prSet presAssocID="{5CD92ED1-C0EC-B74F-9481-4F638C8D46C8}" presName="hierRoot2" presStyleCnt="0">
        <dgm:presLayoutVars>
          <dgm:hierBranch val="init"/>
        </dgm:presLayoutVars>
      </dgm:prSet>
      <dgm:spPr/>
    </dgm:pt>
    <dgm:pt modelId="{0942A370-D648-F342-9CAD-F8B0599FCD99}" type="pres">
      <dgm:prSet presAssocID="{5CD92ED1-C0EC-B74F-9481-4F638C8D46C8}" presName="rootComposite" presStyleCnt="0"/>
      <dgm:spPr/>
    </dgm:pt>
    <dgm:pt modelId="{292D9089-2835-5A46-96C9-995276EC718C}" type="pres">
      <dgm:prSet presAssocID="{5CD92ED1-C0EC-B74F-9481-4F638C8D46C8}" presName="rootText" presStyleLbl="node3" presStyleIdx="8" presStyleCnt="13">
        <dgm:presLayoutVars>
          <dgm:chPref val="3"/>
        </dgm:presLayoutVars>
      </dgm:prSet>
      <dgm:spPr/>
    </dgm:pt>
    <dgm:pt modelId="{8424810E-A710-B343-A5F8-E688AC330855}" type="pres">
      <dgm:prSet presAssocID="{5CD92ED1-C0EC-B74F-9481-4F638C8D46C8}" presName="rootConnector" presStyleLbl="node3" presStyleIdx="8" presStyleCnt="13"/>
      <dgm:spPr/>
    </dgm:pt>
    <dgm:pt modelId="{CC3D8E69-2492-8D4B-BF2A-C4EAE2FA2B9D}" type="pres">
      <dgm:prSet presAssocID="{5CD92ED1-C0EC-B74F-9481-4F638C8D46C8}" presName="hierChild4" presStyleCnt="0"/>
      <dgm:spPr/>
    </dgm:pt>
    <dgm:pt modelId="{DFAC4B59-6E98-E74E-8717-85547ECC261A}" type="pres">
      <dgm:prSet presAssocID="{8FE13671-CA0D-4543-89CA-A49486655461}" presName="Name37" presStyleLbl="parChTrans1D4" presStyleIdx="32" presStyleCnt="36"/>
      <dgm:spPr/>
    </dgm:pt>
    <dgm:pt modelId="{9DD6E2A7-749C-5C42-BF11-0F6945DDD67C}" type="pres">
      <dgm:prSet presAssocID="{F5F68264-3349-E543-A469-282713CF5229}" presName="hierRoot2" presStyleCnt="0">
        <dgm:presLayoutVars>
          <dgm:hierBranch val="init"/>
        </dgm:presLayoutVars>
      </dgm:prSet>
      <dgm:spPr/>
    </dgm:pt>
    <dgm:pt modelId="{E36357A9-EF95-5148-9012-FD4F03EFC079}" type="pres">
      <dgm:prSet presAssocID="{F5F68264-3349-E543-A469-282713CF5229}" presName="rootComposite" presStyleCnt="0"/>
      <dgm:spPr/>
    </dgm:pt>
    <dgm:pt modelId="{A840088A-26B5-7C47-B6FC-E0DDA5A61E6C}" type="pres">
      <dgm:prSet presAssocID="{F5F68264-3349-E543-A469-282713CF5229}" presName="rootText" presStyleLbl="node4" presStyleIdx="32" presStyleCnt="36">
        <dgm:presLayoutVars>
          <dgm:chPref val="3"/>
        </dgm:presLayoutVars>
      </dgm:prSet>
      <dgm:spPr/>
    </dgm:pt>
    <dgm:pt modelId="{28A64A2A-14A5-AB47-9949-5BA7687C8C4C}" type="pres">
      <dgm:prSet presAssocID="{F5F68264-3349-E543-A469-282713CF5229}" presName="rootConnector" presStyleLbl="node4" presStyleIdx="32" presStyleCnt="36"/>
      <dgm:spPr/>
    </dgm:pt>
    <dgm:pt modelId="{30D43169-A61F-A947-A267-31C71C38A87B}" type="pres">
      <dgm:prSet presAssocID="{F5F68264-3349-E543-A469-282713CF5229}" presName="hierChild4" presStyleCnt="0"/>
      <dgm:spPr/>
    </dgm:pt>
    <dgm:pt modelId="{A7B792A7-6D8F-C54D-9566-98D0CEE8F709}" type="pres">
      <dgm:prSet presAssocID="{F5F68264-3349-E543-A469-282713CF5229}" presName="hierChild5" presStyleCnt="0"/>
      <dgm:spPr/>
    </dgm:pt>
    <dgm:pt modelId="{8492342C-17D5-FC41-9599-F757666B90BE}" type="pres">
      <dgm:prSet presAssocID="{D07CCED2-013F-1644-B54E-1EEC19937BFC}" presName="Name37" presStyleLbl="parChTrans1D4" presStyleIdx="33" presStyleCnt="36"/>
      <dgm:spPr/>
    </dgm:pt>
    <dgm:pt modelId="{80BFCEB2-5742-794E-A660-A65A0C649881}" type="pres">
      <dgm:prSet presAssocID="{A15C4859-60D0-1A46-A811-92859E6D4369}" presName="hierRoot2" presStyleCnt="0">
        <dgm:presLayoutVars>
          <dgm:hierBranch val="init"/>
        </dgm:presLayoutVars>
      </dgm:prSet>
      <dgm:spPr/>
    </dgm:pt>
    <dgm:pt modelId="{17DC7646-B643-D84C-91BA-E2AD8EB433D6}" type="pres">
      <dgm:prSet presAssocID="{A15C4859-60D0-1A46-A811-92859E6D4369}" presName="rootComposite" presStyleCnt="0"/>
      <dgm:spPr/>
    </dgm:pt>
    <dgm:pt modelId="{39463CC8-455F-EE4C-B69D-BD073B370724}" type="pres">
      <dgm:prSet presAssocID="{A15C4859-60D0-1A46-A811-92859E6D4369}" presName="rootText" presStyleLbl="node4" presStyleIdx="33" presStyleCnt="36">
        <dgm:presLayoutVars>
          <dgm:chPref val="3"/>
        </dgm:presLayoutVars>
      </dgm:prSet>
      <dgm:spPr/>
    </dgm:pt>
    <dgm:pt modelId="{285E06BB-D690-7048-A6D9-4994BD776E9D}" type="pres">
      <dgm:prSet presAssocID="{A15C4859-60D0-1A46-A811-92859E6D4369}" presName="rootConnector" presStyleLbl="node4" presStyleIdx="33" presStyleCnt="36"/>
      <dgm:spPr/>
    </dgm:pt>
    <dgm:pt modelId="{6B6C5F1D-4FDF-EE46-8DF9-D46BDA38C8CA}" type="pres">
      <dgm:prSet presAssocID="{A15C4859-60D0-1A46-A811-92859E6D4369}" presName="hierChild4" presStyleCnt="0"/>
      <dgm:spPr/>
    </dgm:pt>
    <dgm:pt modelId="{F93C8BDF-9B8D-754D-9026-BF4D99A1B2F2}" type="pres">
      <dgm:prSet presAssocID="{A15C4859-60D0-1A46-A811-92859E6D4369}" presName="hierChild5" presStyleCnt="0"/>
      <dgm:spPr/>
    </dgm:pt>
    <dgm:pt modelId="{D6FE87B0-7282-1045-B0CC-4F32F0E874AF}" type="pres">
      <dgm:prSet presAssocID="{C63990B0-7774-BC49-A724-9D729E3B5A3D}" presName="Name37" presStyleLbl="parChTrans1D4" presStyleIdx="34" presStyleCnt="36"/>
      <dgm:spPr/>
    </dgm:pt>
    <dgm:pt modelId="{8E7F3A4E-8E60-0D40-A7FB-3C74C784A281}" type="pres">
      <dgm:prSet presAssocID="{5499612F-80CE-EC4A-AB8E-C118D5176F45}" presName="hierRoot2" presStyleCnt="0">
        <dgm:presLayoutVars>
          <dgm:hierBranch val="init"/>
        </dgm:presLayoutVars>
      </dgm:prSet>
      <dgm:spPr/>
    </dgm:pt>
    <dgm:pt modelId="{4E6B4402-D700-8E4B-84DF-B6BD07676C00}" type="pres">
      <dgm:prSet presAssocID="{5499612F-80CE-EC4A-AB8E-C118D5176F45}" presName="rootComposite" presStyleCnt="0"/>
      <dgm:spPr/>
    </dgm:pt>
    <dgm:pt modelId="{18485180-9F8F-4C40-9415-42BC75208F94}" type="pres">
      <dgm:prSet presAssocID="{5499612F-80CE-EC4A-AB8E-C118D5176F45}" presName="rootText" presStyleLbl="node4" presStyleIdx="34" presStyleCnt="36">
        <dgm:presLayoutVars>
          <dgm:chPref val="3"/>
        </dgm:presLayoutVars>
      </dgm:prSet>
      <dgm:spPr/>
    </dgm:pt>
    <dgm:pt modelId="{ABC8FC30-8981-474E-94F7-990BA29FFB37}" type="pres">
      <dgm:prSet presAssocID="{5499612F-80CE-EC4A-AB8E-C118D5176F45}" presName="rootConnector" presStyleLbl="node4" presStyleIdx="34" presStyleCnt="36"/>
      <dgm:spPr/>
    </dgm:pt>
    <dgm:pt modelId="{B75EFEFE-848D-E740-8685-1E7EE081C9EC}" type="pres">
      <dgm:prSet presAssocID="{5499612F-80CE-EC4A-AB8E-C118D5176F45}" presName="hierChild4" presStyleCnt="0"/>
      <dgm:spPr/>
    </dgm:pt>
    <dgm:pt modelId="{ECF80F29-2632-EA4A-B121-A232EED1E8C4}" type="pres">
      <dgm:prSet presAssocID="{5499612F-80CE-EC4A-AB8E-C118D5176F45}" presName="hierChild5" presStyleCnt="0"/>
      <dgm:spPr/>
    </dgm:pt>
    <dgm:pt modelId="{053BD04D-E19A-8E4B-9C5D-3058907A4706}" type="pres">
      <dgm:prSet presAssocID="{192E94D2-0D23-8142-AA6B-878FE85583DD}" presName="Name37" presStyleLbl="parChTrans1D4" presStyleIdx="35" presStyleCnt="36"/>
      <dgm:spPr/>
    </dgm:pt>
    <dgm:pt modelId="{CBA09605-765B-954E-BE54-E29AA64D1389}" type="pres">
      <dgm:prSet presAssocID="{38E1A6A4-BBEF-6441-BD21-020701091F5C}" presName="hierRoot2" presStyleCnt="0">
        <dgm:presLayoutVars>
          <dgm:hierBranch val="init"/>
        </dgm:presLayoutVars>
      </dgm:prSet>
      <dgm:spPr/>
    </dgm:pt>
    <dgm:pt modelId="{C9DBF8C6-CFF1-FF4F-9679-4B7D093A3301}" type="pres">
      <dgm:prSet presAssocID="{38E1A6A4-BBEF-6441-BD21-020701091F5C}" presName="rootComposite" presStyleCnt="0"/>
      <dgm:spPr/>
    </dgm:pt>
    <dgm:pt modelId="{408BE7B1-4D77-354F-A886-BBF244A5D687}" type="pres">
      <dgm:prSet presAssocID="{38E1A6A4-BBEF-6441-BD21-020701091F5C}" presName="rootText" presStyleLbl="node4" presStyleIdx="35" presStyleCnt="36">
        <dgm:presLayoutVars>
          <dgm:chPref val="3"/>
        </dgm:presLayoutVars>
      </dgm:prSet>
      <dgm:spPr/>
    </dgm:pt>
    <dgm:pt modelId="{DE28E059-F3E5-3A43-B6F3-5BC3B24C1AB0}" type="pres">
      <dgm:prSet presAssocID="{38E1A6A4-BBEF-6441-BD21-020701091F5C}" presName="rootConnector" presStyleLbl="node4" presStyleIdx="35" presStyleCnt="36"/>
      <dgm:spPr/>
    </dgm:pt>
    <dgm:pt modelId="{B8E01E5A-4EF5-DB42-8706-CDA1ACC0A983}" type="pres">
      <dgm:prSet presAssocID="{38E1A6A4-BBEF-6441-BD21-020701091F5C}" presName="hierChild4" presStyleCnt="0"/>
      <dgm:spPr/>
    </dgm:pt>
    <dgm:pt modelId="{AB42A60A-3235-8744-AA18-ECF3B270973C}" type="pres">
      <dgm:prSet presAssocID="{38E1A6A4-BBEF-6441-BD21-020701091F5C}" presName="hierChild5" presStyleCnt="0"/>
      <dgm:spPr/>
    </dgm:pt>
    <dgm:pt modelId="{1035FB87-FE16-3C4D-89FB-D3556CC56751}" type="pres">
      <dgm:prSet presAssocID="{5CD92ED1-C0EC-B74F-9481-4F638C8D46C8}" presName="hierChild5" presStyleCnt="0"/>
      <dgm:spPr/>
    </dgm:pt>
    <dgm:pt modelId="{03EE8CB5-93D5-034D-9473-E2DB2794FE69}" type="pres">
      <dgm:prSet presAssocID="{98EFF1D0-BF62-A446-8075-B82F72DAE026}" presName="hierChild5" presStyleCnt="0"/>
      <dgm:spPr/>
    </dgm:pt>
    <dgm:pt modelId="{9D65B552-0273-AB4D-A3CD-FCD4ABABFE30}" type="pres">
      <dgm:prSet presAssocID="{E1D31A21-AD4F-CF44-A567-20467F4FB8B6}" presName="Name37" presStyleLbl="parChTrans1D2" presStyleIdx="3" presStyleCnt="4"/>
      <dgm:spPr/>
    </dgm:pt>
    <dgm:pt modelId="{2CFF7217-0964-9240-A40E-E394B627E9E9}" type="pres">
      <dgm:prSet presAssocID="{557A219F-F6D4-4547-8D4C-04F080600E91}" presName="hierRoot2" presStyleCnt="0">
        <dgm:presLayoutVars>
          <dgm:hierBranch val="init"/>
        </dgm:presLayoutVars>
      </dgm:prSet>
      <dgm:spPr/>
    </dgm:pt>
    <dgm:pt modelId="{805C1C30-9CF8-A94C-89B5-34248228A2D3}" type="pres">
      <dgm:prSet presAssocID="{557A219F-F6D4-4547-8D4C-04F080600E91}" presName="rootComposite" presStyleCnt="0"/>
      <dgm:spPr/>
    </dgm:pt>
    <dgm:pt modelId="{B3A4F125-860A-3548-9348-05309B6D3CC8}" type="pres">
      <dgm:prSet presAssocID="{557A219F-F6D4-4547-8D4C-04F080600E91}" presName="rootText" presStyleLbl="node2" presStyleIdx="3" presStyleCnt="4">
        <dgm:presLayoutVars>
          <dgm:chPref val="3"/>
        </dgm:presLayoutVars>
      </dgm:prSet>
      <dgm:spPr/>
    </dgm:pt>
    <dgm:pt modelId="{03DA3138-69FF-FC41-9ACD-579749EAD663}" type="pres">
      <dgm:prSet presAssocID="{557A219F-F6D4-4547-8D4C-04F080600E91}" presName="rootConnector" presStyleLbl="node2" presStyleIdx="3" presStyleCnt="4"/>
      <dgm:spPr/>
    </dgm:pt>
    <dgm:pt modelId="{B2F9C5B5-536C-8440-B24A-6A2E1F1E89D3}" type="pres">
      <dgm:prSet presAssocID="{557A219F-F6D4-4547-8D4C-04F080600E91}" presName="hierChild4" presStyleCnt="0"/>
      <dgm:spPr/>
    </dgm:pt>
    <dgm:pt modelId="{483A7FBC-F091-F349-B3C5-5B81BFF63021}" type="pres">
      <dgm:prSet presAssocID="{CE6422FB-812A-1547-92DC-BA889CB52F93}" presName="Name37" presStyleLbl="parChTrans1D3" presStyleIdx="9" presStyleCnt="13"/>
      <dgm:spPr/>
    </dgm:pt>
    <dgm:pt modelId="{1BCE1C03-F6D9-B84A-BDD9-9F3980764144}" type="pres">
      <dgm:prSet presAssocID="{BA571BA7-08A3-BE4E-9B5A-DA66F364D447}" presName="hierRoot2" presStyleCnt="0">
        <dgm:presLayoutVars>
          <dgm:hierBranch val="init"/>
        </dgm:presLayoutVars>
      </dgm:prSet>
      <dgm:spPr/>
    </dgm:pt>
    <dgm:pt modelId="{53DFB5BE-C185-FD41-9F66-3F072B741D4C}" type="pres">
      <dgm:prSet presAssocID="{BA571BA7-08A3-BE4E-9B5A-DA66F364D447}" presName="rootComposite" presStyleCnt="0"/>
      <dgm:spPr/>
    </dgm:pt>
    <dgm:pt modelId="{18859FF2-6DB4-D34A-925C-0E4607E3B9C3}" type="pres">
      <dgm:prSet presAssocID="{BA571BA7-08A3-BE4E-9B5A-DA66F364D447}" presName="rootText" presStyleLbl="node3" presStyleIdx="9" presStyleCnt="13">
        <dgm:presLayoutVars>
          <dgm:chPref val="3"/>
        </dgm:presLayoutVars>
      </dgm:prSet>
      <dgm:spPr/>
    </dgm:pt>
    <dgm:pt modelId="{9112B826-8BDE-174C-B9DC-2012561C0C18}" type="pres">
      <dgm:prSet presAssocID="{BA571BA7-08A3-BE4E-9B5A-DA66F364D447}" presName="rootConnector" presStyleLbl="node3" presStyleIdx="9" presStyleCnt="13"/>
      <dgm:spPr/>
    </dgm:pt>
    <dgm:pt modelId="{9ED937D4-06DD-1646-A227-A8DC585FB893}" type="pres">
      <dgm:prSet presAssocID="{BA571BA7-08A3-BE4E-9B5A-DA66F364D447}" presName="hierChild4" presStyleCnt="0"/>
      <dgm:spPr/>
    </dgm:pt>
    <dgm:pt modelId="{6B5A2BEF-FA22-7149-B291-8D1139A07D62}" type="pres">
      <dgm:prSet presAssocID="{BA571BA7-08A3-BE4E-9B5A-DA66F364D447}" presName="hierChild5" presStyleCnt="0"/>
      <dgm:spPr/>
    </dgm:pt>
    <dgm:pt modelId="{9CA05791-FB67-4544-AF18-8F253E38100D}" type="pres">
      <dgm:prSet presAssocID="{260001D9-482E-2B42-BA08-AFD64FDF92D8}" presName="Name37" presStyleLbl="parChTrans1D3" presStyleIdx="10" presStyleCnt="13"/>
      <dgm:spPr/>
    </dgm:pt>
    <dgm:pt modelId="{B09B4324-1FE6-AF43-BDED-A9D8A82717A4}" type="pres">
      <dgm:prSet presAssocID="{A9BA33FA-ED66-D649-948C-4DE9E4C3776E}" presName="hierRoot2" presStyleCnt="0">
        <dgm:presLayoutVars>
          <dgm:hierBranch val="init"/>
        </dgm:presLayoutVars>
      </dgm:prSet>
      <dgm:spPr/>
    </dgm:pt>
    <dgm:pt modelId="{234FA9D4-C87E-0B42-9D3C-4CF2500B0FAF}" type="pres">
      <dgm:prSet presAssocID="{A9BA33FA-ED66-D649-948C-4DE9E4C3776E}" presName="rootComposite" presStyleCnt="0"/>
      <dgm:spPr/>
    </dgm:pt>
    <dgm:pt modelId="{62F7B382-DE35-F440-A076-71E221C91CE0}" type="pres">
      <dgm:prSet presAssocID="{A9BA33FA-ED66-D649-948C-4DE9E4C3776E}" presName="rootText" presStyleLbl="node3" presStyleIdx="10" presStyleCnt="13">
        <dgm:presLayoutVars>
          <dgm:chPref val="3"/>
        </dgm:presLayoutVars>
      </dgm:prSet>
      <dgm:spPr/>
    </dgm:pt>
    <dgm:pt modelId="{C8B59041-9ACE-AC4A-B01D-2695C20A019F}" type="pres">
      <dgm:prSet presAssocID="{A9BA33FA-ED66-D649-948C-4DE9E4C3776E}" presName="rootConnector" presStyleLbl="node3" presStyleIdx="10" presStyleCnt="13"/>
      <dgm:spPr/>
    </dgm:pt>
    <dgm:pt modelId="{AB43FC59-C1CE-2849-A2BE-137DB11D41CE}" type="pres">
      <dgm:prSet presAssocID="{A9BA33FA-ED66-D649-948C-4DE9E4C3776E}" presName="hierChild4" presStyleCnt="0"/>
      <dgm:spPr/>
    </dgm:pt>
    <dgm:pt modelId="{79071E5E-540E-664D-9B75-37B1112EA878}" type="pres">
      <dgm:prSet presAssocID="{A9BA33FA-ED66-D649-948C-4DE9E4C3776E}" presName="hierChild5" presStyleCnt="0"/>
      <dgm:spPr/>
    </dgm:pt>
    <dgm:pt modelId="{7F046C2F-9E04-384F-AB76-236C18572CF6}" type="pres">
      <dgm:prSet presAssocID="{98CC3552-D209-6141-9CA9-19E8AF58C99B}" presName="Name37" presStyleLbl="parChTrans1D3" presStyleIdx="11" presStyleCnt="13"/>
      <dgm:spPr/>
    </dgm:pt>
    <dgm:pt modelId="{5301C8BF-00CA-684D-9D2D-5A1241E365D4}" type="pres">
      <dgm:prSet presAssocID="{5E6BDEA7-7C4A-394A-85FC-DE2F66171F31}" presName="hierRoot2" presStyleCnt="0">
        <dgm:presLayoutVars>
          <dgm:hierBranch val="init"/>
        </dgm:presLayoutVars>
      </dgm:prSet>
      <dgm:spPr/>
    </dgm:pt>
    <dgm:pt modelId="{1612ED5E-CD10-8A4C-89E0-083E2B4E2F7A}" type="pres">
      <dgm:prSet presAssocID="{5E6BDEA7-7C4A-394A-85FC-DE2F66171F31}" presName="rootComposite" presStyleCnt="0"/>
      <dgm:spPr/>
    </dgm:pt>
    <dgm:pt modelId="{E3065179-4C37-EC4D-A4CD-6B19DF5A3DC4}" type="pres">
      <dgm:prSet presAssocID="{5E6BDEA7-7C4A-394A-85FC-DE2F66171F31}" presName="rootText" presStyleLbl="node3" presStyleIdx="11" presStyleCnt="13">
        <dgm:presLayoutVars>
          <dgm:chPref val="3"/>
        </dgm:presLayoutVars>
      </dgm:prSet>
      <dgm:spPr/>
    </dgm:pt>
    <dgm:pt modelId="{2B582AE4-0D50-4240-B14B-FF8552BE0148}" type="pres">
      <dgm:prSet presAssocID="{5E6BDEA7-7C4A-394A-85FC-DE2F66171F31}" presName="rootConnector" presStyleLbl="node3" presStyleIdx="11" presStyleCnt="13"/>
      <dgm:spPr/>
    </dgm:pt>
    <dgm:pt modelId="{58787086-51E2-BC48-B8B3-119351D9F017}" type="pres">
      <dgm:prSet presAssocID="{5E6BDEA7-7C4A-394A-85FC-DE2F66171F31}" presName="hierChild4" presStyleCnt="0"/>
      <dgm:spPr/>
    </dgm:pt>
    <dgm:pt modelId="{0C3E5CB6-0C6F-544F-9BCE-39F91EF13B94}" type="pres">
      <dgm:prSet presAssocID="{5E6BDEA7-7C4A-394A-85FC-DE2F66171F31}" presName="hierChild5" presStyleCnt="0"/>
      <dgm:spPr/>
    </dgm:pt>
    <dgm:pt modelId="{DFF6B024-51E5-9B45-B4E5-0DD7E14770CA}" type="pres">
      <dgm:prSet presAssocID="{E85FD121-2E06-0943-BE3A-09EF33BA2689}" presName="Name37" presStyleLbl="parChTrans1D3" presStyleIdx="12" presStyleCnt="13"/>
      <dgm:spPr/>
    </dgm:pt>
    <dgm:pt modelId="{1F287B63-4D37-0D4A-9E74-F7EADED69C89}" type="pres">
      <dgm:prSet presAssocID="{EF0A3C4E-47EF-9249-93FF-D5DF0C18B946}" presName="hierRoot2" presStyleCnt="0">
        <dgm:presLayoutVars>
          <dgm:hierBranch val="init"/>
        </dgm:presLayoutVars>
      </dgm:prSet>
      <dgm:spPr/>
    </dgm:pt>
    <dgm:pt modelId="{6D2CB013-ADB3-704E-8A87-EBBE397A3928}" type="pres">
      <dgm:prSet presAssocID="{EF0A3C4E-47EF-9249-93FF-D5DF0C18B946}" presName="rootComposite" presStyleCnt="0"/>
      <dgm:spPr/>
    </dgm:pt>
    <dgm:pt modelId="{879FDD78-70EE-1E46-A4B2-0510A677E2A3}" type="pres">
      <dgm:prSet presAssocID="{EF0A3C4E-47EF-9249-93FF-D5DF0C18B946}" presName="rootText" presStyleLbl="node3" presStyleIdx="12" presStyleCnt="13">
        <dgm:presLayoutVars>
          <dgm:chPref val="3"/>
        </dgm:presLayoutVars>
      </dgm:prSet>
      <dgm:spPr/>
    </dgm:pt>
    <dgm:pt modelId="{665B3DB4-E7C9-D94B-AB51-947353ECE68F}" type="pres">
      <dgm:prSet presAssocID="{EF0A3C4E-47EF-9249-93FF-D5DF0C18B946}" presName="rootConnector" presStyleLbl="node3" presStyleIdx="12" presStyleCnt="13"/>
      <dgm:spPr/>
    </dgm:pt>
    <dgm:pt modelId="{82778B18-083C-C64B-869C-18B0F70728F7}" type="pres">
      <dgm:prSet presAssocID="{EF0A3C4E-47EF-9249-93FF-D5DF0C18B946}" presName="hierChild4" presStyleCnt="0"/>
      <dgm:spPr/>
    </dgm:pt>
    <dgm:pt modelId="{1815660C-D8F9-8A48-A429-E6358A5434AF}" type="pres">
      <dgm:prSet presAssocID="{EF0A3C4E-47EF-9249-93FF-D5DF0C18B946}" presName="hierChild5" presStyleCnt="0"/>
      <dgm:spPr/>
    </dgm:pt>
    <dgm:pt modelId="{994E0160-0329-5241-8508-03971AF862D3}" type="pres">
      <dgm:prSet presAssocID="{557A219F-F6D4-4547-8D4C-04F080600E91}" presName="hierChild5" presStyleCnt="0"/>
      <dgm:spPr/>
    </dgm:pt>
    <dgm:pt modelId="{6E9555E0-32F7-6647-8BBF-F21E715BF882}" type="pres">
      <dgm:prSet presAssocID="{9B680202-C9C2-E143-BFE9-898982715F2B}" presName="hierChild3" presStyleCnt="0"/>
      <dgm:spPr/>
    </dgm:pt>
  </dgm:ptLst>
  <dgm:cxnLst>
    <dgm:cxn modelId="{46DA1F01-74B8-8049-AB6B-9BE90F69F79F}" type="presOf" srcId="{A82D79CF-3C7A-E64D-9AF4-E2CD24B8F105}" destId="{5668187B-EA60-7D4E-9AD5-669778C14C77}" srcOrd="0" destOrd="0" presId="urn:microsoft.com/office/officeart/2005/8/layout/orgChart1"/>
    <dgm:cxn modelId="{A5C1F801-E737-BA44-80F2-B7DD88747BA1}" type="presOf" srcId="{557A219F-F6D4-4547-8D4C-04F080600E91}" destId="{03DA3138-69FF-FC41-9ACD-579749EAD663}" srcOrd="1" destOrd="0" presId="urn:microsoft.com/office/officeart/2005/8/layout/orgChart1"/>
    <dgm:cxn modelId="{B9CD3C04-8581-EF4C-9F0E-127369BE2E92}" type="presOf" srcId="{F23EAFC9-5C27-BB49-889B-0F7F20429F8C}" destId="{EFA4D8AE-60B4-CB43-A6FC-DF192212BBBB}" srcOrd="0" destOrd="0" presId="urn:microsoft.com/office/officeart/2005/8/layout/orgChart1"/>
    <dgm:cxn modelId="{629EE304-2655-9A47-A4C8-B7700C0616B1}" srcId="{9B680202-C9C2-E143-BFE9-898982715F2B}" destId="{98EFF1D0-BF62-A446-8075-B82F72DAE026}" srcOrd="2" destOrd="0" parTransId="{89DB51E0-C00E-B940-9905-793EB0EA4111}" sibTransId="{E7B6B64F-8BAB-8E4D-8476-A5F9BEB5E4B8}"/>
    <dgm:cxn modelId="{F70BBA08-AE5F-9341-B1EE-F0801230F186}" type="presOf" srcId="{063F3174-A476-6D48-B4B6-D7BCC8E3AD42}" destId="{158FA4A5-B2CB-3E4B-91FF-FF8506BBA601}" srcOrd="1" destOrd="0" presId="urn:microsoft.com/office/officeart/2005/8/layout/orgChart1"/>
    <dgm:cxn modelId="{09DCA209-ECDA-894A-9D24-306EA22B67B0}" type="presOf" srcId="{5AFA3A1A-50A7-0841-A196-21F70520F0F0}" destId="{D5BD3D21-F46D-A746-8DDA-BD6B3A684787}" srcOrd="0" destOrd="0" presId="urn:microsoft.com/office/officeart/2005/8/layout/orgChart1"/>
    <dgm:cxn modelId="{F5F8840A-A8A8-4149-9260-984C462FB842}" srcId="{7680463E-FBBD-7C4D-94B0-13D14EDA77F9}" destId="{5E60FD97-70FB-6545-AB57-395EC59FD484}" srcOrd="1" destOrd="0" parTransId="{B9DCB376-B44D-2B4C-9860-C83DC85ECDF6}" sibTransId="{D1E1C373-6B3B-5B42-89CB-253E776ED073}"/>
    <dgm:cxn modelId="{87C92A0F-0E6E-F242-9786-4F5986B3366B}" srcId="{5CD92ED1-C0EC-B74F-9481-4F638C8D46C8}" destId="{5499612F-80CE-EC4A-AB8E-C118D5176F45}" srcOrd="2" destOrd="0" parTransId="{C63990B0-7774-BC49-A724-9D729E3B5A3D}" sibTransId="{A70CADC1-F232-3A46-AD48-36D04EC6D119}"/>
    <dgm:cxn modelId="{54610810-E00E-934D-9DBB-AEF7BBAC8144}" type="presOf" srcId="{E1ABC7F0-A8BF-9344-8443-75AD0B0C7D36}" destId="{3376EB97-D3B4-D847-8800-EC0AC7F80728}" srcOrd="1" destOrd="0" presId="urn:microsoft.com/office/officeart/2005/8/layout/orgChart1"/>
    <dgm:cxn modelId="{DD633B10-61D4-FD40-82C4-D324A27C978E}" srcId="{557A219F-F6D4-4547-8D4C-04F080600E91}" destId="{5E6BDEA7-7C4A-394A-85FC-DE2F66171F31}" srcOrd="2" destOrd="0" parTransId="{98CC3552-D209-6141-9CA9-19E8AF58C99B}" sibTransId="{56B27B4A-C8E5-3342-9944-EFB5641E0463}"/>
    <dgm:cxn modelId="{1A354910-CBB5-F647-B9F4-A7DA19090000}" type="presOf" srcId="{6EB55C0C-F55B-B14D-889E-ED4AAC02BD32}" destId="{16B9FCB1-8796-E546-84AD-7B9825C382A8}" srcOrd="1" destOrd="0" presId="urn:microsoft.com/office/officeart/2005/8/layout/orgChart1"/>
    <dgm:cxn modelId="{30AFAC10-DE81-A94B-BF57-8C3AB16C745E}" srcId="{E4DF54C0-F3CF-764C-BD41-D3B56B08F6B0}" destId="{1D6022DD-A5B4-B449-BD1D-FE1548905748}" srcOrd="1" destOrd="0" parTransId="{1C264E08-65E2-9048-BB06-9655F489A5EE}" sibTransId="{2609EC03-28AA-4847-8A0E-5607482FB518}"/>
    <dgm:cxn modelId="{C1B23912-451B-584A-92BD-66262AD6BAB5}" type="presOf" srcId="{020DC429-F968-AE4D-8DD0-0967CF320390}" destId="{6073DE63-CDBA-7148-B09E-AD51F40EDB63}" srcOrd="0" destOrd="0" presId="urn:microsoft.com/office/officeart/2005/8/layout/orgChart1"/>
    <dgm:cxn modelId="{B877E113-F8D1-1643-8739-1F212383266E}" type="presOf" srcId="{1900F6F6-9A5B-A443-BB02-ACDC3426C4C8}" destId="{C5261358-F2EF-EC4D-95EB-958FAC9D0117}" srcOrd="0" destOrd="0" presId="urn:microsoft.com/office/officeart/2005/8/layout/orgChart1"/>
    <dgm:cxn modelId="{2C60FA13-2DFE-9A4A-9889-4710652743F4}" type="presOf" srcId="{371884FD-33D9-694B-8CB0-2E11717ADBFB}" destId="{983B2D4D-FA59-AA42-B991-A0AD868D9467}" srcOrd="0" destOrd="0" presId="urn:microsoft.com/office/officeart/2005/8/layout/orgChart1"/>
    <dgm:cxn modelId="{A3C1DC14-3D97-7446-847E-03F1A5AF407A}" type="presOf" srcId="{B85AD90A-FC45-EB46-B0E8-5AB4D562079A}" destId="{368A65F1-EAFD-374F-94A5-2D40DA142C48}" srcOrd="0" destOrd="0" presId="urn:microsoft.com/office/officeart/2005/8/layout/orgChart1"/>
    <dgm:cxn modelId="{9F3C9E18-8FB0-FD44-9AA2-43311A7FD56C}" type="presOf" srcId="{7A86A387-6A69-C94E-A59A-B4727DFD19E4}" destId="{E9BD7C12-1532-4C4D-A8EF-9EE0460226D8}" srcOrd="0" destOrd="0" presId="urn:microsoft.com/office/officeart/2005/8/layout/orgChart1"/>
    <dgm:cxn modelId="{480ADA18-141C-6941-8267-9F819709F864}" type="presOf" srcId="{7680463E-FBBD-7C4D-94B0-13D14EDA77F9}" destId="{2ADFC9BA-1625-8443-B983-B1BEC56B07B8}" srcOrd="1" destOrd="0" presId="urn:microsoft.com/office/officeart/2005/8/layout/orgChart1"/>
    <dgm:cxn modelId="{98486F19-4B84-0C41-A2F5-4126D8D4F22B}" type="presOf" srcId="{3713B911-EA9E-ED47-9479-BD40283BD2EE}" destId="{9FE5896A-27C6-BF4C-9EDF-8F2A4EF03610}" srcOrd="0" destOrd="0" presId="urn:microsoft.com/office/officeart/2005/8/layout/orgChart1"/>
    <dgm:cxn modelId="{BC77B119-7353-BF41-A7E1-85C7C4C8800C}" srcId="{557A219F-F6D4-4547-8D4C-04F080600E91}" destId="{BA571BA7-08A3-BE4E-9B5A-DA66F364D447}" srcOrd="0" destOrd="0" parTransId="{CE6422FB-812A-1547-92DC-BA889CB52F93}" sibTransId="{4DB62786-CF72-8C42-80D5-217C221ECF4E}"/>
    <dgm:cxn modelId="{0475711B-A61B-3A40-8AE2-E063A6584AD7}" type="presOf" srcId="{0470E9FC-0476-9A40-A279-385FF154927D}" destId="{6D1993D2-A781-AB43-B374-1B50C21E3A07}" srcOrd="0" destOrd="0" presId="urn:microsoft.com/office/officeart/2005/8/layout/orgChart1"/>
    <dgm:cxn modelId="{2F8F6E1F-C8D0-DE40-B0A4-625407D625AB}" type="presOf" srcId="{5E6BDEA7-7C4A-394A-85FC-DE2F66171F31}" destId="{E3065179-4C37-EC4D-A4CD-6B19DF5A3DC4}" srcOrd="0" destOrd="0" presId="urn:microsoft.com/office/officeart/2005/8/layout/orgChart1"/>
    <dgm:cxn modelId="{69829520-5ABC-F348-9799-7FC933B9894B}" type="presOf" srcId="{5CD92ED1-C0EC-B74F-9481-4F638C8D46C8}" destId="{292D9089-2835-5A46-96C9-995276EC718C}" srcOrd="0" destOrd="0" presId="urn:microsoft.com/office/officeart/2005/8/layout/orgChart1"/>
    <dgm:cxn modelId="{64DA5F25-745D-6841-9B9A-2C4ADB9A24BD}" type="presOf" srcId="{CE6422FB-812A-1547-92DC-BA889CB52F93}" destId="{483A7FBC-F091-F349-B3C5-5B81BFF63021}" srcOrd="0" destOrd="0" presId="urn:microsoft.com/office/officeart/2005/8/layout/orgChart1"/>
    <dgm:cxn modelId="{8678B225-5F8D-7B47-BCDC-3F947A48E4B8}" type="presOf" srcId="{6EB55C0C-F55B-B14D-889E-ED4AAC02BD32}" destId="{DDCE152B-CCC0-154C-960B-880D9D0F2325}" srcOrd="0" destOrd="0" presId="urn:microsoft.com/office/officeart/2005/8/layout/orgChart1"/>
    <dgm:cxn modelId="{8160E925-2F96-1740-BF7F-99C829FC6ABE}" type="presOf" srcId="{0D5AD4F0-193D-1C4F-AF66-FCA992AA5A0E}" destId="{2FE20FA1-4155-4E45-843F-302AEA41EC65}" srcOrd="0" destOrd="0" presId="urn:microsoft.com/office/officeart/2005/8/layout/orgChart1"/>
    <dgm:cxn modelId="{7F60FD27-6039-3746-9ED3-AAB4A8089229}" type="presOf" srcId="{33751185-0BDB-6C4E-9145-CC05E480972F}" destId="{FACB8416-5DCF-5640-B362-38868464364A}" srcOrd="0" destOrd="0" presId="urn:microsoft.com/office/officeart/2005/8/layout/orgChart1"/>
    <dgm:cxn modelId="{3F614628-FF05-984A-A17A-7F3F61525EC1}" type="presOf" srcId="{063F3174-A476-6D48-B4B6-D7BCC8E3AD42}" destId="{60E0A111-9ED9-4E40-B82F-452749B9E173}" srcOrd="0" destOrd="0" presId="urn:microsoft.com/office/officeart/2005/8/layout/orgChart1"/>
    <dgm:cxn modelId="{68796128-938B-524A-A93D-1E0A41C5AD36}" type="presOf" srcId="{C56D331D-2676-0B45-8430-5534D18FE8B3}" destId="{D268D3F6-8E69-8E48-B66E-62344A6B1E64}" srcOrd="0" destOrd="0" presId="urn:microsoft.com/office/officeart/2005/8/layout/orgChart1"/>
    <dgm:cxn modelId="{5FA8C32A-63DB-BB44-AC10-2BDC9D0AEDD1}" srcId="{C9C57733-EDCB-2C4D-8EE8-ABEB06B3DEA9}" destId="{32EDD03F-99C7-8A42-87BE-F84D4BAB7AD3}" srcOrd="3" destOrd="0" parTransId="{E847642A-660F-9F48-BFA4-24AA723633EF}" sibTransId="{7A2A601B-D0C5-9E49-B810-DE3DA955AA5B}"/>
    <dgm:cxn modelId="{B0F22D2B-41AF-AB4D-8FDE-A7FB60BD63A0}" type="presOf" srcId="{D07CCED2-013F-1644-B54E-1EEC19937BFC}" destId="{8492342C-17D5-FC41-9599-F757666B90BE}" srcOrd="0" destOrd="0" presId="urn:microsoft.com/office/officeart/2005/8/layout/orgChart1"/>
    <dgm:cxn modelId="{027EC22D-0B5B-6142-9BEC-F4F757DBF599}" srcId="{063F3174-A476-6D48-B4B6-D7BCC8E3AD42}" destId="{A82D79CF-3C7A-E64D-9AF4-E2CD24B8F105}" srcOrd="2" destOrd="0" parTransId="{517B142F-6276-8142-AE9C-BA0A780B502B}" sibTransId="{822B1622-3A7C-DE44-8EE7-B9204A2916E6}"/>
    <dgm:cxn modelId="{0E04A92E-D837-4B4A-B27D-1CEEC7A8F86E}" type="presOf" srcId="{6484AA18-8C67-394D-A6AA-DBC51BAAE863}" destId="{A1CE20B9-72AA-FA4E-BECD-B776A1CCF328}" srcOrd="1" destOrd="0" presId="urn:microsoft.com/office/officeart/2005/8/layout/orgChart1"/>
    <dgm:cxn modelId="{19C4B32E-7F3D-0140-9B11-6119A1C47278}" type="presOf" srcId="{9B680202-C9C2-E143-BFE9-898982715F2B}" destId="{39214DDB-F004-B547-9319-95B383096458}" srcOrd="1" destOrd="0" presId="urn:microsoft.com/office/officeart/2005/8/layout/orgChart1"/>
    <dgm:cxn modelId="{572DD72E-F07B-A04C-8C06-FBDE964D2F86}" srcId="{A82D79CF-3C7A-E64D-9AF4-E2CD24B8F105}" destId="{6EB55C0C-F55B-B14D-889E-ED4AAC02BD32}" srcOrd="2" destOrd="0" parTransId="{FCF0A069-DE80-3349-818C-CA79751909B4}" sibTransId="{979D60E8-29DC-5F41-BBD1-A1C911CA8CB2}"/>
    <dgm:cxn modelId="{4FE66C2F-C272-9845-ABA1-24100554CA12}" type="presOf" srcId="{E1D31A21-AD4F-CF44-A567-20467F4FB8B6}" destId="{9D65B552-0273-AB4D-A3CD-FCD4ABABFE30}" srcOrd="0" destOrd="0" presId="urn:microsoft.com/office/officeart/2005/8/layout/orgChart1"/>
    <dgm:cxn modelId="{8ABCA32F-9B21-B44E-9C1A-B7171FF6709B}" srcId="{E4DF54C0-F3CF-764C-BD41-D3B56B08F6B0}" destId="{0ED6FBF0-56C0-514D-B313-3F40AB64D30D}" srcOrd="3" destOrd="0" parTransId="{EFC57E2A-CB40-B64C-9C44-8B7449D34BC8}" sibTransId="{51541C9C-2E9A-D147-ABB3-2F628FE3FB3B}"/>
    <dgm:cxn modelId="{7965DD2F-453D-5F46-86B1-D4DFC82EF992}" type="presOf" srcId="{0A63C75F-59C7-9042-89F9-CB727202AF86}" destId="{CE1761D8-C36F-9E48-A3D5-AF9575C5304D}" srcOrd="1" destOrd="0" presId="urn:microsoft.com/office/officeart/2005/8/layout/orgChart1"/>
    <dgm:cxn modelId="{EFDCF231-F970-734A-9719-DE28D96D3273}" type="presOf" srcId="{32EDD03F-99C7-8A42-87BE-F84D4BAB7AD3}" destId="{D2714212-7C0D-C64E-BB9E-7AB5C683E71D}" srcOrd="0" destOrd="0" presId="urn:microsoft.com/office/officeart/2005/8/layout/orgChart1"/>
    <dgm:cxn modelId="{2DF73634-4220-DA49-BE2B-5286364794F8}" srcId="{7680463E-FBBD-7C4D-94B0-13D14EDA77F9}" destId="{0A63C75F-59C7-9042-89F9-CB727202AF86}" srcOrd="0" destOrd="0" parTransId="{EAA888DE-3201-3F43-9DCD-7DEEF2BCA343}" sibTransId="{17CEDB3D-B02D-6B42-9547-B5EF3A73FE81}"/>
    <dgm:cxn modelId="{F10D5834-C4E0-D245-8AA2-919496727E01}" type="presOf" srcId="{FE761A37-7CAF-0344-9BF4-EE051B77E70E}" destId="{DB3EBAC9-3C7D-4B49-8046-8075558F61BC}" srcOrd="1" destOrd="0" presId="urn:microsoft.com/office/officeart/2005/8/layout/orgChart1"/>
    <dgm:cxn modelId="{9C4EA234-896A-A24A-9242-7A1FEA4B5CAE}" type="presOf" srcId="{701FCE04-B636-6A4B-87EC-DBE4A9EB1801}" destId="{1F4215F8-716C-844F-AC9F-CFD852932589}" srcOrd="0" destOrd="0" presId="urn:microsoft.com/office/officeart/2005/8/layout/orgChart1"/>
    <dgm:cxn modelId="{A9446335-09BA-EF4C-AAB9-84DE6CE8ABE6}" type="presOf" srcId="{EF8EAADA-3258-4C4C-B007-95AB0DA64FCD}" destId="{16ADACC9-3020-3646-8D76-206257D912CC}" srcOrd="0" destOrd="0" presId="urn:microsoft.com/office/officeart/2005/8/layout/orgChart1"/>
    <dgm:cxn modelId="{78335736-AE5A-FB4C-AABC-006F84B2D466}" srcId="{371884FD-33D9-694B-8CB0-2E11717ADBFB}" destId="{B7C098EB-B7C3-494D-962B-5EAA98693340}" srcOrd="3" destOrd="0" parTransId="{B88F719A-1982-874E-A25B-65C41FDBB7D0}" sibTransId="{542E7699-F070-844C-8BB7-A43C6B28F5EF}"/>
    <dgm:cxn modelId="{AE625C36-BC70-D34D-98AE-B1A8B7F4F180}" srcId="{88B6AB97-5F28-544C-BEAC-C3E751002205}" destId="{0D5AD4F0-193D-1C4F-AF66-FCA992AA5A0E}" srcOrd="0" destOrd="0" parTransId="{3C30A048-A91C-E349-A3D8-DDFE71E07671}" sibTransId="{4F1B5EAC-E109-2446-983D-FDDDE9381653}"/>
    <dgm:cxn modelId="{36929D37-47C7-F445-8045-7ACC0D20DD21}" type="presOf" srcId="{2BFBFD5B-654E-1A4A-AF13-2DD52950829B}" destId="{A2DDE61B-EB78-D647-8CE3-F8CB907466BC}" srcOrd="1" destOrd="0" presId="urn:microsoft.com/office/officeart/2005/8/layout/orgChart1"/>
    <dgm:cxn modelId="{E9CFB337-9AA1-D749-92D1-2CECD2250F5E}" type="presOf" srcId="{371884FD-33D9-694B-8CB0-2E11717ADBFB}" destId="{76E16720-A5B0-434B-B5C4-AABDA9F5C5AD}" srcOrd="1" destOrd="0" presId="urn:microsoft.com/office/officeart/2005/8/layout/orgChart1"/>
    <dgm:cxn modelId="{79B58239-129F-A148-8475-FF9841DE9D3D}" type="presOf" srcId="{1D6022DD-A5B4-B449-BD1D-FE1548905748}" destId="{C1B9279F-472B-3242-8F0D-D5FC96D68FCB}" srcOrd="1" destOrd="0" presId="urn:microsoft.com/office/officeart/2005/8/layout/orgChart1"/>
    <dgm:cxn modelId="{9BDECB3A-3621-E24F-A54B-1EB26365ED8F}" type="presOf" srcId="{F5F68264-3349-E543-A469-282713CF5229}" destId="{A840088A-26B5-7C47-B6FC-E0DDA5A61E6C}" srcOrd="0" destOrd="0" presId="urn:microsoft.com/office/officeart/2005/8/layout/orgChart1"/>
    <dgm:cxn modelId="{CBCEAA3E-A133-A247-85CC-4422F791854F}" type="presOf" srcId="{82A9FEAD-53D9-9E42-B593-8478FB3FB06E}" destId="{CD2C33D2-3B7D-8D4F-BAB2-5DF54C55773A}" srcOrd="1" destOrd="0" presId="urn:microsoft.com/office/officeart/2005/8/layout/orgChart1"/>
    <dgm:cxn modelId="{5AA3C33E-0575-6941-ACB9-C71A67D1A383}" type="presOf" srcId="{BA4BF219-FD44-8340-B213-A9E468C0AA48}" destId="{C17A6583-10E5-FD48-9770-C90D4E6ED749}" srcOrd="0" destOrd="0" presId="urn:microsoft.com/office/officeart/2005/8/layout/orgChart1"/>
    <dgm:cxn modelId="{04EFB342-0919-0F43-BE08-98EE4F36C95E}" type="presOf" srcId="{73B018EA-7E26-C74C-9155-19FD47FA754E}" destId="{C4EB798E-67FC-FB44-85AD-52BB89BBEFD0}" srcOrd="0" destOrd="0" presId="urn:microsoft.com/office/officeart/2005/8/layout/orgChart1"/>
    <dgm:cxn modelId="{5A326645-8512-C74B-B498-9D5C85B7D21F}" type="presOf" srcId="{88B6AB97-5F28-544C-BEAC-C3E751002205}" destId="{7F162508-D3EF-8844-8BD5-9B0F134F36FC}" srcOrd="0" destOrd="0" presId="urn:microsoft.com/office/officeart/2005/8/layout/orgChart1"/>
    <dgm:cxn modelId="{62031747-D51E-3D42-8BFA-B178983EA896}" type="presOf" srcId="{9B680202-C9C2-E143-BFE9-898982715F2B}" destId="{38BC5797-317B-FC4E-9931-BE1892EC00D2}" srcOrd="0" destOrd="0" presId="urn:microsoft.com/office/officeart/2005/8/layout/orgChart1"/>
    <dgm:cxn modelId="{02AE3B48-F000-BD47-A92D-679DE56CB6F0}" type="presOf" srcId="{5499612F-80CE-EC4A-AB8E-C118D5176F45}" destId="{ABC8FC30-8981-474E-94F7-990BA29FFB37}" srcOrd="1" destOrd="0" presId="urn:microsoft.com/office/officeart/2005/8/layout/orgChart1"/>
    <dgm:cxn modelId="{AB4CFB48-D6BE-044F-AF76-361387202146}" srcId="{AD5447C2-101B-2648-BB88-631DDFC3B9C1}" destId="{C8B4E991-2B11-7043-A4BD-B7578F94ADD8}" srcOrd="3" destOrd="0" parTransId="{9AF7E9AB-3FDB-1546-9C17-6D52592D94CF}" sibTransId="{AC0124FE-A29A-2146-9A61-6B026F0D8410}"/>
    <dgm:cxn modelId="{EAFD3B49-65C0-0244-B7D0-C706FE0EA431}" type="presOf" srcId="{D27BD76B-0D1C-D344-9728-AE9171216E8F}" destId="{9937909B-0E12-E343-98B5-89304AD7C1A5}" srcOrd="1" destOrd="0" presId="urn:microsoft.com/office/officeart/2005/8/layout/orgChart1"/>
    <dgm:cxn modelId="{D9632C4B-77AF-9B4A-A766-854D23177CD5}" srcId="{371884FD-33D9-694B-8CB0-2E11717ADBFB}" destId="{30768AC7-A72F-6E4C-A5B3-1F40C176E263}" srcOrd="2" destOrd="0" parTransId="{BA23958F-DB8A-8347-80E6-E76B85F30FB7}" sibTransId="{256A0197-29D6-864C-9ABD-836EDA450E28}"/>
    <dgm:cxn modelId="{79D1C14B-72E0-F744-B793-B05B8DEEAEE2}" type="presOf" srcId="{0470E9FC-0476-9A40-A279-385FF154927D}" destId="{CC545F61-A40A-4047-9028-99ED8C659662}" srcOrd="1" destOrd="0" presId="urn:microsoft.com/office/officeart/2005/8/layout/orgChart1"/>
    <dgm:cxn modelId="{8B461E4D-1BE5-7043-96CE-3A3A5AA7E39F}" type="presOf" srcId="{88B6AB97-5F28-544C-BEAC-C3E751002205}" destId="{3B170E5B-A1D7-1F4C-8CCB-CF83E98697D2}" srcOrd="1" destOrd="0" presId="urn:microsoft.com/office/officeart/2005/8/layout/orgChart1"/>
    <dgm:cxn modelId="{847C784D-7280-6444-9108-1E37B61DA841}" type="presOf" srcId="{211D18E6-9AE7-F04B-8843-38E84A09C51F}" destId="{19A65ABC-396D-6941-A863-F67DEA625B3C}" srcOrd="1" destOrd="0" presId="urn:microsoft.com/office/officeart/2005/8/layout/orgChart1"/>
    <dgm:cxn modelId="{6DB8F250-A294-8245-8EF9-701AC19C7F27}" srcId="{063F3174-A476-6D48-B4B6-D7BCC8E3AD42}" destId="{371884FD-33D9-694B-8CB0-2E11717ADBFB}" srcOrd="1" destOrd="0" parTransId="{DFED7BEB-9635-164E-BFBF-DD279087A200}" sibTransId="{C5DCDC6F-6197-5247-8934-956BFE4FABEB}"/>
    <dgm:cxn modelId="{7AC83E51-7CBE-4542-81DC-91AF89A0AFD3}" type="presOf" srcId="{A032002D-807B-0342-A324-6331BB9445B3}" destId="{8B0DFEF9-3E4C-AC4D-A385-CB054616B6DF}" srcOrd="1" destOrd="0" presId="urn:microsoft.com/office/officeart/2005/8/layout/orgChart1"/>
    <dgm:cxn modelId="{F1569951-39D4-944D-AB46-3AB1423965CE}" type="presOf" srcId="{0ED6FBF0-56C0-514D-B313-3F40AB64D30D}" destId="{BA44BFD8-4224-F045-8D76-7C21D249CE99}" srcOrd="0" destOrd="0" presId="urn:microsoft.com/office/officeart/2005/8/layout/orgChart1"/>
    <dgm:cxn modelId="{4A979254-2D47-6441-AF2A-1708D44BA553}" type="presOf" srcId="{701FCE04-B636-6A4B-87EC-DBE4A9EB1801}" destId="{DD6DD903-FA3E-E044-BF1E-79112B4386ED}" srcOrd="1" destOrd="0" presId="urn:microsoft.com/office/officeart/2005/8/layout/orgChart1"/>
    <dgm:cxn modelId="{6C1BA254-4174-5849-9848-6CCB0B68A3EF}" type="presOf" srcId="{1D6022DD-A5B4-B449-BD1D-FE1548905748}" destId="{998B9FEB-5B01-7442-A3C0-68A203038B73}" srcOrd="0" destOrd="0" presId="urn:microsoft.com/office/officeart/2005/8/layout/orgChart1"/>
    <dgm:cxn modelId="{7649DE54-FC86-C04A-AAA6-445B915CD00B}" type="presOf" srcId="{FE761A37-7CAF-0344-9BF4-EE051B77E70E}" destId="{0F93904C-05B6-F544-B4CB-7963A48932E2}" srcOrd="0" destOrd="0" presId="urn:microsoft.com/office/officeart/2005/8/layout/orgChart1"/>
    <dgm:cxn modelId="{2C03A555-DB40-C541-A009-E8242FE5DBB4}" type="presOf" srcId="{DFED7BEB-9635-164E-BFBF-DD279087A200}" destId="{7D0C9B43-2651-724C-8E89-AD14F69A4919}" srcOrd="0" destOrd="0" presId="urn:microsoft.com/office/officeart/2005/8/layout/orgChart1"/>
    <dgm:cxn modelId="{A636EE55-8990-6342-9588-0E797762824B}" type="presOf" srcId="{C8B4E991-2B11-7043-A4BD-B7578F94ADD8}" destId="{28561E91-C113-9C4B-A080-5BEDF7BF1C41}" srcOrd="1" destOrd="0" presId="urn:microsoft.com/office/officeart/2005/8/layout/orgChart1"/>
    <dgm:cxn modelId="{5709AB57-6EA1-9446-84D7-FB0034A78879}" type="presOf" srcId="{517B142F-6276-8142-AE9C-BA0A780B502B}" destId="{E09A86AF-ED11-804D-ACE2-38C28F551401}" srcOrd="0" destOrd="0" presId="urn:microsoft.com/office/officeart/2005/8/layout/orgChart1"/>
    <dgm:cxn modelId="{AC4DEE57-4492-1947-AF34-E9A354D16522}" type="presOf" srcId="{E1B446FA-54AB-8D4D-A34F-77066AC1DFA6}" destId="{C683641B-7D09-1A4B-B6CD-86789100C703}" srcOrd="0" destOrd="0" presId="urn:microsoft.com/office/officeart/2005/8/layout/orgChart1"/>
    <dgm:cxn modelId="{A3BE0E5A-E10E-7447-906D-D83AA84B9020}" type="presOf" srcId="{192E94D2-0D23-8142-AA6B-878FE85583DD}" destId="{053BD04D-E19A-8E4B-9C5D-3058907A4706}" srcOrd="0" destOrd="0" presId="urn:microsoft.com/office/officeart/2005/8/layout/orgChart1"/>
    <dgm:cxn modelId="{4969225A-99C7-344D-87CC-EBABE53F6995}" type="presOf" srcId="{5E60FD97-70FB-6545-AB57-395EC59FD484}" destId="{2A73A5FF-4124-4A4D-A67D-8EFDFFC42244}" srcOrd="1" destOrd="0" presId="urn:microsoft.com/office/officeart/2005/8/layout/orgChart1"/>
    <dgm:cxn modelId="{D5F0315A-D598-8F4F-941D-920C9681DEF8}" type="presOf" srcId="{EF0A3C4E-47EF-9249-93FF-D5DF0C18B946}" destId="{879FDD78-70EE-1E46-A4B2-0510A677E2A3}" srcOrd="0" destOrd="0" presId="urn:microsoft.com/office/officeart/2005/8/layout/orgChart1"/>
    <dgm:cxn modelId="{08BF1B5B-2090-D749-863C-6B2D07C90AC2}" srcId="{E4DF54C0-F3CF-764C-BD41-D3B56B08F6B0}" destId="{B85AD90A-FC45-EB46-B0E8-5AB4D562079A}" srcOrd="0" destOrd="0" parTransId="{9CB73B1C-81DE-B848-B367-8C2A0939AA2D}" sibTransId="{0AC3E74D-4F56-274D-BE0C-09042D8B3A8B}"/>
    <dgm:cxn modelId="{E0E28F5B-A15D-AB49-9175-83197778CEC4}" type="presOf" srcId="{9D82DD96-3873-8449-9C5C-21B13B4FD13E}" destId="{7B526E73-8C6F-EB4D-945A-46B3AB92E6DB}" srcOrd="0" destOrd="0" presId="urn:microsoft.com/office/officeart/2005/8/layout/orgChart1"/>
    <dgm:cxn modelId="{B5D5D45B-2E41-5C42-86D1-25E2AD649A10}" type="presOf" srcId="{EF0A3C4E-47EF-9249-93FF-D5DF0C18B946}" destId="{665B3DB4-E7C9-D94B-AB51-947353ECE68F}" srcOrd="1" destOrd="0" presId="urn:microsoft.com/office/officeart/2005/8/layout/orgChart1"/>
    <dgm:cxn modelId="{B750B25C-7A88-3D4B-8768-51B6EBBE4499}" srcId="{AD5447C2-101B-2648-BB88-631DDFC3B9C1}" destId="{55A00EB8-612C-A044-B4EB-26C14F92C3ED}" srcOrd="1" destOrd="0" parTransId="{E0F78672-FA9A-7A4A-8649-E82BB29F5872}" sibTransId="{0947181E-FAC2-7247-A6DF-56F59D3332F8}"/>
    <dgm:cxn modelId="{55773F5D-9720-0749-85A5-60BAB898CA56}" type="presOf" srcId="{14D66093-E6C2-3C43-AA38-F13966F38F12}" destId="{6F07A65D-91AB-D742-A5E6-D69CD2596202}" srcOrd="0" destOrd="0" presId="urn:microsoft.com/office/officeart/2005/8/layout/orgChart1"/>
    <dgm:cxn modelId="{FCF51C5E-D6A4-854D-AF47-328F288BC27B}" type="presOf" srcId="{3C30A048-A91C-E349-A3D8-DDFE71E07671}" destId="{E1669763-B5B5-0C4F-81C3-447F3BD315DE}" srcOrd="0" destOrd="0" presId="urn:microsoft.com/office/officeart/2005/8/layout/orgChart1"/>
    <dgm:cxn modelId="{EA80EB5F-19CD-9D47-B035-3E944F468D5E}" type="presOf" srcId="{E85FD121-2E06-0943-BE3A-09EF33BA2689}" destId="{DFF6B024-51E5-9B45-B4E5-0DD7E14770CA}" srcOrd="0" destOrd="0" presId="urn:microsoft.com/office/officeart/2005/8/layout/orgChart1"/>
    <dgm:cxn modelId="{0DAF8563-D879-5945-B7B1-CA2CC293D9F4}" type="presOf" srcId="{15984D47-C1F2-9B48-8695-BFF5A4EE12CD}" destId="{38C3B96C-9D77-0A47-8B46-D27562A07E4B}" srcOrd="0" destOrd="0" presId="urn:microsoft.com/office/officeart/2005/8/layout/orgChart1"/>
    <dgm:cxn modelId="{9AFB2767-BE84-3A40-B3AD-658A9996A192}" type="presOf" srcId="{B85AD90A-FC45-EB46-B0E8-5AB4D562079A}" destId="{44B4CFAF-503B-9D48-9720-EB89693505EB}" srcOrd="1" destOrd="0" presId="urn:microsoft.com/office/officeart/2005/8/layout/orgChart1"/>
    <dgm:cxn modelId="{EB48EF67-B0F3-1E49-A2B9-AB56957882FF}" srcId="{88B6AB97-5F28-544C-BEAC-C3E751002205}" destId="{15984D47-C1F2-9B48-8695-BFF5A4EE12CD}" srcOrd="2" destOrd="0" parTransId="{E1B446FA-54AB-8D4D-A34F-77066AC1DFA6}" sibTransId="{50EBD264-3A64-6E43-AC35-FD5DB30A7FF7}"/>
    <dgm:cxn modelId="{8B0D6668-9FD4-E744-8A72-E3F286AB77A5}" srcId="{371884FD-33D9-694B-8CB0-2E11717ADBFB}" destId="{F2D6A0C1-78D8-CA41-8086-F0CC764AEA89}" srcOrd="0" destOrd="0" parTransId="{204DA78F-41F2-784B-B101-1D28D0D4AD84}" sibTransId="{25214E18-224A-FE41-9E6D-ECA7F9ED598F}"/>
    <dgm:cxn modelId="{CA37D868-5CED-0845-9F00-5B431C9A6C95}" type="presOf" srcId="{9CB73B1C-81DE-B848-B367-8C2A0939AA2D}" destId="{0110D0A4-51C3-1149-89D4-B7679315F4B0}" srcOrd="0" destOrd="0" presId="urn:microsoft.com/office/officeart/2005/8/layout/orgChart1"/>
    <dgm:cxn modelId="{2724B269-0DCE-CE44-B44E-E4D6F8F30036}" type="presOf" srcId="{1900F6F6-9A5B-A443-BB02-ACDC3426C4C8}" destId="{344C4464-498F-234A-83F7-13E876A3B177}" srcOrd="1" destOrd="0" presId="urn:microsoft.com/office/officeart/2005/8/layout/orgChart1"/>
    <dgm:cxn modelId="{E6D8CE6A-9FCC-954B-9E16-F45FC31771D2}" type="presOf" srcId="{4793A1F6-2C08-E44A-85F6-9EAB23F582E9}" destId="{F78682D1-D960-7C4E-B808-6C2BCD5C8C4A}" srcOrd="0" destOrd="0" presId="urn:microsoft.com/office/officeart/2005/8/layout/orgChart1"/>
    <dgm:cxn modelId="{3F81F76B-AEA6-E14A-B2C4-61AA5993A128}" type="presOf" srcId="{A82D79CF-3C7A-E64D-9AF4-E2CD24B8F105}" destId="{A5A9FD2D-2E77-004D-AC26-7D6897B01DB8}" srcOrd="1" destOrd="0" presId="urn:microsoft.com/office/officeart/2005/8/layout/orgChart1"/>
    <dgm:cxn modelId="{D167496C-62F9-0E49-912A-E838C94CAC7D}" type="presOf" srcId="{EAA888DE-3201-3F43-9DCD-7DEEF2BCA343}" destId="{E2DA2BC3-E08E-B546-B130-13EDF822CCCD}" srcOrd="0" destOrd="0" presId="urn:microsoft.com/office/officeart/2005/8/layout/orgChart1"/>
    <dgm:cxn modelId="{DBC3186F-1D16-4745-96D0-7BDAF1C47D2B}" type="presOf" srcId="{EFC57E2A-CB40-B64C-9C44-8B7449D34BC8}" destId="{2017AFD2-60C9-DC4E-A249-9B6EFC20872E}" srcOrd="0" destOrd="0" presId="urn:microsoft.com/office/officeart/2005/8/layout/orgChart1"/>
    <dgm:cxn modelId="{C22CAE6F-A529-334A-ADEB-45949C73EA72}" srcId="{5CD92ED1-C0EC-B74F-9481-4F638C8D46C8}" destId="{A15C4859-60D0-1A46-A811-92859E6D4369}" srcOrd="1" destOrd="0" parTransId="{D07CCED2-013F-1644-B54E-1EEC19937BFC}" sibTransId="{2D07BF31-209D-6F41-8B01-AE58987BB8D2}"/>
    <dgm:cxn modelId="{79ECC36F-6655-5A45-BCF8-678DE25CF4BC}" type="presOf" srcId="{BE7CC0AE-4D45-C644-A865-3B0D63672F63}" destId="{7FAAA8B9-2B2F-4443-B989-AA1CA535426E}" srcOrd="0" destOrd="0" presId="urn:microsoft.com/office/officeart/2005/8/layout/orgChart1"/>
    <dgm:cxn modelId="{0E7DF773-57E8-8A4A-8FBB-2BF3F16FA7FA}" type="presOf" srcId="{5D0D7E28-AFE7-3C45-AFF9-D73A83C3FDD9}" destId="{4D98318C-8AF5-EC4D-80E9-07F1A8002C77}" srcOrd="0" destOrd="0" presId="urn:microsoft.com/office/officeart/2005/8/layout/orgChart1"/>
    <dgm:cxn modelId="{F794AE74-B214-EC49-9FC3-A389DF6208E5}" type="presOf" srcId="{FCF0A069-DE80-3349-818C-CA79751909B4}" destId="{582DB3BF-8B68-2F41-AE91-0A69081C6658}" srcOrd="0" destOrd="0" presId="urn:microsoft.com/office/officeart/2005/8/layout/orgChart1"/>
    <dgm:cxn modelId="{C9EAF374-83F9-B949-AD6F-7F3DE715B65C}" type="presOf" srcId="{AD5447C2-101B-2648-BB88-631DDFC3B9C1}" destId="{2FBECF13-F198-4646-8F18-3DC43520D308}" srcOrd="1" destOrd="0" presId="urn:microsoft.com/office/officeart/2005/8/layout/orgChart1"/>
    <dgm:cxn modelId="{D2F5F178-6A65-EB45-9646-298540AAF9CD}" type="presOf" srcId="{BA23958F-DB8A-8347-80E6-E76B85F30FB7}" destId="{F67D2567-70E0-824C-AD92-D2522A56D7AA}" srcOrd="0" destOrd="0" presId="urn:microsoft.com/office/officeart/2005/8/layout/orgChart1"/>
    <dgm:cxn modelId="{93441B79-4BAE-8441-8F25-506C06F7410F}" type="presOf" srcId="{F2D6A0C1-78D8-CA41-8086-F0CC764AEA89}" destId="{8C3C2282-0206-404E-A053-069DAEB5133C}" srcOrd="1" destOrd="0" presId="urn:microsoft.com/office/officeart/2005/8/layout/orgChart1"/>
    <dgm:cxn modelId="{3D6AD07A-D859-954D-891B-EC9007C347A2}" srcId="{557A219F-F6D4-4547-8D4C-04F080600E91}" destId="{EF0A3C4E-47EF-9249-93FF-D5DF0C18B946}" srcOrd="3" destOrd="0" parTransId="{E85FD121-2E06-0943-BE3A-09EF33BA2689}" sibTransId="{BD683690-56EF-C04B-A477-9DC9EA8CBDA1}"/>
    <dgm:cxn modelId="{F507FC7A-E25B-C645-9C5F-0A0B4C63DE4E}" type="presOf" srcId="{38E1A6A4-BBEF-6441-BD21-020701091F5C}" destId="{408BE7B1-4D77-354F-A886-BBF244A5D687}" srcOrd="0" destOrd="0" presId="urn:microsoft.com/office/officeart/2005/8/layout/orgChart1"/>
    <dgm:cxn modelId="{1EDBCF7E-17DE-8C4B-97BE-7923E602F379}" srcId="{1900F6F6-9A5B-A443-BB02-ACDC3426C4C8}" destId="{6484AA18-8C67-394D-A6AA-DBC51BAAE863}" srcOrd="1" destOrd="0" parTransId="{5D0D7E28-AFE7-3C45-AFF9-D73A83C3FDD9}" sibTransId="{7C552AC6-6628-C842-AD14-34F6AEC1D1A1}"/>
    <dgm:cxn modelId="{11D1737F-3663-6441-ADEE-B0E87C18197D}" type="presOf" srcId="{0C235E64-CD78-DD4D-9098-EFC46FC5C489}" destId="{C54C52CE-CC16-2143-84A1-4BEFFDEE1C67}" srcOrd="1" destOrd="0" presId="urn:microsoft.com/office/officeart/2005/8/layout/orgChart1"/>
    <dgm:cxn modelId="{559DBA7F-5E23-E645-B1B6-89121B8BA051}" type="presOf" srcId="{BA571BA7-08A3-BE4E-9B5A-DA66F364D447}" destId="{9112B826-8BDE-174C-B9DC-2012561C0C18}" srcOrd="1" destOrd="0" presId="urn:microsoft.com/office/officeart/2005/8/layout/orgChart1"/>
    <dgm:cxn modelId="{7AC69582-B95B-9F4E-9BE7-5D5CB8E51070}" type="presOf" srcId="{644FF72E-21F6-534F-8584-9C56A84C06E5}" destId="{3180486E-2EAE-1D47-B09D-8349651F50A4}" srcOrd="0" destOrd="0" presId="urn:microsoft.com/office/officeart/2005/8/layout/orgChart1"/>
    <dgm:cxn modelId="{3C8D0583-8B0C-2345-ABB2-22BD16B06BD7}" type="presOf" srcId="{5499612F-80CE-EC4A-AB8E-C118D5176F45}" destId="{18485180-9F8F-4C40-9415-42BC75208F94}" srcOrd="0" destOrd="0" presId="urn:microsoft.com/office/officeart/2005/8/layout/orgChart1"/>
    <dgm:cxn modelId="{BDE9E684-2DFC-414F-B1AA-CF8DCDDED942}" type="presOf" srcId="{A032002D-807B-0342-A324-6331BB9445B3}" destId="{BD6E40E1-DF13-264F-A0A1-AD87BC180D66}" srcOrd="0" destOrd="0" presId="urn:microsoft.com/office/officeart/2005/8/layout/orgChart1"/>
    <dgm:cxn modelId="{051E7B88-3F24-BB42-A76E-867EB59E808E}" srcId="{98EFF1D0-BF62-A446-8075-B82F72DAE026}" destId="{AD5447C2-101B-2648-BB88-631DDFC3B9C1}" srcOrd="1" destOrd="0" parTransId="{BA4BF219-FD44-8340-B213-A9E468C0AA48}" sibTransId="{3120551A-799A-A640-B92B-3F8FB77759D4}"/>
    <dgm:cxn modelId="{3468F788-0601-6F40-B0EB-723E9CF7AAB6}" type="presOf" srcId="{1C264E08-65E2-9048-BB06-9655F489A5EE}" destId="{7F1C24EB-CD2C-8643-8185-B932B384A5D3}" srcOrd="0" destOrd="0" presId="urn:microsoft.com/office/officeart/2005/8/layout/orgChart1"/>
    <dgm:cxn modelId="{A2742189-BBFC-7F4A-AE5D-092519B4B9E5}" type="presOf" srcId="{24F1703A-71CE-7B44-B3C7-6C688DC52C9A}" destId="{31BC531C-4BE6-254E-9DF0-37D05B3A584C}" srcOrd="0" destOrd="0" presId="urn:microsoft.com/office/officeart/2005/8/layout/orgChart1"/>
    <dgm:cxn modelId="{215EBA8A-2087-2D4C-BFC5-ABA284E4F9AA}" type="presOf" srcId="{8FE13671-CA0D-4543-89CA-A49486655461}" destId="{DFAC4B59-6E98-E74E-8717-85547ECC261A}" srcOrd="0" destOrd="0" presId="urn:microsoft.com/office/officeart/2005/8/layout/orgChart1"/>
    <dgm:cxn modelId="{B0948A8C-7741-9045-82EC-1A59DE1D4795}" type="presOf" srcId="{30768AC7-A72F-6E4C-A5B3-1F40C176E263}" destId="{DA1B8F42-A2CC-154C-9CE3-A011FEE8DF6D}" srcOrd="0" destOrd="0" presId="urn:microsoft.com/office/officeart/2005/8/layout/orgChart1"/>
    <dgm:cxn modelId="{189FC98C-FC79-A84D-8D82-FACA98604776}" type="presOf" srcId="{98CC3552-D209-6141-9CA9-19E8AF58C99B}" destId="{7F046C2F-9E04-384F-AB76-236C18572CF6}" srcOrd="0" destOrd="0" presId="urn:microsoft.com/office/officeart/2005/8/layout/orgChart1"/>
    <dgm:cxn modelId="{1F75A08F-6ECD-8547-9242-870551DAF9FD}" srcId="{1900F6F6-9A5B-A443-BB02-ACDC3426C4C8}" destId="{0470E9FC-0476-9A40-A279-385FF154927D}" srcOrd="3" destOrd="0" parTransId="{020DC429-F968-AE4D-8DD0-0967CF320390}" sibTransId="{60411F7F-F3EF-5040-AC14-233592EEF586}"/>
    <dgm:cxn modelId="{C735E68F-73A8-6847-BC98-A04CD1EAA3AB}" type="presOf" srcId="{24F1703A-71CE-7B44-B3C7-6C688DC52C9A}" destId="{6C25BB43-EDC6-6A44-AEE3-D576EC4BE4D4}" srcOrd="1" destOrd="0" presId="urn:microsoft.com/office/officeart/2005/8/layout/orgChart1"/>
    <dgm:cxn modelId="{A2A21190-5639-0844-9E2E-B9D013361A20}" srcId="{C9C57733-EDCB-2C4D-8EE8-ABEB06B3DEA9}" destId="{701FCE04-B636-6A4B-87EC-DBE4A9EB1801}" srcOrd="0" destOrd="0" parTransId="{7A86A387-6A69-C94E-A59A-B4727DFD19E4}" sibTransId="{80BA6116-6B08-7A4A-ABE7-95B8E67247AE}"/>
    <dgm:cxn modelId="{07170F93-E1E8-9941-98ED-032D388692B9}" srcId="{A82D79CF-3C7A-E64D-9AF4-E2CD24B8F105}" destId="{0C235E64-CD78-DD4D-9098-EFC46FC5C489}" srcOrd="0" destOrd="0" parTransId="{AE384EE0-7959-A946-9324-AA5799220ED9}" sibTransId="{5008DF7E-B5E3-F142-A899-030F644CC70D}"/>
    <dgm:cxn modelId="{D703AF94-3D5C-F54D-8728-D603ACF27F9C}" srcId="{557A219F-F6D4-4547-8D4C-04F080600E91}" destId="{A9BA33FA-ED66-D649-948C-4DE9E4C3776E}" srcOrd="1" destOrd="0" parTransId="{260001D9-482E-2B42-BA08-AFD64FDF92D8}" sibTransId="{24B0DA7F-61F3-874E-BC2D-81FB1607C4F2}"/>
    <dgm:cxn modelId="{C233B694-7190-7448-89A1-F8BA8B366C23}" type="presOf" srcId="{708F89F3-BA34-5546-A74C-671EABCD5C1B}" destId="{E8BBF165-D186-1A4B-B40C-B950BF24543D}" srcOrd="0" destOrd="0" presId="urn:microsoft.com/office/officeart/2005/8/layout/orgChart1"/>
    <dgm:cxn modelId="{1C3E6B96-4341-614B-B938-2FA9E75457E8}" type="presOf" srcId="{D26FD766-37DF-3847-9241-E849FF965C02}" destId="{7B47E301-FBED-F94E-B70F-E6A4E10E928A}" srcOrd="0" destOrd="0" presId="urn:microsoft.com/office/officeart/2005/8/layout/orgChart1"/>
    <dgm:cxn modelId="{00BD8A97-DFA8-CA45-8FC5-02F4A5E7C957}" type="presOf" srcId="{E9ACA369-E4B9-7149-A269-4A87C5C73B65}" destId="{704A1203-BF07-0841-BB5B-379A73CC52C0}" srcOrd="0" destOrd="0" presId="urn:microsoft.com/office/officeart/2005/8/layout/orgChart1"/>
    <dgm:cxn modelId="{DBBC7E98-3AD5-D449-AD4A-7F982B3DFCC7}" srcId="{9B680202-C9C2-E143-BFE9-898982715F2B}" destId="{A032002D-807B-0342-A324-6331BB9445B3}" srcOrd="1" destOrd="0" parTransId="{C56D331D-2676-0B45-8430-5534D18FE8B3}" sibTransId="{729F703C-0A85-824C-BD8C-1C263B076D0E}"/>
    <dgm:cxn modelId="{E46A4499-F1EC-B946-AE29-E96AD2A75930}" srcId="{A032002D-807B-0342-A324-6331BB9445B3}" destId="{88B6AB97-5F28-544C-BEAC-C3E751002205}" srcOrd="2" destOrd="0" parTransId="{14D66093-E6C2-3C43-AA38-F13966F38F12}" sibTransId="{5CE7CCE7-239B-5C4E-A52C-B36F12221C92}"/>
    <dgm:cxn modelId="{8B1BCB9A-623E-D748-9B2E-1FD9A6F4AA00}" type="presOf" srcId="{0C235E64-CD78-DD4D-9098-EFC46FC5C489}" destId="{23262C75-EA6F-0C48-A9A6-6E9F6E8BAA7E}" srcOrd="0" destOrd="0" presId="urn:microsoft.com/office/officeart/2005/8/layout/orgChart1"/>
    <dgm:cxn modelId="{65C5E89B-E9E2-7148-8E73-19C2E1BC43AE}" type="presOf" srcId="{89DB51E0-C00E-B940-9905-793EB0EA4111}" destId="{9B255C92-7266-8F40-9420-E66E41228960}" srcOrd="0" destOrd="0" presId="urn:microsoft.com/office/officeart/2005/8/layout/orgChart1"/>
    <dgm:cxn modelId="{408E3A9C-549F-4A43-8F08-88D4D4672B04}" type="presOf" srcId="{A15C4859-60D0-1A46-A811-92859E6D4369}" destId="{285E06BB-D690-7048-A6D9-4994BD776E9D}" srcOrd="1" destOrd="0" presId="urn:microsoft.com/office/officeart/2005/8/layout/orgChart1"/>
    <dgm:cxn modelId="{B1DC079E-028B-4D40-80B8-F2195F2186B2}" type="presOf" srcId="{BA571BA7-08A3-BE4E-9B5A-DA66F364D447}" destId="{18859FF2-6DB4-D34A-925C-0E4607E3B9C3}" srcOrd="0" destOrd="0" presId="urn:microsoft.com/office/officeart/2005/8/layout/orgChart1"/>
    <dgm:cxn modelId="{D2C3D99E-540D-FE4E-94F7-33F7A0E2F254}" type="presOf" srcId="{55A00EB8-612C-A044-B4EB-26C14F92C3ED}" destId="{2C81322D-C4EA-6846-9A20-0E2F8D999994}" srcOrd="1" destOrd="0" presId="urn:microsoft.com/office/officeart/2005/8/layout/orgChart1"/>
    <dgm:cxn modelId="{3E82F39E-29FA-8E48-B3C9-2C909E206FBD}" srcId="{A032002D-807B-0342-A324-6331BB9445B3}" destId="{1900F6F6-9A5B-A443-BB02-ACDC3426C4C8}" srcOrd="1" destOrd="0" parTransId="{2DC06F34-34F1-2C4D-955A-B0B3267AA62C}" sibTransId="{44F5ED72-1C5B-DA49-B630-8857CD56071C}"/>
    <dgm:cxn modelId="{9376189F-C40A-E140-A2D2-E51FE368B3A6}" type="presOf" srcId="{557A219F-F6D4-4547-8D4C-04F080600E91}" destId="{B3A4F125-860A-3548-9348-05309B6D3CC8}" srcOrd="0" destOrd="0" presId="urn:microsoft.com/office/officeart/2005/8/layout/orgChart1"/>
    <dgm:cxn modelId="{4AED3BA0-8ECC-034D-902B-F225060E0330}" srcId="{5CD92ED1-C0EC-B74F-9481-4F638C8D46C8}" destId="{38E1A6A4-BBEF-6441-BD21-020701091F5C}" srcOrd="3" destOrd="0" parTransId="{192E94D2-0D23-8142-AA6B-878FE85583DD}" sibTransId="{C6DFE96E-3983-3245-8E64-AA6278F72456}"/>
    <dgm:cxn modelId="{173D08A1-D612-E147-A15C-09CDD3B57EF3}" type="presOf" srcId="{C8B4E991-2B11-7043-A4BD-B7578F94ADD8}" destId="{F34D0EEF-5626-324B-8499-F28F4417ABAD}" srcOrd="0" destOrd="0" presId="urn:microsoft.com/office/officeart/2005/8/layout/orgChart1"/>
    <dgm:cxn modelId="{F5DA2EA2-C3CB-EF49-9332-1A6B964021C8}" srcId="{1900F6F6-9A5B-A443-BB02-ACDC3426C4C8}" destId="{E1ABC7F0-A8BF-9344-8443-75AD0B0C7D36}" srcOrd="2" destOrd="0" parTransId="{BA4F7BC9-31A1-7E40-B51A-F5D3AC2210E0}" sibTransId="{4A431FB3-8DFB-284B-A0DA-EB844D14194B}"/>
    <dgm:cxn modelId="{9887B2A3-9BB5-D443-B128-8DB9355F03F6}" srcId="{7680463E-FBBD-7C4D-94B0-13D14EDA77F9}" destId="{211D18E6-9AE7-F04B-8843-38E84A09C51F}" srcOrd="3" destOrd="0" parTransId="{1A15BF9E-96BB-1449-B644-F2B6B99D80D6}" sibTransId="{4482E5A5-6F90-F347-8672-CDCC9D2A82CA}"/>
    <dgm:cxn modelId="{BDA224A4-B9C1-2B4B-BA8F-AD80CC98316F}" srcId="{E4DF54C0-F3CF-764C-BD41-D3B56B08F6B0}" destId="{F23EAFC9-5C27-BB49-889B-0F7F20429F8C}" srcOrd="2" destOrd="0" parTransId="{BE7CC0AE-4D45-C644-A865-3B0D63672F63}" sibTransId="{20C2CE2C-3C36-FF4F-93AA-214B53D36C2A}"/>
    <dgm:cxn modelId="{A27120A5-CEB1-CD42-A9B5-13B7CBFE6295}" srcId="{98EFF1D0-BF62-A446-8075-B82F72DAE026}" destId="{E4DF54C0-F3CF-764C-BD41-D3B56B08F6B0}" srcOrd="0" destOrd="0" parTransId="{4F8A34C0-1298-AF46-8B84-9D821C28594B}" sibTransId="{ABD1642A-6218-7A48-A697-875F12CE41E1}"/>
    <dgm:cxn modelId="{850744A5-0E56-CE45-BC00-25EC84FEFB29}" type="presOf" srcId="{D27BD76B-0D1C-D344-9728-AE9171216E8F}" destId="{CD389E82-40C3-DD48-B390-5EE00C76D73A}" srcOrd="0" destOrd="0" presId="urn:microsoft.com/office/officeart/2005/8/layout/orgChart1"/>
    <dgm:cxn modelId="{FDA25BA5-BB51-A54E-B1B6-AED2DF11DC56}" type="presOf" srcId="{321081B7-0360-974D-9A5B-7250C7D289FD}" destId="{791795C3-949C-874E-AC42-23622155393A}" srcOrd="0" destOrd="0" presId="urn:microsoft.com/office/officeart/2005/8/layout/orgChart1"/>
    <dgm:cxn modelId="{662595A8-F92D-804B-986E-65DDB8BBA799}" srcId="{9B680202-C9C2-E143-BFE9-898982715F2B}" destId="{557A219F-F6D4-4547-8D4C-04F080600E91}" srcOrd="3" destOrd="0" parTransId="{E1D31A21-AD4F-CF44-A567-20467F4FB8B6}" sibTransId="{43DDAA19-E2B0-1046-8DC4-0B7FFDCA5233}"/>
    <dgm:cxn modelId="{44B2C5AF-9A31-8140-ABFE-A2249467A7F1}" type="presOf" srcId="{708F89F3-BA34-5546-A74C-671EABCD5C1B}" destId="{7EF746D2-CBBA-3D46-B127-09B7B77437D4}" srcOrd="1" destOrd="0" presId="urn:microsoft.com/office/officeart/2005/8/layout/orgChart1"/>
    <dgm:cxn modelId="{F43549B1-8BD3-AC4A-9819-521EF7852676}" type="presOf" srcId="{2DC06F34-34F1-2C4D-955A-B0B3267AA62C}" destId="{12EFBF0F-C421-7245-A133-B23C07282674}" srcOrd="0" destOrd="0" presId="urn:microsoft.com/office/officeart/2005/8/layout/orgChart1"/>
    <dgm:cxn modelId="{714363B1-EA58-C640-86CA-CE41E18AA71E}" type="presOf" srcId="{15984D47-C1F2-9B48-8695-BFF5A4EE12CD}" destId="{D28F7A11-1267-F540-A6D8-A94CD4544ED8}" srcOrd="1" destOrd="0" presId="urn:microsoft.com/office/officeart/2005/8/layout/orgChart1"/>
    <dgm:cxn modelId="{586E74B2-F62E-FA47-B1D3-187DA7250BE1}" srcId="{A032002D-807B-0342-A324-6331BB9445B3}" destId="{7680463E-FBBD-7C4D-94B0-13D14EDA77F9}" srcOrd="0" destOrd="0" parTransId="{5AFA3A1A-50A7-0841-A196-21F70520F0F0}" sibTransId="{ECA1C7AF-1D65-5F45-8FF7-2DABD84A9B04}"/>
    <dgm:cxn modelId="{ADA2A3B2-A375-0B41-B652-EFE1EEB94F36}" type="presOf" srcId="{55A00EB8-612C-A044-B4EB-26C14F92C3ED}" destId="{2CD38A36-3729-9347-A675-C7F7B13DE98F}" srcOrd="0" destOrd="0" presId="urn:microsoft.com/office/officeart/2005/8/layout/orgChart1"/>
    <dgm:cxn modelId="{D78038B3-2B90-C24D-9035-8AC410A98E22}" type="presOf" srcId="{E847642A-660F-9F48-BFA4-24AA723633EF}" destId="{DD0F3826-5EA4-114F-ACDA-E59D81D600DA}" srcOrd="0" destOrd="0" presId="urn:microsoft.com/office/officeart/2005/8/layout/orgChart1"/>
    <dgm:cxn modelId="{3D0568B3-1C69-1D4E-99E3-49B16E1C126C}" type="presOf" srcId="{B7C098EB-B7C3-494D-962B-5EAA98693340}" destId="{41194407-7992-294A-86EC-5DA0462A22C6}" srcOrd="1" destOrd="0" presId="urn:microsoft.com/office/officeart/2005/8/layout/orgChart1"/>
    <dgm:cxn modelId="{BECDF9B4-9901-C140-AD2F-A1518ECAE721}" type="presOf" srcId="{AE384EE0-7959-A946-9324-AA5799220ED9}" destId="{BA56CCB3-8BE4-3A49-A9CC-FBCBD918D082}" srcOrd="0" destOrd="0" presId="urn:microsoft.com/office/officeart/2005/8/layout/orgChart1"/>
    <dgm:cxn modelId="{585DA4B8-5052-B647-B1D7-831113E9493F}" type="presOf" srcId="{260001D9-482E-2B42-BA08-AFD64FDF92D8}" destId="{9CA05791-FB67-4544-AF18-8F253E38100D}" srcOrd="0" destOrd="0" presId="urn:microsoft.com/office/officeart/2005/8/layout/orgChart1"/>
    <dgm:cxn modelId="{C44F1EB9-3B27-D64E-B92D-C845E7621C88}" srcId="{A82D79CF-3C7A-E64D-9AF4-E2CD24B8F105}" destId="{708F89F3-BA34-5546-A74C-671EABCD5C1B}" srcOrd="1" destOrd="0" parTransId="{73B018EA-7E26-C74C-9155-19FD47FA754E}" sibTransId="{0C5E62BC-FF73-9544-BA11-427228BBCB95}"/>
    <dgm:cxn modelId="{8FB319BA-8671-7541-AF22-0273CB5D40FD}" type="presOf" srcId="{4F8A34C0-1298-AF46-8B84-9D821C28594B}" destId="{EAE19877-1B80-7D44-98D3-47D3EBA26B85}" srcOrd="0" destOrd="0" presId="urn:microsoft.com/office/officeart/2005/8/layout/orgChart1"/>
    <dgm:cxn modelId="{978F69BA-2525-4040-A075-1154170D409D}" type="presOf" srcId="{AD5447C2-101B-2648-BB88-631DDFC3B9C1}" destId="{520E06A3-8B20-314C-9224-9FC09A453687}" srcOrd="0" destOrd="0" presId="urn:microsoft.com/office/officeart/2005/8/layout/orgChart1"/>
    <dgm:cxn modelId="{DE6EE8BB-1968-F74F-896A-8B7B4E231B2F}" type="presOf" srcId="{38E1A6A4-BBEF-6441-BD21-020701091F5C}" destId="{DE28E059-F3E5-3A43-B6F3-5BC3B24C1AB0}" srcOrd="1" destOrd="0" presId="urn:microsoft.com/office/officeart/2005/8/layout/orgChart1"/>
    <dgm:cxn modelId="{70B8E8BD-FFDF-7A40-A64F-25FB8C28873C}" type="presOf" srcId="{473D2506-35F2-8242-801F-146D2D637606}" destId="{BA9A452F-12E9-0E44-A83B-9EE07E8A0099}" srcOrd="1" destOrd="0" presId="urn:microsoft.com/office/officeart/2005/8/layout/orgChart1"/>
    <dgm:cxn modelId="{7C3968BE-9550-084F-B33B-6E8829C2C3B6}" type="presOf" srcId="{2B45FCB7-8B41-AD4C-A5DF-10D461FEF0C3}" destId="{8E3B4EDC-063B-754C-98DB-399BAC8C3BD3}" srcOrd="0" destOrd="0" presId="urn:microsoft.com/office/officeart/2005/8/layout/orgChart1"/>
    <dgm:cxn modelId="{C9376FBE-609B-A943-AFC4-EBBC8EB62106}" type="presOf" srcId="{32EDD03F-99C7-8A42-87BE-F84D4BAB7AD3}" destId="{8612338A-967D-EB48-999B-C8A6FAF5A09C}" srcOrd="1" destOrd="0" presId="urn:microsoft.com/office/officeart/2005/8/layout/orgChart1"/>
    <dgm:cxn modelId="{B12D3ABF-DDA0-E24A-A847-BFFC22CD0F99}" type="presOf" srcId="{F23EAFC9-5C27-BB49-889B-0F7F20429F8C}" destId="{7989EA5A-FF2C-7845-8640-B8882123FE72}" srcOrd="1" destOrd="0" presId="urn:microsoft.com/office/officeart/2005/8/layout/orgChart1"/>
    <dgm:cxn modelId="{E0F78ABF-CFFC-1048-AC84-DBDAB1BA8E99}" type="presOf" srcId="{473D2506-35F2-8242-801F-146D2D637606}" destId="{0A138634-DC13-7E4F-B1BC-71DAFF5BE1FC}" srcOrd="0" destOrd="0" presId="urn:microsoft.com/office/officeart/2005/8/layout/orgChart1"/>
    <dgm:cxn modelId="{E70C5DC0-FBC5-0C43-AE5A-36AA64EA6A1F}" type="presOf" srcId="{EB22D699-7CE1-5E47-A559-5D9B013221ED}" destId="{30EEC8C4-88D8-2143-A820-34BCABB235B2}" srcOrd="0" destOrd="0" presId="urn:microsoft.com/office/officeart/2005/8/layout/orgChart1"/>
    <dgm:cxn modelId="{C63EC4C1-5184-BF4B-A70E-D7647027D9CC}" type="presOf" srcId="{B88F719A-1982-874E-A25B-65C41FDBB7D0}" destId="{32748157-8887-D748-84DA-590A75378006}" srcOrd="0" destOrd="0" presId="urn:microsoft.com/office/officeart/2005/8/layout/orgChart1"/>
    <dgm:cxn modelId="{CC3E1DC2-AAC3-AE48-BA95-5956EDD109C6}" srcId="{5CD92ED1-C0EC-B74F-9481-4F638C8D46C8}" destId="{F5F68264-3349-E543-A469-282713CF5229}" srcOrd="0" destOrd="0" parTransId="{8FE13671-CA0D-4543-89CA-A49486655461}" sibTransId="{3FF2527A-9099-7743-B5E7-40A10CC2D1CE}"/>
    <dgm:cxn modelId="{25AF45C2-2CBE-3847-BF1E-6122D8B70E4D}" srcId="{9B680202-C9C2-E143-BFE9-898982715F2B}" destId="{063F3174-A476-6D48-B4B6-D7BCC8E3AD42}" srcOrd="0" destOrd="0" parTransId="{C27624F3-045C-8943-B5A7-1FDCB698DD1B}" sibTransId="{F54D42C3-2B44-AE46-930F-E11745A6131E}"/>
    <dgm:cxn modelId="{05F231C4-285F-2B42-A00B-EC02E9F4E07B}" srcId="{371884FD-33D9-694B-8CB0-2E11717ADBFB}" destId="{473D2506-35F2-8242-801F-146D2D637606}" srcOrd="1" destOrd="0" parTransId="{321081B7-0360-974D-9A5B-7250C7D289FD}" sibTransId="{22C8E321-FB8F-3744-B619-27F3998EAE58}"/>
    <dgm:cxn modelId="{688761C4-DECF-9544-BDF0-9CC8B06E2612}" type="presOf" srcId="{C9C57733-EDCB-2C4D-8EE8-ABEB06B3DEA9}" destId="{A97E464F-0085-1A4F-B2A6-599501A69EC6}" srcOrd="1" destOrd="0" presId="urn:microsoft.com/office/officeart/2005/8/layout/orgChart1"/>
    <dgm:cxn modelId="{E5B18DC6-3CCF-0B44-93B9-D2FB23C07683}" type="presOf" srcId="{A9BA33FA-ED66-D649-948C-4DE9E4C3776E}" destId="{C8B59041-9ACE-AC4A-B01D-2695C20A019F}" srcOrd="1" destOrd="0" presId="urn:microsoft.com/office/officeart/2005/8/layout/orgChart1"/>
    <dgm:cxn modelId="{07B517C9-A415-6B4A-BF62-15D1410959D0}" type="presOf" srcId="{98EFF1D0-BF62-A446-8075-B82F72DAE026}" destId="{D57760BA-0860-1647-9ED8-F57220F9B9E2}" srcOrd="0" destOrd="0" presId="urn:microsoft.com/office/officeart/2005/8/layout/orgChart1"/>
    <dgm:cxn modelId="{3A8518C9-A160-8847-AB00-A7480223E64E}" srcId="{7680463E-FBBD-7C4D-94B0-13D14EDA77F9}" destId="{00E2DA42-5D05-5548-939F-225C44B4C1CF}" srcOrd="2" destOrd="0" parTransId="{4793A1F6-2C08-E44A-85F6-9EAB23F582E9}" sibTransId="{332084CE-859F-9F48-90E7-B8BA765A810B}"/>
    <dgm:cxn modelId="{4A1A5DC9-F11E-0D4F-8C67-B7B9603B0169}" type="presOf" srcId="{251E7C55-EAA7-5147-BC6A-8CA712535511}" destId="{3BFE14D7-509F-8349-8067-B6B9667B2EF0}" srcOrd="0" destOrd="0" presId="urn:microsoft.com/office/officeart/2005/8/layout/orgChart1"/>
    <dgm:cxn modelId="{E8690DCA-7BDC-B44A-83D2-B803747FB957}" srcId="{063F3174-A476-6D48-B4B6-D7BCC8E3AD42}" destId="{C9C57733-EDCB-2C4D-8EE8-ABEB06B3DEA9}" srcOrd="0" destOrd="0" parTransId="{3713B911-EA9E-ED47-9479-BD40283BD2EE}" sibTransId="{46A3C474-A61C-D34C-A16A-36022188FD6D}"/>
    <dgm:cxn modelId="{F50FD0CC-B4C3-6940-80B5-3ADFCBA845C3}" type="presOf" srcId="{98EFF1D0-BF62-A446-8075-B82F72DAE026}" destId="{259C264D-051A-A946-82F2-485E66417537}" srcOrd="1" destOrd="0" presId="urn:microsoft.com/office/officeart/2005/8/layout/orgChart1"/>
    <dgm:cxn modelId="{685C7DCE-A342-7F44-B7DA-DD880EFAAD08}" type="presOf" srcId="{E4DF54C0-F3CF-764C-BD41-D3B56B08F6B0}" destId="{889E1871-7DE8-A64A-B548-B693B38D0EAE}" srcOrd="0" destOrd="0" presId="urn:microsoft.com/office/officeart/2005/8/layout/orgChart1"/>
    <dgm:cxn modelId="{13A6C6CE-2B55-F54E-BF3A-33CDACE78927}" type="presOf" srcId="{C63990B0-7774-BC49-A724-9D729E3B5A3D}" destId="{D6FE87B0-7282-1045-B0CC-4F32F0E874AF}" srcOrd="0" destOrd="0" presId="urn:microsoft.com/office/officeart/2005/8/layout/orgChart1"/>
    <dgm:cxn modelId="{7C4C98CF-1E9C-9448-9C61-C9406C41329B}" srcId="{EF8EAADA-3258-4C4C-B007-95AB0DA64FCD}" destId="{9B680202-C9C2-E143-BFE9-898982715F2B}" srcOrd="0" destOrd="0" parTransId="{67248E25-01DC-1D4B-8AD8-89480505C161}" sibTransId="{4D509AB4-2393-774C-9534-2F7FE4E390DF}"/>
    <dgm:cxn modelId="{288BDCCF-F763-DC4E-B970-4154E4C8D393}" srcId="{88B6AB97-5F28-544C-BEAC-C3E751002205}" destId="{FE761A37-7CAF-0344-9BF4-EE051B77E70E}" srcOrd="1" destOrd="0" parTransId="{AB328363-3DD8-3B4F-8EFD-A8A097D16D07}" sibTransId="{93DDEBEC-100E-744C-8817-DD9914A987DC}"/>
    <dgm:cxn modelId="{A9A77ED0-2049-3542-8F27-0463D07A0C73}" type="presOf" srcId="{C9C57733-EDCB-2C4D-8EE8-ABEB06B3DEA9}" destId="{18AF0D6F-0DAD-9648-AD92-B74E1C94BA8D}" srcOrd="0" destOrd="0" presId="urn:microsoft.com/office/officeart/2005/8/layout/orgChart1"/>
    <dgm:cxn modelId="{331B78D2-F408-9D46-AA70-17C2CD489219}" srcId="{AD5447C2-101B-2648-BB88-631DDFC3B9C1}" destId="{644FF72E-21F6-534F-8584-9C56A84C06E5}" srcOrd="0" destOrd="0" parTransId="{5B3DFF85-D44C-6F4E-B4CF-09809BD421FC}" sibTransId="{54641834-2F4E-4E44-8697-2FCD97D627EC}"/>
    <dgm:cxn modelId="{3CA2B0D2-2ECA-704C-A284-8C582D9A2E95}" type="presOf" srcId="{204DA78F-41F2-784B-B101-1D28D0D4AD84}" destId="{E3039058-7E16-6349-8E62-811D9ADBB227}" srcOrd="0" destOrd="0" presId="urn:microsoft.com/office/officeart/2005/8/layout/orgChart1"/>
    <dgm:cxn modelId="{09C857D3-FE10-BF40-88BB-EF41A09DA207}" type="presOf" srcId="{251E7C55-EAA7-5147-BC6A-8CA712535511}" destId="{53406CC4-997B-8B4E-A3AF-29F25065EDBE}" srcOrd="1" destOrd="0" presId="urn:microsoft.com/office/officeart/2005/8/layout/orgChart1"/>
    <dgm:cxn modelId="{514AC2D3-D483-4B4A-BA38-FB114DE999A6}" srcId="{AD5447C2-101B-2648-BB88-631DDFC3B9C1}" destId="{D27BD76B-0D1C-D344-9728-AE9171216E8F}" srcOrd="2" destOrd="0" parTransId="{EB22D699-7CE1-5E47-A559-5D9B013221ED}" sibTransId="{026EA7C8-75CA-FB42-AED8-CCFCD7AD9641}"/>
    <dgm:cxn modelId="{9168DED3-7C59-2741-954C-53E4058AFCCF}" type="presOf" srcId="{BA4F7BC9-31A1-7E40-B51A-F5D3AC2210E0}" destId="{7AE3BE38-E6C1-5842-B09A-240D31329A20}" srcOrd="0" destOrd="0" presId="urn:microsoft.com/office/officeart/2005/8/layout/orgChart1"/>
    <dgm:cxn modelId="{894617D5-403D-2546-AC71-B88331B89B26}" type="presOf" srcId="{A9BA33FA-ED66-D649-948C-4DE9E4C3776E}" destId="{62F7B382-DE35-F440-A076-71E221C91CE0}" srcOrd="0" destOrd="0" presId="urn:microsoft.com/office/officeart/2005/8/layout/orgChart1"/>
    <dgm:cxn modelId="{1D3D4BD5-D85C-314F-AC9D-8E080B130BBC}" srcId="{C9C57733-EDCB-2C4D-8EE8-ABEB06B3DEA9}" destId="{1349723A-DEB4-7445-A9D0-E7C32B1BA01B}" srcOrd="1" destOrd="0" parTransId="{D26FD766-37DF-3847-9241-E849FF965C02}" sibTransId="{20E507C9-5BDE-BD41-B515-3FE293E05DCD}"/>
    <dgm:cxn modelId="{357C88D5-470F-7345-ABCB-AE4D746E992C}" type="presOf" srcId="{2BFBFD5B-654E-1A4A-AF13-2DD52950829B}" destId="{1395453B-193A-734F-985B-DC20355DA9A2}" srcOrd="0" destOrd="0" presId="urn:microsoft.com/office/officeart/2005/8/layout/orgChart1"/>
    <dgm:cxn modelId="{66D0B6D5-D1A0-B748-8CFB-FA9FACCDD260}" type="presOf" srcId="{AB328363-3DD8-3B4F-8EFD-A8A097D16D07}" destId="{891FD0DE-C451-0747-906D-28F9E6F4B40C}" srcOrd="0" destOrd="0" presId="urn:microsoft.com/office/officeart/2005/8/layout/orgChart1"/>
    <dgm:cxn modelId="{CBAFE1D5-3385-204F-B796-D435091904BD}" srcId="{A82D79CF-3C7A-E64D-9AF4-E2CD24B8F105}" destId="{251E7C55-EAA7-5147-BC6A-8CA712535511}" srcOrd="3" destOrd="0" parTransId="{2B45FCB7-8B41-AD4C-A5DF-10D461FEF0C3}" sibTransId="{8386EAC6-CA72-D940-9279-1B01B37399E1}"/>
    <dgm:cxn modelId="{2EE5AED6-60F8-4E44-B5DE-FDA7EB469803}" type="presOf" srcId="{E4DF54C0-F3CF-764C-BD41-D3B56B08F6B0}" destId="{A63D4FBC-EF85-C846-BCDB-7236C8B9D293}" srcOrd="1" destOrd="0" presId="urn:microsoft.com/office/officeart/2005/8/layout/orgChart1"/>
    <dgm:cxn modelId="{ED20F0D6-D7C2-7F41-A7DC-5CDEAC6C0346}" type="presOf" srcId="{6484AA18-8C67-394D-A6AA-DBC51BAAE863}" destId="{9A5E71AE-1F3C-3243-9AD3-61306175B182}" srcOrd="0" destOrd="0" presId="urn:microsoft.com/office/officeart/2005/8/layout/orgChart1"/>
    <dgm:cxn modelId="{C90F5AD7-0A3C-1D47-9BD0-1513B4B4B223}" type="presOf" srcId="{B9DCB376-B44D-2B4C-9860-C83DC85ECDF6}" destId="{8D88A727-D21B-1249-979D-941B1D0BB2F3}" srcOrd="0" destOrd="0" presId="urn:microsoft.com/office/officeart/2005/8/layout/orgChart1"/>
    <dgm:cxn modelId="{1B6B36D8-D4BF-6547-9FD3-D8061DD44599}" type="presOf" srcId="{82A9FEAD-53D9-9E42-B593-8478FB3FB06E}" destId="{6A819B51-A65E-CC42-8352-FE1F6BB3232F}" srcOrd="0" destOrd="0" presId="urn:microsoft.com/office/officeart/2005/8/layout/orgChart1"/>
    <dgm:cxn modelId="{361759D8-37D5-144E-99E2-6F8CDE45610F}" type="presOf" srcId="{0A63C75F-59C7-9042-89F9-CB727202AF86}" destId="{55CE2BE5-D3C9-3947-BAE3-24EE37AD45B4}" srcOrd="0" destOrd="0" presId="urn:microsoft.com/office/officeart/2005/8/layout/orgChart1"/>
    <dgm:cxn modelId="{88CF44DB-2597-1949-8DF0-23B59F5E43DB}" type="presOf" srcId="{79B3087A-72D6-AB4F-81DB-AEAF308BB666}" destId="{0EF8B2AE-61AD-154E-BD30-A5ED00267FCB}" srcOrd="0" destOrd="0" presId="urn:microsoft.com/office/officeart/2005/8/layout/orgChart1"/>
    <dgm:cxn modelId="{7E8352DB-E906-5D4E-883F-4A2DE9D30892}" type="presOf" srcId="{9AF7E9AB-3FDB-1546-9C17-6D52592D94CF}" destId="{7750F879-5355-BA40-BB8F-65239C74C6E5}" srcOrd="0" destOrd="0" presId="urn:microsoft.com/office/officeart/2005/8/layout/orgChart1"/>
    <dgm:cxn modelId="{BA9198DB-AB74-4F48-BD38-A1451B56D2C7}" type="presOf" srcId="{00E2DA42-5D05-5548-939F-225C44B4C1CF}" destId="{04105442-5B3C-8B44-AEA6-30C6FA9C2F09}" srcOrd="0" destOrd="0" presId="urn:microsoft.com/office/officeart/2005/8/layout/orgChart1"/>
    <dgm:cxn modelId="{7427E3DC-AB82-B04D-8CD2-52C4E9C26490}" type="presOf" srcId="{C27624F3-045C-8943-B5A7-1FDCB698DD1B}" destId="{89914840-6BAA-C343-A358-1C9F49525BD4}" srcOrd="0" destOrd="0" presId="urn:microsoft.com/office/officeart/2005/8/layout/orgChart1"/>
    <dgm:cxn modelId="{40B36EDF-3D89-CF49-B128-6C2C9B2B9069}" type="presOf" srcId="{1349723A-DEB4-7445-A9D0-E7C32B1BA01B}" destId="{86072B73-7082-FB46-89C5-FF20640F3043}" srcOrd="0" destOrd="0" presId="urn:microsoft.com/office/officeart/2005/8/layout/orgChart1"/>
    <dgm:cxn modelId="{23E376E6-B7AE-6A43-AC46-DEA8AE9C8471}" type="presOf" srcId="{0D5AD4F0-193D-1C4F-AF66-FCA992AA5A0E}" destId="{5C704A78-E50A-DA42-9059-BEB3E2EBE024}" srcOrd="1" destOrd="0" presId="urn:microsoft.com/office/officeart/2005/8/layout/orgChart1"/>
    <dgm:cxn modelId="{57EDB5E6-9B31-8A41-90F7-B3188320FAEC}" type="presOf" srcId="{30768AC7-A72F-6E4C-A5B3-1F40C176E263}" destId="{0FEB5E71-351D-2442-B1BC-373F91D85F5D}" srcOrd="1" destOrd="0" presId="urn:microsoft.com/office/officeart/2005/8/layout/orgChart1"/>
    <dgm:cxn modelId="{60BB3AE7-E3ED-474A-AC40-3F2A87F17B32}" srcId="{1900F6F6-9A5B-A443-BB02-ACDC3426C4C8}" destId="{2BFBFD5B-654E-1A4A-AF13-2DD52950829B}" srcOrd="0" destOrd="0" parTransId="{79B3087A-72D6-AB4F-81DB-AEAF308BB666}" sibTransId="{0E2C5A89-498C-AF43-8FE5-6BE43584C4A1}"/>
    <dgm:cxn modelId="{33E2D8E8-5B62-C94B-AE9A-55018AEE1B23}" type="presOf" srcId="{5CD92ED1-C0EC-B74F-9481-4F638C8D46C8}" destId="{8424810E-A710-B343-A5F8-E688AC330855}" srcOrd="1" destOrd="0" presId="urn:microsoft.com/office/officeart/2005/8/layout/orgChart1"/>
    <dgm:cxn modelId="{10E2DBE9-1E9D-E948-BCB3-F6F265684F60}" srcId="{88B6AB97-5F28-544C-BEAC-C3E751002205}" destId="{82A9FEAD-53D9-9E42-B593-8478FB3FB06E}" srcOrd="3" destOrd="0" parTransId="{33751185-0BDB-6C4E-9145-CC05E480972F}" sibTransId="{2E3493E0-50C3-3348-B1BC-8BE9FBAE13DE}"/>
    <dgm:cxn modelId="{48B283EA-E825-3245-9519-2B701189249D}" type="presOf" srcId="{00E2DA42-5D05-5548-939F-225C44B4C1CF}" destId="{D453F379-83F2-4748-A49A-51B18681F921}" srcOrd="1" destOrd="0" presId="urn:microsoft.com/office/officeart/2005/8/layout/orgChart1"/>
    <dgm:cxn modelId="{81B647EB-B2ED-654C-BE05-D718423B31CE}" type="presOf" srcId="{E0F78672-FA9A-7A4A-8649-E82BB29F5872}" destId="{69FF010B-516D-DB47-9B6A-84EBD25A7115}" srcOrd="0" destOrd="0" presId="urn:microsoft.com/office/officeart/2005/8/layout/orgChart1"/>
    <dgm:cxn modelId="{6E6B6AEB-72D0-DA4C-A280-D07882C69110}" type="presOf" srcId="{E1ABC7F0-A8BF-9344-8443-75AD0B0C7D36}" destId="{035EBF11-1B0C-5A47-9B18-D1E64002A788}" srcOrd="0" destOrd="0" presId="urn:microsoft.com/office/officeart/2005/8/layout/orgChart1"/>
    <dgm:cxn modelId="{46BED5EB-3A76-2D45-8718-AA9D5ED56ACA}" type="presOf" srcId="{644FF72E-21F6-534F-8584-9C56A84C06E5}" destId="{7D8C0A1C-59F9-8A44-972D-A7447F9CF90F}" srcOrd="1" destOrd="0" presId="urn:microsoft.com/office/officeart/2005/8/layout/orgChart1"/>
    <dgm:cxn modelId="{002683EC-4E34-7249-A229-95125B102B0C}" type="presOf" srcId="{B7C098EB-B7C3-494D-962B-5EAA98693340}" destId="{F811386E-ECBA-634D-877C-BA1405762C79}" srcOrd="0" destOrd="0" presId="urn:microsoft.com/office/officeart/2005/8/layout/orgChart1"/>
    <dgm:cxn modelId="{E3A084F0-51D7-044E-BAA6-25E967D9D52D}" type="presOf" srcId="{211D18E6-9AE7-F04B-8843-38E84A09C51F}" destId="{656ECB2B-640E-0042-8C2E-89CAFBBCCA94}" srcOrd="0" destOrd="0" presId="urn:microsoft.com/office/officeart/2005/8/layout/orgChart1"/>
    <dgm:cxn modelId="{49FB9EF0-6D47-2947-B22F-BDC69EABE1F9}" type="presOf" srcId="{1A15BF9E-96BB-1449-B644-F2B6B99D80D6}" destId="{AB024F0B-1AE1-CA45-8E11-8237E6E4D965}" srcOrd="0" destOrd="0" presId="urn:microsoft.com/office/officeart/2005/8/layout/orgChart1"/>
    <dgm:cxn modelId="{E7B4B1F0-202F-FF40-81B1-601275317D0F}" type="presOf" srcId="{5E6BDEA7-7C4A-394A-85FC-DE2F66171F31}" destId="{2B582AE4-0D50-4240-B14B-FF8552BE0148}" srcOrd="1" destOrd="0" presId="urn:microsoft.com/office/officeart/2005/8/layout/orgChart1"/>
    <dgm:cxn modelId="{BCEFF1F5-BEA3-4649-A628-9A282A45EE3A}" type="presOf" srcId="{0ED6FBF0-56C0-514D-B313-3F40AB64D30D}" destId="{C45D6584-FE03-3E44-888D-79D5D655E907}" srcOrd="1" destOrd="0" presId="urn:microsoft.com/office/officeart/2005/8/layout/orgChart1"/>
    <dgm:cxn modelId="{BFC923F6-9496-5E4D-9700-615FAAAA51D0}" type="presOf" srcId="{5B3DFF85-D44C-6F4E-B4CF-09809BD421FC}" destId="{658D7A42-DD17-8240-B2E3-F3B7A1A84DAB}" srcOrd="0" destOrd="0" presId="urn:microsoft.com/office/officeart/2005/8/layout/orgChart1"/>
    <dgm:cxn modelId="{B4852EFB-30BE-C24C-BD19-9AFD70BF67FA}" srcId="{C9C57733-EDCB-2C4D-8EE8-ABEB06B3DEA9}" destId="{24F1703A-71CE-7B44-B3C7-6C688DC52C9A}" srcOrd="2" destOrd="0" parTransId="{E9ACA369-E4B9-7149-A269-4A87C5C73B65}" sibTransId="{0367D54E-3E90-D648-9F1D-D243621D2343}"/>
    <dgm:cxn modelId="{B131D3FC-3B54-0948-BFB9-AA081A574AA3}" type="presOf" srcId="{7680463E-FBBD-7C4D-94B0-13D14EDA77F9}" destId="{8B9A35BB-9EF4-FE4A-8370-6FF9DF73AFD9}" srcOrd="0" destOrd="0" presId="urn:microsoft.com/office/officeart/2005/8/layout/orgChart1"/>
    <dgm:cxn modelId="{FC6347FD-9078-1745-A688-7BC593B1F760}" type="presOf" srcId="{5E60FD97-70FB-6545-AB57-395EC59FD484}" destId="{86F260CA-CBD4-3546-BF1D-4648272EC3E0}" srcOrd="0" destOrd="0" presId="urn:microsoft.com/office/officeart/2005/8/layout/orgChart1"/>
    <dgm:cxn modelId="{C8D8C4FD-83C9-7441-9757-17F16F972AFE}" type="presOf" srcId="{F5F68264-3349-E543-A469-282713CF5229}" destId="{28A64A2A-14A5-AB47-9949-5BA7687C8C4C}" srcOrd="1" destOrd="0" presId="urn:microsoft.com/office/officeart/2005/8/layout/orgChart1"/>
    <dgm:cxn modelId="{431637FE-E8DD-AB40-AE5C-6E584E68E520}" srcId="{98EFF1D0-BF62-A446-8075-B82F72DAE026}" destId="{5CD92ED1-C0EC-B74F-9481-4F638C8D46C8}" srcOrd="2" destOrd="0" parTransId="{9D82DD96-3873-8449-9C5C-21B13B4FD13E}" sibTransId="{F2CBDDE0-0C14-184B-AD3B-8B91E7183FAC}"/>
    <dgm:cxn modelId="{D289EEFE-5ACB-094C-8A58-E56760662869}" type="presOf" srcId="{A15C4859-60D0-1A46-A811-92859E6D4369}" destId="{39463CC8-455F-EE4C-B69D-BD073B370724}" srcOrd="0" destOrd="0" presId="urn:microsoft.com/office/officeart/2005/8/layout/orgChart1"/>
    <dgm:cxn modelId="{76D8F6FE-67DF-C940-B270-A7F1ECC10469}" type="presOf" srcId="{1349723A-DEB4-7445-A9D0-E7C32B1BA01B}" destId="{C677F9AF-64D5-D844-AEB3-14B7BD2E0040}" srcOrd="1" destOrd="0" presId="urn:microsoft.com/office/officeart/2005/8/layout/orgChart1"/>
    <dgm:cxn modelId="{903BE7FF-975D-C440-9EAE-F422F21D74EC}" type="presOf" srcId="{F2D6A0C1-78D8-CA41-8086-F0CC764AEA89}" destId="{CC8E8225-1E1C-0047-939D-CC55EFC2C00D}" srcOrd="0" destOrd="0" presId="urn:microsoft.com/office/officeart/2005/8/layout/orgChart1"/>
    <dgm:cxn modelId="{6B435BDA-6432-584F-B519-EF4005B7169F}" type="presParOf" srcId="{16ADACC9-3020-3646-8D76-206257D912CC}" destId="{021893B5-ECDC-954B-9750-5F19BFD1B367}" srcOrd="0" destOrd="0" presId="urn:microsoft.com/office/officeart/2005/8/layout/orgChart1"/>
    <dgm:cxn modelId="{F397FDDE-F102-6540-AFAE-55DDE600E7B5}" type="presParOf" srcId="{021893B5-ECDC-954B-9750-5F19BFD1B367}" destId="{48F5497F-8B09-5A41-A024-C4C3A0CEBC8D}" srcOrd="0" destOrd="0" presId="urn:microsoft.com/office/officeart/2005/8/layout/orgChart1"/>
    <dgm:cxn modelId="{D5D0F902-AECF-914B-A0F4-887E4584AF4D}" type="presParOf" srcId="{48F5497F-8B09-5A41-A024-C4C3A0CEBC8D}" destId="{38BC5797-317B-FC4E-9931-BE1892EC00D2}" srcOrd="0" destOrd="0" presId="urn:microsoft.com/office/officeart/2005/8/layout/orgChart1"/>
    <dgm:cxn modelId="{E61BA1F0-5F95-3F46-BBD0-53778F800718}" type="presParOf" srcId="{48F5497F-8B09-5A41-A024-C4C3A0CEBC8D}" destId="{39214DDB-F004-B547-9319-95B383096458}" srcOrd="1" destOrd="0" presId="urn:microsoft.com/office/officeart/2005/8/layout/orgChart1"/>
    <dgm:cxn modelId="{AEDDAA14-770C-F544-8E67-097E32F1CD33}" type="presParOf" srcId="{021893B5-ECDC-954B-9750-5F19BFD1B367}" destId="{31073531-17AF-184F-98D5-12BE437E2C99}" srcOrd="1" destOrd="0" presId="urn:microsoft.com/office/officeart/2005/8/layout/orgChart1"/>
    <dgm:cxn modelId="{8F3F5D96-76F4-AA48-B85E-20EB4023A555}" type="presParOf" srcId="{31073531-17AF-184F-98D5-12BE437E2C99}" destId="{89914840-6BAA-C343-A358-1C9F49525BD4}" srcOrd="0" destOrd="0" presId="urn:microsoft.com/office/officeart/2005/8/layout/orgChart1"/>
    <dgm:cxn modelId="{B6F0E2FD-1BBB-DF43-BEFF-ED5B20F4174F}" type="presParOf" srcId="{31073531-17AF-184F-98D5-12BE437E2C99}" destId="{15F6B49F-14ED-0342-8DDC-0BAD45A1C9DB}" srcOrd="1" destOrd="0" presId="urn:microsoft.com/office/officeart/2005/8/layout/orgChart1"/>
    <dgm:cxn modelId="{7152501A-B014-8F46-A8CC-7E3B0F6DCD5D}" type="presParOf" srcId="{15F6B49F-14ED-0342-8DDC-0BAD45A1C9DB}" destId="{D53DCB44-F064-994F-83AC-87DD18619AAA}" srcOrd="0" destOrd="0" presId="urn:microsoft.com/office/officeart/2005/8/layout/orgChart1"/>
    <dgm:cxn modelId="{6E7612A2-5039-E441-8131-00EDCF628AD7}" type="presParOf" srcId="{D53DCB44-F064-994F-83AC-87DD18619AAA}" destId="{60E0A111-9ED9-4E40-B82F-452749B9E173}" srcOrd="0" destOrd="0" presId="urn:microsoft.com/office/officeart/2005/8/layout/orgChart1"/>
    <dgm:cxn modelId="{BE62814A-D513-5C41-8A8A-313AEAC9B612}" type="presParOf" srcId="{D53DCB44-F064-994F-83AC-87DD18619AAA}" destId="{158FA4A5-B2CB-3E4B-91FF-FF8506BBA601}" srcOrd="1" destOrd="0" presId="urn:microsoft.com/office/officeart/2005/8/layout/orgChart1"/>
    <dgm:cxn modelId="{3E601E08-D234-374E-83C6-407021ADA29A}" type="presParOf" srcId="{15F6B49F-14ED-0342-8DDC-0BAD45A1C9DB}" destId="{2A16B17E-62A6-F343-8CAD-070B31001071}" srcOrd="1" destOrd="0" presId="urn:microsoft.com/office/officeart/2005/8/layout/orgChart1"/>
    <dgm:cxn modelId="{F6609178-8948-1043-B9BC-79CB5378B7BF}" type="presParOf" srcId="{2A16B17E-62A6-F343-8CAD-070B31001071}" destId="{9FE5896A-27C6-BF4C-9EDF-8F2A4EF03610}" srcOrd="0" destOrd="0" presId="urn:microsoft.com/office/officeart/2005/8/layout/orgChart1"/>
    <dgm:cxn modelId="{0F81EFCF-EA24-E945-854C-FA374A138CEF}" type="presParOf" srcId="{2A16B17E-62A6-F343-8CAD-070B31001071}" destId="{338047A9-EAE6-9C43-A5A1-A4F2C5DF6FCC}" srcOrd="1" destOrd="0" presId="urn:microsoft.com/office/officeart/2005/8/layout/orgChart1"/>
    <dgm:cxn modelId="{83BBACA3-8DE4-2042-90A1-98F53F06B683}" type="presParOf" srcId="{338047A9-EAE6-9C43-A5A1-A4F2C5DF6FCC}" destId="{F90F3D75-01AA-6D43-95B3-9B0E307BD59E}" srcOrd="0" destOrd="0" presId="urn:microsoft.com/office/officeart/2005/8/layout/orgChart1"/>
    <dgm:cxn modelId="{6BC73E88-B4F5-0D43-9C23-644880954CBA}" type="presParOf" srcId="{F90F3D75-01AA-6D43-95B3-9B0E307BD59E}" destId="{18AF0D6F-0DAD-9648-AD92-B74E1C94BA8D}" srcOrd="0" destOrd="0" presId="urn:microsoft.com/office/officeart/2005/8/layout/orgChart1"/>
    <dgm:cxn modelId="{065ECC4C-79B6-6340-BC0E-2C6AF19F5DE3}" type="presParOf" srcId="{F90F3D75-01AA-6D43-95B3-9B0E307BD59E}" destId="{A97E464F-0085-1A4F-B2A6-599501A69EC6}" srcOrd="1" destOrd="0" presId="urn:microsoft.com/office/officeart/2005/8/layout/orgChart1"/>
    <dgm:cxn modelId="{E81C5B38-C1FE-6B40-9518-BB7264F85CF8}" type="presParOf" srcId="{338047A9-EAE6-9C43-A5A1-A4F2C5DF6FCC}" destId="{39F5DE41-5111-0845-8438-C3C7FBB82F7B}" srcOrd="1" destOrd="0" presId="urn:microsoft.com/office/officeart/2005/8/layout/orgChart1"/>
    <dgm:cxn modelId="{70F51507-5583-084B-B72B-E5B713E85C33}" type="presParOf" srcId="{39F5DE41-5111-0845-8438-C3C7FBB82F7B}" destId="{E9BD7C12-1532-4C4D-A8EF-9EE0460226D8}" srcOrd="0" destOrd="0" presId="urn:microsoft.com/office/officeart/2005/8/layout/orgChart1"/>
    <dgm:cxn modelId="{BB9FC990-54A2-F64B-AE26-17A208B1B10D}" type="presParOf" srcId="{39F5DE41-5111-0845-8438-C3C7FBB82F7B}" destId="{E881F6E0-D757-7840-92DB-5B25882407CB}" srcOrd="1" destOrd="0" presId="urn:microsoft.com/office/officeart/2005/8/layout/orgChart1"/>
    <dgm:cxn modelId="{DEE1091A-AD7B-F141-BE52-44873AC01E77}" type="presParOf" srcId="{E881F6E0-D757-7840-92DB-5B25882407CB}" destId="{953B7FE4-C41B-0248-B42A-9D9D36E7F7AA}" srcOrd="0" destOrd="0" presId="urn:microsoft.com/office/officeart/2005/8/layout/orgChart1"/>
    <dgm:cxn modelId="{3385BB15-BD44-7C4B-96C9-8BBB01EE4D22}" type="presParOf" srcId="{953B7FE4-C41B-0248-B42A-9D9D36E7F7AA}" destId="{1F4215F8-716C-844F-AC9F-CFD852932589}" srcOrd="0" destOrd="0" presId="urn:microsoft.com/office/officeart/2005/8/layout/orgChart1"/>
    <dgm:cxn modelId="{A92D7504-D9E0-B848-AECE-334539522AF1}" type="presParOf" srcId="{953B7FE4-C41B-0248-B42A-9D9D36E7F7AA}" destId="{DD6DD903-FA3E-E044-BF1E-79112B4386ED}" srcOrd="1" destOrd="0" presId="urn:microsoft.com/office/officeart/2005/8/layout/orgChart1"/>
    <dgm:cxn modelId="{8CD2DD20-9396-1245-BB84-47616D77C1E4}" type="presParOf" srcId="{E881F6E0-D757-7840-92DB-5B25882407CB}" destId="{D5F2D1F2-E8A2-884F-9134-25C9E332DFB8}" srcOrd="1" destOrd="0" presId="urn:microsoft.com/office/officeart/2005/8/layout/orgChart1"/>
    <dgm:cxn modelId="{F989E61E-18B0-474D-B350-1A420DFBE3D0}" type="presParOf" srcId="{E881F6E0-D757-7840-92DB-5B25882407CB}" destId="{5798CAC2-DB79-8E4E-8598-B17297A81EF5}" srcOrd="2" destOrd="0" presId="urn:microsoft.com/office/officeart/2005/8/layout/orgChart1"/>
    <dgm:cxn modelId="{B67D4EBD-0BFD-EE4B-97D5-6CC3105F308B}" type="presParOf" srcId="{39F5DE41-5111-0845-8438-C3C7FBB82F7B}" destId="{7B47E301-FBED-F94E-B70F-E6A4E10E928A}" srcOrd="2" destOrd="0" presId="urn:microsoft.com/office/officeart/2005/8/layout/orgChart1"/>
    <dgm:cxn modelId="{556B31B8-7A59-594E-B636-82E9A962693E}" type="presParOf" srcId="{39F5DE41-5111-0845-8438-C3C7FBB82F7B}" destId="{7DCA69DE-E192-2845-AE43-432FFC89AEB0}" srcOrd="3" destOrd="0" presId="urn:microsoft.com/office/officeart/2005/8/layout/orgChart1"/>
    <dgm:cxn modelId="{A2C94A56-4AB3-4344-93E8-0643F295432D}" type="presParOf" srcId="{7DCA69DE-E192-2845-AE43-432FFC89AEB0}" destId="{F624A524-6D97-7B4F-B9A5-9D0F98745B5A}" srcOrd="0" destOrd="0" presId="urn:microsoft.com/office/officeart/2005/8/layout/orgChart1"/>
    <dgm:cxn modelId="{D5A06650-A577-A34A-A294-E2BE1682AE82}" type="presParOf" srcId="{F624A524-6D97-7B4F-B9A5-9D0F98745B5A}" destId="{86072B73-7082-FB46-89C5-FF20640F3043}" srcOrd="0" destOrd="0" presId="urn:microsoft.com/office/officeart/2005/8/layout/orgChart1"/>
    <dgm:cxn modelId="{17724A81-CFC8-C645-A629-9F51E4E58B10}" type="presParOf" srcId="{F624A524-6D97-7B4F-B9A5-9D0F98745B5A}" destId="{C677F9AF-64D5-D844-AEB3-14B7BD2E0040}" srcOrd="1" destOrd="0" presId="urn:microsoft.com/office/officeart/2005/8/layout/orgChart1"/>
    <dgm:cxn modelId="{7C3CD555-FCED-4B4D-AB99-8F633D7BE433}" type="presParOf" srcId="{7DCA69DE-E192-2845-AE43-432FFC89AEB0}" destId="{9A2F892C-A6CC-A148-B0F6-26C57F41CF9B}" srcOrd="1" destOrd="0" presId="urn:microsoft.com/office/officeart/2005/8/layout/orgChart1"/>
    <dgm:cxn modelId="{BDF0D9AE-8433-A349-84D4-23E95EC23251}" type="presParOf" srcId="{7DCA69DE-E192-2845-AE43-432FFC89AEB0}" destId="{9136D716-EB09-0E43-877C-EA98220BAF37}" srcOrd="2" destOrd="0" presId="urn:microsoft.com/office/officeart/2005/8/layout/orgChart1"/>
    <dgm:cxn modelId="{FDF59FB1-D65A-2041-8BFE-B17B2102C8B0}" type="presParOf" srcId="{39F5DE41-5111-0845-8438-C3C7FBB82F7B}" destId="{704A1203-BF07-0841-BB5B-379A73CC52C0}" srcOrd="4" destOrd="0" presId="urn:microsoft.com/office/officeart/2005/8/layout/orgChart1"/>
    <dgm:cxn modelId="{AD8F6586-2FC7-2A45-AF62-F42B51A202D5}" type="presParOf" srcId="{39F5DE41-5111-0845-8438-C3C7FBB82F7B}" destId="{4895CA87-A687-2F47-AEAC-EF0ADCA1D830}" srcOrd="5" destOrd="0" presId="urn:microsoft.com/office/officeart/2005/8/layout/orgChart1"/>
    <dgm:cxn modelId="{8C5C09E3-B970-3E46-A78A-2DDC8D6A1212}" type="presParOf" srcId="{4895CA87-A687-2F47-AEAC-EF0ADCA1D830}" destId="{59B71F9B-E9C0-304F-A40C-815B1FCDC516}" srcOrd="0" destOrd="0" presId="urn:microsoft.com/office/officeart/2005/8/layout/orgChart1"/>
    <dgm:cxn modelId="{D7CEAEA9-9955-B24D-BDCB-EE60C734627A}" type="presParOf" srcId="{59B71F9B-E9C0-304F-A40C-815B1FCDC516}" destId="{31BC531C-4BE6-254E-9DF0-37D05B3A584C}" srcOrd="0" destOrd="0" presId="urn:microsoft.com/office/officeart/2005/8/layout/orgChart1"/>
    <dgm:cxn modelId="{302D583F-68FA-B04B-8DC4-91733898BED1}" type="presParOf" srcId="{59B71F9B-E9C0-304F-A40C-815B1FCDC516}" destId="{6C25BB43-EDC6-6A44-AEE3-D576EC4BE4D4}" srcOrd="1" destOrd="0" presId="urn:microsoft.com/office/officeart/2005/8/layout/orgChart1"/>
    <dgm:cxn modelId="{EE06809F-01FE-2341-922E-E6E38C6199D4}" type="presParOf" srcId="{4895CA87-A687-2F47-AEAC-EF0ADCA1D830}" destId="{A1301DF5-8FBC-6845-9E21-2B46DF5610AE}" srcOrd="1" destOrd="0" presId="urn:microsoft.com/office/officeart/2005/8/layout/orgChart1"/>
    <dgm:cxn modelId="{63EC87BA-C7AE-1448-954D-C8F150371991}" type="presParOf" srcId="{4895CA87-A687-2F47-AEAC-EF0ADCA1D830}" destId="{466FBCC0-E438-FD45-BFD6-5C7A58AFC61D}" srcOrd="2" destOrd="0" presId="urn:microsoft.com/office/officeart/2005/8/layout/orgChart1"/>
    <dgm:cxn modelId="{6E784A5E-8219-5C4F-9A58-3A508E9B19DA}" type="presParOf" srcId="{39F5DE41-5111-0845-8438-C3C7FBB82F7B}" destId="{DD0F3826-5EA4-114F-ACDA-E59D81D600DA}" srcOrd="6" destOrd="0" presId="urn:microsoft.com/office/officeart/2005/8/layout/orgChart1"/>
    <dgm:cxn modelId="{7E2EE3DB-DA87-554D-A1A0-43A9A2C3C535}" type="presParOf" srcId="{39F5DE41-5111-0845-8438-C3C7FBB82F7B}" destId="{F6FA96BC-D25C-894B-AD86-CA47061A4938}" srcOrd="7" destOrd="0" presId="urn:microsoft.com/office/officeart/2005/8/layout/orgChart1"/>
    <dgm:cxn modelId="{35E4D025-DD5F-8F4F-9736-4F5B275E4CCE}" type="presParOf" srcId="{F6FA96BC-D25C-894B-AD86-CA47061A4938}" destId="{00452C6F-C76A-594C-AE90-D2433F577ADD}" srcOrd="0" destOrd="0" presId="urn:microsoft.com/office/officeart/2005/8/layout/orgChart1"/>
    <dgm:cxn modelId="{EC1345AC-F78B-0641-A390-F7EF2724C843}" type="presParOf" srcId="{00452C6F-C76A-594C-AE90-D2433F577ADD}" destId="{D2714212-7C0D-C64E-BB9E-7AB5C683E71D}" srcOrd="0" destOrd="0" presId="urn:microsoft.com/office/officeart/2005/8/layout/orgChart1"/>
    <dgm:cxn modelId="{DC3497DD-44A8-A94E-A289-E896E9EA0101}" type="presParOf" srcId="{00452C6F-C76A-594C-AE90-D2433F577ADD}" destId="{8612338A-967D-EB48-999B-C8A6FAF5A09C}" srcOrd="1" destOrd="0" presId="urn:microsoft.com/office/officeart/2005/8/layout/orgChart1"/>
    <dgm:cxn modelId="{078446B9-D92D-A045-AA1F-B526A681D705}" type="presParOf" srcId="{F6FA96BC-D25C-894B-AD86-CA47061A4938}" destId="{C1E7FBFE-2F16-964E-8A3B-41D75BF04581}" srcOrd="1" destOrd="0" presId="urn:microsoft.com/office/officeart/2005/8/layout/orgChart1"/>
    <dgm:cxn modelId="{156CCB1D-F763-AB4E-899F-E0621FA929DD}" type="presParOf" srcId="{F6FA96BC-D25C-894B-AD86-CA47061A4938}" destId="{180CD618-1F1F-BC4E-9267-11DB71E61E58}" srcOrd="2" destOrd="0" presId="urn:microsoft.com/office/officeart/2005/8/layout/orgChart1"/>
    <dgm:cxn modelId="{A619E815-55CB-D34B-AD6F-6F8BF275AA9E}" type="presParOf" srcId="{338047A9-EAE6-9C43-A5A1-A4F2C5DF6FCC}" destId="{81C80393-4794-1A45-99C7-D0A50BB3ED0E}" srcOrd="2" destOrd="0" presId="urn:microsoft.com/office/officeart/2005/8/layout/orgChart1"/>
    <dgm:cxn modelId="{26C5C7A1-9878-E248-AF93-903B7334E08A}" type="presParOf" srcId="{2A16B17E-62A6-F343-8CAD-070B31001071}" destId="{7D0C9B43-2651-724C-8E89-AD14F69A4919}" srcOrd="2" destOrd="0" presId="urn:microsoft.com/office/officeart/2005/8/layout/orgChart1"/>
    <dgm:cxn modelId="{71696E7E-7267-0143-B21B-B9A55D842022}" type="presParOf" srcId="{2A16B17E-62A6-F343-8CAD-070B31001071}" destId="{C4A3DE9D-9AA4-2B41-9657-B036A01D41C7}" srcOrd="3" destOrd="0" presId="urn:microsoft.com/office/officeart/2005/8/layout/orgChart1"/>
    <dgm:cxn modelId="{418CF3E0-01EE-B142-92F3-E5BA4FFDF66B}" type="presParOf" srcId="{C4A3DE9D-9AA4-2B41-9657-B036A01D41C7}" destId="{46A9FA84-41CC-D146-9BC3-F149BE1F0A3E}" srcOrd="0" destOrd="0" presId="urn:microsoft.com/office/officeart/2005/8/layout/orgChart1"/>
    <dgm:cxn modelId="{840625AC-323C-F54D-B9F5-6E76F2534B16}" type="presParOf" srcId="{46A9FA84-41CC-D146-9BC3-F149BE1F0A3E}" destId="{983B2D4D-FA59-AA42-B991-A0AD868D9467}" srcOrd="0" destOrd="0" presId="urn:microsoft.com/office/officeart/2005/8/layout/orgChart1"/>
    <dgm:cxn modelId="{A2616E9D-36EF-764D-916D-325360C6DE99}" type="presParOf" srcId="{46A9FA84-41CC-D146-9BC3-F149BE1F0A3E}" destId="{76E16720-A5B0-434B-B5C4-AABDA9F5C5AD}" srcOrd="1" destOrd="0" presId="urn:microsoft.com/office/officeart/2005/8/layout/orgChart1"/>
    <dgm:cxn modelId="{730E91FA-C4EF-0940-87B9-4DC6C259AE21}" type="presParOf" srcId="{C4A3DE9D-9AA4-2B41-9657-B036A01D41C7}" destId="{C5EE31D6-E60B-5041-B2D4-6DBA3E4F3547}" srcOrd="1" destOrd="0" presId="urn:microsoft.com/office/officeart/2005/8/layout/orgChart1"/>
    <dgm:cxn modelId="{8288AC00-C1D2-B442-B793-801858F0D7BB}" type="presParOf" srcId="{C5EE31D6-E60B-5041-B2D4-6DBA3E4F3547}" destId="{E3039058-7E16-6349-8E62-811D9ADBB227}" srcOrd="0" destOrd="0" presId="urn:microsoft.com/office/officeart/2005/8/layout/orgChart1"/>
    <dgm:cxn modelId="{F43F62F9-B4C8-0744-8E7E-43FF25F6B58C}" type="presParOf" srcId="{C5EE31D6-E60B-5041-B2D4-6DBA3E4F3547}" destId="{11377DCE-0557-AB45-8679-5DA3A8582E01}" srcOrd="1" destOrd="0" presId="urn:microsoft.com/office/officeart/2005/8/layout/orgChart1"/>
    <dgm:cxn modelId="{B645EA82-A58D-F545-BC54-25E97B10AE7C}" type="presParOf" srcId="{11377DCE-0557-AB45-8679-5DA3A8582E01}" destId="{FDFDF0DF-395D-0A4F-BD2D-3600BE5A36BC}" srcOrd="0" destOrd="0" presId="urn:microsoft.com/office/officeart/2005/8/layout/orgChart1"/>
    <dgm:cxn modelId="{3B2ED572-704E-C945-90E8-51B060848951}" type="presParOf" srcId="{FDFDF0DF-395D-0A4F-BD2D-3600BE5A36BC}" destId="{CC8E8225-1E1C-0047-939D-CC55EFC2C00D}" srcOrd="0" destOrd="0" presId="urn:microsoft.com/office/officeart/2005/8/layout/orgChart1"/>
    <dgm:cxn modelId="{FAB593AD-4852-744B-B513-1317F5E5F22E}" type="presParOf" srcId="{FDFDF0DF-395D-0A4F-BD2D-3600BE5A36BC}" destId="{8C3C2282-0206-404E-A053-069DAEB5133C}" srcOrd="1" destOrd="0" presId="urn:microsoft.com/office/officeart/2005/8/layout/orgChart1"/>
    <dgm:cxn modelId="{D912C40E-C7C7-1148-903B-F8785F072AC7}" type="presParOf" srcId="{11377DCE-0557-AB45-8679-5DA3A8582E01}" destId="{29D09312-7B2C-A244-9E70-62DA0A808F94}" srcOrd="1" destOrd="0" presId="urn:microsoft.com/office/officeart/2005/8/layout/orgChart1"/>
    <dgm:cxn modelId="{0A1DCCA4-FB29-2D42-8A31-64B7A513E2CD}" type="presParOf" srcId="{11377DCE-0557-AB45-8679-5DA3A8582E01}" destId="{A1CBF3BD-DE7B-6447-9155-9440575CBAA9}" srcOrd="2" destOrd="0" presId="urn:microsoft.com/office/officeart/2005/8/layout/orgChart1"/>
    <dgm:cxn modelId="{C92042D3-ED99-F045-9F73-4E800719F1CB}" type="presParOf" srcId="{C5EE31D6-E60B-5041-B2D4-6DBA3E4F3547}" destId="{791795C3-949C-874E-AC42-23622155393A}" srcOrd="2" destOrd="0" presId="urn:microsoft.com/office/officeart/2005/8/layout/orgChart1"/>
    <dgm:cxn modelId="{0479D3F0-7EB0-E04C-B783-E8C33567B02E}" type="presParOf" srcId="{C5EE31D6-E60B-5041-B2D4-6DBA3E4F3547}" destId="{2F5C87E5-1DEF-0A40-AEFF-0A18576912A1}" srcOrd="3" destOrd="0" presId="urn:microsoft.com/office/officeart/2005/8/layout/orgChart1"/>
    <dgm:cxn modelId="{566A4EA0-55EF-0E43-992A-6A5F0CB4BE59}" type="presParOf" srcId="{2F5C87E5-1DEF-0A40-AEFF-0A18576912A1}" destId="{05D108B4-BE2D-B746-9360-7E1600FFAFDD}" srcOrd="0" destOrd="0" presId="urn:microsoft.com/office/officeart/2005/8/layout/orgChart1"/>
    <dgm:cxn modelId="{59A42648-D6AB-7447-B71F-8981464F1ADB}" type="presParOf" srcId="{05D108B4-BE2D-B746-9360-7E1600FFAFDD}" destId="{0A138634-DC13-7E4F-B1BC-71DAFF5BE1FC}" srcOrd="0" destOrd="0" presId="urn:microsoft.com/office/officeart/2005/8/layout/orgChart1"/>
    <dgm:cxn modelId="{E4FCBC56-EF32-594E-A192-9CB1CE9284C9}" type="presParOf" srcId="{05D108B4-BE2D-B746-9360-7E1600FFAFDD}" destId="{BA9A452F-12E9-0E44-A83B-9EE07E8A0099}" srcOrd="1" destOrd="0" presId="urn:microsoft.com/office/officeart/2005/8/layout/orgChart1"/>
    <dgm:cxn modelId="{D00A151D-DBD3-BC4A-B312-00C02600C532}" type="presParOf" srcId="{2F5C87E5-1DEF-0A40-AEFF-0A18576912A1}" destId="{1492B571-3577-EC46-8E43-2FC0542BDED6}" srcOrd="1" destOrd="0" presId="urn:microsoft.com/office/officeart/2005/8/layout/orgChart1"/>
    <dgm:cxn modelId="{FC5CF3F6-6C1A-2F45-B416-A1A6553FCBBB}" type="presParOf" srcId="{2F5C87E5-1DEF-0A40-AEFF-0A18576912A1}" destId="{34483472-5E95-F145-977F-898B5AAC133D}" srcOrd="2" destOrd="0" presId="urn:microsoft.com/office/officeart/2005/8/layout/orgChart1"/>
    <dgm:cxn modelId="{E4CF3A56-8C48-2040-AEF7-BE56E3EFA5DD}" type="presParOf" srcId="{C5EE31D6-E60B-5041-B2D4-6DBA3E4F3547}" destId="{F67D2567-70E0-824C-AD92-D2522A56D7AA}" srcOrd="4" destOrd="0" presId="urn:microsoft.com/office/officeart/2005/8/layout/orgChart1"/>
    <dgm:cxn modelId="{E0B866FB-D2A9-AA40-84D7-4CDD605EB9F4}" type="presParOf" srcId="{C5EE31D6-E60B-5041-B2D4-6DBA3E4F3547}" destId="{E075BFE1-5780-1A4B-AE57-D48FA06BDE29}" srcOrd="5" destOrd="0" presId="urn:microsoft.com/office/officeart/2005/8/layout/orgChart1"/>
    <dgm:cxn modelId="{28CE9B0F-7E3D-BF47-BE8D-EA3C0A4BFABF}" type="presParOf" srcId="{E075BFE1-5780-1A4B-AE57-D48FA06BDE29}" destId="{9007A70B-0FF9-FA41-8339-BD92EC16933C}" srcOrd="0" destOrd="0" presId="urn:microsoft.com/office/officeart/2005/8/layout/orgChart1"/>
    <dgm:cxn modelId="{7846CA8E-C0BB-FF4D-966B-CA8B62E45186}" type="presParOf" srcId="{9007A70B-0FF9-FA41-8339-BD92EC16933C}" destId="{DA1B8F42-A2CC-154C-9CE3-A011FEE8DF6D}" srcOrd="0" destOrd="0" presId="urn:microsoft.com/office/officeart/2005/8/layout/orgChart1"/>
    <dgm:cxn modelId="{148EB8A5-9782-5C45-90BC-8884A572DA93}" type="presParOf" srcId="{9007A70B-0FF9-FA41-8339-BD92EC16933C}" destId="{0FEB5E71-351D-2442-B1BC-373F91D85F5D}" srcOrd="1" destOrd="0" presId="urn:microsoft.com/office/officeart/2005/8/layout/orgChart1"/>
    <dgm:cxn modelId="{0343AF0A-7737-CD4F-9998-02AD0070F7D2}" type="presParOf" srcId="{E075BFE1-5780-1A4B-AE57-D48FA06BDE29}" destId="{F60931C2-0756-044F-8612-7A5A6E6A73DE}" srcOrd="1" destOrd="0" presId="urn:microsoft.com/office/officeart/2005/8/layout/orgChart1"/>
    <dgm:cxn modelId="{2B9B0FBE-2E74-7C44-8A9A-6FABCA714B2F}" type="presParOf" srcId="{E075BFE1-5780-1A4B-AE57-D48FA06BDE29}" destId="{62084D06-CF3B-6145-88B8-07EC7D2BE6FB}" srcOrd="2" destOrd="0" presId="urn:microsoft.com/office/officeart/2005/8/layout/orgChart1"/>
    <dgm:cxn modelId="{C0BDDA4B-3569-7946-98B6-AD336CE16F29}" type="presParOf" srcId="{C5EE31D6-E60B-5041-B2D4-6DBA3E4F3547}" destId="{32748157-8887-D748-84DA-590A75378006}" srcOrd="6" destOrd="0" presId="urn:microsoft.com/office/officeart/2005/8/layout/orgChart1"/>
    <dgm:cxn modelId="{00E861CA-1956-544A-B1B2-2BE5F32F5FB7}" type="presParOf" srcId="{C5EE31D6-E60B-5041-B2D4-6DBA3E4F3547}" destId="{DF5F8662-B257-7A4C-B831-5F4BBDAF68CB}" srcOrd="7" destOrd="0" presId="urn:microsoft.com/office/officeart/2005/8/layout/orgChart1"/>
    <dgm:cxn modelId="{28DAD42C-37CA-1D46-B23B-AA1EC440F746}" type="presParOf" srcId="{DF5F8662-B257-7A4C-B831-5F4BBDAF68CB}" destId="{AEEB56BC-257B-9D4C-BCF0-FB86459AAF13}" srcOrd="0" destOrd="0" presId="urn:microsoft.com/office/officeart/2005/8/layout/orgChart1"/>
    <dgm:cxn modelId="{C44FE1B7-91B9-634D-A090-B34FC3F23AB4}" type="presParOf" srcId="{AEEB56BC-257B-9D4C-BCF0-FB86459AAF13}" destId="{F811386E-ECBA-634D-877C-BA1405762C79}" srcOrd="0" destOrd="0" presId="urn:microsoft.com/office/officeart/2005/8/layout/orgChart1"/>
    <dgm:cxn modelId="{BD6FE267-873D-3C48-916C-DAF207ECF085}" type="presParOf" srcId="{AEEB56BC-257B-9D4C-BCF0-FB86459AAF13}" destId="{41194407-7992-294A-86EC-5DA0462A22C6}" srcOrd="1" destOrd="0" presId="urn:microsoft.com/office/officeart/2005/8/layout/orgChart1"/>
    <dgm:cxn modelId="{AEE6787F-C593-5A45-BC51-5F78932850AA}" type="presParOf" srcId="{DF5F8662-B257-7A4C-B831-5F4BBDAF68CB}" destId="{23DDF1C3-DF93-C446-985C-66F3612F15F4}" srcOrd="1" destOrd="0" presId="urn:microsoft.com/office/officeart/2005/8/layout/orgChart1"/>
    <dgm:cxn modelId="{AD1B6AE5-6904-2340-9091-105D76A3BADD}" type="presParOf" srcId="{DF5F8662-B257-7A4C-B831-5F4BBDAF68CB}" destId="{62CCE23B-A04B-1A45-B46D-3ABABBE3DE32}" srcOrd="2" destOrd="0" presId="urn:microsoft.com/office/officeart/2005/8/layout/orgChart1"/>
    <dgm:cxn modelId="{2C15CB13-3DD1-4E48-A1A4-8064270BD1CB}" type="presParOf" srcId="{C4A3DE9D-9AA4-2B41-9657-B036A01D41C7}" destId="{A9229988-A74B-DD47-8F45-AB6B818B0375}" srcOrd="2" destOrd="0" presId="urn:microsoft.com/office/officeart/2005/8/layout/orgChart1"/>
    <dgm:cxn modelId="{CA3E371B-7969-8A4E-BAC8-1DF53F3B247A}" type="presParOf" srcId="{2A16B17E-62A6-F343-8CAD-070B31001071}" destId="{E09A86AF-ED11-804D-ACE2-38C28F551401}" srcOrd="4" destOrd="0" presId="urn:microsoft.com/office/officeart/2005/8/layout/orgChart1"/>
    <dgm:cxn modelId="{F14C171B-A296-AB41-AFAF-5614195566F5}" type="presParOf" srcId="{2A16B17E-62A6-F343-8CAD-070B31001071}" destId="{E86ECCCC-908E-B24D-BD51-5EEEFF49C5F0}" srcOrd="5" destOrd="0" presId="urn:microsoft.com/office/officeart/2005/8/layout/orgChart1"/>
    <dgm:cxn modelId="{26647B3B-3EA1-4346-B0D1-63DA90E0F645}" type="presParOf" srcId="{E86ECCCC-908E-B24D-BD51-5EEEFF49C5F0}" destId="{CC1CE666-7B4A-244C-8071-BFEE41736AA0}" srcOrd="0" destOrd="0" presId="urn:microsoft.com/office/officeart/2005/8/layout/orgChart1"/>
    <dgm:cxn modelId="{3EF46ECD-48FA-424E-B52B-E4866ED862BB}" type="presParOf" srcId="{CC1CE666-7B4A-244C-8071-BFEE41736AA0}" destId="{5668187B-EA60-7D4E-9AD5-669778C14C77}" srcOrd="0" destOrd="0" presId="urn:microsoft.com/office/officeart/2005/8/layout/orgChart1"/>
    <dgm:cxn modelId="{DA2714BD-2604-5E46-A352-2BA5EA9B7FDC}" type="presParOf" srcId="{CC1CE666-7B4A-244C-8071-BFEE41736AA0}" destId="{A5A9FD2D-2E77-004D-AC26-7D6897B01DB8}" srcOrd="1" destOrd="0" presId="urn:microsoft.com/office/officeart/2005/8/layout/orgChart1"/>
    <dgm:cxn modelId="{8B1D3D42-357E-DE42-A94B-F704E043171C}" type="presParOf" srcId="{E86ECCCC-908E-B24D-BD51-5EEEFF49C5F0}" destId="{C2E13D12-7297-384F-8676-C679C786DBF5}" srcOrd="1" destOrd="0" presId="urn:microsoft.com/office/officeart/2005/8/layout/orgChart1"/>
    <dgm:cxn modelId="{08C25E1D-2C2E-934D-98DD-7756316B83B7}" type="presParOf" srcId="{C2E13D12-7297-384F-8676-C679C786DBF5}" destId="{BA56CCB3-8BE4-3A49-A9CC-FBCBD918D082}" srcOrd="0" destOrd="0" presId="urn:microsoft.com/office/officeart/2005/8/layout/orgChart1"/>
    <dgm:cxn modelId="{43EB743D-52B5-2240-ACED-E59522B68D70}" type="presParOf" srcId="{C2E13D12-7297-384F-8676-C679C786DBF5}" destId="{ACC50F6F-6973-5642-8EE5-37ADE49A82D6}" srcOrd="1" destOrd="0" presId="urn:microsoft.com/office/officeart/2005/8/layout/orgChart1"/>
    <dgm:cxn modelId="{7060F939-C372-2B46-A446-91D228C4B73E}" type="presParOf" srcId="{ACC50F6F-6973-5642-8EE5-37ADE49A82D6}" destId="{416C9315-765E-2642-B584-3E0A0C630A57}" srcOrd="0" destOrd="0" presId="urn:microsoft.com/office/officeart/2005/8/layout/orgChart1"/>
    <dgm:cxn modelId="{F1679289-277A-1549-93DF-3A310A71BAAE}" type="presParOf" srcId="{416C9315-765E-2642-B584-3E0A0C630A57}" destId="{23262C75-EA6F-0C48-A9A6-6E9F6E8BAA7E}" srcOrd="0" destOrd="0" presId="urn:microsoft.com/office/officeart/2005/8/layout/orgChart1"/>
    <dgm:cxn modelId="{8F3373C1-9A1F-3D42-9507-A006C929B2EE}" type="presParOf" srcId="{416C9315-765E-2642-B584-3E0A0C630A57}" destId="{C54C52CE-CC16-2143-84A1-4BEFFDEE1C67}" srcOrd="1" destOrd="0" presId="urn:microsoft.com/office/officeart/2005/8/layout/orgChart1"/>
    <dgm:cxn modelId="{7E7C6EC3-3116-314E-8319-2054D84243B5}" type="presParOf" srcId="{ACC50F6F-6973-5642-8EE5-37ADE49A82D6}" destId="{C444B53F-E90A-6040-A620-931D09E89E88}" srcOrd="1" destOrd="0" presId="urn:microsoft.com/office/officeart/2005/8/layout/orgChart1"/>
    <dgm:cxn modelId="{9DA31463-7C07-D049-9ED2-435C98B2CD34}" type="presParOf" srcId="{ACC50F6F-6973-5642-8EE5-37ADE49A82D6}" destId="{453405E2-2DE2-ED47-B5F9-FAE039A174C7}" srcOrd="2" destOrd="0" presId="urn:microsoft.com/office/officeart/2005/8/layout/orgChart1"/>
    <dgm:cxn modelId="{F3F01F54-491A-AF42-8AA9-FBBCBDD71668}" type="presParOf" srcId="{C2E13D12-7297-384F-8676-C679C786DBF5}" destId="{C4EB798E-67FC-FB44-85AD-52BB89BBEFD0}" srcOrd="2" destOrd="0" presId="urn:microsoft.com/office/officeart/2005/8/layout/orgChart1"/>
    <dgm:cxn modelId="{320E4D73-BC36-1E43-A502-6B40AEFBBF8A}" type="presParOf" srcId="{C2E13D12-7297-384F-8676-C679C786DBF5}" destId="{C3DA2611-969B-2247-B28B-CAC1BF1E3926}" srcOrd="3" destOrd="0" presId="urn:microsoft.com/office/officeart/2005/8/layout/orgChart1"/>
    <dgm:cxn modelId="{DDE88806-412A-334C-80A9-49FC989ED8D9}" type="presParOf" srcId="{C3DA2611-969B-2247-B28B-CAC1BF1E3926}" destId="{2DA6922A-0744-1140-BB5B-B15906FADEB6}" srcOrd="0" destOrd="0" presId="urn:microsoft.com/office/officeart/2005/8/layout/orgChart1"/>
    <dgm:cxn modelId="{ED6A8BB5-22DE-5344-AFAA-FCF50D1FDFE0}" type="presParOf" srcId="{2DA6922A-0744-1140-BB5B-B15906FADEB6}" destId="{E8BBF165-D186-1A4B-B40C-B950BF24543D}" srcOrd="0" destOrd="0" presId="urn:microsoft.com/office/officeart/2005/8/layout/orgChart1"/>
    <dgm:cxn modelId="{58B99D99-A73A-F444-AFBC-B5FBEC674DD3}" type="presParOf" srcId="{2DA6922A-0744-1140-BB5B-B15906FADEB6}" destId="{7EF746D2-CBBA-3D46-B127-09B7B77437D4}" srcOrd="1" destOrd="0" presId="urn:microsoft.com/office/officeart/2005/8/layout/orgChart1"/>
    <dgm:cxn modelId="{47CA6F1D-4100-DA4D-80DA-47A418AB5ED5}" type="presParOf" srcId="{C3DA2611-969B-2247-B28B-CAC1BF1E3926}" destId="{2841E26A-09B2-9E48-A0BA-DB07C054970A}" srcOrd="1" destOrd="0" presId="urn:microsoft.com/office/officeart/2005/8/layout/orgChart1"/>
    <dgm:cxn modelId="{CAC757EA-7641-FB4E-BC12-0DF770B4750E}" type="presParOf" srcId="{C3DA2611-969B-2247-B28B-CAC1BF1E3926}" destId="{2D544A0E-F852-D943-B218-D1B80B39E96B}" srcOrd="2" destOrd="0" presId="urn:microsoft.com/office/officeart/2005/8/layout/orgChart1"/>
    <dgm:cxn modelId="{74E1CD6D-6DD9-DF47-B725-8B3C6E3792EC}" type="presParOf" srcId="{C2E13D12-7297-384F-8676-C679C786DBF5}" destId="{582DB3BF-8B68-2F41-AE91-0A69081C6658}" srcOrd="4" destOrd="0" presId="urn:microsoft.com/office/officeart/2005/8/layout/orgChart1"/>
    <dgm:cxn modelId="{E5AE799E-786F-9445-8242-E40BB1974C77}" type="presParOf" srcId="{C2E13D12-7297-384F-8676-C679C786DBF5}" destId="{D1966605-7F4E-E344-8CF3-4357F2850790}" srcOrd="5" destOrd="0" presId="urn:microsoft.com/office/officeart/2005/8/layout/orgChart1"/>
    <dgm:cxn modelId="{57CA5BF3-05BF-C945-87A9-F27099D16E29}" type="presParOf" srcId="{D1966605-7F4E-E344-8CF3-4357F2850790}" destId="{0D67A5F5-2A2C-B04E-8D88-22E27C0470F7}" srcOrd="0" destOrd="0" presId="urn:microsoft.com/office/officeart/2005/8/layout/orgChart1"/>
    <dgm:cxn modelId="{FDA31A48-3A12-0C4C-A1BB-5D39D04F81DB}" type="presParOf" srcId="{0D67A5F5-2A2C-B04E-8D88-22E27C0470F7}" destId="{DDCE152B-CCC0-154C-960B-880D9D0F2325}" srcOrd="0" destOrd="0" presId="urn:microsoft.com/office/officeart/2005/8/layout/orgChart1"/>
    <dgm:cxn modelId="{5A7CD271-030C-2248-B1F8-AD13503466C3}" type="presParOf" srcId="{0D67A5F5-2A2C-B04E-8D88-22E27C0470F7}" destId="{16B9FCB1-8796-E546-84AD-7B9825C382A8}" srcOrd="1" destOrd="0" presId="urn:microsoft.com/office/officeart/2005/8/layout/orgChart1"/>
    <dgm:cxn modelId="{AED8E2D8-9FFD-784C-9E7D-08B279A95CFD}" type="presParOf" srcId="{D1966605-7F4E-E344-8CF3-4357F2850790}" destId="{0B28EA64-43DB-A646-A2B1-A6C4B4494420}" srcOrd="1" destOrd="0" presId="urn:microsoft.com/office/officeart/2005/8/layout/orgChart1"/>
    <dgm:cxn modelId="{892FD9C1-5B24-024D-9473-B7CC3A57A84F}" type="presParOf" srcId="{D1966605-7F4E-E344-8CF3-4357F2850790}" destId="{CC93D87A-0375-8940-A0E8-AB06756D4E74}" srcOrd="2" destOrd="0" presId="urn:microsoft.com/office/officeart/2005/8/layout/orgChart1"/>
    <dgm:cxn modelId="{7094C577-66D9-0A42-B017-6C7AAF7F7898}" type="presParOf" srcId="{C2E13D12-7297-384F-8676-C679C786DBF5}" destId="{8E3B4EDC-063B-754C-98DB-399BAC8C3BD3}" srcOrd="6" destOrd="0" presId="urn:microsoft.com/office/officeart/2005/8/layout/orgChart1"/>
    <dgm:cxn modelId="{D684FCF8-BE55-304E-88D5-DB1AD1052A8E}" type="presParOf" srcId="{C2E13D12-7297-384F-8676-C679C786DBF5}" destId="{2E0AFFCC-8175-914C-BC2B-A78F80DF54DA}" srcOrd="7" destOrd="0" presId="urn:microsoft.com/office/officeart/2005/8/layout/orgChart1"/>
    <dgm:cxn modelId="{476A7F92-53BF-7E43-A24F-D80F83CB0401}" type="presParOf" srcId="{2E0AFFCC-8175-914C-BC2B-A78F80DF54DA}" destId="{A97A28F7-F9A9-6B4B-A882-1619D1071221}" srcOrd="0" destOrd="0" presId="urn:microsoft.com/office/officeart/2005/8/layout/orgChart1"/>
    <dgm:cxn modelId="{4F294792-B863-CB45-B4BA-748DF5A40D61}" type="presParOf" srcId="{A97A28F7-F9A9-6B4B-A882-1619D1071221}" destId="{3BFE14D7-509F-8349-8067-B6B9667B2EF0}" srcOrd="0" destOrd="0" presId="urn:microsoft.com/office/officeart/2005/8/layout/orgChart1"/>
    <dgm:cxn modelId="{D5FCC728-E8BE-CE45-8833-678B35CA7553}" type="presParOf" srcId="{A97A28F7-F9A9-6B4B-A882-1619D1071221}" destId="{53406CC4-997B-8B4E-A3AF-29F25065EDBE}" srcOrd="1" destOrd="0" presId="urn:microsoft.com/office/officeart/2005/8/layout/orgChart1"/>
    <dgm:cxn modelId="{8E4E8353-EB3A-4448-BF65-7A7F17B9579B}" type="presParOf" srcId="{2E0AFFCC-8175-914C-BC2B-A78F80DF54DA}" destId="{A7AB36B7-1B12-3248-AB47-FC99C0B21CD1}" srcOrd="1" destOrd="0" presId="urn:microsoft.com/office/officeart/2005/8/layout/orgChart1"/>
    <dgm:cxn modelId="{EA4AA6E4-2A87-F54B-9675-0097EB1EEEF1}" type="presParOf" srcId="{2E0AFFCC-8175-914C-BC2B-A78F80DF54DA}" destId="{DD8B0207-BFC8-AD40-984B-D69A381CC88D}" srcOrd="2" destOrd="0" presId="urn:microsoft.com/office/officeart/2005/8/layout/orgChart1"/>
    <dgm:cxn modelId="{EAA60571-3523-AF40-AFB1-2ECBEA31CD9B}" type="presParOf" srcId="{E86ECCCC-908E-B24D-BD51-5EEEFF49C5F0}" destId="{27BBDB7A-D67F-2148-9EAE-397D7D826BA3}" srcOrd="2" destOrd="0" presId="urn:microsoft.com/office/officeart/2005/8/layout/orgChart1"/>
    <dgm:cxn modelId="{0514FF92-BD41-B14F-A467-2C77DEB3DD68}" type="presParOf" srcId="{15F6B49F-14ED-0342-8DDC-0BAD45A1C9DB}" destId="{21914984-5487-A94D-A3B5-61D6BD382BBB}" srcOrd="2" destOrd="0" presId="urn:microsoft.com/office/officeart/2005/8/layout/orgChart1"/>
    <dgm:cxn modelId="{8CE408F3-B27B-5845-9157-8746DAA4262C}" type="presParOf" srcId="{31073531-17AF-184F-98D5-12BE437E2C99}" destId="{D268D3F6-8E69-8E48-B66E-62344A6B1E64}" srcOrd="2" destOrd="0" presId="urn:microsoft.com/office/officeart/2005/8/layout/orgChart1"/>
    <dgm:cxn modelId="{DDF2FA29-AA77-6546-AC3D-30B49EB05B7B}" type="presParOf" srcId="{31073531-17AF-184F-98D5-12BE437E2C99}" destId="{3D22A0F4-B19E-3342-B837-4D148A80514C}" srcOrd="3" destOrd="0" presId="urn:microsoft.com/office/officeart/2005/8/layout/orgChart1"/>
    <dgm:cxn modelId="{230F3F0A-0804-5541-B33D-D33B7B28E2F8}" type="presParOf" srcId="{3D22A0F4-B19E-3342-B837-4D148A80514C}" destId="{4204AA9D-B1BE-FF4F-BBC7-704F5F6325DA}" srcOrd="0" destOrd="0" presId="urn:microsoft.com/office/officeart/2005/8/layout/orgChart1"/>
    <dgm:cxn modelId="{CD233D42-3D6C-424A-9773-8AAC8B1D43EB}" type="presParOf" srcId="{4204AA9D-B1BE-FF4F-BBC7-704F5F6325DA}" destId="{BD6E40E1-DF13-264F-A0A1-AD87BC180D66}" srcOrd="0" destOrd="0" presId="urn:microsoft.com/office/officeart/2005/8/layout/orgChart1"/>
    <dgm:cxn modelId="{A3ECA0C1-97E2-6049-A536-DD975F07CA5B}" type="presParOf" srcId="{4204AA9D-B1BE-FF4F-BBC7-704F5F6325DA}" destId="{8B0DFEF9-3E4C-AC4D-A385-CB054616B6DF}" srcOrd="1" destOrd="0" presId="urn:microsoft.com/office/officeart/2005/8/layout/orgChart1"/>
    <dgm:cxn modelId="{8375CD11-6B1F-364E-BBDF-6F7DB858C435}" type="presParOf" srcId="{3D22A0F4-B19E-3342-B837-4D148A80514C}" destId="{2C095699-97CD-4641-99A2-2409D3C6912D}" srcOrd="1" destOrd="0" presId="urn:microsoft.com/office/officeart/2005/8/layout/orgChart1"/>
    <dgm:cxn modelId="{D51BF37A-363E-0346-9840-9E5F964FB6A7}" type="presParOf" srcId="{2C095699-97CD-4641-99A2-2409D3C6912D}" destId="{D5BD3D21-F46D-A746-8DDA-BD6B3A684787}" srcOrd="0" destOrd="0" presId="urn:microsoft.com/office/officeart/2005/8/layout/orgChart1"/>
    <dgm:cxn modelId="{33FD6763-0CCE-644A-A6E3-6463A15DF4EE}" type="presParOf" srcId="{2C095699-97CD-4641-99A2-2409D3C6912D}" destId="{9C73BBA3-1506-3247-953D-43C62340F0A3}" srcOrd="1" destOrd="0" presId="urn:microsoft.com/office/officeart/2005/8/layout/orgChart1"/>
    <dgm:cxn modelId="{C47896D5-50B4-2544-B3A3-0567A70143EF}" type="presParOf" srcId="{9C73BBA3-1506-3247-953D-43C62340F0A3}" destId="{89AEFF5F-95AF-9148-BC48-0D5846F06713}" srcOrd="0" destOrd="0" presId="urn:microsoft.com/office/officeart/2005/8/layout/orgChart1"/>
    <dgm:cxn modelId="{258FFC25-158F-2D49-A4EC-51B49D626168}" type="presParOf" srcId="{89AEFF5F-95AF-9148-BC48-0D5846F06713}" destId="{8B9A35BB-9EF4-FE4A-8370-6FF9DF73AFD9}" srcOrd="0" destOrd="0" presId="urn:microsoft.com/office/officeart/2005/8/layout/orgChart1"/>
    <dgm:cxn modelId="{EA0E2900-B2CE-C04C-B6E8-F222F5D9024D}" type="presParOf" srcId="{89AEFF5F-95AF-9148-BC48-0D5846F06713}" destId="{2ADFC9BA-1625-8443-B983-B1BEC56B07B8}" srcOrd="1" destOrd="0" presId="urn:microsoft.com/office/officeart/2005/8/layout/orgChart1"/>
    <dgm:cxn modelId="{F24A767E-33B8-324F-8595-AD3066CB7E6C}" type="presParOf" srcId="{9C73BBA3-1506-3247-953D-43C62340F0A3}" destId="{7AE5406D-88B5-C84A-9DC0-C2A833E6D491}" srcOrd="1" destOrd="0" presId="urn:microsoft.com/office/officeart/2005/8/layout/orgChart1"/>
    <dgm:cxn modelId="{4EED281D-E4B4-254D-99D0-16A47C1EB5FA}" type="presParOf" srcId="{7AE5406D-88B5-C84A-9DC0-C2A833E6D491}" destId="{E2DA2BC3-E08E-B546-B130-13EDF822CCCD}" srcOrd="0" destOrd="0" presId="urn:microsoft.com/office/officeart/2005/8/layout/orgChart1"/>
    <dgm:cxn modelId="{55FEAFEB-5DEC-7E40-B9C2-C832728EF47B}" type="presParOf" srcId="{7AE5406D-88B5-C84A-9DC0-C2A833E6D491}" destId="{8FA86DB1-6253-B54A-B3AB-CE7C2E3E093B}" srcOrd="1" destOrd="0" presId="urn:microsoft.com/office/officeart/2005/8/layout/orgChart1"/>
    <dgm:cxn modelId="{911E9E49-5E29-AD4E-B8DA-486530BBFCE0}" type="presParOf" srcId="{8FA86DB1-6253-B54A-B3AB-CE7C2E3E093B}" destId="{603884D7-F47C-8E48-999B-AB3305D4985A}" srcOrd="0" destOrd="0" presId="urn:microsoft.com/office/officeart/2005/8/layout/orgChart1"/>
    <dgm:cxn modelId="{9CEBC50E-55DD-C54A-A1DE-955783EE529C}" type="presParOf" srcId="{603884D7-F47C-8E48-999B-AB3305D4985A}" destId="{55CE2BE5-D3C9-3947-BAE3-24EE37AD45B4}" srcOrd="0" destOrd="0" presId="urn:microsoft.com/office/officeart/2005/8/layout/orgChart1"/>
    <dgm:cxn modelId="{1272EAA7-AB73-2A40-A64E-4A386873E2A0}" type="presParOf" srcId="{603884D7-F47C-8E48-999B-AB3305D4985A}" destId="{CE1761D8-C36F-9E48-A3D5-AF9575C5304D}" srcOrd="1" destOrd="0" presId="urn:microsoft.com/office/officeart/2005/8/layout/orgChart1"/>
    <dgm:cxn modelId="{D5D4E315-2C27-DA42-A770-3FB1BDDA69A7}" type="presParOf" srcId="{8FA86DB1-6253-B54A-B3AB-CE7C2E3E093B}" destId="{D020CC5B-C588-4C44-9349-6D5FFB79787F}" srcOrd="1" destOrd="0" presId="urn:microsoft.com/office/officeart/2005/8/layout/orgChart1"/>
    <dgm:cxn modelId="{7CBB0575-2C49-2442-8776-38D8F17BB315}" type="presParOf" srcId="{8FA86DB1-6253-B54A-B3AB-CE7C2E3E093B}" destId="{BE91EE09-AC6F-4242-9CF2-3CD360A14A29}" srcOrd="2" destOrd="0" presId="urn:microsoft.com/office/officeart/2005/8/layout/orgChart1"/>
    <dgm:cxn modelId="{C10AF280-9542-2346-A23D-2B708ED60314}" type="presParOf" srcId="{7AE5406D-88B5-C84A-9DC0-C2A833E6D491}" destId="{8D88A727-D21B-1249-979D-941B1D0BB2F3}" srcOrd="2" destOrd="0" presId="urn:microsoft.com/office/officeart/2005/8/layout/orgChart1"/>
    <dgm:cxn modelId="{271D4E86-1D36-E340-AD2D-04D94E1508DF}" type="presParOf" srcId="{7AE5406D-88B5-C84A-9DC0-C2A833E6D491}" destId="{D5D0C010-A3FE-5B48-B113-A223B7A5319B}" srcOrd="3" destOrd="0" presId="urn:microsoft.com/office/officeart/2005/8/layout/orgChart1"/>
    <dgm:cxn modelId="{E99C0C0B-35D7-E048-9672-1437DE62152F}" type="presParOf" srcId="{D5D0C010-A3FE-5B48-B113-A223B7A5319B}" destId="{45A5BC17-E32E-B244-9A5C-A459B4EE9533}" srcOrd="0" destOrd="0" presId="urn:microsoft.com/office/officeart/2005/8/layout/orgChart1"/>
    <dgm:cxn modelId="{CA3B33C1-AEB7-3B42-B6AB-92736981B605}" type="presParOf" srcId="{45A5BC17-E32E-B244-9A5C-A459B4EE9533}" destId="{86F260CA-CBD4-3546-BF1D-4648272EC3E0}" srcOrd="0" destOrd="0" presId="urn:microsoft.com/office/officeart/2005/8/layout/orgChart1"/>
    <dgm:cxn modelId="{0D5777E6-76A8-7D44-821E-01550D76BFDC}" type="presParOf" srcId="{45A5BC17-E32E-B244-9A5C-A459B4EE9533}" destId="{2A73A5FF-4124-4A4D-A67D-8EFDFFC42244}" srcOrd="1" destOrd="0" presId="urn:microsoft.com/office/officeart/2005/8/layout/orgChart1"/>
    <dgm:cxn modelId="{8AD6EFC9-9CF6-DA4F-BCC5-A6E4B3FAA031}" type="presParOf" srcId="{D5D0C010-A3FE-5B48-B113-A223B7A5319B}" destId="{280DA12F-85DA-AF43-9EFF-32A7883E3112}" srcOrd="1" destOrd="0" presId="urn:microsoft.com/office/officeart/2005/8/layout/orgChart1"/>
    <dgm:cxn modelId="{9361633A-E37A-134E-B4B6-870C01B54026}" type="presParOf" srcId="{D5D0C010-A3FE-5B48-B113-A223B7A5319B}" destId="{1115B0F8-B35B-C141-BA36-C6BED97DA2CF}" srcOrd="2" destOrd="0" presId="urn:microsoft.com/office/officeart/2005/8/layout/orgChart1"/>
    <dgm:cxn modelId="{C3758EAF-5CB7-3B42-A076-5C15E5982627}" type="presParOf" srcId="{7AE5406D-88B5-C84A-9DC0-C2A833E6D491}" destId="{F78682D1-D960-7C4E-B808-6C2BCD5C8C4A}" srcOrd="4" destOrd="0" presId="urn:microsoft.com/office/officeart/2005/8/layout/orgChart1"/>
    <dgm:cxn modelId="{4FD4AF80-49D7-1E48-8458-432DC937904E}" type="presParOf" srcId="{7AE5406D-88B5-C84A-9DC0-C2A833E6D491}" destId="{5B9CB56B-6B47-D249-A6D6-0034E9D2CE08}" srcOrd="5" destOrd="0" presId="urn:microsoft.com/office/officeart/2005/8/layout/orgChart1"/>
    <dgm:cxn modelId="{ECD1AA85-FDB8-AB44-B83D-21FE1CDF5CCB}" type="presParOf" srcId="{5B9CB56B-6B47-D249-A6D6-0034E9D2CE08}" destId="{5C327043-F6E2-2349-94F9-01EA5BE5FD53}" srcOrd="0" destOrd="0" presId="urn:microsoft.com/office/officeart/2005/8/layout/orgChart1"/>
    <dgm:cxn modelId="{19990943-254E-874B-A8AF-CA6B9B216965}" type="presParOf" srcId="{5C327043-F6E2-2349-94F9-01EA5BE5FD53}" destId="{04105442-5B3C-8B44-AEA6-30C6FA9C2F09}" srcOrd="0" destOrd="0" presId="urn:microsoft.com/office/officeart/2005/8/layout/orgChart1"/>
    <dgm:cxn modelId="{EDB7728C-73AA-0543-AE0E-998DFEDDC78C}" type="presParOf" srcId="{5C327043-F6E2-2349-94F9-01EA5BE5FD53}" destId="{D453F379-83F2-4748-A49A-51B18681F921}" srcOrd="1" destOrd="0" presId="urn:microsoft.com/office/officeart/2005/8/layout/orgChart1"/>
    <dgm:cxn modelId="{CB325E1E-3860-6540-8E3A-A8925F438EB3}" type="presParOf" srcId="{5B9CB56B-6B47-D249-A6D6-0034E9D2CE08}" destId="{BD23FA0B-70C8-F34E-9AA6-34450F742B8B}" srcOrd="1" destOrd="0" presId="urn:microsoft.com/office/officeart/2005/8/layout/orgChart1"/>
    <dgm:cxn modelId="{30890194-ED89-6C45-A500-A2D2ABD8C952}" type="presParOf" srcId="{5B9CB56B-6B47-D249-A6D6-0034E9D2CE08}" destId="{6D541492-A7F8-C446-BD9B-95527A615C26}" srcOrd="2" destOrd="0" presId="urn:microsoft.com/office/officeart/2005/8/layout/orgChart1"/>
    <dgm:cxn modelId="{66A11A01-5F2D-DC47-A520-B0345531A5D4}" type="presParOf" srcId="{7AE5406D-88B5-C84A-9DC0-C2A833E6D491}" destId="{AB024F0B-1AE1-CA45-8E11-8237E6E4D965}" srcOrd="6" destOrd="0" presId="urn:microsoft.com/office/officeart/2005/8/layout/orgChart1"/>
    <dgm:cxn modelId="{476A15C2-1748-1C42-A0FA-77FA14E43EF6}" type="presParOf" srcId="{7AE5406D-88B5-C84A-9DC0-C2A833E6D491}" destId="{659389CF-CF32-864D-A873-A32B5C5DD2E3}" srcOrd="7" destOrd="0" presId="urn:microsoft.com/office/officeart/2005/8/layout/orgChart1"/>
    <dgm:cxn modelId="{83B7B58C-BFDD-3E40-ABFA-3024C0828779}" type="presParOf" srcId="{659389CF-CF32-864D-A873-A32B5C5DD2E3}" destId="{6907FE40-696C-8C4F-BB62-F38FDCDAB1FB}" srcOrd="0" destOrd="0" presId="urn:microsoft.com/office/officeart/2005/8/layout/orgChart1"/>
    <dgm:cxn modelId="{127341B9-96B2-8A4A-B644-88DA0FC2596F}" type="presParOf" srcId="{6907FE40-696C-8C4F-BB62-F38FDCDAB1FB}" destId="{656ECB2B-640E-0042-8C2E-89CAFBBCCA94}" srcOrd="0" destOrd="0" presId="urn:microsoft.com/office/officeart/2005/8/layout/orgChart1"/>
    <dgm:cxn modelId="{23330044-2395-7E44-A5E4-0D9664252562}" type="presParOf" srcId="{6907FE40-696C-8C4F-BB62-F38FDCDAB1FB}" destId="{19A65ABC-396D-6941-A863-F67DEA625B3C}" srcOrd="1" destOrd="0" presId="urn:microsoft.com/office/officeart/2005/8/layout/orgChart1"/>
    <dgm:cxn modelId="{F148047A-2A5D-9D4F-BAB9-FB3DBBA6B78F}" type="presParOf" srcId="{659389CF-CF32-864D-A873-A32B5C5DD2E3}" destId="{7A46CAA6-D07E-1A45-B57D-60969B344320}" srcOrd="1" destOrd="0" presId="urn:microsoft.com/office/officeart/2005/8/layout/orgChart1"/>
    <dgm:cxn modelId="{2754663A-9FF6-1D4C-906B-02CF743DADB3}" type="presParOf" srcId="{659389CF-CF32-864D-A873-A32B5C5DD2E3}" destId="{C504D1CA-7D32-EE4C-B19B-4C8F01CA8C8C}" srcOrd="2" destOrd="0" presId="urn:microsoft.com/office/officeart/2005/8/layout/orgChart1"/>
    <dgm:cxn modelId="{47E28EC5-3BC6-7544-BD89-8A59CFD26B1C}" type="presParOf" srcId="{9C73BBA3-1506-3247-953D-43C62340F0A3}" destId="{FB688DA7-49F2-DC4A-AC08-32386E53EBBE}" srcOrd="2" destOrd="0" presId="urn:microsoft.com/office/officeart/2005/8/layout/orgChart1"/>
    <dgm:cxn modelId="{6CD56A2E-4950-0B49-BD9F-2F61B0A5E0DA}" type="presParOf" srcId="{2C095699-97CD-4641-99A2-2409D3C6912D}" destId="{12EFBF0F-C421-7245-A133-B23C07282674}" srcOrd="2" destOrd="0" presId="urn:microsoft.com/office/officeart/2005/8/layout/orgChart1"/>
    <dgm:cxn modelId="{3E5F0F0B-EDBA-E644-9FF9-BCC11276F911}" type="presParOf" srcId="{2C095699-97CD-4641-99A2-2409D3C6912D}" destId="{0BC99134-FF9C-8C48-A1FE-6BF3B18ABD2C}" srcOrd="3" destOrd="0" presId="urn:microsoft.com/office/officeart/2005/8/layout/orgChart1"/>
    <dgm:cxn modelId="{2734668E-FCEA-A148-AD3E-1E5B67D62800}" type="presParOf" srcId="{0BC99134-FF9C-8C48-A1FE-6BF3B18ABD2C}" destId="{3E6AE94F-0AE3-F74F-8A16-8959C9C1231E}" srcOrd="0" destOrd="0" presId="urn:microsoft.com/office/officeart/2005/8/layout/orgChart1"/>
    <dgm:cxn modelId="{59930D83-DC92-4B44-AF29-65B1B25FBF66}" type="presParOf" srcId="{3E6AE94F-0AE3-F74F-8A16-8959C9C1231E}" destId="{C5261358-F2EF-EC4D-95EB-958FAC9D0117}" srcOrd="0" destOrd="0" presId="urn:microsoft.com/office/officeart/2005/8/layout/orgChart1"/>
    <dgm:cxn modelId="{80E10E32-E32E-2C41-BC1D-5F4F75F9F8E4}" type="presParOf" srcId="{3E6AE94F-0AE3-F74F-8A16-8959C9C1231E}" destId="{344C4464-498F-234A-83F7-13E876A3B177}" srcOrd="1" destOrd="0" presId="urn:microsoft.com/office/officeart/2005/8/layout/orgChart1"/>
    <dgm:cxn modelId="{80DA0B54-7619-2F49-98B6-303886E9C133}" type="presParOf" srcId="{0BC99134-FF9C-8C48-A1FE-6BF3B18ABD2C}" destId="{472F63E8-0D82-014D-94D9-EA0355998E67}" srcOrd="1" destOrd="0" presId="urn:microsoft.com/office/officeart/2005/8/layout/orgChart1"/>
    <dgm:cxn modelId="{F5057A89-7ED2-9049-956A-8DDF56EF3C1D}" type="presParOf" srcId="{472F63E8-0D82-014D-94D9-EA0355998E67}" destId="{0EF8B2AE-61AD-154E-BD30-A5ED00267FCB}" srcOrd="0" destOrd="0" presId="urn:microsoft.com/office/officeart/2005/8/layout/orgChart1"/>
    <dgm:cxn modelId="{3EC51F3E-EB35-864F-AD40-D262508BDFC5}" type="presParOf" srcId="{472F63E8-0D82-014D-94D9-EA0355998E67}" destId="{169EFC94-CAF1-E04C-88C8-B683715706BC}" srcOrd="1" destOrd="0" presId="urn:microsoft.com/office/officeart/2005/8/layout/orgChart1"/>
    <dgm:cxn modelId="{C2B6E534-4FDC-EE4F-98B0-D22CB1480034}" type="presParOf" srcId="{169EFC94-CAF1-E04C-88C8-B683715706BC}" destId="{98F7908D-6A1A-DD44-958B-E3258B2517EA}" srcOrd="0" destOrd="0" presId="urn:microsoft.com/office/officeart/2005/8/layout/orgChart1"/>
    <dgm:cxn modelId="{58C2A9B3-50EF-734A-8CC2-98A3135E212E}" type="presParOf" srcId="{98F7908D-6A1A-DD44-958B-E3258B2517EA}" destId="{1395453B-193A-734F-985B-DC20355DA9A2}" srcOrd="0" destOrd="0" presId="urn:microsoft.com/office/officeart/2005/8/layout/orgChart1"/>
    <dgm:cxn modelId="{8C3AFD5E-4E7E-0F47-A436-8B14CBE740F7}" type="presParOf" srcId="{98F7908D-6A1A-DD44-958B-E3258B2517EA}" destId="{A2DDE61B-EB78-D647-8CE3-F8CB907466BC}" srcOrd="1" destOrd="0" presId="urn:microsoft.com/office/officeart/2005/8/layout/orgChart1"/>
    <dgm:cxn modelId="{884C65D3-CC69-DC44-8841-660F17DAFAB6}" type="presParOf" srcId="{169EFC94-CAF1-E04C-88C8-B683715706BC}" destId="{5ED51F9D-95B2-D54E-B9D5-2E71EEB253F4}" srcOrd="1" destOrd="0" presId="urn:microsoft.com/office/officeart/2005/8/layout/orgChart1"/>
    <dgm:cxn modelId="{8B34E4F4-6956-1E45-8820-6D54D15FC6B4}" type="presParOf" srcId="{169EFC94-CAF1-E04C-88C8-B683715706BC}" destId="{9D85CC11-0E40-7F48-B239-AFB7CB29E025}" srcOrd="2" destOrd="0" presId="urn:microsoft.com/office/officeart/2005/8/layout/orgChart1"/>
    <dgm:cxn modelId="{5FEC5C49-13ED-7246-AA93-7BD77F50A802}" type="presParOf" srcId="{472F63E8-0D82-014D-94D9-EA0355998E67}" destId="{4D98318C-8AF5-EC4D-80E9-07F1A8002C77}" srcOrd="2" destOrd="0" presId="urn:microsoft.com/office/officeart/2005/8/layout/orgChart1"/>
    <dgm:cxn modelId="{4628B9FB-4D0F-FA41-AD18-A3791AE9ACDF}" type="presParOf" srcId="{472F63E8-0D82-014D-94D9-EA0355998E67}" destId="{2FBCE015-2318-E74D-AC95-470B89A23EA5}" srcOrd="3" destOrd="0" presId="urn:microsoft.com/office/officeart/2005/8/layout/orgChart1"/>
    <dgm:cxn modelId="{CFA55703-9E8E-054D-AF37-F931E9A07001}" type="presParOf" srcId="{2FBCE015-2318-E74D-AC95-470B89A23EA5}" destId="{2B831C7C-259E-A540-90BF-A1622D4ECC43}" srcOrd="0" destOrd="0" presId="urn:microsoft.com/office/officeart/2005/8/layout/orgChart1"/>
    <dgm:cxn modelId="{5FB57D51-E8B6-7941-AC31-FD842E7558D0}" type="presParOf" srcId="{2B831C7C-259E-A540-90BF-A1622D4ECC43}" destId="{9A5E71AE-1F3C-3243-9AD3-61306175B182}" srcOrd="0" destOrd="0" presId="urn:microsoft.com/office/officeart/2005/8/layout/orgChart1"/>
    <dgm:cxn modelId="{030BF71A-FB18-D241-8ADA-D8B8EB5A682E}" type="presParOf" srcId="{2B831C7C-259E-A540-90BF-A1622D4ECC43}" destId="{A1CE20B9-72AA-FA4E-BECD-B776A1CCF328}" srcOrd="1" destOrd="0" presId="urn:microsoft.com/office/officeart/2005/8/layout/orgChart1"/>
    <dgm:cxn modelId="{D584E543-768D-2C42-9D2B-B4DC3FE46837}" type="presParOf" srcId="{2FBCE015-2318-E74D-AC95-470B89A23EA5}" destId="{DDCE6D9C-40D2-4F48-814D-3BA1D28CF8E5}" srcOrd="1" destOrd="0" presId="urn:microsoft.com/office/officeart/2005/8/layout/orgChart1"/>
    <dgm:cxn modelId="{25A0E380-A12A-3747-AA6D-3EBCD117E701}" type="presParOf" srcId="{2FBCE015-2318-E74D-AC95-470B89A23EA5}" destId="{58DA8152-F4FB-5847-BFB1-128FC8236761}" srcOrd="2" destOrd="0" presId="urn:microsoft.com/office/officeart/2005/8/layout/orgChart1"/>
    <dgm:cxn modelId="{A31A7AAC-4258-9D4C-980C-0D56FA2C8E50}" type="presParOf" srcId="{472F63E8-0D82-014D-94D9-EA0355998E67}" destId="{7AE3BE38-E6C1-5842-B09A-240D31329A20}" srcOrd="4" destOrd="0" presId="urn:microsoft.com/office/officeart/2005/8/layout/orgChart1"/>
    <dgm:cxn modelId="{DE43F046-1C35-EA42-A2E1-8086100EC112}" type="presParOf" srcId="{472F63E8-0D82-014D-94D9-EA0355998E67}" destId="{B1EB8660-655F-5D40-B87A-D2B487C14349}" srcOrd="5" destOrd="0" presId="urn:microsoft.com/office/officeart/2005/8/layout/orgChart1"/>
    <dgm:cxn modelId="{898C1FD7-C7CC-074C-B147-4A51CEEC11F7}" type="presParOf" srcId="{B1EB8660-655F-5D40-B87A-D2B487C14349}" destId="{DB0D3B7A-345C-9F42-8CBD-7753E75A7E90}" srcOrd="0" destOrd="0" presId="urn:microsoft.com/office/officeart/2005/8/layout/orgChart1"/>
    <dgm:cxn modelId="{EC5FAA7A-EDD5-C947-B971-CA1E3B76A899}" type="presParOf" srcId="{DB0D3B7A-345C-9F42-8CBD-7753E75A7E90}" destId="{035EBF11-1B0C-5A47-9B18-D1E64002A788}" srcOrd="0" destOrd="0" presId="urn:microsoft.com/office/officeart/2005/8/layout/orgChart1"/>
    <dgm:cxn modelId="{21299638-B1C9-B84C-916C-9C5A5D50E65B}" type="presParOf" srcId="{DB0D3B7A-345C-9F42-8CBD-7753E75A7E90}" destId="{3376EB97-D3B4-D847-8800-EC0AC7F80728}" srcOrd="1" destOrd="0" presId="urn:microsoft.com/office/officeart/2005/8/layout/orgChart1"/>
    <dgm:cxn modelId="{8CC31ECC-1DE5-D948-9296-A506652FFFB9}" type="presParOf" srcId="{B1EB8660-655F-5D40-B87A-D2B487C14349}" destId="{C58A80D0-A1A8-E344-80BF-CD92759DA4EE}" srcOrd="1" destOrd="0" presId="urn:microsoft.com/office/officeart/2005/8/layout/orgChart1"/>
    <dgm:cxn modelId="{EEB82E3A-0440-8F41-9FBA-D547C87A1475}" type="presParOf" srcId="{B1EB8660-655F-5D40-B87A-D2B487C14349}" destId="{A74EE351-587C-884F-AA93-A795B182D70B}" srcOrd="2" destOrd="0" presId="urn:microsoft.com/office/officeart/2005/8/layout/orgChart1"/>
    <dgm:cxn modelId="{7B3AABAE-3EEB-AC43-BCC9-ACF5461E9C6F}" type="presParOf" srcId="{472F63E8-0D82-014D-94D9-EA0355998E67}" destId="{6073DE63-CDBA-7148-B09E-AD51F40EDB63}" srcOrd="6" destOrd="0" presId="urn:microsoft.com/office/officeart/2005/8/layout/orgChart1"/>
    <dgm:cxn modelId="{333A358E-2C0B-5441-BB4E-5D77F8531958}" type="presParOf" srcId="{472F63E8-0D82-014D-94D9-EA0355998E67}" destId="{180A2A27-6D99-E649-A1B2-FA4E370C5F6A}" srcOrd="7" destOrd="0" presId="urn:microsoft.com/office/officeart/2005/8/layout/orgChart1"/>
    <dgm:cxn modelId="{BC0C517A-EF0C-0242-AF18-2BC1E8B7655E}" type="presParOf" srcId="{180A2A27-6D99-E649-A1B2-FA4E370C5F6A}" destId="{F055847D-C06B-484B-ADFE-775FB13685B1}" srcOrd="0" destOrd="0" presId="urn:microsoft.com/office/officeart/2005/8/layout/orgChart1"/>
    <dgm:cxn modelId="{3B5DE335-5A90-824E-8098-9FDE56D8655E}" type="presParOf" srcId="{F055847D-C06B-484B-ADFE-775FB13685B1}" destId="{6D1993D2-A781-AB43-B374-1B50C21E3A07}" srcOrd="0" destOrd="0" presId="urn:microsoft.com/office/officeart/2005/8/layout/orgChart1"/>
    <dgm:cxn modelId="{B2A52CB8-E142-E54C-8363-0B5C0775F073}" type="presParOf" srcId="{F055847D-C06B-484B-ADFE-775FB13685B1}" destId="{CC545F61-A40A-4047-9028-99ED8C659662}" srcOrd="1" destOrd="0" presId="urn:microsoft.com/office/officeart/2005/8/layout/orgChart1"/>
    <dgm:cxn modelId="{720F2610-1A39-6040-AD11-6E19631F7FD8}" type="presParOf" srcId="{180A2A27-6D99-E649-A1B2-FA4E370C5F6A}" destId="{8B40B81A-8181-B644-9BAC-7B0B63C25B51}" srcOrd="1" destOrd="0" presId="urn:microsoft.com/office/officeart/2005/8/layout/orgChart1"/>
    <dgm:cxn modelId="{32FB50D3-99C8-6D42-8ECF-2A344BA8CC24}" type="presParOf" srcId="{180A2A27-6D99-E649-A1B2-FA4E370C5F6A}" destId="{D6633900-D775-C749-B2C7-CD2DE4A03B94}" srcOrd="2" destOrd="0" presId="urn:microsoft.com/office/officeart/2005/8/layout/orgChart1"/>
    <dgm:cxn modelId="{4ED0936A-134C-534D-9EBC-2991466B16BE}" type="presParOf" srcId="{0BC99134-FF9C-8C48-A1FE-6BF3B18ABD2C}" destId="{1C4C4406-A475-A548-86CC-D591DD3BA565}" srcOrd="2" destOrd="0" presId="urn:microsoft.com/office/officeart/2005/8/layout/orgChart1"/>
    <dgm:cxn modelId="{67B90B81-33F1-0845-B09F-8C089EFBC6D3}" type="presParOf" srcId="{2C095699-97CD-4641-99A2-2409D3C6912D}" destId="{6F07A65D-91AB-D742-A5E6-D69CD2596202}" srcOrd="4" destOrd="0" presId="urn:microsoft.com/office/officeart/2005/8/layout/orgChart1"/>
    <dgm:cxn modelId="{D5B4FBF5-EAFE-0349-BE9E-5E33156EB7D4}" type="presParOf" srcId="{2C095699-97CD-4641-99A2-2409D3C6912D}" destId="{F728D8EF-EAB2-194B-9DC0-5111FB63E489}" srcOrd="5" destOrd="0" presId="urn:microsoft.com/office/officeart/2005/8/layout/orgChart1"/>
    <dgm:cxn modelId="{0D916C9C-624B-144F-9101-4154D86374B0}" type="presParOf" srcId="{F728D8EF-EAB2-194B-9DC0-5111FB63E489}" destId="{3A515BBE-E411-F040-83A9-5D134E29E445}" srcOrd="0" destOrd="0" presId="urn:microsoft.com/office/officeart/2005/8/layout/orgChart1"/>
    <dgm:cxn modelId="{F677748B-53BF-9A46-A205-7502732CB0DF}" type="presParOf" srcId="{3A515BBE-E411-F040-83A9-5D134E29E445}" destId="{7F162508-D3EF-8844-8BD5-9B0F134F36FC}" srcOrd="0" destOrd="0" presId="urn:microsoft.com/office/officeart/2005/8/layout/orgChart1"/>
    <dgm:cxn modelId="{AB583F83-095D-DE48-A52E-0740718F19FF}" type="presParOf" srcId="{3A515BBE-E411-F040-83A9-5D134E29E445}" destId="{3B170E5B-A1D7-1F4C-8CCB-CF83E98697D2}" srcOrd="1" destOrd="0" presId="urn:microsoft.com/office/officeart/2005/8/layout/orgChart1"/>
    <dgm:cxn modelId="{A8FE0565-5AE2-1D45-977B-8F2DD1AAA6A9}" type="presParOf" srcId="{F728D8EF-EAB2-194B-9DC0-5111FB63E489}" destId="{4EB9CA71-A843-FD41-A0DF-097941E95544}" srcOrd="1" destOrd="0" presId="urn:microsoft.com/office/officeart/2005/8/layout/orgChart1"/>
    <dgm:cxn modelId="{360E457C-412B-AF49-965F-56DBBABC3B18}" type="presParOf" srcId="{4EB9CA71-A843-FD41-A0DF-097941E95544}" destId="{E1669763-B5B5-0C4F-81C3-447F3BD315DE}" srcOrd="0" destOrd="0" presId="urn:microsoft.com/office/officeart/2005/8/layout/orgChart1"/>
    <dgm:cxn modelId="{A0D5972C-D2B3-4A4E-9F5B-1EB8AEB13A53}" type="presParOf" srcId="{4EB9CA71-A843-FD41-A0DF-097941E95544}" destId="{C508C98C-8549-3144-9E72-4695C942170E}" srcOrd="1" destOrd="0" presId="urn:microsoft.com/office/officeart/2005/8/layout/orgChart1"/>
    <dgm:cxn modelId="{B0A10923-8961-3449-805B-3C024248F593}" type="presParOf" srcId="{C508C98C-8549-3144-9E72-4695C942170E}" destId="{629D5873-EAE9-FC47-B523-50461B3809CB}" srcOrd="0" destOrd="0" presId="urn:microsoft.com/office/officeart/2005/8/layout/orgChart1"/>
    <dgm:cxn modelId="{0DDAF975-2051-774B-A885-224AD640AB32}" type="presParOf" srcId="{629D5873-EAE9-FC47-B523-50461B3809CB}" destId="{2FE20FA1-4155-4E45-843F-302AEA41EC65}" srcOrd="0" destOrd="0" presId="urn:microsoft.com/office/officeart/2005/8/layout/orgChart1"/>
    <dgm:cxn modelId="{BB02A2E3-1B62-9F4C-8F46-0466208A9632}" type="presParOf" srcId="{629D5873-EAE9-FC47-B523-50461B3809CB}" destId="{5C704A78-E50A-DA42-9059-BEB3E2EBE024}" srcOrd="1" destOrd="0" presId="urn:microsoft.com/office/officeart/2005/8/layout/orgChart1"/>
    <dgm:cxn modelId="{88596FA3-76F1-EA4A-8EDF-5DD0A74A3DB9}" type="presParOf" srcId="{C508C98C-8549-3144-9E72-4695C942170E}" destId="{8FF02003-6C4B-4542-B947-040563FACFF3}" srcOrd="1" destOrd="0" presId="urn:microsoft.com/office/officeart/2005/8/layout/orgChart1"/>
    <dgm:cxn modelId="{CE9263BB-1BDD-164A-BF9C-6C9DABC6A314}" type="presParOf" srcId="{C508C98C-8549-3144-9E72-4695C942170E}" destId="{A59B2797-2F71-F74E-878D-F8FDA9716BC3}" srcOrd="2" destOrd="0" presId="urn:microsoft.com/office/officeart/2005/8/layout/orgChart1"/>
    <dgm:cxn modelId="{D3759C81-E4CA-A54F-A41C-EE63A72C913C}" type="presParOf" srcId="{4EB9CA71-A843-FD41-A0DF-097941E95544}" destId="{891FD0DE-C451-0747-906D-28F9E6F4B40C}" srcOrd="2" destOrd="0" presId="urn:microsoft.com/office/officeart/2005/8/layout/orgChart1"/>
    <dgm:cxn modelId="{F5EE4733-1AE4-A84E-A190-AD85EBDD5815}" type="presParOf" srcId="{4EB9CA71-A843-FD41-A0DF-097941E95544}" destId="{D21BD4DE-B6A6-6A43-81DD-8EF0BC4B160D}" srcOrd="3" destOrd="0" presId="urn:microsoft.com/office/officeart/2005/8/layout/orgChart1"/>
    <dgm:cxn modelId="{0D643651-6397-8F4C-A9D6-E7C1E2B44DC9}" type="presParOf" srcId="{D21BD4DE-B6A6-6A43-81DD-8EF0BC4B160D}" destId="{99D21733-C1EA-C140-8775-280290D0F6FF}" srcOrd="0" destOrd="0" presId="urn:microsoft.com/office/officeart/2005/8/layout/orgChart1"/>
    <dgm:cxn modelId="{FF2E2CC0-CD07-9245-94C6-D87B8CA7D2E4}" type="presParOf" srcId="{99D21733-C1EA-C140-8775-280290D0F6FF}" destId="{0F93904C-05B6-F544-B4CB-7963A48932E2}" srcOrd="0" destOrd="0" presId="urn:microsoft.com/office/officeart/2005/8/layout/orgChart1"/>
    <dgm:cxn modelId="{5AFA2523-0003-DF41-BFC6-BD873817174C}" type="presParOf" srcId="{99D21733-C1EA-C140-8775-280290D0F6FF}" destId="{DB3EBAC9-3C7D-4B49-8046-8075558F61BC}" srcOrd="1" destOrd="0" presId="urn:microsoft.com/office/officeart/2005/8/layout/orgChart1"/>
    <dgm:cxn modelId="{3C19915A-8640-C34E-AFC7-9822DF3CB30E}" type="presParOf" srcId="{D21BD4DE-B6A6-6A43-81DD-8EF0BC4B160D}" destId="{BBCC25C1-F2DD-5942-BDFF-4BF0A93FBB9B}" srcOrd="1" destOrd="0" presId="urn:microsoft.com/office/officeart/2005/8/layout/orgChart1"/>
    <dgm:cxn modelId="{A280B278-DCCC-164F-817D-9DE8170B5847}" type="presParOf" srcId="{D21BD4DE-B6A6-6A43-81DD-8EF0BC4B160D}" destId="{8C9E77DD-947D-1A40-A157-11F2033B1AE1}" srcOrd="2" destOrd="0" presId="urn:microsoft.com/office/officeart/2005/8/layout/orgChart1"/>
    <dgm:cxn modelId="{741D5712-CD68-3F40-B895-A921C22DAD17}" type="presParOf" srcId="{4EB9CA71-A843-FD41-A0DF-097941E95544}" destId="{C683641B-7D09-1A4B-B6CD-86789100C703}" srcOrd="4" destOrd="0" presId="urn:microsoft.com/office/officeart/2005/8/layout/orgChart1"/>
    <dgm:cxn modelId="{FAD411D1-9BC9-9347-864F-530E4406F1FF}" type="presParOf" srcId="{4EB9CA71-A843-FD41-A0DF-097941E95544}" destId="{B9755FCF-E270-FB41-AAC1-B37BDF88CC2B}" srcOrd="5" destOrd="0" presId="urn:microsoft.com/office/officeart/2005/8/layout/orgChart1"/>
    <dgm:cxn modelId="{2FD6B2B9-EC82-EA46-AC0E-84DA4195B98B}" type="presParOf" srcId="{B9755FCF-E270-FB41-AAC1-B37BDF88CC2B}" destId="{3D1A8AAB-1A44-7F42-8001-0EDA03A76123}" srcOrd="0" destOrd="0" presId="urn:microsoft.com/office/officeart/2005/8/layout/orgChart1"/>
    <dgm:cxn modelId="{9D7B861D-4BE1-6147-A9A0-F255AD207DE9}" type="presParOf" srcId="{3D1A8AAB-1A44-7F42-8001-0EDA03A76123}" destId="{38C3B96C-9D77-0A47-8B46-D27562A07E4B}" srcOrd="0" destOrd="0" presId="urn:microsoft.com/office/officeart/2005/8/layout/orgChart1"/>
    <dgm:cxn modelId="{8179D623-385E-AF43-B3AE-189CC21769AE}" type="presParOf" srcId="{3D1A8AAB-1A44-7F42-8001-0EDA03A76123}" destId="{D28F7A11-1267-F540-A6D8-A94CD4544ED8}" srcOrd="1" destOrd="0" presId="urn:microsoft.com/office/officeart/2005/8/layout/orgChart1"/>
    <dgm:cxn modelId="{EC26918D-3E28-7B47-B3BE-1D06D018F564}" type="presParOf" srcId="{B9755FCF-E270-FB41-AAC1-B37BDF88CC2B}" destId="{C5DF670C-2377-2B45-B629-88449B53711F}" srcOrd="1" destOrd="0" presId="urn:microsoft.com/office/officeart/2005/8/layout/orgChart1"/>
    <dgm:cxn modelId="{79B5D1FF-352B-174D-972A-9125E4A0FCB7}" type="presParOf" srcId="{B9755FCF-E270-FB41-AAC1-B37BDF88CC2B}" destId="{169A5FD9-9896-994E-BE30-4C26B6D2119B}" srcOrd="2" destOrd="0" presId="urn:microsoft.com/office/officeart/2005/8/layout/orgChart1"/>
    <dgm:cxn modelId="{B2B7182C-C01C-FB45-92E1-C7BCDB139D6B}" type="presParOf" srcId="{4EB9CA71-A843-FD41-A0DF-097941E95544}" destId="{FACB8416-5DCF-5640-B362-38868464364A}" srcOrd="6" destOrd="0" presId="urn:microsoft.com/office/officeart/2005/8/layout/orgChart1"/>
    <dgm:cxn modelId="{E2BD4D15-15F6-B646-97B3-64933C7F01EA}" type="presParOf" srcId="{4EB9CA71-A843-FD41-A0DF-097941E95544}" destId="{08F618B4-1DBD-A04D-9A62-37BBBAD4D0BE}" srcOrd="7" destOrd="0" presId="urn:microsoft.com/office/officeart/2005/8/layout/orgChart1"/>
    <dgm:cxn modelId="{DB833114-AF2F-FA4B-A03A-0AACF518643F}" type="presParOf" srcId="{08F618B4-1DBD-A04D-9A62-37BBBAD4D0BE}" destId="{11EFA8B1-A5D2-DA43-9C7D-CDF75790F07A}" srcOrd="0" destOrd="0" presId="urn:microsoft.com/office/officeart/2005/8/layout/orgChart1"/>
    <dgm:cxn modelId="{DA84D192-80DA-774B-A61E-A07D36234375}" type="presParOf" srcId="{11EFA8B1-A5D2-DA43-9C7D-CDF75790F07A}" destId="{6A819B51-A65E-CC42-8352-FE1F6BB3232F}" srcOrd="0" destOrd="0" presId="urn:microsoft.com/office/officeart/2005/8/layout/orgChart1"/>
    <dgm:cxn modelId="{6599B7F1-F745-444C-A2D6-08F4F907E311}" type="presParOf" srcId="{11EFA8B1-A5D2-DA43-9C7D-CDF75790F07A}" destId="{CD2C33D2-3B7D-8D4F-BAB2-5DF54C55773A}" srcOrd="1" destOrd="0" presId="urn:microsoft.com/office/officeart/2005/8/layout/orgChart1"/>
    <dgm:cxn modelId="{31694384-C1FD-244E-9F41-93D3999623E1}" type="presParOf" srcId="{08F618B4-1DBD-A04D-9A62-37BBBAD4D0BE}" destId="{656BA3AB-4309-CB4F-9DC8-08B3924FC349}" srcOrd="1" destOrd="0" presId="urn:microsoft.com/office/officeart/2005/8/layout/orgChart1"/>
    <dgm:cxn modelId="{28348811-D920-DC47-83E8-B69904D2F06D}" type="presParOf" srcId="{08F618B4-1DBD-A04D-9A62-37BBBAD4D0BE}" destId="{50EDFFCD-C44B-CA47-A3E6-2DC1048A8138}" srcOrd="2" destOrd="0" presId="urn:microsoft.com/office/officeart/2005/8/layout/orgChart1"/>
    <dgm:cxn modelId="{24097187-047F-D14D-BE92-DF59EDB38E94}" type="presParOf" srcId="{F728D8EF-EAB2-194B-9DC0-5111FB63E489}" destId="{D151AAD0-23EC-9446-AC45-F1B1D529AAFF}" srcOrd="2" destOrd="0" presId="urn:microsoft.com/office/officeart/2005/8/layout/orgChart1"/>
    <dgm:cxn modelId="{8FDD6E6B-C139-8F49-8DE7-24F45E4B0E77}" type="presParOf" srcId="{3D22A0F4-B19E-3342-B837-4D148A80514C}" destId="{E7C09F2C-E95F-1240-A222-0CDE7E1F8CA9}" srcOrd="2" destOrd="0" presId="urn:microsoft.com/office/officeart/2005/8/layout/orgChart1"/>
    <dgm:cxn modelId="{FE834E2D-C055-3C4B-9B84-C829A9BC7E98}" type="presParOf" srcId="{31073531-17AF-184F-98D5-12BE437E2C99}" destId="{9B255C92-7266-8F40-9420-E66E41228960}" srcOrd="4" destOrd="0" presId="urn:microsoft.com/office/officeart/2005/8/layout/orgChart1"/>
    <dgm:cxn modelId="{86EF2738-A78A-1D47-AE26-F6C4DE6AE52D}" type="presParOf" srcId="{31073531-17AF-184F-98D5-12BE437E2C99}" destId="{9556BF55-2CEC-5740-AC21-E18D9F90A680}" srcOrd="5" destOrd="0" presId="urn:microsoft.com/office/officeart/2005/8/layout/orgChart1"/>
    <dgm:cxn modelId="{B64D415D-17A6-FC47-840B-B71A5BCF5F2B}" type="presParOf" srcId="{9556BF55-2CEC-5740-AC21-E18D9F90A680}" destId="{CE6C18CE-89D5-3E4C-94DC-0336504D6B7C}" srcOrd="0" destOrd="0" presId="urn:microsoft.com/office/officeart/2005/8/layout/orgChart1"/>
    <dgm:cxn modelId="{1BBE1DC8-1C30-2D4C-9AC3-763D80815FC6}" type="presParOf" srcId="{CE6C18CE-89D5-3E4C-94DC-0336504D6B7C}" destId="{D57760BA-0860-1647-9ED8-F57220F9B9E2}" srcOrd="0" destOrd="0" presId="urn:microsoft.com/office/officeart/2005/8/layout/orgChart1"/>
    <dgm:cxn modelId="{70CE8127-1E85-F34B-8637-C15CCFC433FA}" type="presParOf" srcId="{CE6C18CE-89D5-3E4C-94DC-0336504D6B7C}" destId="{259C264D-051A-A946-82F2-485E66417537}" srcOrd="1" destOrd="0" presId="urn:microsoft.com/office/officeart/2005/8/layout/orgChart1"/>
    <dgm:cxn modelId="{C9D49564-6558-BA48-B835-ECDF1B320D15}" type="presParOf" srcId="{9556BF55-2CEC-5740-AC21-E18D9F90A680}" destId="{AC2A26A6-F862-1549-957C-040120F55736}" srcOrd="1" destOrd="0" presId="urn:microsoft.com/office/officeart/2005/8/layout/orgChart1"/>
    <dgm:cxn modelId="{ECE8E310-0754-8549-A0D5-EB01FB5123E2}" type="presParOf" srcId="{AC2A26A6-F862-1549-957C-040120F55736}" destId="{EAE19877-1B80-7D44-98D3-47D3EBA26B85}" srcOrd="0" destOrd="0" presId="urn:microsoft.com/office/officeart/2005/8/layout/orgChart1"/>
    <dgm:cxn modelId="{9C8E8D4E-E356-E741-AB45-372C3683555D}" type="presParOf" srcId="{AC2A26A6-F862-1549-957C-040120F55736}" destId="{F529AA94-2769-0842-8E2A-510A9A366B94}" srcOrd="1" destOrd="0" presId="urn:microsoft.com/office/officeart/2005/8/layout/orgChart1"/>
    <dgm:cxn modelId="{EE511DA3-0A85-D14A-8BC6-C7019159FBBB}" type="presParOf" srcId="{F529AA94-2769-0842-8E2A-510A9A366B94}" destId="{FAD200E5-3644-FF45-B5FF-30F2089FE9D3}" srcOrd="0" destOrd="0" presId="urn:microsoft.com/office/officeart/2005/8/layout/orgChart1"/>
    <dgm:cxn modelId="{ECF47710-342D-774D-8A5C-224C3CCD3FD5}" type="presParOf" srcId="{FAD200E5-3644-FF45-B5FF-30F2089FE9D3}" destId="{889E1871-7DE8-A64A-B548-B693B38D0EAE}" srcOrd="0" destOrd="0" presId="urn:microsoft.com/office/officeart/2005/8/layout/orgChart1"/>
    <dgm:cxn modelId="{1C32B9C0-2CF7-B64B-88F4-5ED31F480C9B}" type="presParOf" srcId="{FAD200E5-3644-FF45-B5FF-30F2089FE9D3}" destId="{A63D4FBC-EF85-C846-BCDB-7236C8B9D293}" srcOrd="1" destOrd="0" presId="urn:microsoft.com/office/officeart/2005/8/layout/orgChart1"/>
    <dgm:cxn modelId="{7DC7B62F-9333-C74B-B271-E978E03F9CF4}" type="presParOf" srcId="{F529AA94-2769-0842-8E2A-510A9A366B94}" destId="{845B4BFF-7A4C-E44D-A8DC-78844298E796}" srcOrd="1" destOrd="0" presId="urn:microsoft.com/office/officeart/2005/8/layout/orgChart1"/>
    <dgm:cxn modelId="{9574D6D8-4FC4-7846-956F-3BC0BC5D9AA8}" type="presParOf" srcId="{845B4BFF-7A4C-E44D-A8DC-78844298E796}" destId="{0110D0A4-51C3-1149-89D4-B7679315F4B0}" srcOrd="0" destOrd="0" presId="urn:microsoft.com/office/officeart/2005/8/layout/orgChart1"/>
    <dgm:cxn modelId="{8F0CE637-49C7-DB41-BB27-3B670294ADF7}" type="presParOf" srcId="{845B4BFF-7A4C-E44D-A8DC-78844298E796}" destId="{6BB06F83-85B4-E249-96A4-4CB6BFB0963E}" srcOrd="1" destOrd="0" presId="urn:microsoft.com/office/officeart/2005/8/layout/orgChart1"/>
    <dgm:cxn modelId="{BBF4F7A3-FC2C-194A-89CC-88D4BD2E5D9E}" type="presParOf" srcId="{6BB06F83-85B4-E249-96A4-4CB6BFB0963E}" destId="{6836596F-7A41-3C44-9C75-B62CA7861CB5}" srcOrd="0" destOrd="0" presId="urn:microsoft.com/office/officeart/2005/8/layout/orgChart1"/>
    <dgm:cxn modelId="{45BF6485-E232-8F4E-B5AB-0073BDE34AB6}" type="presParOf" srcId="{6836596F-7A41-3C44-9C75-B62CA7861CB5}" destId="{368A65F1-EAFD-374F-94A5-2D40DA142C48}" srcOrd="0" destOrd="0" presId="urn:microsoft.com/office/officeart/2005/8/layout/orgChart1"/>
    <dgm:cxn modelId="{DE2A0149-7EB7-4A45-B3A7-7D7F77F72A28}" type="presParOf" srcId="{6836596F-7A41-3C44-9C75-B62CA7861CB5}" destId="{44B4CFAF-503B-9D48-9720-EB89693505EB}" srcOrd="1" destOrd="0" presId="urn:microsoft.com/office/officeart/2005/8/layout/orgChart1"/>
    <dgm:cxn modelId="{E6BE298C-41B3-6E49-A0DA-E50F900F4DA5}" type="presParOf" srcId="{6BB06F83-85B4-E249-96A4-4CB6BFB0963E}" destId="{A136F094-6F0E-C945-A975-2AD950D9D23A}" srcOrd="1" destOrd="0" presId="urn:microsoft.com/office/officeart/2005/8/layout/orgChart1"/>
    <dgm:cxn modelId="{B6C795E3-C859-DB41-859B-5A2EA0565054}" type="presParOf" srcId="{6BB06F83-85B4-E249-96A4-4CB6BFB0963E}" destId="{CD6FDCEE-4EE1-FA4F-AE61-95C6B9506A6C}" srcOrd="2" destOrd="0" presId="urn:microsoft.com/office/officeart/2005/8/layout/orgChart1"/>
    <dgm:cxn modelId="{85B00714-2FED-D940-B89D-49D1F75CB318}" type="presParOf" srcId="{845B4BFF-7A4C-E44D-A8DC-78844298E796}" destId="{7F1C24EB-CD2C-8643-8185-B932B384A5D3}" srcOrd="2" destOrd="0" presId="urn:microsoft.com/office/officeart/2005/8/layout/orgChart1"/>
    <dgm:cxn modelId="{85860A8F-6DAA-0C4E-9BD4-55E1BE03154C}" type="presParOf" srcId="{845B4BFF-7A4C-E44D-A8DC-78844298E796}" destId="{5B0319B9-3789-5542-ADFD-9C8B4F4F8FA9}" srcOrd="3" destOrd="0" presId="urn:microsoft.com/office/officeart/2005/8/layout/orgChart1"/>
    <dgm:cxn modelId="{8A0360CE-69A2-4E47-8C4C-A96A95B2CDA4}" type="presParOf" srcId="{5B0319B9-3789-5542-ADFD-9C8B4F4F8FA9}" destId="{23F7F472-8797-A249-B87F-52C71111B92A}" srcOrd="0" destOrd="0" presId="urn:microsoft.com/office/officeart/2005/8/layout/orgChart1"/>
    <dgm:cxn modelId="{E9D694B8-35CF-7043-B1B9-20BC1109C534}" type="presParOf" srcId="{23F7F472-8797-A249-B87F-52C71111B92A}" destId="{998B9FEB-5B01-7442-A3C0-68A203038B73}" srcOrd="0" destOrd="0" presId="urn:microsoft.com/office/officeart/2005/8/layout/orgChart1"/>
    <dgm:cxn modelId="{93E2B75F-95C9-B540-AE89-6EB6E727196F}" type="presParOf" srcId="{23F7F472-8797-A249-B87F-52C71111B92A}" destId="{C1B9279F-472B-3242-8F0D-D5FC96D68FCB}" srcOrd="1" destOrd="0" presId="urn:microsoft.com/office/officeart/2005/8/layout/orgChart1"/>
    <dgm:cxn modelId="{B93FAC26-2544-3244-95B2-DEED42BCCD64}" type="presParOf" srcId="{5B0319B9-3789-5542-ADFD-9C8B4F4F8FA9}" destId="{33561219-2AF1-9643-B205-440A51876258}" srcOrd="1" destOrd="0" presId="urn:microsoft.com/office/officeart/2005/8/layout/orgChart1"/>
    <dgm:cxn modelId="{D823491B-B966-A64F-8695-BCB50529008E}" type="presParOf" srcId="{5B0319B9-3789-5542-ADFD-9C8B4F4F8FA9}" destId="{F5B1AE84-67C4-D743-AFB0-064B66EFBF7C}" srcOrd="2" destOrd="0" presId="urn:microsoft.com/office/officeart/2005/8/layout/orgChart1"/>
    <dgm:cxn modelId="{1085001F-7133-5F44-B43F-D7E941461FF2}" type="presParOf" srcId="{845B4BFF-7A4C-E44D-A8DC-78844298E796}" destId="{7FAAA8B9-2B2F-4443-B989-AA1CA535426E}" srcOrd="4" destOrd="0" presId="urn:microsoft.com/office/officeart/2005/8/layout/orgChart1"/>
    <dgm:cxn modelId="{926830A5-86EA-8246-A0FF-3B21EF9E3C68}" type="presParOf" srcId="{845B4BFF-7A4C-E44D-A8DC-78844298E796}" destId="{7FAD65BD-7ABF-AA46-B23F-0325AD7D5D23}" srcOrd="5" destOrd="0" presId="urn:microsoft.com/office/officeart/2005/8/layout/orgChart1"/>
    <dgm:cxn modelId="{02E7B9A5-C1E5-7C40-B541-EE8EE085A508}" type="presParOf" srcId="{7FAD65BD-7ABF-AA46-B23F-0325AD7D5D23}" destId="{925144C5-E334-1744-9199-27E61F53832C}" srcOrd="0" destOrd="0" presId="urn:microsoft.com/office/officeart/2005/8/layout/orgChart1"/>
    <dgm:cxn modelId="{1EC94B07-F650-FC4E-8DB5-BE6380AE8746}" type="presParOf" srcId="{925144C5-E334-1744-9199-27E61F53832C}" destId="{EFA4D8AE-60B4-CB43-A6FC-DF192212BBBB}" srcOrd="0" destOrd="0" presId="urn:microsoft.com/office/officeart/2005/8/layout/orgChart1"/>
    <dgm:cxn modelId="{32C51A0C-A130-5D4F-BEBE-F90DFFD6CB0B}" type="presParOf" srcId="{925144C5-E334-1744-9199-27E61F53832C}" destId="{7989EA5A-FF2C-7845-8640-B8882123FE72}" srcOrd="1" destOrd="0" presId="urn:microsoft.com/office/officeart/2005/8/layout/orgChart1"/>
    <dgm:cxn modelId="{B5E9ED3C-E9B2-224F-AF8D-8F7B16D41FA8}" type="presParOf" srcId="{7FAD65BD-7ABF-AA46-B23F-0325AD7D5D23}" destId="{0AAF7C71-E7C9-F149-AB32-450C657E457E}" srcOrd="1" destOrd="0" presId="urn:microsoft.com/office/officeart/2005/8/layout/orgChart1"/>
    <dgm:cxn modelId="{3DBAB69F-C6B7-F44C-AFAA-245CF940656A}" type="presParOf" srcId="{7FAD65BD-7ABF-AA46-B23F-0325AD7D5D23}" destId="{182B9C60-B4F6-F54B-897E-EC43C9C3221C}" srcOrd="2" destOrd="0" presId="urn:microsoft.com/office/officeart/2005/8/layout/orgChart1"/>
    <dgm:cxn modelId="{8FC3CB39-54F9-524A-8605-35C0E8B5CCFE}" type="presParOf" srcId="{845B4BFF-7A4C-E44D-A8DC-78844298E796}" destId="{2017AFD2-60C9-DC4E-A249-9B6EFC20872E}" srcOrd="6" destOrd="0" presId="urn:microsoft.com/office/officeart/2005/8/layout/orgChart1"/>
    <dgm:cxn modelId="{2620DE16-BD89-D141-AD9D-D8196793609F}" type="presParOf" srcId="{845B4BFF-7A4C-E44D-A8DC-78844298E796}" destId="{338BF086-9047-3C44-9FBB-086983FD6519}" srcOrd="7" destOrd="0" presId="urn:microsoft.com/office/officeart/2005/8/layout/orgChart1"/>
    <dgm:cxn modelId="{D0157883-43C9-7A4E-94A6-53BA3E16B142}" type="presParOf" srcId="{338BF086-9047-3C44-9FBB-086983FD6519}" destId="{1EDB2836-6F19-AE4B-B9C5-34D464A36622}" srcOrd="0" destOrd="0" presId="urn:microsoft.com/office/officeart/2005/8/layout/orgChart1"/>
    <dgm:cxn modelId="{EDFBD08E-793C-AC40-97D3-6604FF77CEEB}" type="presParOf" srcId="{1EDB2836-6F19-AE4B-B9C5-34D464A36622}" destId="{BA44BFD8-4224-F045-8D76-7C21D249CE99}" srcOrd="0" destOrd="0" presId="urn:microsoft.com/office/officeart/2005/8/layout/orgChart1"/>
    <dgm:cxn modelId="{A3F974A1-A83F-D54E-9116-43FAD87ABE04}" type="presParOf" srcId="{1EDB2836-6F19-AE4B-B9C5-34D464A36622}" destId="{C45D6584-FE03-3E44-888D-79D5D655E907}" srcOrd="1" destOrd="0" presId="urn:microsoft.com/office/officeart/2005/8/layout/orgChart1"/>
    <dgm:cxn modelId="{530EB87A-55DF-C84A-828A-DE07A9E1966B}" type="presParOf" srcId="{338BF086-9047-3C44-9FBB-086983FD6519}" destId="{31BA9BDF-398B-9B4A-839A-4E8F3054CDCB}" srcOrd="1" destOrd="0" presId="urn:microsoft.com/office/officeart/2005/8/layout/orgChart1"/>
    <dgm:cxn modelId="{CF5D8CAD-A4B4-354B-98D1-25B43D4C123C}" type="presParOf" srcId="{338BF086-9047-3C44-9FBB-086983FD6519}" destId="{70A4B235-C7DB-FA42-B225-1C8AFD2EE2DB}" srcOrd="2" destOrd="0" presId="urn:microsoft.com/office/officeart/2005/8/layout/orgChart1"/>
    <dgm:cxn modelId="{AC710E1C-0F6C-A645-99FE-C9428FBAEF2B}" type="presParOf" srcId="{F529AA94-2769-0842-8E2A-510A9A366B94}" destId="{37B53523-4017-AB41-8FEB-C709CB249A19}" srcOrd="2" destOrd="0" presId="urn:microsoft.com/office/officeart/2005/8/layout/orgChart1"/>
    <dgm:cxn modelId="{0F170C0F-BEA1-C74B-919B-A9BA6AE4388B}" type="presParOf" srcId="{AC2A26A6-F862-1549-957C-040120F55736}" destId="{C17A6583-10E5-FD48-9770-C90D4E6ED749}" srcOrd="2" destOrd="0" presId="urn:microsoft.com/office/officeart/2005/8/layout/orgChart1"/>
    <dgm:cxn modelId="{6E0043E2-7199-BE4E-9E02-97FB9361EB74}" type="presParOf" srcId="{AC2A26A6-F862-1549-957C-040120F55736}" destId="{CDF042AF-EC88-B741-ADC6-15C9C8150D72}" srcOrd="3" destOrd="0" presId="urn:microsoft.com/office/officeart/2005/8/layout/orgChart1"/>
    <dgm:cxn modelId="{4AA85823-C333-964F-AC2B-F14990829141}" type="presParOf" srcId="{CDF042AF-EC88-B741-ADC6-15C9C8150D72}" destId="{6ABCD3D1-A758-BA46-A80E-769C800D4097}" srcOrd="0" destOrd="0" presId="urn:microsoft.com/office/officeart/2005/8/layout/orgChart1"/>
    <dgm:cxn modelId="{0EFD1751-8269-7247-B2A2-B85F4B17BAA7}" type="presParOf" srcId="{6ABCD3D1-A758-BA46-A80E-769C800D4097}" destId="{520E06A3-8B20-314C-9224-9FC09A453687}" srcOrd="0" destOrd="0" presId="urn:microsoft.com/office/officeart/2005/8/layout/orgChart1"/>
    <dgm:cxn modelId="{21695F61-B26E-E942-B1DC-3CC20372A777}" type="presParOf" srcId="{6ABCD3D1-A758-BA46-A80E-769C800D4097}" destId="{2FBECF13-F198-4646-8F18-3DC43520D308}" srcOrd="1" destOrd="0" presId="urn:microsoft.com/office/officeart/2005/8/layout/orgChart1"/>
    <dgm:cxn modelId="{827ABDCC-4115-4946-8A1A-E6CAF1F2B6C0}" type="presParOf" srcId="{CDF042AF-EC88-B741-ADC6-15C9C8150D72}" destId="{508A2BE2-D9FC-5A4C-B790-0093966191AF}" srcOrd="1" destOrd="0" presId="urn:microsoft.com/office/officeart/2005/8/layout/orgChart1"/>
    <dgm:cxn modelId="{6F316AD1-40A3-1341-80FB-A54730A4D853}" type="presParOf" srcId="{508A2BE2-D9FC-5A4C-B790-0093966191AF}" destId="{658D7A42-DD17-8240-B2E3-F3B7A1A84DAB}" srcOrd="0" destOrd="0" presId="urn:microsoft.com/office/officeart/2005/8/layout/orgChart1"/>
    <dgm:cxn modelId="{0689581C-BD67-0542-B76B-99D572BF9096}" type="presParOf" srcId="{508A2BE2-D9FC-5A4C-B790-0093966191AF}" destId="{753BFED3-16C3-0F47-90F2-1C4919B6A58A}" srcOrd="1" destOrd="0" presId="urn:microsoft.com/office/officeart/2005/8/layout/orgChart1"/>
    <dgm:cxn modelId="{8B5C14CB-6FA8-0747-947A-38977EAC56A9}" type="presParOf" srcId="{753BFED3-16C3-0F47-90F2-1C4919B6A58A}" destId="{6C41B013-029A-144D-BEC9-8E342A0A2AFC}" srcOrd="0" destOrd="0" presId="urn:microsoft.com/office/officeart/2005/8/layout/orgChart1"/>
    <dgm:cxn modelId="{A8E3C38F-D792-2F40-A2A3-4670A8A58377}" type="presParOf" srcId="{6C41B013-029A-144D-BEC9-8E342A0A2AFC}" destId="{3180486E-2EAE-1D47-B09D-8349651F50A4}" srcOrd="0" destOrd="0" presId="urn:microsoft.com/office/officeart/2005/8/layout/orgChart1"/>
    <dgm:cxn modelId="{010EB194-FBC8-964B-A718-A43F5028E656}" type="presParOf" srcId="{6C41B013-029A-144D-BEC9-8E342A0A2AFC}" destId="{7D8C0A1C-59F9-8A44-972D-A7447F9CF90F}" srcOrd="1" destOrd="0" presId="urn:microsoft.com/office/officeart/2005/8/layout/orgChart1"/>
    <dgm:cxn modelId="{E76F0809-233E-0442-8A61-2EB153958616}" type="presParOf" srcId="{753BFED3-16C3-0F47-90F2-1C4919B6A58A}" destId="{A4849562-69C6-AB45-825E-E3F468146755}" srcOrd="1" destOrd="0" presId="urn:microsoft.com/office/officeart/2005/8/layout/orgChart1"/>
    <dgm:cxn modelId="{F11DD46D-BE79-EC4D-836F-1C65EA309652}" type="presParOf" srcId="{753BFED3-16C3-0F47-90F2-1C4919B6A58A}" destId="{BDCA6D6F-C961-5F4C-A328-8F5B6F256B96}" srcOrd="2" destOrd="0" presId="urn:microsoft.com/office/officeart/2005/8/layout/orgChart1"/>
    <dgm:cxn modelId="{70EDCFD8-4CAE-F245-9F3F-4E1349156B01}" type="presParOf" srcId="{508A2BE2-D9FC-5A4C-B790-0093966191AF}" destId="{69FF010B-516D-DB47-9B6A-84EBD25A7115}" srcOrd="2" destOrd="0" presId="urn:microsoft.com/office/officeart/2005/8/layout/orgChart1"/>
    <dgm:cxn modelId="{47B93259-635B-8B4E-AA3A-EA21A61911B0}" type="presParOf" srcId="{508A2BE2-D9FC-5A4C-B790-0093966191AF}" destId="{EC105D45-49E9-5C44-AD99-382E9AAF62CA}" srcOrd="3" destOrd="0" presId="urn:microsoft.com/office/officeart/2005/8/layout/orgChart1"/>
    <dgm:cxn modelId="{BCDDFE63-936A-624C-AC66-5C1FA7EF169A}" type="presParOf" srcId="{EC105D45-49E9-5C44-AD99-382E9AAF62CA}" destId="{B694149D-37B0-D849-9214-C9A458BC7895}" srcOrd="0" destOrd="0" presId="urn:microsoft.com/office/officeart/2005/8/layout/orgChart1"/>
    <dgm:cxn modelId="{FB893E91-10B6-7A4A-92AA-5CC77865DE7A}" type="presParOf" srcId="{B694149D-37B0-D849-9214-C9A458BC7895}" destId="{2CD38A36-3729-9347-A675-C7F7B13DE98F}" srcOrd="0" destOrd="0" presId="urn:microsoft.com/office/officeart/2005/8/layout/orgChart1"/>
    <dgm:cxn modelId="{A8F9E1BB-8261-BF4E-ADB3-92DD6D5A4136}" type="presParOf" srcId="{B694149D-37B0-D849-9214-C9A458BC7895}" destId="{2C81322D-C4EA-6846-9A20-0E2F8D999994}" srcOrd="1" destOrd="0" presId="urn:microsoft.com/office/officeart/2005/8/layout/orgChart1"/>
    <dgm:cxn modelId="{3D9F9D76-6A2E-184E-BB8A-C36826758C66}" type="presParOf" srcId="{EC105D45-49E9-5C44-AD99-382E9AAF62CA}" destId="{583AB161-E398-F540-936F-898FD71138D2}" srcOrd="1" destOrd="0" presId="urn:microsoft.com/office/officeart/2005/8/layout/orgChart1"/>
    <dgm:cxn modelId="{B62AC370-8DCE-B745-B20E-655B5819DB5F}" type="presParOf" srcId="{EC105D45-49E9-5C44-AD99-382E9AAF62CA}" destId="{0C8BB599-3974-8847-AC2D-7442AA1B49BB}" srcOrd="2" destOrd="0" presId="urn:microsoft.com/office/officeart/2005/8/layout/orgChart1"/>
    <dgm:cxn modelId="{6D7BE4A2-1C2D-BC4B-9AC3-DBBDAD1A26F3}" type="presParOf" srcId="{508A2BE2-D9FC-5A4C-B790-0093966191AF}" destId="{30EEC8C4-88D8-2143-A820-34BCABB235B2}" srcOrd="4" destOrd="0" presId="urn:microsoft.com/office/officeart/2005/8/layout/orgChart1"/>
    <dgm:cxn modelId="{4DFA3582-84D3-5343-8B38-E25A0B93D265}" type="presParOf" srcId="{508A2BE2-D9FC-5A4C-B790-0093966191AF}" destId="{F1AD73B8-EF51-2B46-9488-5A9E52EDDE59}" srcOrd="5" destOrd="0" presId="urn:microsoft.com/office/officeart/2005/8/layout/orgChart1"/>
    <dgm:cxn modelId="{61E3F94C-9917-524B-B16B-A7F93500EDCC}" type="presParOf" srcId="{F1AD73B8-EF51-2B46-9488-5A9E52EDDE59}" destId="{FEB9FD9E-1D16-5E42-9BCF-18A1B45872E3}" srcOrd="0" destOrd="0" presId="urn:microsoft.com/office/officeart/2005/8/layout/orgChart1"/>
    <dgm:cxn modelId="{8A6418D2-9F26-D04D-A3F3-77C0F0957395}" type="presParOf" srcId="{FEB9FD9E-1D16-5E42-9BCF-18A1B45872E3}" destId="{CD389E82-40C3-DD48-B390-5EE00C76D73A}" srcOrd="0" destOrd="0" presId="urn:microsoft.com/office/officeart/2005/8/layout/orgChart1"/>
    <dgm:cxn modelId="{A0F22615-85DE-DB47-9D4B-E15806B02377}" type="presParOf" srcId="{FEB9FD9E-1D16-5E42-9BCF-18A1B45872E3}" destId="{9937909B-0E12-E343-98B5-89304AD7C1A5}" srcOrd="1" destOrd="0" presId="urn:microsoft.com/office/officeart/2005/8/layout/orgChart1"/>
    <dgm:cxn modelId="{BCC0B2FF-B04E-9149-BB64-3186D2714249}" type="presParOf" srcId="{F1AD73B8-EF51-2B46-9488-5A9E52EDDE59}" destId="{83571081-D338-7447-9A94-A72FA85CB278}" srcOrd="1" destOrd="0" presId="urn:microsoft.com/office/officeart/2005/8/layout/orgChart1"/>
    <dgm:cxn modelId="{B5A9AFE2-836C-7849-B007-01F3C97D6929}" type="presParOf" srcId="{F1AD73B8-EF51-2B46-9488-5A9E52EDDE59}" destId="{1B65F4B9-1550-0C41-A962-6C8570913CC8}" srcOrd="2" destOrd="0" presId="urn:microsoft.com/office/officeart/2005/8/layout/orgChart1"/>
    <dgm:cxn modelId="{C84F104E-706D-7E48-A617-AEC89B1097EB}" type="presParOf" srcId="{508A2BE2-D9FC-5A4C-B790-0093966191AF}" destId="{7750F879-5355-BA40-BB8F-65239C74C6E5}" srcOrd="6" destOrd="0" presId="urn:microsoft.com/office/officeart/2005/8/layout/orgChart1"/>
    <dgm:cxn modelId="{AA9AFA86-9530-1346-9548-34D3774FBE94}" type="presParOf" srcId="{508A2BE2-D9FC-5A4C-B790-0093966191AF}" destId="{1672EF5D-3F5C-984A-9E8E-2D5FC49864B8}" srcOrd="7" destOrd="0" presId="urn:microsoft.com/office/officeart/2005/8/layout/orgChart1"/>
    <dgm:cxn modelId="{7D7A0040-A6AC-DF44-B1CE-8A50F321D86A}" type="presParOf" srcId="{1672EF5D-3F5C-984A-9E8E-2D5FC49864B8}" destId="{345DB15B-FA3B-8D4A-BD44-7F71EDFCC3E3}" srcOrd="0" destOrd="0" presId="urn:microsoft.com/office/officeart/2005/8/layout/orgChart1"/>
    <dgm:cxn modelId="{E194C33E-189B-D644-83D5-7C47F57FD018}" type="presParOf" srcId="{345DB15B-FA3B-8D4A-BD44-7F71EDFCC3E3}" destId="{F34D0EEF-5626-324B-8499-F28F4417ABAD}" srcOrd="0" destOrd="0" presId="urn:microsoft.com/office/officeart/2005/8/layout/orgChart1"/>
    <dgm:cxn modelId="{70444BA3-FF4D-9942-9A44-4A8F9DB1C332}" type="presParOf" srcId="{345DB15B-FA3B-8D4A-BD44-7F71EDFCC3E3}" destId="{28561E91-C113-9C4B-A080-5BEDF7BF1C41}" srcOrd="1" destOrd="0" presId="urn:microsoft.com/office/officeart/2005/8/layout/orgChart1"/>
    <dgm:cxn modelId="{224D69C6-3DE5-924F-BFE0-0B5DEBB621FD}" type="presParOf" srcId="{1672EF5D-3F5C-984A-9E8E-2D5FC49864B8}" destId="{A6D9894D-AE23-8D49-897F-A808564853D2}" srcOrd="1" destOrd="0" presId="urn:microsoft.com/office/officeart/2005/8/layout/orgChart1"/>
    <dgm:cxn modelId="{D68E760E-BB04-7E42-A3AA-2B7EDCBE0826}" type="presParOf" srcId="{1672EF5D-3F5C-984A-9E8E-2D5FC49864B8}" destId="{04ABC7D4-A177-0A46-ACAD-A60438C6F22B}" srcOrd="2" destOrd="0" presId="urn:microsoft.com/office/officeart/2005/8/layout/orgChart1"/>
    <dgm:cxn modelId="{3C0A117B-A4B0-FB42-99AE-536C3F79BF75}" type="presParOf" srcId="{CDF042AF-EC88-B741-ADC6-15C9C8150D72}" destId="{664D4CE1-E20B-BC4A-B22C-EA03465DE152}" srcOrd="2" destOrd="0" presId="urn:microsoft.com/office/officeart/2005/8/layout/orgChart1"/>
    <dgm:cxn modelId="{160441FF-9F65-AC40-9A8C-E4C9722AF8D6}" type="presParOf" srcId="{AC2A26A6-F862-1549-957C-040120F55736}" destId="{7B526E73-8C6F-EB4D-945A-46B3AB92E6DB}" srcOrd="4" destOrd="0" presId="urn:microsoft.com/office/officeart/2005/8/layout/orgChart1"/>
    <dgm:cxn modelId="{13A9F7C3-DC89-814E-80ED-898629298CDC}" type="presParOf" srcId="{AC2A26A6-F862-1549-957C-040120F55736}" destId="{A7358477-8FCE-C34F-A473-4E5AABA2F7C4}" srcOrd="5" destOrd="0" presId="urn:microsoft.com/office/officeart/2005/8/layout/orgChart1"/>
    <dgm:cxn modelId="{47BDFD5B-3811-BF42-A43D-86D5EB1191D8}" type="presParOf" srcId="{A7358477-8FCE-C34F-A473-4E5AABA2F7C4}" destId="{0942A370-D648-F342-9CAD-F8B0599FCD99}" srcOrd="0" destOrd="0" presId="urn:microsoft.com/office/officeart/2005/8/layout/orgChart1"/>
    <dgm:cxn modelId="{96509611-618F-6F4D-9B04-939A29E17EB7}" type="presParOf" srcId="{0942A370-D648-F342-9CAD-F8B0599FCD99}" destId="{292D9089-2835-5A46-96C9-995276EC718C}" srcOrd="0" destOrd="0" presId="urn:microsoft.com/office/officeart/2005/8/layout/orgChart1"/>
    <dgm:cxn modelId="{35DEE102-6A94-524C-A656-0F5011122E6B}" type="presParOf" srcId="{0942A370-D648-F342-9CAD-F8B0599FCD99}" destId="{8424810E-A710-B343-A5F8-E688AC330855}" srcOrd="1" destOrd="0" presId="urn:microsoft.com/office/officeart/2005/8/layout/orgChart1"/>
    <dgm:cxn modelId="{AB1CEA44-FE43-7C40-9B68-B5A248539331}" type="presParOf" srcId="{A7358477-8FCE-C34F-A473-4E5AABA2F7C4}" destId="{CC3D8E69-2492-8D4B-BF2A-C4EAE2FA2B9D}" srcOrd="1" destOrd="0" presId="urn:microsoft.com/office/officeart/2005/8/layout/orgChart1"/>
    <dgm:cxn modelId="{5901DF1E-1051-CD43-9A12-D86AAC71613E}" type="presParOf" srcId="{CC3D8E69-2492-8D4B-BF2A-C4EAE2FA2B9D}" destId="{DFAC4B59-6E98-E74E-8717-85547ECC261A}" srcOrd="0" destOrd="0" presId="urn:microsoft.com/office/officeart/2005/8/layout/orgChart1"/>
    <dgm:cxn modelId="{9DA28590-F38B-4F4E-A4AD-9A612429C8B6}" type="presParOf" srcId="{CC3D8E69-2492-8D4B-BF2A-C4EAE2FA2B9D}" destId="{9DD6E2A7-749C-5C42-BF11-0F6945DDD67C}" srcOrd="1" destOrd="0" presId="urn:microsoft.com/office/officeart/2005/8/layout/orgChart1"/>
    <dgm:cxn modelId="{2C7E0E4A-8F06-6341-A171-1ECA8906C888}" type="presParOf" srcId="{9DD6E2A7-749C-5C42-BF11-0F6945DDD67C}" destId="{E36357A9-EF95-5148-9012-FD4F03EFC079}" srcOrd="0" destOrd="0" presId="urn:microsoft.com/office/officeart/2005/8/layout/orgChart1"/>
    <dgm:cxn modelId="{76235E24-06AB-3E49-BE6C-8CB76F7FF129}" type="presParOf" srcId="{E36357A9-EF95-5148-9012-FD4F03EFC079}" destId="{A840088A-26B5-7C47-B6FC-E0DDA5A61E6C}" srcOrd="0" destOrd="0" presId="urn:microsoft.com/office/officeart/2005/8/layout/orgChart1"/>
    <dgm:cxn modelId="{9519AF6D-CCD5-AF49-AC36-A97096B84D8C}" type="presParOf" srcId="{E36357A9-EF95-5148-9012-FD4F03EFC079}" destId="{28A64A2A-14A5-AB47-9949-5BA7687C8C4C}" srcOrd="1" destOrd="0" presId="urn:microsoft.com/office/officeart/2005/8/layout/orgChart1"/>
    <dgm:cxn modelId="{51959C56-814D-EF47-A3AE-274A717E2123}" type="presParOf" srcId="{9DD6E2A7-749C-5C42-BF11-0F6945DDD67C}" destId="{30D43169-A61F-A947-A267-31C71C38A87B}" srcOrd="1" destOrd="0" presId="urn:microsoft.com/office/officeart/2005/8/layout/orgChart1"/>
    <dgm:cxn modelId="{D2E65555-90E5-2245-AD43-6124C0630217}" type="presParOf" srcId="{9DD6E2A7-749C-5C42-BF11-0F6945DDD67C}" destId="{A7B792A7-6D8F-C54D-9566-98D0CEE8F709}" srcOrd="2" destOrd="0" presId="urn:microsoft.com/office/officeart/2005/8/layout/orgChart1"/>
    <dgm:cxn modelId="{CD6A0929-764E-FD49-9F4F-F5E4CE329137}" type="presParOf" srcId="{CC3D8E69-2492-8D4B-BF2A-C4EAE2FA2B9D}" destId="{8492342C-17D5-FC41-9599-F757666B90BE}" srcOrd="2" destOrd="0" presId="urn:microsoft.com/office/officeart/2005/8/layout/orgChart1"/>
    <dgm:cxn modelId="{34F475C3-B30C-4B45-87A7-DF5256C9B8B7}" type="presParOf" srcId="{CC3D8E69-2492-8D4B-BF2A-C4EAE2FA2B9D}" destId="{80BFCEB2-5742-794E-A660-A65A0C649881}" srcOrd="3" destOrd="0" presId="urn:microsoft.com/office/officeart/2005/8/layout/orgChart1"/>
    <dgm:cxn modelId="{E964332C-4561-2F49-881C-4495A3F499BB}" type="presParOf" srcId="{80BFCEB2-5742-794E-A660-A65A0C649881}" destId="{17DC7646-B643-D84C-91BA-E2AD8EB433D6}" srcOrd="0" destOrd="0" presId="urn:microsoft.com/office/officeart/2005/8/layout/orgChart1"/>
    <dgm:cxn modelId="{15DC004E-4EF6-C147-87A7-6A31042AC37E}" type="presParOf" srcId="{17DC7646-B643-D84C-91BA-E2AD8EB433D6}" destId="{39463CC8-455F-EE4C-B69D-BD073B370724}" srcOrd="0" destOrd="0" presId="urn:microsoft.com/office/officeart/2005/8/layout/orgChart1"/>
    <dgm:cxn modelId="{B70C2AD7-6475-BE4F-86FA-7C198C46AD2D}" type="presParOf" srcId="{17DC7646-B643-D84C-91BA-E2AD8EB433D6}" destId="{285E06BB-D690-7048-A6D9-4994BD776E9D}" srcOrd="1" destOrd="0" presId="urn:microsoft.com/office/officeart/2005/8/layout/orgChart1"/>
    <dgm:cxn modelId="{EA4C95DE-C7F4-0147-A898-C07F974321C2}" type="presParOf" srcId="{80BFCEB2-5742-794E-A660-A65A0C649881}" destId="{6B6C5F1D-4FDF-EE46-8DF9-D46BDA38C8CA}" srcOrd="1" destOrd="0" presId="urn:microsoft.com/office/officeart/2005/8/layout/orgChart1"/>
    <dgm:cxn modelId="{85AFDBDC-B878-5947-8751-B782231E9FC6}" type="presParOf" srcId="{80BFCEB2-5742-794E-A660-A65A0C649881}" destId="{F93C8BDF-9B8D-754D-9026-BF4D99A1B2F2}" srcOrd="2" destOrd="0" presId="urn:microsoft.com/office/officeart/2005/8/layout/orgChart1"/>
    <dgm:cxn modelId="{4E51156F-8FC0-E94E-91C4-7E207FC0CF0A}" type="presParOf" srcId="{CC3D8E69-2492-8D4B-BF2A-C4EAE2FA2B9D}" destId="{D6FE87B0-7282-1045-B0CC-4F32F0E874AF}" srcOrd="4" destOrd="0" presId="urn:microsoft.com/office/officeart/2005/8/layout/orgChart1"/>
    <dgm:cxn modelId="{A4B17389-80C0-8944-AAAB-FCB74B1D539C}" type="presParOf" srcId="{CC3D8E69-2492-8D4B-BF2A-C4EAE2FA2B9D}" destId="{8E7F3A4E-8E60-0D40-A7FB-3C74C784A281}" srcOrd="5" destOrd="0" presId="urn:microsoft.com/office/officeart/2005/8/layout/orgChart1"/>
    <dgm:cxn modelId="{CDF6304C-A23D-3949-A319-4A507392D7FB}" type="presParOf" srcId="{8E7F3A4E-8E60-0D40-A7FB-3C74C784A281}" destId="{4E6B4402-D700-8E4B-84DF-B6BD07676C00}" srcOrd="0" destOrd="0" presId="urn:microsoft.com/office/officeart/2005/8/layout/orgChart1"/>
    <dgm:cxn modelId="{E7A96B4E-AAA4-C342-A05A-62B79BB503AE}" type="presParOf" srcId="{4E6B4402-D700-8E4B-84DF-B6BD07676C00}" destId="{18485180-9F8F-4C40-9415-42BC75208F94}" srcOrd="0" destOrd="0" presId="urn:microsoft.com/office/officeart/2005/8/layout/orgChart1"/>
    <dgm:cxn modelId="{32E6FC71-2B06-024B-B013-A6BCBF172AC7}" type="presParOf" srcId="{4E6B4402-D700-8E4B-84DF-B6BD07676C00}" destId="{ABC8FC30-8981-474E-94F7-990BA29FFB37}" srcOrd="1" destOrd="0" presId="urn:microsoft.com/office/officeart/2005/8/layout/orgChart1"/>
    <dgm:cxn modelId="{FECE2AC0-5B39-874E-A2FD-CFC49CA19D19}" type="presParOf" srcId="{8E7F3A4E-8E60-0D40-A7FB-3C74C784A281}" destId="{B75EFEFE-848D-E740-8685-1E7EE081C9EC}" srcOrd="1" destOrd="0" presId="urn:microsoft.com/office/officeart/2005/8/layout/orgChart1"/>
    <dgm:cxn modelId="{DCDEAFF8-3B68-1240-AF3E-B58128B9459D}" type="presParOf" srcId="{8E7F3A4E-8E60-0D40-A7FB-3C74C784A281}" destId="{ECF80F29-2632-EA4A-B121-A232EED1E8C4}" srcOrd="2" destOrd="0" presId="urn:microsoft.com/office/officeart/2005/8/layout/orgChart1"/>
    <dgm:cxn modelId="{FD1C1A71-073D-4F43-99B7-F0D4A371A6E7}" type="presParOf" srcId="{CC3D8E69-2492-8D4B-BF2A-C4EAE2FA2B9D}" destId="{053BD04D-E19A-8E4B-9C5D-3058907A4706}" srcOrd="6" destOrd="0" presId="urn:microsoft.com/office/officeart/2005/8/layout/orgChart1"/>
    <dgm:cxn modelId="{FC10584A-E49A-AC47-9C4C-23D3D48C02B8}" type="presParOf" srcId="{CC3D8E69-2492-8D4B-BF2A-C4EAE2FA2B9D}" destId="{CBA09605-765B-954E-BE54-E29AA64D1389}" srcOrd="7" destOrd="0" presId="urn:microsoft.com/office/officeart/2005/8/layout/orgChart1"/>
    <dgm:cxn modelId="{AEE94800-551E-4C4D-8DED-743AD20A7DFC}" type="presParOf" srcId="{CBA09605-765B-954E-BE54-E29AA64D1389}" destId="{C9DBF8C6-CFF1-FF4F-9679-4B7D093A3301}" srcOrd="0" destOrd="0" presId="urn:microsoft.com/office/officeart/2005/8/layout/orgChart1"/>
    <dgm:cxn modelId="{062BFFF7-6020-7640-96AC-081C91B19111}" type="presParOf" srcId="{C9DBF8C6-CFF1-FF4F-9679-4B7D093A3301}" destId="{408BE7B1-4D77-354F-A886-BBF244A5D687}" srcOrd="0" destOrd="0" presId="urn:microsoft.com/office/officeart/2005/8/layout/orgChart1"/>
    <dgm:cxn modelId="{D38542BE-5E6D-D641-9551-7C1062AC7D28}" type="presParOf" srcId="{C9DBF8C6-CFF1-FF4F-9679-4B7D093A3301}" destId="{DE28E059-F3E5-3A43-B6F3-5BC3B24C1AB0}" srcOrd="1" destOrd="0" presId="urn:microsoft.com/office/officeart/2005/8/layout/orgChart1"/>
    <dgm:cxn modelId="{8641EC6E-1F2F-434D-ABA8-76599CD56ABE}" type="presParOf" srcId="{CBA09605-765B-954E-BE54-E29AA64D1389}" destId="{B8E01E5A-4EF5-DB42-8706-CDA1ACC0A983}" srcOrd="1" destOrd="0" presId="urn:microsoft.com/office/officeart/2005/8/layout/orgChart1"/>
    <dgm:cxn modelId="{2EAD0E75-E24D-8B46-85A6-BCAA3F268215}" type="presParOf" srcId="{CBA09605-765B-954E-BE54-E29AA64D1389}" destId="{AB42A60A-3235-8744-AA18-ECF3B270973C}" srcOrd="2" destOrd="0" presId="urn:microsoft.com/office/officeart/2005/8/layout/orgChart1"/>
    <dgm:cxn modelId="{26C9C559-1A2B-D445-AA16-0D1A1633BF04}" type="presParOf" srcId="{A7358477-8FCE-C34F-A473-4E5AABA2F7C4}" destId="{1035FB87-FE16-3C4D-89FB-D3556CC56751}" srcOrd="2" destOrd="0" presId="urn:microsoft.com/office/officeart/2005/8/layout/orgChart1"/>
    <dgm:cxn modelId="{71500056-A0BF-1447-9A09-A61E67A6D849}" type="presParOf" srcId="{9556BF55-2CEC-5740-AC21-E18D9F90A680}" destId="{03EE8CB5-93D5-034D-9473-E2DB2794FE69}" srcOrd="2" destOrd="0" presId="urn:microsoft.com/office/officeart/2005/8/layout/orgChart1"/>
    <dgm:cxn modelId="{B76636CF-FDAE-7640-8F75-989E17219033}" type="presParOf" srcId="{31073531-17AF-184F-98D5-12BE437E2C99}" destId="{9D65B552-0273-AB4D-A3CD-FCD4ABABFE30}" srcOrd="6" destOrd="0" presId="urn:microsoft.com/office/officeart/2005/8/layout/orgChart1"/>
    <dgm:cxn modelId="{BB2B4A13-6D19-634E-B11F-222C01FE3F31}" type="presParOf" srcId="{31073531-17AF-184F-98D5-12BE437E2C99}" destId="{2CFF7217-0964-9240-A40E-E394B627E9E9}" srcOrd="7" destOrd="0" presId="urn:microsoft.com/office/officeart/2005/8/layout/orgChart1"/>
    <dgm:cxn modelId="{35F52D4D-149A-E445-AC71-7B4D3027368E}" type="presParOf" srcId="{2CFF7217-0964-9240-A40E-E394B627E9E9}" destId="{805C1C30-9CF8-A94C-89B5-34248228A2D3}" srcOrd="0" destOrd="0" presId="urn:microsoft.com/office/officeart/2005/8/layout/orgChart1"/>
    <dgm:cxn modelId="{05D5E26F-3D6D-8944-88F1-9E3FB2BCC239}" type="presParOf" srcId="{805C1C30-9CF8-A94C-89B5-34248228A2D3}" destId="{B3A4F125-860A-3548-9348-05309B6D3CC8}" srcOrd="0" destOrd="0" presId="urn:microsoft.com/office/officeart/2005/8/layout/orgChart1"/>
    <dgm:cxn modelId="{67C963A4-FA23-4246-ABE2-C19DE2A40AF9}" type="presParOf" srcId="{805C1C30-9CF8-A94C-89B5-34248228A2D3}" destId="{03DA3138-69FF-FC41-9ACD-579749EAD663}" srcOrd="1" destOrd="0" presId="urn:microsoft.com/office/officeart/2005/8/layout/orgChart1"/>
    <dgm:cxn modelId="{ADC8C5FB-1910-7547-8AAE-51E43CAAE17F}" type="presParOf" srcId="{2CFF7217-0964-9240-A40E-E394B627E9E9}" destId="{B2F9C5B5-536C-8440-B24A-6A2E1F1E89D3}" srcOrd="1" destOrd="0" presId="urn:microsoft.com/office/officeart/2005/8/layout/orgChart1"/>
    <dgm:cxn modelId="{7D444BA5-0B9C-A044-88AA-9652B746C62C}" type="presParOf" srcId="{B2F9C5B5-536C-8440-B24A-6A2E1F1E89D3}" destId="{483A7FBC-F091-F349-B3C5-5B81BFF63021}" srcOrd="0" destOrd="0" presId="urn:microsoft.com/office/officeart/2005/8/layout/orgChart1"/>
    <dgm:cxn modelId="{A9EF4F05-3B66-FA44-89B0-24740F230427}" type="presParOf" srcId="{B2F9C5B5-536C-8440-B24A-6A2E1F1E89D3}" destId="{1BCE1C03-F6D9-B84A-BDD9-9F3980764144}" srcOrd="1" destOrd="0" presId="urn:microsoft.com/office/officeart/2005/8/layout/orgChart1"/>
    <dgm:cxn modelId="{9CF32AE3-26BE-E64B-ACDB-2DCB239549B1}" type="presParOf" srcId="{1BCE1C03-F6D9-B84A-BDD9-9F3980764144}" destId="{53DFB5BE-C185-FD41-9F66-3F072B741D4C}" srcOrd="0" destOrd="0" presId="urn:microsoft.com/office/officeart/2005/8/layout/orgChart1"/>
    <dgm:cxn modelId="{D6BA2229-3BE0-674F-87D9-D582E3477E86}" type="presParOf" srcId="{53DFB5BE-C185-FD41-9F66-3F072B741D4C}" destId="{18859FF2-6DB4-D34A-925C-0E4607E3B9C3}" srcOrd="0" destOrd="0" presId="urn:microsoft.com/office/officeart/2005/8/layout/orgChart1"/>
    <dgm:cxn modelId="{CE8D3F52-1A8C-E448-A648-1140753EF5A5}" type="presParOf" srcId="{53DFB5BE-C185-FD41-9F66-3F072B741D4C}" destId="{9112B826-8BDE-174C-B9DC-2012561C0C18}" srcOrd="1" destOrd="0" presId="urn:microsoft.com/office/officeart/2005/8/layout/orgChart1"/>
    <dgm:cxn modelId="{8CEFB825-34E0-784B-986C-FA46E6CEE6BB}" type="presParOf" srcId="{1BCE1C03-F6D9-B84A-BDD9-9F3980764144}" destId="{9ED937D4-06DD-1646-A227-A8DC585FB893}" srcOrd="1" destOrd="0" presId="urn:microsoft.com/office/officeart/2005/8/layout/orgChart1"/>
    <dgm:cxn modelId="{7923AB32-AB38-D347-B7A4-0DB3FFDC41AB}" type="presParOf" srcId="{1BCE1C03-F6D9-B84A-BDD9-9F3980764144}" destId="{6B5A2BEF-FA22-7149-B291-8D1139A07D62}" srcOrd="2" destOrd="0" presId="urn:microsoft.com/office/officeart/2005/8/layout/orgChart1"/>
    <dgm:cxn modelId="{98C0C813-A6D3-484F-A8AF-A3E87D35B415}" type="presParOf" srcId="{B2F9C5B5-536C-8440-B24A-6A2E1F1E89D3}" destId="{9CA05791-FB67-4544-AF18-8F253E38100D}" srcOrd="2" destOrd="0" presId="urn:microsoft.com/office/officeart/2005/8/layout/orgChart1"/>
    <dgm:cxn modelId="{9E56E2BA-DC2E-2C47-B18E-573607996749}" type="presParOf" srcId="{B2F9C5B5-536C-8440-B24A-6A2E1F1E89D3}" destId="{B09B4324-1FE6-AF43-BDED-A9D8A82717A4}" srcOrd="3" destOrd="0" presId="urn:microsoft.com/office/officeart/2005/8/layout/orgChart1"/>
    <dgm:cxn modelId="{33365B22-4BEF-4741-AFD8-22BC1F08DF9C}" type="presParOf" srcId="{B09B4324-1FE6-AF43-BDED-A9D8A82717A4}" destId="{234FA9D4-C87E-0B42-9D3C-4CF2500B0FAF}" srcOrd="0" destOrd="0" presId="urn:microsoft.com/office/officeart/2005/8/layout/orgChart1"/>
    <dgm:cxn modelId="{96E38F47-FBB1-D347-80D6-A77140CDFEBB}" type="presParOf" srcId="{234FA9D4-C87E-0B42-9D3C-4CF2500B0FAF}" destId="{62F7B382-DE35-F440-A076-71E221C91CE0}" srcOrd="0" destOrd="0" presId="urn:microsoft.com/office/officeart/2005/8/layout/orgChart1"/>
    <dgm:cxn modelId="{54BA52E4-7348-7645-8C1F-DBEA0F5C2FD9}" type="presParOf" srcId="{234FA9D4-C87E-0B42-9D3C-4CF2500B0FAF}" destId="{C8B59041-9ACE-AC4A-B01D-2695C20A019F}" srcOrd="1" destOrd="0" presId="urn:microsoft.com/office/officeart/2005/8/layout/orgChart1"/>
    <dgm:cxn modelId="{934672EF-40B8-A143-B3BE-E440B8423EFC}" type="presParOf" srcId="{B09B4324-1FE6-AF43-BDED-A9D8A82717A4}" destId="{AB43FC59-C1CE-2849-A2BE-137DB11D41CE}" srcOrd="1" destOrd="0" presId="urn:microsoft.com/office/officeart/2005/8/layout/orgChart1"/>
    <dgm:cxn modelId="{F922AB3B-C04D-D24A-AAD2-0379D0F6A537}" type="presParOf" srcId="{B09B4324-1FE6-AF43-BDED-A9D8A82717A4}" destId="{79071E5E-540E-664D-9B75-37B1112EA878}" srcOrd="2" destOrd="0" presId="urn:microsoft.com/office/officeart/2005/8/layout/orgChart1"/>
    <dgm:cxn modelId="{6FF6AC1D-1B2F-C94B-8F82-5283EF7608CE}" type="presParOf" srcId="{B2F9C5B5-536C-8440-B24A-6A2E1F1E89D3}" destId="{7F046C2F-9E04-384F-AB76-236C18572CF6}" srcOrd="4" destOrd="0" presId="urn:microsoft.com/office/officeart/2005/8/layout/orgChart1"/>
    <dgm:cxn modelId="{C4F1E33B-0CE0-4F4B-85AF-B96F03365BC8}" type="presParOf" srcId="{B2F9C5B5-536C-8440-B24A-6A2E1F1E89D3}" destId="{5301C8BF-00CA-684D-9D2D-5A1241E365D4}" srcOrd="5" destOrd="0" presId="urn:microsoft.com/office/officeart/2005/8/layout/orgChart1"/>
    <dgm:cxn modelId="{44EDF562-13F7-1840-83F6-DBEFBF529120}" type="presParOf" srcId="{5301C8BF-00CA-684D-9D2D-5A1241E365D4}" destId="{1612ED5E-CD10-8A4C-89E0-083E2B4E2F7A}" srcOrd="0" destOrd="0" presId="urn:microsoft.com/office/officeart/2005/8/layout/orgChart1"/>
    <dgm:cxn modelId="{AFC1E141-646D-4B48-8C7C-AAA56F5C1F7A}" type="presParOf" srcId="{1612ED5E-CD10-8A4C-89E0-083E2B4E2F7A}" destId="{E3065179-4C37-EC4D-A4CD-6B19DF5A3DC4}" srcOrd="0" destOrd="0" presId="urn:microsoft.com/office/officeart/2005/8/layout/orgChart1"/>
    <dgm:cxn modelId="{6AE656E5-348D-5F45-910B-1313CB91F4AE}" type="presParOf" srcId="{1612ED5E-CD10-8A4C-89E0-083E2B4E2F7A}" destId="{2B582AE4-0D50-4240-B14B-FF8552BE0148}" srcOrd="1" destOrd="0" presId="urn:microsoft.com/office/officeart/2005/8/layout/orgChart1"/>
    <dgm:cxn modelId="{4FE59A8A-8570-064A-983F-8D8891E8124D}" type="presParOf" srcId="{5301C8BF-00CA-684D-9D2D-5A1241E365D4}" destId="{58787086-51E2-BC48-B8B3-119351D9F017}" srcOrd="1" destOrd="0" presId="urn:microsoft.com/office/officeart/2005/8/layout/orgChart1"/>
    <dgm:cxn modelId="{77233A3C-3C76-094C-A183-2F80CA6C89DA}" type="presParOf" srcId="{5301C8BF-00CA-684D-9D2D-5A1241E365D4}" destId="{0C3E5CB6-0C6F-544F-9BCE-39F91EF13B94}" srcOrd="2" destOrd="0" presId="urn:microsoft.com/office/officeart/2005/8/layout/orgChart1"/>
    <dgm:cxn modelId="{233B21C1-1E8A-F04C-81A2-6C333D2F3619}" type="presParOf" srcId="{B2F9C5B5-536C-8440-B24A-6A2E1F1E89D3}" destId="{DFF6B024-51E5-9B45-B4E5-0DD7E14770CA}" srcOrd="6" destOrd="0" presId="urn:microsoft.com/office/officeart/2005/8/layout/orgChart1"/>
    <dgm:cxn modelId="{16A65F5B-068B-E947-A1F2-8437C4610604}" type="presParOf" srcId="{B2F9C5B5-536C-8440-B24A-6A2E1F1E89D3}" destId="{1F287B63-4D37-0D4A-9E74-F7EADED69C89}" srcOrd="7" destOrd="0" presId="urn:microsoft.com/office/officeart/2005/8/layout/orgChart1"/>
    <dgm:cxn modelId="{B7B37D32-EF26-734F-9903-C740195CBB4F}" type="presParOf" srcId="{1F287B63-4D37-0D4A-9E74-F7EADED69C89}" destId="{6D2CB013-ADB3-704E-8A87-EBBE397A3928}" srcOrd="0" destOrd="0" presId="urn:microsoft.com/office/officeart/2005/8/layout/orgChart1"/>
    <dgm:cxn modelId="{166E1A56-2698-2B45-AA65-D65F77E3CCF1}" type="presParOf" srcId="{6D2CB013-ADB3-704E-8A87-EBBE397A3928}" destId="{879FDD78-70EE-1E46-A4B2-0510A677E2A3}" srcOrd="0" destOrd="0" presId="urn:microsoft.com/office/officeart/2005/8/layout/orgChart1"/>
    <dgm:cxn modelId="{107C5938-234F-354F-A068-CBACF07C2B1B}" type="presParOf" srcId="{6D2CB013-ADB3-704E-8A87-EBBE397A3928}" destId="{665B3DB4-E7C9-D94B-AB51-947353ECE68F}" srcOrd="1" destOrd="0" presId="urn:microsoft.com/office/officeart/2005/8/layout/orgChart1"/>
    <dgm:cxn modelId="{C69EC4BD-2642-6D43-AEB2-0D362E2C1CA9}" type="presParOf" srcId="{1F287B63-4D37-0D4A-9E74-F7EADED69C89}" destId="{82778B18-083C-C64B-869C-18B0F70728F7}" srcOrd="1" destOrd="0" presId="urn:microsoft.com/office/officeart/2005/8/layout/orgChart1"/>
    <dgm:cxn modelId="{D6FA81BA-2862-9F4F-94C2-405BF117AD2C}" type="presParOf" srcId="{1F287B63-4D37-0D4A-9E74-F7EADED69C89}" destId="{1815660C-D8F9-8A48-A429-E6358A5434AF}" srcOrd="2" destOrd="0" presId="urn:microsoft.com/office/officeart/2005/8/layout/orgChart1"/>
    <dgm:cxn modelId="{E7F76015-5D12-B349-BA0A-51D4385B850E}" type="presParOf" srcId="{2CFF7217-0964-9240-A40E-E394B627E9E9}" destId="{994E0160-0329-5241-8508-03971AF862D3}" srcOrd="2" destOrd="0" presId="urn:microsoft.com/office/officeart/2005/8/layout/orgChart1"/>
    <dgm:cxn modelId="{FDBAAE44-0CD4-A440-A848-38D0150E2230}" type="presParOf" srcId="{021893B5-ECDC-954B-9750-5F19BFD1B367}" destId="{6E9555E0-32F7-6647-8BBF-F21E715BF8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F6B024-51E5-9B45-B4E5-0DD7E14770CA}">
      <dsp:nvSpPr>
        <dsp:cNvPr id="0" name=""/>
        <dsp:cNvSpPr/>
      </dsp:nvSpPr>
      <dsp:spPr>
        <a:xfrm>
          <a:off x="5445663" y="798035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46C2F-9E04-384F-AB76-236C18572CF6}">
      <dsp:nvSpPr>
        <dsp:cNvPr id="0" name=""/>
        <dsp:cNvSpPr/>
      </dsp:nvSpPr>
      <dsp:spPr>
        <a:xfrm>
          <a:off x="5445663" y="798035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05791-FB67-4544-AF18-8F253E38100D}">
      <dsp:nvSpPr>
        <dsp:cNvPr id="0" name=""/>
        <dsp:cNvSpPr/>
      </dsp:nvSpPr>
      <dsp:spPr>
        <a:xfrm>
          <a:off x="5445663" y="798035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A7FBC-F091-F349-B3C5-5B81BFF63021}">
      <dsp:nvSpPr>
        <dsp:cNvPr id="0" name=""/>
        <dsp:cNvSpPr/>
      </dsp:nvSpPr>
      <dsp:spPr>
        <a:xfrm>
          <a:off x="5445663" y="798035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5B552-0273-AB4D-A3CD-FCD4ABABFE30}">
      <dsp:nvSpPr>
        <dsp:cNvPr id="0" name=""/>
        <dsp:cNvSpPr/>
      </dsp:nvSpPr>
      <dsp:spPr>
        <a:xfrm>
          <a:off x="3274741" y="443572"/>
          <a:ext cx="2416339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2416339" y="52420"/>
              </a:lnTo>
              <a:lnTo>
                <a:pt x="2416339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BD04D-E19A-8E4B-9C5D-3058907A4706}">
      <dsp:nvSpPr>
        <dsp:cNvPr id="0" name=""/>
        <dsp:cNvSpPr/>
      </dsp:nvSpPr>
      <dsp:spPr>
        <a:xfrm>
          <a:off x="4841578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E87B0-7282-1045-B0CC-4F32F0E874AF}">
      <dsp:nvSpPr>
        <dsp:cNvPr id="0" name=""/>
        <dsp:cNvSpPr/>
      </dsp:nvSpPr>
      <dsp:spPr>
        <a:xfrm>
          <a:off x="4841578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2342C-17D5-FC41-9599-F757666B90BE}">
      <dsp:nvSpPr>
        <dsp:cNvPr id="0" name=""/>
        <dsp:cNvSpPr/>
      </dsp:nvSpPr>
      <dsp:spPr>
        <a:xfrm>
          <a:off x="4841578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C4B59-6E98-E74E-8717-85547ECC261A}">
      <dsp:nvSpPr>
        <dsp:cNvPr id="0" name=""/>
        <dsp:cNvSpPr/>
      </dsp:nvSpPr>
      <dsp:spPr>
        <a:xfrm>
          <a:off x="4841578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26E73-8C6F-EB4D-945A-46B3AB92E6DB}">
      <dsp:nvSpPr>
        <dsp:cNvPr id="0" name=""/>
        <dsp:cNvSpPr/>
      </dsp:nvSpPr>
      <dsp:spPr>
        <a:xfrm>
          <a:off x="4482911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0F879-5355-BA40-BB8F-65239C74C6E5}">
      <dsp:nvSpPr>
        <dsp:cNvPr id="0" name=""/>
        <dsp:cNvSpPr/>
      </dsp:nvSpPr>
      <dsp:spPr>
        <a:xfrm>
          <a:off x="423749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EC8C4-88D8-2143-A820-34BCABB235B2}">
      <dsp:nvSpPr>
        <dsp:cNvPr id="0" name=""/>
        <dsp:cNvSpPr/>
      </dsp:nvSpPr>
      <dsp:spPr>
        <a:xfrm>
          <a:off x="423749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F010B-516D-DB47-9B6A-84EBD25A7115}">
      <dsp:nvSpPr>
        <dsp:cNvPr id="0" name=""/>
        <dsp:cNvSpPr/>
      </dsp:nvSpPr>
      <dsp:spPr>
        <a:xfrm>
          <a:off x="423749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D7A42-DD17-8240-B2E3-F3B7A1A84DAB}">
      <dsp:nvSpPr>
        <dsp:cNvPr id="0" name=""/>
        <dsp:cNvSpPr/>
      </dsp:nvSpPr>
      <dsp:spPr>
        <a:xfrm>
          <a:off x="423749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A6583-10E5-FD48-9770-C90D4E6ED749}">
      <dsp:nvSpPr>
        <dsp:cNvPr id="0" name=""/>
        <dsp:cNvSpPr/>
      </dsp:nvSpPr>
      <dsp:spPr>
        <a:xfrm>
          <a:off x="4437191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AFD2-60C9-DC4E-A249-9B6EFC20872E}">
      <dsp:nvSpPr>
        <dsp:cNvPr id="0" name=""/>
        <dsp:cNvSpPr/>
      </dsp:nvSpPr>
      <dsp:spPr>
        <a:xfrm>
          <a:off x="3633409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AA8B9-2B2F-4443-B989-AA1CA535426E}">
      <dsp:nvSpPr>
        <dsp:cNvPr id="0" name=""/>
        <dsp:cNvSpPr/>
      </dsp:nvSpPr>
      <dsp:spPr>
        <a:xfrm>
          <a:off x="3633409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C24EB-CD2C-8643-8185-B932B384A5D3}">
      <dsp:nvSpPr>
        <dsp:cNvPr id="0" name=""/>
        <dsp:cNvSpPr/>
      </dsp:nvSpPr>
      <dsp:spPr>
        <a:xfrm>
          <a:off x="3633409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0D0A4-51C3-1149-89D4-B7679315F4B0}">
      <dsp:nvSpPr>
        <dsp:cNvPr id="0" name=""/>
        <dsp:cNvSpPr/>
      </dsp:nvSpPr>
      <dsp:spPr>
        <a:xfrm>
          <a:off x="3633409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19877-1B80-7D44-98D3-47D3EBA26B85}">
      <dsp:nvSpPr>
        <dsp:cNvPr id="0" name=""/>
        <dsp:cNvSpPr/>
      </dsp:nvSpPr>
      <dsp:spPr>
        <a:xfrm>
          <a:off x="3878826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55C92-7266-8F40-9420-E66E41228960}">
      <dsp:nvSpPr>
        <dsp:cNvPr id="0" name=""/>
        <dsp:cNvSpPr/>
      </dsp:nvSpPr>
      <dsp:spPr>
        <a:xfrm>
          <a:off x="3274741" y="443572"/>
          <a:ext cx="1208169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1208169" y="52420"/>
              </a:lnTo>
              <a:lnTo>
                <a:pt x="1208169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B8416-5DCF-5640-B362-38868464364A}">
      <dsp:nvSpPr>
        <dsp:cNvPr id="0" name=""/>
        <dsp:cNvSpPr/>
      </dsp:nvSpPr>
      <dsp:spPr>
        <a:xfrm>
          <a:off x="302932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3641B-7D09-1A4B-B6CD-86789100C703}">
      <dsp:nvSpPr>
        <dsp:cNvPr id="0" name=""/>
        <dsp:cNvSpPr/>
      </dsp:nvSpPr>
      <dsp:spPr>
        <a:xfrm>
          <a:off x="302932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FD0DE-C451-0747-906D-28F9E6F4B40C}">
      <dsp:nvSpPr>
        <dsp:cNvPr id="0" name=""/>
        <dsp:cNvSpPr/>
      </dsp:nvSpPr>
      <dsp:spPr>
        <a:xfrm>
          <a:off x="302932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69763-B5B5-0C4F-81C3-447F3BD315DE}">
      <dsp:nvSpPr>
        <dsp:cNvPr id="0" name=""/>
        <dsp:cNvSpPr/>
      </dsp:nvSpPr>
      <dsp:spPr>
        <a:xfrm>
          <a:off x="302932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7A65D-91AB-D742-A5E6-D69CD2596202}">
      <dsp:nvSpPr>
        <dsp:cNvPr id="0" name=""/>
        <dsp:cNvSpPr/>
      </dsp:nvSpPr>
      <dsp:spPr>
        <a:xfrm>
          <a:off x="2670657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3DE63-CDBA-7148-B09E-AD51F40EDB63}">
      <dsp:nvSpPr>
        <dsp:cNvPr id="0" name=""/>
        <dsp:cNvSpPr/>
      </dsp:nvSpPr>
      <dsp:spPr>
        <a:xfrm>
          <a:off x="2425239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3BE38-E6C1-5842-B09A-240D31329A20}">
      <dsp:nvSpPr>
        <dsp:cNvPr id="0" name=""/>
        <dsp:cNvSpPr/>
      </dsp:nvSpPr>
      <dsp:spPr>
        <a:xfrm>
          <a:off x="2425239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8318C-8AF5-EC4D-80E9-07F1A8002C77}">
      <dsp:nvSpPr>
        <dsp:cNvPr id="0" name=""/>
        <dsp:cNvSpPr/>
      </dsp:nvSpPr>
      <dsp:spPr>
        <a:xfrm>
          <a:off x="2425239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F8B2AE-61AD-154E-BD30-A5ED00267FCB}">
      <dsp:nvSpPr>
        <dsp:cNvPr id="0" name=""/>
        <dsp:cNvSpPr/>
      </dsp:nvSpPr>
      <dsp:spPr>
        <a:xfrm>
          <a:off x="2425239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FBF0F-C421-7245-A133-B23C07282674}">
      <dsp:nvSpPr>
        <dsp:cNvPr id="0" name=""/>
        <dsp:cNvSpPr/>
      </dsp:nvSpPr>
      <dsp:spPr>
        <a:xfrm>
          <a:off x="2624937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24F0B-1AE1-CA45-8E11-8237E6E4D965}">
      <dsp:nvSpPr>
        <dsp:cNvPr id="0" name=""/>
        <dsp:cNvSpPr/>
      </dsp:nvSpPr>
      <dsp:spPr>
        <a:xfrm>
          <a:off x="182115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682D1-D960-7C4E-B808-6C2BCD5C8C4A}">
      <dsp:nvSpPr>
        <dsp:cNvPr id="0" name=""/>
        <dsp:cNvSpPr/>
      </dsp:nvSpPr>
      <dsp:spPr>
        <a:xfrm>
          <a:off x="182115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8A727-D21B-1249-979D-941B1D0BB2F3}">
      <dsp:nvSpPr>
        <dsp:cNvPr id="0" name=""/>
        <dsp:cNvSpPr/>
      </dsp:nvSpPr>
      <dsp:spPr>
        <a:xfrm>
          <a:off x="182115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A2BC3-E08E-B546-B130-13EDF822CCCD}">
      <dsp:nvSpPr>
        <dsp:cNvPr id="0" name=""/>
        <dsp:cNvSpPr/>
      </dsp:nvSpPr>
      <dsp:spPr>
        <a:xfrm>
          <a:off x="182115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D3D21-F46D-A746-8DDA-BD6B3A684787}">
      <dsp:nvSpPr>
        <dsp:cNvPr id="0" name=""/>
        <dsp:cNvSpPr/>
      </dsp:nvSpPr>
      <dsp:spPr>
        <a:xfrm>
          <a:off x="2066572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8D3F6-8E69-8E48-B66E-62344A6B1E64}">
      <dsp:nvSpPr>
        <dsp:cNvPr id="0" name=""/>
        <dsp:cNvSpPr/>
      </dsp:nvSpPr>
      <dsp:spPr>
        <a:xfrm>
          <a:off x="2670657" y="443572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B4EDC-063B-754C-98DB-399BAC8C3BD3}">
      <dsp:nvSpPr>
        <dsp:cNvPr id="0" name=""/>
        <dsp:cNvSpPr/>
      </dsp:nvSpPr>
      <dsp:spPr>
        <a:xfrm>
          <a:off x="1217070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DB3BF-8B68-2F41-AE91-0A69081C6658}">
      <dsp:nvSpPr>
        <dsp:cNvPr id="0" name=""/>
        <dsp:cNvSpPr/>
      </dsp:nvSpPr>
      <dsp:spPr>
        <a:xfrm>
          <a:off x="1217070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B798E-67FC-FB44-85AD-52BB89BBEFD0}">
      <dsp:nvSpPr>
        <dsp:cNvPr id="0" name=""/>
        <dsp:cNvSpPr/>
      </dsp:nvSpPr>
      <dsp:spPr>
        <a:xfrm>
          <a:off x="1217070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6CCB3-8BE4-3A49-A9CC-FBCBD918D082}">
      <dsp:nvSpPr>
        <dsp:cNvPr id="0" name=""/>
        <dsp:cNvSpPr/>
      </dsp:nvSpPr>
      <dsp:spPr>
        <a:xfrm>
          <a:off x="1217070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A86AF-ED11-804D-ACE2-38C28F551401}">
      <dsp:nvSpPr>
        <dsp:cNvPr id="0" name=""/>
        <dsp:cNvSpPr/>
      </dsp:nvSpPr>
      <dsp:spPr>
        <a:xfrm>
          <a:off x="858402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48157-8887-D748-84DA-590A75378006}">
      <dsp:nvSpPr>
        <dsp:cNvPr id="0" name=""/>
        <dsp:cNvSpPr/>
      </dsp:nvSpPr>
      <dsp:spPr>
        <a:xfrm>
          <a:off x="612985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D2567-70E0-824C-AD92-D2522A56D7AA}">
      <dsp:nvSpPr>
        <dsp:cNvPr id="0" name=""/>
        <dsp:cNvSpPr/>
      </dsp:nvSpPr>
      <dsp:spPr>
        <a:xfrm>
          <a:off x="612985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795C3-949C-874E-AC42-23622155393A}">
      <dsp:nvSpPr>
        <dsp:cNvPr id="0" name=""/>
        <dsp:cNvSpPr/>
      </dsp:nvSpPr>
      <dsp:spPr>
        <a:xfrm>
          <a:off x="612985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39058-7E16-6349-8E62-811D9ADBB227}">
      <dsp:nvSpPr>
        <dsp:cNvPr id="0" name=""/>
        <dsp:cNvSpPr/>
      </dsp:nvSpPr>
      <dsp:spPr>
        <a:xfrm>
          <a:off x="612985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C9B43-2651-724C-8E89-AD14F69A4919}">
      <dsp:nvSpPr>
        <dsp:cNvPr id="0" name=""/>
        <dsp:cNvSpPr/>
      </dsp:nvSpPr>
      <dsp:spPr>
        <a:xfrm>
          <a:off x="812682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F3826-5EA4-114F-ACDA-E59D81D600DA}">
      <dsp:nvSpPr>
        <dsp:cNvPr id="0" name=""/>
        <dsp:cNvSpPr/>
      </dsp:nvSpPr>
      <dsp:spPr>
        <a:xfrm>
          <a:off x="8900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A1203-BF07-0841-BB5B-379A73CC52C0}">
      <dsp:nvSpPr>
        <dsp:cNvPr id="0" name=""/>
        <dsp:cNvSpPr/>
      </dsp:nvSpPr>
      <dsp:spPr>
        <a:xfrm>
          <a:off x="8900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7E301-FBED-F94E-B70F-E6A4E10E928A}">
      <dsp:nvSpPr>
        <dsp:cNvPr id="0" name=""/>
        <dsp:cNvSpPr/>
      </dsp:nvSpPr>
      <dsp:spPr>
        <a:xfrm>
          <a:off x="8900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D7C12-1532-4C4D-A8EF-9EE0460226D8}">
      <dsp:nvSpPr>
        <dsp:cNvPr id="0" name=""/>
        <dsp:cNvSpPr/>
      </dsp:nvSpPr>
      <dsp:spPr>
        <a:xfrm>
          <a:off x="8900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5896A-27C6-BF4C-9EDF-8F2A4EF03610}">
      <dsp:nvSpPr>
        <dsp:cNvPr id="0" name=""/>
        <dsp:cNvSpPr/>
      </dsp:nvSpPr>
      <dsp:spPr>
        <a:xfrm>
          <a:off x="254317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14840-6BAA-C343-A358-1C9F49525BD4}">
      <dsp:nvSpPr>
        <dsp:cNvPr id="0" name=""/>
        <dsp:cNvSpPr/>
      </dsp:nvSpPr>
      <dsp:spPr>
        <a:xfrm>
          <a:off x="858402" y="443572"/>
          <a:ext cx="2416339" cy="104841"/>
        </a:xfrm>
        <a:custGeom>
          <a:avLst/>
          <a:gdLst/>
          <a:ahLst/>
          <a:cxnLst/>
          <a:rect l="0" t="0" r="0" b="0"/>
          <a:pathLst>
            <a:path>
              <a:moveTo>
                <a:pt x="2416339" y="0"/>
              </a:moveTo>
              <a:lnTo>
                <a:pt x="2416339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5797-317B-FC4E-9931-BE1892EC00D2}">
      <dsp:nvSpPr>
        <dsp:cNvPr id="0" name=""/>
        <dsp:cNvSpPr/>
      </dsp:nvSpPr>
      <dsp:spPr>
        <a:xfrm>
          <a:off x="3025120" y="193950"/>
          <a:ext cx="499243" cy="24962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Base</a:t>
          </a:r>
        </a:p>
      </dsp:txBody>
      <dsp:txXfrm>
        <a:off x="3025120" y="193950"/>
        <a:ext cx="499243" cy="249621"/>
      </dsp:txXfrm>
    </dsp:sp>
    <dsp:sp modelId="{60E0A111-9ED9-4E40-B82F-452749B9E173}">
      <dsp:nvSpPr>
        <dsp:cNvPr id="0" name=""/>
        <dsp:cNvSpPr/>
      </dsp:nvSpPr>
      <dsp:spPr>
        <a:xfrm>
          <a:off x="608780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608780" y="548413"/>
        <a:ext cx="499243" cy="249621"/>
      </dsp:txXfrm>
    </dsp:sp>
    <dsp:sp modelId="{18AF0D6F-0DAD-9648-AD92-B74E1C94BA8D}">
      <dsp:nvSpPr>
        <dsp:cNvPr id="0" name=""/>
        <dsp:cNvSpPr/>
      </dsp:nvSpPr>
      <dsp:spPr>
        <a:xfrm>
          <a:off x="4696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4696" y="902876"/>
        <a:ext cx="499243" cy="249621"/>
      </dsp:txXfrm>
    </dsp:sp>
    <dsp:sp modelId="{1F4215F8-716C-844F-AC9F-CFD852932589}">
      <dsp:nvSpPr>
        <dsp:cNvPr id="0" name=""/>
        <dsp:cNvSpPr/>
      </dsp:nvSpPr>
      <dsp:spPr>
        <a:xfrm>
          <a:off x="12950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H-H-E</a:t>
          </a:r>
        </a:p>
      </dsp:txBody>
      <dsp:txXfrm>
        <a:off x="129506" y="1257339"/>
        <a:ext cx="499243" cy="249621"/>
      </dsp:txXfrm>
    </dsp:sp>
    <dsp:sp modelId="{86072B73-7082-FB46-89C5-FF20640F3043}">
      <dsp:nvSpPr>
        <dsp:cNvPr id="0" name=""/>
        <dsp:cNvSpPr/>
      </dsp:nvSpPr>
      <dsp:spPr>
        <a:xfrm>
          <a:off x="12950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H-H-F</a:t>
          </a:r>
        </a:p>
      </dsp:txBody>
      <dsp:txXfrm>
        <a:off x="129506" y="1611802"/>
        <a:ext cx="499243" cy="249621"/>
      </dsp:txXfrm>
    </dsp:sp>
    <dsp:sp modelId="{31BC531C-4BE6-254E-9DF0-37D05B3A584C}">
      <dsp:nvSpPr>
        <dsp:cNvPr id="0" name=""/>
        <dsp:cNvSpPr/>
      </dsp:nvSpPr>
      <dsp:spPr>
        <a:xfrm>
          <a:off x="12950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H-H-T</a:t>
          </a:r>
        </a:p>
      </dsp:txBody>
      <dsp:txXfrm>
        <a:off x="129506" y="1966265"/>
        <a:ext cx="499243" cy="249621"/>
      </dsp:txXfrm>
    </dsp:sp>
    <dsp:sp modelId="{D2714212-7C0D-C64E-BB9E-7AB5C683E71D}">
      <dsp:nvSpPr>
        <dsp:cNvPr id="0" name=""/>
        <dsp:cNvSpPr/>
      </dsp:nvSpPr>
      <dsp:spPr>
        <a:xfrm>
          <a:off x="12950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H-H-S</a:t>
          </a:r>
        </a:p>
      </dsp:txBody>
      <dsp:txXfrm>
        <a:off x="129506" y="2320728"/>
        <a:ext cx="499243" cy="249621"/>
      </dsp:txXfrm>
    </dsp:sp>
    <dsp:sp modelId="{983B2D4D-FA59-AA42-B991-A0AD868D9467}">
      <dsp:nvSpPr>
        <dsp:cNvPr id="0" name=""/>
        <dsp:cNvSpPr/>
      </dsp:nvSpPr>
      <dsp:spPr>
        <a:xfrm>
          <a:off x="60878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608780" y="902876"/>
        <a:ext cx="499243" cy="249621"/>
      </dsp:txXfrm>
    </dsp:sp>
    <dsp:sp modelId="{CC8E8225-1E1C-0047-939D-CC55EFC2C00D}">
      <dsp:nvSpPr>
        <dsp:cNvPr id="0" name=""/>
        <dsp:cNvSpPr/>
      </dsp:nvSpPr>
      <dsp:spPr>
        <a:xfrm>
          <a:off x="73359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H-M-E</a:t>
          </a:r>
        </a:p>
      </dsp:txBody>
      <dsp:txXfrm>
        <a:off x="733591" y="1257339"/>
        <a:ext cx="499243" cy="249621"/>
      </dsp:txXfrm>
    </dsp:sp>
    <dsp:sp modelId="{0A138634-DC13-7E4F-B1BC-71DAFF5BE1FC}">
      <dsp:nvSpPr>
        <dsp:cNvPr id="0" name=""/>
        <dsp:cNvSpPr/>
      </dsp:nvSpPr>
      <dsp:spPr>
        <a:xfrm>
          <a:off x="73359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H-M-F</a:t>
          </a:r>
        </a:p>
      </dsp:txBody>
      <dsp:txXfrm>
        <a:off x="733591" y="1611802"/>
        <a:ext cx="499243" cy="249621"/>
      </dsp:txXfrm>
    </dsp:sp>
    <dsp:sp modelId="{DA1B8F42-A2CC-154C-9CE3-A011FEE8DF6D}">
      <dsp:nvSpPr>
        <dsp:cNvPr id="0" name=""/>
        <dsp:cNvSpPr/>
      </dsp:nvSpPr>
      <dsp:spPr>
        <a:xfrm>
          <a:off x="73359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H-M-T</a:t>
          </a:r>
        </a:p>
      </dsp:txBody>
      <dsp:txXfrm>
        <a:off x="733591" y="1966265"/>
        <a:ext cx="499243" cy="249621"/>
      </dsp:txXfrm>
    </dsp:sp>
    <dsp:sp modelId="{F811386E-ECBA-634D-877C-BA1405762C79}">
      <dsp:nvSpPr>
        <dsp:cNvPr id="0" name=""/>
        <dsp:cNvSpPr/>
      </dsp:nvSpPr>
      <dsp:spPr>
        <a:xfrm>
          <a:off x="73359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H-M-S</a:t>
          </a:r>
        </a:p>
      </dsp:txBody>
      <dsp:txXfrm>
        <a:off x="733591" y="2320728"/>
        <a:ext cx="499243" cy="249621"/>
      </dsp:txXfrm>
    </dsp:sp>
    <dsp:sp modelId="{5668187B-EA60-7D4E-9AD5-669778C14C77}">
      <dsp:nvSpPr>
        <dsp:cNvPr id="0" name=""/>
        <dsp:cNvSpPr/>
      </dsp:nvSpPr>
      <dsp:spPr>
        <a:xfrm>
          <a:off x="1212865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1212865" y="902876"/>
        <a:ext cx="499243" cy="249621"/>
      </dsp:txXfrm>
    </dsp:sp>
    <dsp:sp modelId="{23262C75-EA6F-0C48-A9A6-6E9F6E8BAA7E}">
      <dsp:nvSpPr>
        <dsp:cNvPr id="0" name=""/>
        <dsp:cNvSpPr/>
      </dsp:nvSpPr>
      <dsp:spPr>
        <a:xfrm>
          <a:off x="133767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H-L-E</a:t>
          </a:r>
        </a:p>
      </dsp:txBody>
      <dsp:txXfrm>
        <a:off x="1337676" y="1257339"/>
        <a:ext cx="499243" cy="249621"/>
      </dsp:txXfrm>
    </dsp:sp>
    <dsp:sp modelId="{E8BBF165-D186-1A4B-B40C-B950BF24543D}">
      <dsp:nvSpPr>
        <dsp:cNvPr id="0" name=""/>
        <dsp:cNvSpPr/>
      </dsp:nvSpPr>
      <dsp:spPr>
        <a:xfrm>
          <a:off x="133767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H-L-F</a:t>
          </a:r>
        </a:p>
      </dsp:txBody>
      <dsp:txXfrm>
        <a:off x="1337676" y="1611802"/>
        <a:ext cx="499243" cy="249621"/>
      </dsp:txXfrm>
    </dsp:sp>
    <dsp:sp modelId="{DDCE152B-CCC0-154C-960B-880D9D0F2325}">
      <dsp:nvSpPr>
        <dsp:cNvPr id="0" name=""/>
        <dsp:cNvSpPr/>
      </dsp:nvSpPr>
      <dsp:spPr>
        <a:xfrm>
          <a:off x="133767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H-L-T</a:t>
          </a:r>
        </a:p>
      </dsp:txBody>
      <dsp:txXfrm>
        <a:off x="1337676" y="1966265"/>
        <a:ext cx="499243" cy="249621"/>
      </dsp:txXfrm>
    </dsp:sp>
    <dsp:sp modelId="{3BFE14D7-509F-8349-8067-B6B9667B2EF0}">
      <dsp:nvSpPr>
        <dsp:cNvPr id="0" name=""/>
        <dsp:cNvSpPr/>
      </dsp:nvSpPr>
      <dsp:spPr>
        <a:xfrm>
          <a:off x="133767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H-L-S</a:t>
          </a:r>
        </a:p>
      </dsp:txBody>
      <dsp:txXfrm>
        <a:off x="1337676" y="2320728"/>
        <a:ext cx="499243" cy="249621"/>
      </dsp:txXfrm>
    </dsp:sp>
    <dsp:sp modelId="{BD6E40E1-DF13-264F-A0A1-AD87BC180D66}">
      <dsp:nvSpPr>
        <dsp:cNvPr id="0" name=""/>
        <dsp:cNvSpPr/>
      </dsp:nvSpPr>
      <dsp:spPr>
        <a:xfrm>
          <a:off x="2421035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2421035" y="548413"/>
        <a:ext cx="499243" cy="249621"/>
      </dsp:txXfrm>
    </dsp:sp>
    <dsp:sp modelId="{8B9A35BB-9EF4-FE4A-8370-6FF9DF73AFD9}">
      <dsp:nvSpPr>
        <dsp:cNvPr id="0" name=""/>
        <dsp:cNvSpPr/>
      </dsp:nvSpPr>
      <dsp:spPr>
        <a:xfrm>
          <a:off x="181695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1816950" y="902876"/>
        <a:ext cx="499243" cy="249621"/>
      </dsp:txXfrm>
    </dsp:sp>
    <dsp:sp modelId="{55CE2BE5-D3C9-3947-BAE3-24EE37AD45B4}">
      <dsp:nvSpPr>
        <dsp:cNvPr id="0" name=""/>
        <dsp:cNvSpPr/>
      </dsp:nvSpPr>
      <dsp:spPr>
        <a:xfrm>
          <a:off x="194176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M-H-E</a:t>
          </a:r>
        </a:p>
      </dsp:txBody>
      <dsp:txXfrm>
        <a:off x="1941761" y="1257339"/>
        <a:ext cx="499243" cy="249621"/>
      </dsp:txXfrm>
    </dsp:sp>
    <dsp:sp modelId="{86F260CA-CBD4-3546-BF1D-4648272EC3E0}">
      <dsp:nvSpPr>
        <dsp:cNvPr id="0" name=""/>
        <dsp:cNvSpPr/>
      </dsp:nvSpPr>
      <dsp:spPr>
        <a:xfrm>
          <a:off x="194176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M-H-F</a:t>
          </a:r>
        </a:p>
      </dsp:txBody>
      <dsp:txXfrm>
        <a:off x="1941761" y="1611802"/>
        <a:ext cx="499243" cy="249621"/>
      </dsp:txXfrm>
    </dsp:sp>
    <dsp:sp modelId="{04105442-5B3C-8B44-AEA6-30C6FA9C2F09}">
      <dsp:nvSpPr>
        <dsp:cNvPr id="0" name=""/>
        <dsp:cNvSpPr/>
      </dsp:nvSpPr>
      <dsp:spPr>
        <a:xfrm>
          <a:off x="194176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M-H-T</a:t>
          </a:r>
        </a:p>
      </dsp:txBody>
      <dsp:txXfrm>
        <a:off x="1941761" y="1966265"/>
        <a:ext cx="499243" cy="249621"/>
      </dsp:txXfrm>
    </dsp:sp>
    <dsp:sp modelId="{656ECB2B-640E-0042-8C2E-89CAFBBCCA94}">
      <dsp:nvSpPr>
        <dsp:cNvPr id="0" name=""/>
        <dsp:cNvSpPr/>
      </dsp:nvSpPr>
      <dsp:spPr>
        <a:xfrm>
          <a:off x="194176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M-H-S</a:t>
          </a:r>
        </a:p>
      </dsp:txBody>
      <dsp:txXfrm>
        <a:off x="1941761" y="2320728"/>
        <a:ext cx="499243" cy="249621"/>
      </dsp:txXfrm>
    </dsp:sp>
    <dsp:sp modelId="{C5261358-F2EF-EC4D-95EB-958FAC9D0117}">
      <dsp:nvSpPr>
        <dsp:cNvPr id="0" name=""/>
        <dsp:cNvSpPr/>
      </dsp:nvSpPr>
      <dsp:spPr>
        <a:xfrm>
          <a:off x="2421035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2421035" y="902876"/>
        <a:ext cx="499243" cy="249621"/>
      </dsp:txXfrm>
    </dsp:sp>
    <dsp:sp modelId="{1395453B-193A-734F-985B-DC20355DA9A2}">
      <dsp:nvSpPr>
        <dsp:cNvPr id="0" name=""/>
        <dsp:cNvSpPr/>
      </dsp:nvSpPr>
      <dsp:spPr>
        <a:xfrm>
          <a:off x="254584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M-M-E</a:t>
          </a:r>
        </a:p>
      </dsp:txBody>
      <dsp:txXfrm>
        <a:off x="2545846" y="1257339"/>
        <a:ext cx="499243" cy="249621"/>
      </dsp:txXfrm>
    </dsp:sp>
    <dsp:sp modelId="{9A5E71AE-1F3C-3243-9AD3-61306175B182}">
      <dsp:nvSpPr>
        <dsp:cNvPr id="0" name=""/>
        <dsp:cNvSpPr/>
      </dsp:nvSpPr>
      <dsp:spPr>
        <a:xfrm>
          <a:off x="254584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M-M-F</a:t>
          </a:r>
        </a:p>
      </dsp:txBody>
      <dsp:txXfrm>
        <a:off x="2545846" y="1611802"/>
        <a:ext cx="499243" cy="249621"/>
      </dsp:txXfrm>
    </dsp:sp>
    <dsp:sp modelId="{035EBF11-1B0C-5A47-9B18-D1E64002A788}">
      <dsp:nvSpPr>
        <dsp:cNvPr id="0" name=""/>
        <dsp:cNvSpPr/>
      </dsp:nvSpPr>
      <dsp:spPr>
        <a:xfrm>
          <a:off x="254584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M-M-T</a:t>
          </a:r>
        </a:p>
      </dsp:txBody>
      <dsp:txXfrm>
        <a:off x="2545846" y="1966265"/>
        <a:ext cx="499243" cy="249621"/>
      </dsp:txXfrm>
    </dsp:sp>
    <dsp:sp modelId="{6D1993D2-A781-AB43-B374-1B50C21E3A07}">
      <dsp:nvSpPr>
        <dsp:cNvPr id="0" name=""/>
        <dsp:cNvSpPr/>
      </dsp:nvSpPr>
      <dsp:spPr>
        <a:xfrm>
          <a:off x="254584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M-M-S</a:t>
          </a:r>
        </a:p>
      </dsp:txBody>
      <dsp:txXfrm>
        <a:off x="2545846" y="2320728"/>
        <a:ext cx="499243" cy="249621"/>
      </dsp:txXfrm>
    </dsp:sp>
    <dsp:sp modelId="{7F162508-D3EF-8844-8BD5-9B0F134F36FC}">
      <dsp:nvSpPr>
        <dsp:cNvPr id="0" name=""/>
        <dsp:cNvSpPr/>
      </dsp:nvSpPr>
      <dsp:spPr>
        <a:xfrm>
          <a:off x="302512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3025120" y="902876"/>
        <a:ext cx="499243" cy="249621"/>
      </dsp:txXfrm>
    </dsp:sp>
    <dsp:sp modelId="{2FE20FA1-4155-4E45-843F-302AEA41EC65}">
      <dsp:nvSpPr>
        <dsp:cNvPr id="0" name=""/>
        <dsp:cNvSpPr/>
      </dsp:nvSpPr>
      <dsp:spPr>
        <a:xfrm>
          <a:off x="314993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M-L-E</a:t>
          </a:r>
        </a:p>
      </dsp:txBody>
      <dsp:txXfrm>
        <a:off x="3149931" y="1257339"/>
        <a:ext cx="499243" cy="249621"/>
      </dsp:txXfrm>
    </dsp:sp>
    <dsp:sp modelId="{0F93904C-05B6-F544-B4CB-7963A48932E2}">
      <dsp:nvSpPr>
        <dsp:cNvPr id="0" name=""/>
        <dsp:cNvSpPr/>
      </dsp:nvSpPr>
      <dsp:spPr>
        <a:xfrm>
          <a:off x="314993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M-L-F</a:t>
          </a:r>
        </a:p>
      </dsp:txBody>
      <dsp:txXfrm>
        <a:off x="3149931" y="1611802"/>
        <a:ext cx="499243" cy="249621"/>
      </dsp:txXfrm>
    </dsp:sp>
    <dsp:sp modelId="{38C3B96C-9D77-0A47-8B46-D27562A07E4B}">
      <dsp:nvSpPr>
        <dsp:cNvPr id="0" name=""/>
        <dsp:cNvSpPr/>
      </dsp:nvSpPr>
      <dsp:spPr>
        <a:xfrm>
          <a:off x="314993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M-L-T</a:t>
          </a:r>
        </a:p>
      </dsp:txBody>
      <dsp:txXfrm>
        <a:off x="3149931" y="1966265"/>
        <a:ext cx="499243" cy="249621"/>
      </dsp:txXfrm>
    </dsp:sp>
    <dsp:sp modelId="{6A819B51-A65E-CC42-8352-FE1F6BB3232F}">
      <dsp:nvSpPr>
        <dsp:cNvPr id="0" name=""/>
        <dsp:cNvSpPr/>
      </dsp:nvSpPr>
      <dsp:spPr>
        <a:xfrm>
          <a:off x="314993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M-L-S</a:t>
          </a:r>
        </a:p>
      </dsp:txBody>
      <dsp:txXfrm>
        <a:off x="3149931" y="2320728"/>
        <a:ext cx="499243" cy="249621"/>
      </dsp:txXfrm>
    </dsp:sp>
    <dsp:sp modelId="{D57760BA-0860-1647-9ED8-F57220F9B9E2}">
      <dsp:nvSpPr>
        <dsp:cNvPr id="0" name=""/>
        <dsp:cNvSpPr/>
      </dsp:nvSpPr>
      <dsp:spPr>
        <a:xfrm>
          <a:off x="4233289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4233289" y="548413"/>
        <a:ext cx="499243" cy="249621"/>
      </dsp:txXfrm>
    </dsp:sp>
    <dsp:sp modelId="{889E1871-7DE8-A64A-B548-B693B38D0EAE}">
      <dsp:nvSpPr>
        <dsp:cNvPr id="0" name=""/>
        <dsp:cNvSpPr/>
      </dsp:nvSpPr>
      <dsp:spPr>
        <a:xfrm>
          <a:off x="3629204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3629204" y="902876"/>
        <a:ext cx="499243" cy="249621"/>
      </dsp:txXfrm>
    </dsp:sp>
    <dsp:sp modelId="{368A65F1-EAFD-374F-94A5-2D40DA142C48}">
      <dsp:nvSpPr>
        <dsp:cNvPr id="0" name=""/>
        <dsp:cNvSpPr/>
      </dsp:nvSpPr>
      <dsp:spPr>
        <a:xfrm>
          <a:off x="3754015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L-H-E</a:t>
          </a:r>
        </a:p>
      </dsp:txBody>
      <dsp:txXfrm>
        <a:off x="3754015" y="1257339"/>
        <a:ext cx="499243" cy="249621"/>
      </dsp:txXfrm>
    </dsp:sp>
    <dsp:sp modelId="{998B9FEB-5B01-7442-A3C0-68A203038B73}">
      <dsp:nvSpPr>
        <dsp:cNvPr id="0" name=""/>
        <dsp:cNvSpPr/>
      </dsp:nvSpPr>
      <dsp:spPr>
        <a:xfrm>
          <a:off x="3754015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L-H-F</a:t>
          </a:r>
        </a:p>
      </dsp:txBody>
      <dsp:txXfrm>
        <a:off x="3754015" y="1611802"/>
        <a:ext cx="499243" cy="249621"/>
      </dsp:txXfrm>
    </dsp:sp>
    <dsp:sp modelId="{EFA4D8AE-60B4-CB43-A6FC-DF192212BBBB}">
      <dsp:nvSpPr>
        <dsp:cNvPr id="0" name=""/>
        <dsp:cNvSpPr/>
      </dsp:nvSpPr>
      <dsp:spPr>
        <a:xfrm>
          <a:off x="3754015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L-H-T</a:t>
          </a:r>
        </a:p>
      </dsp:txBody>
      <dsp:txXfrm>
        <a:off x="3754015" y="1966265"/>
        <a:ext cx="499243" cy="249621"/>
      </dsp:txXfrm>
    </dsp:sp>
    <dsp:sp modelId="{BA44BFD8-4224-F045-8D76-7C21D249CE99}">
      <dsp:nvSpPr>
        <dsp:cNvPr id="0" name=""/>
        <dsp:cNvSpPr/>
      </dsp:nvSpPr>
      <dsp:spPr>
        <a:xfrm>
          <a:off x="3754015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L-H-S</a:t>
          </a:r>
        </a:p>
      </dsp:txBody>
      <dsp:txXfrm>
        <a:off x="3754015" y="2320728"/>
        <a:ext cx="499243" cy="249621"/>
      </dsp:txXfrm>
    </dsp:sp>
    <dsp:sp modelId="{520E06A3-8B20-314C-9224-9FC09A453687}">
      <dsp:nvSpPr>
        <dsp:cNvPr id="0" name=""/>
        <dsp:cNvSpPr/>
      </dsp:nvSpPr>
      <dsp:spPr>
        <a:xfrm>
          <a:off x="4233289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4233289" y="902876"/>
        <a:ext cx="499243" cy="249621"/>
      </dsp:txXfrm>
    </dsp:sp>
    <dsp:sp modelId="{3180486E-2EAE-1D47-B09D-8349651F50A4}">
      <dsp:nvSpPr>
        <dsp:cNvPr id="0" name=""/>
        <dsp:cNvSpPr/>
      </dsp:nvSpPr>
      <dsp:spPr>
        <a:xfrm>
          <a:off x="4358100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L-M-E</a:t>
          </a:r>
        </a:p>
      </dsp:txBody>
      <dsp:txXfrm>
        <a:off x="4358100" y="1257339"/>
        <a:ext cx="499243" cy="249621"/>
      </dsp:txXfrm>
    </dsp:sp>
    <dsp:sp modelId="{2CD38A36-3729-9347-A675-C7F7B13DE98F}">
      <dsp:nvSpPr>
        <dsp:cNvPr id="0" name=""/>
        <dsp:cNvSpPr/>
      </dsp:nvSpPr>
      <dsp:spPr>
        <a:xfrm>
          <a:off x="4358100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L-M-F</a:t>
          </a:r>
        </a:p>
      </dsp:txBody>
      <dsp:txXfrm>
        <a:off x="4358100" y="1611802"/>
        <a:ext cx="499243" cy="249621"/>
      </dsp:txXfrm>
    </dsp:sp>
    <dsp:sp modelId="{CD389E82-40C3-DD48-B390-5EE00C76D73A}">
      <dsp:nvSpPr>
        <dsp:cNvPr id="0" name=""/>
        <dsp:cNvSpPr/>
      </dsp:nvSpPr>
      <dsp:spPr>
        <a:xfrm>
          <a:off x="4358100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L-M-T</a:t>
          </a:r>
        </a:p>
      </dsp:txBody>
      <dsp:txXfrm>
        <a:off x="4358100" y="1966265"/>
        <a:ext cx="499243" cy="249621"/>
      </dsp:txXfrm>
    </dsp:sp>
    <dsp:sp modelId="{F34D0EEF-5626-324B-8499-F28F4417ABAD}">
      <dsp:nvSpPr>
        <dsp:cNvPr id="0" name=""/>
        <dsp:cNvSpPr/>
      </dsp:nvSpPr>
      <dsp:spPr>
        <a:xfrm>
          <a:off x="4358100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L-M-S</a:t>
          </a:r>
        </a:p>
      </dsp:txBody>
      <dsp:txXfrm>
        <a:off x="4358100" y="2320728"/>
        <a:ext cx="499243" cy="249621"/>
      </dsp:txXfrm>
    </dsp:sp>
    <dsp:sp modelId="{292D9089-2835-5A46-96C9-995276EC718C}">
      <dsp:nvSpPr>
        <dsp:cNvPr id="0" name=""/>
        <dsp:cNvSpPr/>
      </dsp:nvSpPr>
      <dsp:spPr>
        <a:xfrm>
          <a:off x="4837374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4837374" y="902876"/>
        <a:ext cx="499243" cy="249621"/>
      </dsp:txXfrm>
    </dsp:sp>
    <dsp:sp modelId="{A840088A-26B5-7C47-B6FC-E0DDA5A61E6C}">
      <dsp:nvSpPr>
        <dsp:cNvPr id="0" name=""/>
        <dsp:cNvSpPr/>
      </dsp:nvSpPr>
      <dsp:spPr>
        <a:xfrm>
          <a:off x="4962185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L-L-E</a:t>
          </a:r>
        </a:p>
      </dsp:txBody>
      <dsp:txXfrm>
        <a:off x="4962185" y="1257339"/>
        <a:ext cx="499243" cy="249621"/>
      </dsp:txXfrm>
    </dsp:sp>
    <dsp:sp modelId="{39463CC8-455F-EE4C-B69D-BD073B370724}">
      <dsp:nvSpPr>
        <dsp:cNvPr id="0" name=""/>
        <dsp:cNvSpPr/>
      </dsp:nvSpPr>
      <dsp:spPr>
        <a:xfrm>
          <a:off x="4962185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L-L-F</a:t>
          </a:r>
        </a:p>
      </dsp:txBody>
      <dsp:txXfrm>
        <a:off x="4962185" y="1611802"/>
        <a:ext cx="499243" cy="249621"/>
      </dsp:txXfrm>
    </dsp:sp>
    <dsp:sp modelId="{18485180-9F8F-4C40-9415-42BC75208F94}">
      <dsp:nvSpPr>
        <dsp:cNvPr id="0" name=""/>
        <dsp:cNvSpPr/>
      </dsp:nvSpPr>
      <dsp:spPr>
        <a:xfrm>
          <a:off x="4962185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L-L-T</a:t>
          </a:r>
        </a:p>
      </dsp:txBody>
      <dsp:txXfrm>
        <a:off x="4962185" y="1966265"/>
        <a:ext cx="499243" cy="249621"/>
      </dsp:txXfrm>
    </dsp:sp>
    <dsp:sp modelId="{408BE7B1-4D77-354F-A886-BBF244A5D687}">
      <dsp:nvSpPr>
        <dsp:cNvPr id="0" name=""/>
        <dsp:cNvSpPr/>
      </dsp:nvSpPr>
      <dsp:spPr>
        <a:xfrm>
          <a:off x="4962185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L-L-S</a:t>
          </a:r>
        </a:p>
      </dsp:txBody>
      <dsp:txXfrm>
        <a:off x="4962185" y="2320728"/>
        <a:ext cx="499243" cy="249621"/>
      </dsp:txXfrm>
    </dsp:sp>
    <dsp:sp modelId="{B3A4F125-860A-3548-9348-05309B6D3CC8}">
      <dsp:nvSpPr>
        <dsp:cNvPr id="0" name=""/>
        <dsp:cNvSpPr/>
      </dsp:nvSpPr>
      <dsp:spPr>
        <a:xfrm>
          <a:off x="5441459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Registered</a:t>
          </a:r>
        </a:p>
      </dsp:txBody>
      <dsp:txXfrm>
        <a:off x="5441459" y="548413"/>
        <a:ext cx="499243" cy="249621"/>
      </dsp:txXfrm>
    </dsp:sp>
    <dsp:sp modelId="{18859FF2-6DB4-D34A-925C-0E4607E3B9C3}">
      <dsp:nvSpPr>
        <dsp:cNvPr id="0" name=""/>
        <dsp:cNvSpPr/>
      </dsp:nvSpPr>
      <dsp:spPr>
        <a:xfrm>
          <a:off x="556627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R-H</a:t>
          </a:r>
        </a:p>
      </dsp:txBody>
      <dsp:txXfrm>
        <a:off x="5566270" y="902876"/>
        <a:ext cx="499243" cy="249621"/>
      </dsp:txXfrm>
    </dsp:sp>
    <dsp:sp modelId="{62F7B382-DE35-F440-A076-71E221C91CE0}">
      <dsp:nvSpPr>
        <dsp:cNvPr id="0" name=""/>
        <dsp:cNvSpPr/>
      </dsp:nvSpPr>
      <dsp:spPr>
        <a:xfrm>
          <a:off x="5566270" y="1257339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R-M</a:t>
          </a:r>
        </a:p>
      </dsp:txBody>
      <dsp:txXfrm>
        <a:off x="5566270" y="1257339"/>
        <a:ext cx="499243" cy="249621"/>
      </dsp:txXfrm>
    </dsp:sp>
    <dsp:sp modelId="{E3065179-4C37-EC4D-A4CD-6B19DF5A3DC4}">
      <dsp:nvSpPr>
        <dsp:cNvPr id="0" name=""/>
        <dsp:cNvSpPr/>
      </dsp:nvSpPr>
      <dsp:spPr>
        <a:xfrm>
          <a:off x="5566270" y="1611802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R-L</a:t>
          </a:r>
        </a:p>
      </dsp:txBody>
      <dsp:txXfrm>
        <a:off x="5566270" y="1611802"/>
        <a:ext cx="499243" cy="249621"/>
      </dsp:txXfrm>
    </dsp:sp>
    <dsp:sp modelId="{879FDD78-70EE-1E46-A4B2-0510A677E2A3}">
      <dsp:nvSpPr>
        <dsp:cNvPr id="0" name=""/>
        <dsp:cNvSpPr/>
      </dsp:nvSpPr>
      <dsp:spPr>
        <a:xfrm>
          <a:off x="5566270" y="1966265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R-VL</a:t>
          </a:r>
        </a:p>
      </dsp:txBody>
      <dsp:txXfrm>
        <a:off x="5566270" y="1966265"/>
        <a:ext cx="499243" cy="249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/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1bed550b-4a3d-4af0-821d-075476ebd694" ContentTypeId="0x0101" PreviousValue="false"/>
</file>

<file path=customXml/itemProps1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C9E656A-2062-4F4A-8253-9D37F43ED6B2}"/>
</file>

<file path=customXml/itemProps4.xml><?xml version="1.0" encoding="utf-8"?>
<ds:datastoreItem xmlns:ds="http://schemas.openxmlformats.org/officeDocument/2006/customXml" ds:itemID="{BA9D57A3-C0AE-5D44-8F17-C878A58593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B43631A-8B24-4B22-81DE-3DCF7A8327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Steve Forster</cp:lastModifiedBy>
  <cp:revision>8</cp:revision>
  <cp:lastPrinted>2014-04-14T16:24:00Z</cp:lastPrinted>
  <dcterms:created xsi:type="dcterms:W3CDTF">2018-08-03T14:15:00Z</dcterms:created>
  <dcterms:modified xsi:type="dcterms:W3CDTF">2018-08-03T14:37:00Z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