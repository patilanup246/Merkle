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00864C62" w:rsidP="006442DD">
              <w:pPr>
                <w:rPr>
                  <w:color w:val="003E7A" w:themeColor="text2" w:themeShade="BF"/>
                  <w:sz w:val="48"/>
                  <w:szCs w:val="48"/>
                </w:rPr>
              </w:pPr>
              <w:bookmarkStart w:id="0" w:name="_Hlk501479826"/>
              <w:r>
                <w:rPr>
                  <w:color w:val="003E7A" w:themeColor="text2" w:themeShade="BF"/>
                  <w:sz w:val="72"/>
                  <w:szCs w:val="72"/>
                </w:rPr>
                <w:t>Virgin Trains West Coast –</w:t>
              </w:r>
              <w:r w:rsidR="00C63A6A" w:rsidRPr="00856F75">
                <w:rPr>
                  <w:color w:val="003E7A" w:themeColor="text2" w:themeShade="BF"/>
                  <w:sz w:val="72"/>
                  <w:szCs w:val="72"/>
                </w:rPr>
                <w:t xml:space="preserve"> </w:t>
              </w:r>
              <w:r>
                <w:rPr>
                  <w:color w:val="003E7A" w:themeColor="text2" w:themeShade="BF"/>
                  <w:sz w:val="72"/>
                  <w:szCs w:val="72"/>
                </w:rPr>
                <w:t>Single Customer View (SCV</w:t>
              </w:r>
              <w:r w:rsidR="00A965BF">
                <w:rPr>
                  <w:color w:val="003E7A" w:themeColor="text2" w:themeShade="BF"/>
                  <w:sz w:val="72"/>
                  <w:szCs w:val="72"/>
                </w:rPr>
                <w:t>)</w:t>
              </w:r>
              <w:r w:rsidR="00054A37">
                <w:rPr>
                  <w:color w:val="003E7A" w:themeColor="text2" w:themeShade="BF"/>
                  <w:sz w:val="72"/>
                  <w:szCs w:val="72"/>
                </w:rPr>
                <w:t xml:space="preserve"> </w:t>
              </w:r>
            </w:p>
            <w:bookmarkEnd w:id="0"/>
            <w:p w14:paraId="209C7C16" w14:textId="2D210E7A" w:rsidR="0095119B" w:rsidRDefault="00AE7579" w:rsidP="006442DD">
              <w:pPr>
                <w:rPr>
                  <w:color w:val="003E7A" w:themeColor="text2" w:themeShade="BF"/>
                  <w:sz w:val="48"/>
                  <w:szCs w:val="48"/>
                </w:rPr>
              </w:pPr>
              <w:r>
                <w:rPr>
                  <w:color w:val="003E7A" w:themeColor="text2" w:themeShade="BF"/>
                  <w:sz w:val="48"/>
                  <w:szCs w:val="48"/>
                </w:rPr>
                <w:t>Creator NAS Push Questions, Pull and Push Inbound Feed Files</w:t>
              </w:r>
              <w:r w:rsidR="0095119B" w:rsidRPr="0095119B">
                <w:rPr>
                  <w:color w:val="003E7A" w:themeColor="text2" w:themeShade="BF"/>
                  <w:sz w:val="48"/>
                  <w:szCs w:val="48"/>
                </w:rPr>
                <w:t xml:space="preserve"> </w:t>
              </w:r>
            </w:p>
            <w:p w14:paraId="513D1CC7" w14:textId="7F37F41A" w:rsidR="00873434" w:rsidRPr="00856F75" w:rsidRDefault="00350C33" w:rsidP="006442DD">
              <w:pPr>
                <w:rPr>
                  <w:color w:val="003E7A" w:themeColor="text2"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0285F81" w:rsidP="006442DD">
              <w:pPr>
                <w:rPr>
                  <w:color w:val="003E7A" w:themeColor="text2" w:themeShade="BF"/>
                  <w:sz w:val="28"/>
                  <w:szCs w:val="48"/>
                </w:rPr>
              </w:pPr>
              <w:r w:rsidRPr="00856F75">
                <w:rPr>
                  <w:color w:val="003E7A" w:themeColor="text2" w:themeShade="BF"/>
                  <w:sz w:val="28"/>
                  <w:szCs w:val="48"/>
                </w:rPr>
                <w:t>Author:</w:t>
              </w:r>
            </w:p>
            <w:p w14:paraId="77F1D29F" w14:textId="77777777" w:rsidR="00AC4311" w:rsidRDefault="00285F81" w:rsidP="00873434">
              <w:pPr>
                <w:rPr>
                  <w:color w:val="003E7A" w:themeColor="text2" w:themeShade="BF"/>
                  <w:sz w:val="28"/>
                  <w:szCs w:val="48"/>
                </w:rPr>
              </w:pPr>
              <w:r w:rsidRPr="00856F75">
                <w:rPr>
                  <w:color w:val="003E7A" w:themeColor="text2" w:themeShade="BF"/>
                  <w:sz w:val="28"/>
                  <w:szCs w:val="48"/>
                </w:rPr>
                <w:t>Russell Jackson – Solution Architect</w:t>
              </w:r>
            </w:p>
            <w:p w14:paraId="132A24A3" w14:textId="77777777" w:rsidR="006442DD" w:rsidRPr="00856F75" w:rsidRDefault="00350C33"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350C33" w:rsidP="006442DD">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1B2278">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003626B2" w:rsidP="009106D2">
      <w:pPr>
        <w:pStyle w:val="Heading2"/>
      </w:pPr>
      <w:bookmarkStart w:id="2" w:name="_Toc505865341"/>
      <w:bookmarkStart w:id="3" w:name="_Toc514879372"/>
      <w:bookmarkStart w:id="4" w:name="_Toc524528000"/>
      <w:bookmarkStart w:id="5" w:name="_Toc376533441"/>
      <w:bookmarkEnd w:id="1"/>
      <w:r>
        <w:rPr>
          <w:rFonts w:ascii="Verdana" w:eastAsiaTheme="minorEastAsia" w:hAnsi="Verdana" w:cstheme="minorBidi"/>
          <w:bCs w:val="0"/>
          <w:sz w:val="72"/>
          <w:szCs w:val="72"/>
        </w:rPr>
        <w:lastRenderedPageBreak/>
        <w:t xml:space="preserve">Table of </w:t>
      </w:r>
      <w:r w:rsidR="009106D2" w:rsidRPr="00EC5550">
        <w:rPr>
          <w:rFonts w:ascii="Verdana" w:eastAsiaTheme="minorEastAsia" w:hAnsi="Verdana" w:cstheme="minorBidi"/>
          <w:bCs w:val="0"/>
          <w:sz w:val="72"/>
          <w:szCs w:val="72"/>
        </w:rPr>
        <w:t>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462BA5C3" w14:textId="4B4B178E" w:rsidR="005716BA" w:rsidRDefault="009106D2">
          <w:pPr>
            <w:pStyle w:val="TOC2"/>
            <w:rPr>
              <w:noProof/>
              <w:lang w:val="en-GB" w:eastAsia="en-GB"/>
            </w:rPr>
          </w:pPr>
          <w:r>
            <w:fldChar w:fldCharType="begin"/>
          </w:r>
          <w:r>
            <w:instrText xml:space="preserve"> TOC \o "1-3" \h \z \u </w:instrText>
          </w:r>
          <w:r>
            <w:fldChar w:fldCharType="separate"/>
          </w:r>
          <w:hyperlink w:anchor="_Toc524528000" w:history="1">
            <w:r w:rsidR="005716BA" w:rsidRPr="008859EB">
              <w:rPr>
                <w:rStyle w:val="Hyperlink"/>
                <w:rFonts w:ascii="Verdana" w:hAnsi="Verdana"/>
                <w:noProof/>
              </w:rPr>
              <w:t>Table of Contents</w:t>
            </w:r>
            <w:r w:rsidR="005716BA">
              <w:rPr>
                <w:noProof/>
                <w:webHidden/>
              </w:rPr>
              <w:tab/>
            </w:r>
            <w:r w:rsidR="005716BA">
              <w:rPr>
                <w:noProof/>
                <w:webHidden/>
              </w:rPr>
              <w:fldChar w:fldCharType="begin"/>
            </w:r>
            <w:r w:rsidR="005716BA">
              <w:rPr>
                <w:noProof/>
                <w:webHidden/>
              </w:rPr>
              <w:instrText xml:space="preserve"> PAGEREF _Toc524528000 \h </w:instrText>
            </w:r>
            <w:r w:rsidR="005716BA">
              <w:rPr>
                <w:noProof/>
                <w:webHidden/>
              </w:rPr>
            </w:r>
            <w:r w:rsidR="005716BA">
              <w:rPr>
                <w:noProof/>
                <w:webHidden/>
              </w:rPr>
              <w:fldChar w:fldCharType="separate"/>
            </w:r>
            <w:r w:rsidR="005716BA">
              <w:rPr>
                <w:noProof/>
                <w:webHidden/>
              </w:rPr>
              <w:t>2</w:t>
            </w:r>
            <w:r w:rsidR="005716BA">
              <w:rPr>
                <w:noProof/>
                <w:webHidden/>
              </w:rPr>
              <w:fldChar w:fldCharType="end"/>
            </w:r>
          </w:hyperlink>
        </w:p>
        <w:p w14:paraId="1382F91E" w14:textId="12CE4589" w:rsidR="005716BA" w:rsidRDefault="00350C33">
          <w:pPr>
            <w:pStyle w:val="TOC2"/>
            <w:rPr>
              <w:noProof/>
              <w:lang w:val="en-GB" w:eastAsia="en-GB"/>
            </w:rPr>
          </w:pPr>
          <w:hyperlink w:anchor="_Toc524528001" w:history="1">
            <w:r w:rsidR="005716BA" w:rsidRPr="008859EB">
              <w:rPr>
                <w:rStyle w:val="Hyperlink"/>
                <w:rFonts w:cs="Arial"/>
                <w:b/>
                <w:noProof/>
              </w:rPr>
              <w:t>Document</w:t>
            </w:r>
            <w:r w:rsidR="005716BA" w:rsidRPr="008859EB">
              <w:rPr>
                <w:rStyle w:val="Hyperlink"/>
                <w:noProof/>
              </w:rPr>
              <w:t xml:space="preserve"> </w:t>
            </w:r>
            <w:r w:rsidR="005716BA" w:rsidRPr="008859EB">
              <w:rPr>
                <w:rStyle w:val="Hyperlink"/>
                <w:rFonts w:cs="Arial"/>
                <w:b/>
                <w:noProof/>
              </w:rPr>
              <w:t>Management</w:t>
            </w:r>
            <w:r w:rsidR="005716BA">
              <w:rPr>
                <w:noProof/>
                <w:webHidden/>
              </w:rPr>
              <w:tab/>
            </w:r>
            <w:r w:rsidR="005716BA">
              <w:rPr>
                <w:noProof/>
                <w:webHidden/>
              </w:rPr>
              <w:fldChar w:fldCharType="begin"/>
            </w:r>
            <w:r w:rsidR="005716BA">
              <w:rPr>
                <w:noProof/>
                <w:webHidden/>
              </w:rPr>
              <w:instrText xml:space="preserve"> PAGEREF _Toc524528001 \h </w:instrText>
            </w:r>
            <w:r w:rsidR="005716BA">
              <w:rPr>
                <w:noProof/>
                <w:webHidden/>
              </w:rPr>
            </w:r>
            <w:r w:rsidR="005716BA">
              <w:rPr>
                <w:noProof/>
                <w:webHidden/>
              </w:rPr>
              <w:fldChar w:fldCharType="separate"/>
            </w:r>
            <w:r w:rsidR="005716BA">
              <w:rPr>
                <w:noProof/>
                <w:webHidden/>
              </w:rPr>
              <w:t>3</w:t>
            </w:r>
            <w:r w:rsidR="005716BA">
              <w:rPr>
                <w:noProof/>
                <w:webHidden/>
              </w:rPr>
              <w:fldChar w:fldCharType="end"/>
            </w:r>
          </w:hyperlink>
        </w:p>
        <w:p w14:paraId="229BAE1F" w14:textId="2D8B292E" w:rsidR="005716BA" w:rsidRDefault="00350C33">
          <w:pPr>
            <w:pStyle w:val="TOC2"/>
            <w:tabs>
              <w:tab w:val="left" w:pos="660"/>
            </w:tabs>
            <w:rPr>
              <w:noProof/>
              <w:lang w:val="en-GB" w:eastAsia="en-GB"/>
            </w:rPr>
          </w:pPr>
          <w:hyperlink w:anchor="_Toc524528002" w:history="1">
            <w:r w:rsidR="005716BA" w:rsidRPr="008859EB">
              <w:rPr>
                <w:rStyle w:val="Hyperlink"/>
                <w:noProof/>
              </w:rPr>
              <w:t>1.</w:t>
            </w:r>
            <w:r w:rsidR="005716BA">
              <w:rPr>
                <w:noProof/>
                <w:lang w:val="en-GB" w:eastAsia="en-GB"/>
              </w:rPr>
              <w:tab/>
            </w:r>
            <w:r w:rsidR="005716BA" w:rsidRPr="008859EB">
              <w:rPr>
                <w:rStyle w:val="Hyperlink"/>
                <w:noProof/>
              </w:rPr>
              <w:t>Document Purpose</w:t>
            </w:r>
            <w:r w:rsidR="005716BA">
              <w:rPr>
                <w:noProof/>
                <w:webHidden/>
              </w:rPr>
              <w:tab/>
            </w:r>
            <w:r w:rsidR="005716BA">
              <w:rPr>
                <w:noProof/>
                <w:webHidden/>
              </w:rPr>
              <w:fldChar w:fldCharType="begin"/>
            </w:r>
            <w:r w:rsidR="005716BA">
              <w:rPr>
                <w:noProof/>
                <w:webHidden/>
              </w:rPr>
              <w:instrText xml:space="preserve"> PAGEREF _Toc524528002 \h </w:instrText>
            </w:r>
            <w:r w:rsidR="005716BA">
              <w:rPr>
                <w:noProof/>
                <w:webHidden/>
              </w:rPr>
            </w:r>
            <w:r w:rsidR="005716BA">
              <w:rPr>
                <w:noProof/>
                <w:webHidden/>
              </w:rPr>
              <w:fldChar w:fldCharType="separate"/>
            </w:r>
            <w:r w:rsidR="005716BA">
              <w:rPr>
                <w:noProof/>
                <w:webHidden/>
              </w:rPr>
              <w:t>4</w:t>
            </w:r>
            <w:r w:rsidR="005716BA">
              <w:rPr>
                <w:noProof/>
                <w:webHidden/>
              </w:rPr>
              <w:fldChar w:fldCharType="end"/>
            </w:r>
          </w:hyperlink>
        </w:p>
        <w:p w14:paraId="497393E8" w14:textId="08A79715" w:rsidR="005716BA" w:rsidRDefault="00350C33">
          <w:pPr>
            <w:pStyle w:val="TOC2"/>
            <w:tabs>
              <w:tab w:val="left" w:pos="660"/>
            </w:tabs>
            <w:rPr>
              <w:noProof/>
              <w:lang w:val="en-GB" w:eastAsia="en-GB"/>
            </w:rPr>
          </w:pPr>
          <w:hyperlink w:anchor="_Toc524528003" w:history="1">
            <w:r w:rsidR="005716BA" w:rsidRPr="008859EB">
              <w:rPr>
                <w:rStyle w:val="Hyperlink"/>
                <w:noProof/>
              </w:rPr>
              <w:t>2.</w:t>
            </w:r>
            <w:r w:rsidR="005716BA">
              <w:rPr>
                <w:noProof/>
                <w:lang w:val="en-GB" w:eastAsia="en-GB"/>
              </w:rPr>
              <w:tab/>
            </w:r>
            <w:r w:rsidR="005716BA" w:rsidRPr="008859EB">
              <w:rPr>
                <w:rStyle w:val="Hyperlink"/>
                <w:noProof/>
              </w:rPr>
              <w:t>Overview</w:t>
            </w:r>
            <w:r w:rsidR="005716BA">
              <w:rPr>
                <w:noProof/>
                <w:webHidden/>
              </w:rPr>
              <w:tab/>
            </w:r>
            <w:r w:rsidR="005716BA">
              <w:rPr>
                <w:noProof/>
                <w:webHidden/>
              </w:rPr>
              <w:fldChar w:fldCharType="begin"/>
            </w:r>
            <w:r w:rsidR="005716BA">
              <w:rPr>
                <w:noProof/>
                <w:webHidden/>
              </w:rPr>
              <w:instrText xml:space="preserve"> PAGEREF _Toc524528003 \h </w:instrText>
            </w:r>
            <w:r w:rsidR="005716BA">
              <w:rPr>
                <w:noProof/>
                <w:webHidden/>
              </w:rPr>
            </w:r>
            <w:r w:rsidR="005716BA">
              <w:rPr>
                <w:noProof/>
                <w:webHidden/>
              </w:rPr>
              <w:fldChar w:fldCharType="separate"/>
            </w:r>
            <w:r w:rsidR="005716BA">
              <w:rPr>
                <w:noProof/>
                <w:webHidden/>
              </w:rPr>
              <w:t>4</w:t>
            </w:r>
            <w:r w:rsidR="005716BA">
              <w:rPr>
                <w:noProof/>
                <w:webHidden/>
              </w:rPr>
              <w:fldChar w:fldCharType="end"/>
            </w:r>
          </w:hyperlink>
        </w:p>
        <w:p w14:paraId="71FE1168" w14:textId="747B2251" w:rsidR="005716BA" w:rsidRDefault="00350C33">
          <w:pPr>
            <w:pStyle w:val="TOC2"/>
            <w:tabs>
              <w:tab w:val="left" w:pos="880"/>
            </w:tabs>
            <w:rPr>
              <w:noProof/>
              <w:lang w:val="en-GB" w:eastAsia="en-GB"/>
            </w:rPr>
          </w:pPr>
          <w:hyperlink w:anchor="_Toc524528004" w:history="1">
            <w:r w:rsidR="005716BA" w:rsidRPr="008859EB">
              <w:rPr>
                <w:rStyle w:val="Hyperlink"/>
                <w:noProof/>
              </w:rPr>
              <w:t>2.1.</w:t>
            </w:r>
            <w:r w:rsidR="005716BA">
              <w:rPr>
                <w:noProof/>
                <w:lang w:val="en-GB" w:eastAsia="en-GB"/>
              </w:rPr>
              <w:tab/>
            </w:r>
            <w:r w:rsidR="005716BA" w:rsidRPr="008859EB">
              <w:rPr>
                <w:rStyle w:val="Hyperlink"/>
                <w:noProof/>
              </w:rPr>
              <w:t>Table Mappings and Business Rules – PUSH</w:t>
            </w:r>
            <w:r w:rsidR="005716BA">
              <w:rPr>
                <w:noProof/>
                <w:webHidden/>
              </w:rPr>
              <w:tab/>
            </w:r>
            <w:r w:rsidR="005716BA">
              <w:rPr>
                <w:noProof/>
                <w:webHidden/>
              </w:rPr>
              <w:fldChar w:fldCharType="begin"/>
            </w:r>
            <w:r w:rsidR="005716BA">
              <w:rPr>
                <w:noProof/>
                <w:webHidden/>
              </w:rPr>
              <w:instrText xml:space="preserve"> PAGEREF _Toc524528004 \h </w:instrText>
            </w:r>
            <w:r w:rsidR="005716BA">
              <w:rPr>
                <w:noProof/>
                <w:webHidden/>
              </w:rPr>
            </w:r>
            <w:r w:rsidR="005716BA">
              <w:rPr>
                <w:noProof/>
                <w:webHidden/>
              </w:rPr>
              <w:fldChar w:fldCharType="separate"/>
            </w:r>
            <w:r w:rsidR="005716BA">
              <w:rPr>
                <w:noProof/>
                <w:webHidden/>
              </w:rPr>
              <w:t>5</w:t>
            </w:r>
            <w:r w:rsidR="005716BA">
              <w:rPr>
                <w:noProof/>
                <w:webHidden/>
              </w:rPr>
              <w:fldChar w:fldCharType="end"/>
            </w:r>
          </w:hyperlink>
        </w:p>
        <w:p w14:paraId="3AEEB2BA" w14:textId="3DF4CCF9" w:rsidR="005716BA" w:rsidRDefault="00350C33">
          <w:pPr>
            <w:pStyle w:val="TOC2"/>
            <w:tabs>
              <w:tab w:val="left" w:pos="880"/>
            </w:tabs>
            <w:rPr>
              <w:noProof/>
              <w:lang w:val="en-GB" w:eastAsia="en-GB"/>
            </w:rPr>
          </w:pPr>
          <w:hyperlink w:anchor="_Toc524528005" w:history="1">
            <w:r w:rsidR="005716BA" w:rsidRPr="008859EB">
              <w:rPr>
                <w:rStyle w:val="Hyperlink"/>
                <w:noProof/>
              </w:rPr>
              <w:t>2.2.</w:t>
            </w:r>
            <w:r w:rsidR="005716BA">
              <w:rPr>
                <w:noProof/>
                <w:lang w:val="en-GB" w:eastAsia="en-GB"/>
              </w:rPr>
              <w:tab/>
            </w:r>
            <w:r w:rsidR="005716BA" w:rsidRPr="008859EB">
              <w:rPr>
                <w:rStyle w:val="Hyperlink"/>
                <w:noProof/>
              </w:rPr>
              <w:t>Table Mappings and Business Rules – PULL</w:t>
            </w:r>
            <w:r w:rsidR="005716BA">
              <w:rPr>
                <w:noProof/>
                <w:webHidden/>
              </w:rPr>
              <w:tab/>
            </w:r>
            <w:r w:rsidR="005716BA">
              <w:rPr>
                <w:noProof/>
                <w:webHidden/>
              </w:rPr>
              <w:fldChar w:fldCharType="begin"/>
            </w:r>
            <w:r w:rsidR="005716BA">
              <w:rPr>
                <w:noProof/>
                <w:webHidden/>
              </w:rPr>
              <w:instrText xml:space="preserve"> PAGEREF _Toc524528005 \h </w:instrText>
            </w:r>
            <w:r w:rsidR="005716BA">
              <w:rPr>
                <w:noProof/>
                <w:webHidden/>
              </w:rPr>
            </w:r>
            <w:r w:rsidR="005716BA">
              <w:rPr>
                <w:noProof/>
                <w:webHidden/>
              </w:rPr>
              <w:fldChar w:fldCharType="separate"/>
            </w:r>
            <w:r w:rsidR="005716BA">
              <w:rPr>
                <w:noProof/>
                <w:webHidden/>
              </w:rPr>
              <w:t>7</w:t>
            </w:r>
            <w:r w:rsidR="005716BA">
              <w:rPr>
                <w:noProof/>
                <w:webHidden/>
              </w:rPr>
              <w:fldChar w:fldCharType="end"/>
            </w:r>
          </w:hyperlink>
        </w:p>
        <w:p w14:paraId="724B4B6E" w14:textId="6780B45C" w:rsidR="005716BA" w:rsidRDefault="00350C33">
          <w:pPr>
            <w:pStyle w:val="TOC2"/>
            <w:tabs>
              <w:tab w:val="left" w:pos="880"/>
            </w:tabs>
            <w:rPr>
              <w:noProof/>
              <w:lang w:val="en-GB" w:eastAsia="en-GB"/>
            </w:rPr>
          </w:pPr>
          <w:hyperlink w:anchor="_Toc524528006" w:history="1">
            <w:r w:rsidR="005716BA" w:rsidRPr="008859EB">
              <w:rPr>
                <w:rStyle w:val="Hyperlink"/>
                <w:noProof/>
              </w:rPr>
              <w:t>2.3.</w:t>
            </w:r>
            <w:r w:rsidR="005716BA">
              <w:rPr>
                <w:noProof/>
                <w:lang w:val="en-GB" w:eastAsia="en-GB"/>
              </w:rPr>
              <w:tab/>
            </w:r>
            <w:r w:rsidR="005716BA" w:rsidRPr="008859EB">
              <w:rPr>
                <w:rStyle w:val="Hyperlink"/>
                <w:noProof/>
              </w:rPr>
              <w:t>Table Mappings and Business Rules – Questions</w:t>
            </w:r>
            <w:r w:rsidR="005716BA">
              <w:rPr>
                <w:noProof/>
                <w:webHidden/>
              </w:rPr>
              <w:tab/>
            </w:r>
            <w:r w:rsidR="005716BA">
              <w:rPr>
                <w:noProof/>
                <w:webHidden/>
              </w:rPr>
              <w:fldChar w:fldCharType="begin"/>
            </w:r>
            <w:r w:rsidR="005716BA">
              <w:rPr>
                <w:noProof/>
                <w:webHidden/>
              </w:rPr>
              <w:instrText xml:space="preserve"> PAGEREF _Toc524528006 \h </w:instrText>
            </w:r>
            <w:r w:rsidR="005716BA">
              <w:rPr>
                <w:noProof/>
                <w:webHidden/>
              </w:rPr>
            </w:r>
            <w:r w:rsidR="005716BA">
              <w:rPr>
                <w:noProof/>
                <w:webHidden/>
              </w:rPr>
              <w:fldChar w:fldCharType="separate"/>
            </w:r>
            <w:r w:rsidR="005716BA">
              <w:rPr>
                <w:noProof/>
                <w:webHidden/>
              </w:rPr>
              <w:t>9</w:t>
            </w:r>
            <w:r w:rsidR="005716BA">
              <w:rPr>
                <w:noProof/>
                <w:webHidden/>
              </w:rPr>
              <w:fldChar w:fldCharType="end"/>
            </w:r>
          </w:hyperlink>
        </w:p>
        <w:p w14:paraId="177CE4E0" w14:textId="33B1C6FD"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06F15A5" w:rsidP="006F15A5">
      <w:pPr>
        <w:pStyle w:val="Heading2"/>
        <w:rPr>
          <w:rFonts w:eastAsiaTheme="minorEastAsia" w:cs="Arial"/>
          <w:b/>
          <w:bCs w:val="0"/>
          <w:szCs w:val="24"/>
          <w:lang w:val="en-US"/>
        </w:rPr>
      </w:pPr>
      <w:bookmarkStart w:id="7" w:name="_Document_Management"/>
      <w:bookmarkStart w:id="8" w:name="_Toc505865340"/>
      <w:bookmarkStart w:id="9" w:name="_Toc514879373"/>
      <w:bookmarkStart w:id="10" w:name="_Toc524528001"/>
      <w:bookmarkEnd w:id="5"/>
      <w:bookmarkEnd w:id="7"/>
      <w:r w:rsidRPr="00EC5550">
        <w:rPr>
          <w:rFonts w:eastAsiaTheme="minorEastAsia" w:cs="Arial"/>
          <w:b/>
          <w:bCs w:val="0"/>
          <w:szCs w:val="24"/>
          <w:lang w:val="en-US"/>
        </w:rPr>
        <w:lastRenderedPageBreak/>
        <w:t>Document</w:t>
      </w:r>
      <w:r w:rsidRPr="00EC5550">
        <w:t xml:space="preserve"> </w:t>
      </w:r>
      <w:r w:rsidRPr="00EC5550">
        <w:rPr>
          <w:rFonts w:eastAsiaTheme="minorEastAsia" w:cs="Arial"/>
          <w:b/>
          <w:bCs w:val="0"/>
          <w:szCs w:val="24"/>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0D509D6">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0BE6422F" w14:textId="77777777" w:rsidR="00D509D6" w:rsidRPr="00FE3265" w:rsidRDefault="00D509D6" w:rsidP="00A60BD4">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text2"/>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0D509D6">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69E09135"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672F9384"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text2"/>
            <w:vAlign w:val="center"/>
          </w:tcPr>
          <w:p w14:paraId="273B130F"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text2"/>
          </w:tcPr>
          <w:p w14:paraId="2056F3B4" w14:textId="77777777" w:rsidR="00D509D6"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Section Changed</w:t>
            </w:r>
          </w:p>
        </w:tc>
      </w:tr>
      <w:tr w:rsidR="00D509D6" w:rsidRPr="008968C1" w14:paraId="5D64F564"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D771F6" w:rsidRDefault="00D509D6" w:rsidP="00D509D6">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7777777" w:rsidR="00D509D6" w:rsidRPr="00D771F6" w:rsidRDefault="00D509D6" w:rsidP="00D509D6">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13/07/2018</w:t>
            </w:r>
          </w:p>
        </w:tc>
        <w:tc>
          <w:tcPr>
            <w:tcW w:w="2551" w:type="dxa"/>
            <w:tcBorders>
              <w:top w:val="single" w:sz="4" w:space="0" w:color="auto"/>
              <w:left w:val="nil"/>
              <w:bottom w:val="single" w:sz="4" w:space="0" w:color="auto"/>
              <w:right w:val="single" w:sz="4" w:space="0" w:color="auto"/>
            </w:tcBorders>
          </w:tcPr>
          <w:p w14:paraId="4D2BFB1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Initial Draft</w:t>
            </w:r>
          </w:p>
        </w:tc>
      </w:tr>
      <w:tr w:rsidR="00D509D6" w:rsidRPr="008968C1" w14:paraId="6A301EE6"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5416A8F2"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w:t>
            </w:r>
          </w:p>
        </w:tc>
      </w:tr>
      <w:tr w:rsidR="00C9618A" w:rsidRPr="00EC5550" w14:paraId="586B9F63"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5D6EF6C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04FF0931"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text2"/>
            <w:vAlign w:val="center"/>
          </w:tcPr>
          <w:p w14:paraId="471053CC"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 By</w:t>
            </w:r>
          </w:p>
        </w:tc>
      </w:tr>
      <w:tr w:rsidR="00C9618A" w:rsidRPr="008968C1" w14:paraId="0472B357"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28776D69"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Supporting Documents</w:t>
            </w:r>
          </w:p>
        </w:tc>
      </w:tr>
      <w:tr w:rsidR="00C9618A" w:rsidRPr="00EC5550" w14:paraId="1C55D55B"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7663718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0083817"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text2"/>
            <w:vAlign w:val="center"/>
          </w:tcPr>
          <w:p w14:paraId="365CAC96"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Link</w:t>
            </w:r>
          </w:p>
        </w:tc>
      </w:tr>
      <w:tr w:rsidR="00C9618A" w:rsidRPr="008968C1" w14:paraId="326DF4D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D771F6" w:rsidRDefault="00C9618A" w:rsidP="00C9618A">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D771F6" w:rsidRDefault="00C9618A" w:rsidP="00C9618A">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350C33"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D771F6" w:rsidRDefault="0095119B" w:rsidP="00C9618A">
            <w:pPr>
              <w:rPr>
                <w:rFonts w:asciiTheme="majorHAnsi" w:eastAsia="Times New Roman" w:hAnsiTheme="majorHAnsi" w:cstheme="majorHAnsi"/>
                <w:color w:val="000000" w:themeColor="text1"/>
                <w:sz w:val="20"/>
                <w:szCs w:val="20"/>
                <w:lang w:eastAsia="en-GB"/>
              </w:rPr>
            </w:pPr>
            <w:r w:rsidRPr="0095119B">
              <w:rPr>
                <w:rFonts w:asciiTheme="majorHAnsi" w:eastAsia="Times New Roman" w:hAnsiTheme="majorHAnsi" w:cstheme="majorHAnsi"/>
                <w:color w:val="000000" w:themeColor="text1"/>
                <w:sz w:val="20"/>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7DBB84C3" w:rsidR="00C9618A" w:rsidRPr="00D771F6" w:rsidRDefault="0095119B" w:rsidP="00C9618A">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Address</w:t>
            </w:r>
            <w:r w:rsidR="00856B8C">
              <w:rPr>
                <w:rFonts w:asciiTheme="majorHAnsi" w:eastAsia="Times New Roman" w:hAnsiTheme="majorHAnsi" w:cstheme="majorHAnsi"/>
                <w:color w:val="000000" w:themeColor="text1"/>
                <w:sz w:val="20"/>
                <w:szCs w:val="20"/>
                <w:lang w:eastAsia="en-GB"/>
              </w:rPr>
              <w:t xml:space="preserve"> matching, merging and cleasning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350C33"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856B8C" w:rsidRDefault="0095119B" w:rsidP="00C9618A">
            <w:pPr>
              <w:rPr>
                <w:rFonts w:asciiTheme="majorHAnsi" w:eastAsia="Times New Roman" w:hAnsiTheme="majorHAnsi" w:cstheme="majorHAnsi"/>
                <w:color w:val="000000" w:themeColor="text1"/>
                <w:sz w:val="20"/>
                <w:szCs w:val="20"/>
                <w:lang w:eastAsia="en-GB"/>
              </w:rPr>
            </w:pPr>
            <w:r w:rsidRPr="0095119B">
              <w:rPr>
                <w:rFonts w:asciiTheme="majorHAnsi" w:eastAsia="Times New Roman" w:hAnsiTheme="majorHAnsi" w:cstheme="majorHAnsi"/>
                <w:color w:val="000000" w:themeColor="text1"/>
                <w:sz w:val="20"/>
                <w:szCs w:val="20"/>
                <w:lang w:eastAsia="en-GB"/>
              </w:rPr>
              <w:t>Customer ToC+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Default="0095119B" w:rsidP="00C9618A">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350C33"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00284087">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394B3DED" w14:textId="77777777" w:rsidR="002757A6" w:rsidRPr="00FE3265" w:rsidRDefault="002757A6" w:rsidP="00284087">
            <w:pPr>
              <w:rPr>
                <w:rFonts w:asciiTheme="majorHAnsi" w:eastAsia="Times New Roman" w:hAnsiTheme="majorHAnsi" w:cstheme="majorHAnsi"/>
                <w:b/>
                <w:bCs/>
                <w:color w:val="FFFFFF" w:themeColor="background1"/>
                <w:lang w:eastAsia="en-GB"/>
              </w:rPr>
            </w:pPr>
            <w:r w:rsidRPr="00FE3265">
              <w:rPr>
                <w:rFonts w:asciiTheme="majorHAnsi" w:eastAsia="Times New Roman" w:hAnsiTheme="majorHAnsi" w:cstheme="majorHAnsi"/>
                <w:b/>
                <w:bCs/>
                <w:color w:val="FFFFFF" w:themeColor="background1"/>
                <w:lang w:eastAsia="en-GB"/>
              </w:rPr>
              <w:t>Glossary of Terms</w:t>
            </w:r>
          </w:p>
        </w:tc>
      </w:tr>
      <w:tr w:rsidR="002757A6" w:rsidRPr="00EC5550" w14:paraId="501F5D25" w14:textId="77777777" w:rsidTr="00284087">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3250D20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195D24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text2"/>
            <w:vAlign w:val="center"/>
          </w:tcPr>
          <w:p w14:paraId="4BB093B5" w14:textId="77777777" w:rsidR="002757A6" w:rsidRPr="0043612C" w:rsidRDefault="00683A6D" w:rsidP="00DE5A0B">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Acronym</w:t>
            </w:r>
            <w:r w:rsidR="002757A6">
              <w:rPr>
                <w:rFonts w:asciiTheme="majorHAnsi" w:eastAsia="Times New Roman" w:hAnsiTheme="majorHAnsi" w:cstheme="majorHAnsi"/>
                <w:b/>
                <w:bCs/>
                <w:color w:val="FFFFFF" w:themeColor="background1"/>
                <w:lang w:eastAsia="en-GB"/>
              </w:rPr>
              <w:t xml:space="preserve">, </w:t>
            </w:r>
            <w:r>
              <w:rPr>
                <w:rFonts w:asciiTheme="majorHAnsi" w:eastAsia="Times New Roman" w:hAnsiTheme="majorHAnsi" w:cstheme="majorHAnsi"/>
                <w:b/>
                <w:bCs/>
                <w:color w:val="FFFFFF" w:themeColor="background1"/>
                <w:lang w:eastAsia="en-GB"/>
              </w:rPr>
              <w:t>Synonyms</w:t>
            </w:r>
          </w:p>
        </w:tc>
      </w:tr>
      <w:tr w:rsidR="002757A6" w:rsidRPr="008968C1" w14:paraId="17E89FD2"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D771F6" w:rsidRDefault="00864C6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D771F6" w:rsidRDefault="00864C6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D771F6" w:rsidRDefault="00864C62" w:rsidP="00284087">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SCV</w:t>
            </w:r>
          </w:p>
        </w:tc>
      </w:tr>
      <w:tr w:rsidR="002757A6" w:rsidRPr="008968C1" w14:paraId="676D795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A person who has registered with VTWC resulting in a record being created in Tracs. This </w:t>
            </w:r>
            <w:r w:rsidR="0028579A" w:rsidRPr="00D771F6">
              <w:rPr>
                <w:rFonts w:asciiTheme="majorHAnsi" w:eastAsia="Times New Roman" w:hAnsiTheme="majorHAnsi" w:cstheme="majorHAnsi"/>
                <w:color w:val="000000" w:themeColor="text1"/>
                <w:sz w:val="20"/>
                <w:szCs w:val="20"/>
                <w:lang w:eastAsia="en-GB"/>
              </w:rPr>
              <w:t>record</w:t>
            </w:r>
            <w:r w:rsidRPr="00D771F6">
              <w:rPr>
                <w:rFonts w:asciiTheme="majorHAnsi" w:eastAsia="Times New Roman" w:hAnsiTheme="majorHAnsi" w:cstheme="majorHAnsi"/>
                <w:color w:val="000000" w:themeColor="text1"/>
                <w:sz w:val="20"/>
                <w:szCs w:val="20"/>
                <w:lang w:eastAsia="en-GB"/>
              </w:rPr>
              <w:t xml:space="preserve">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785EAED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A person who has interacted with a VTWC system or is a prospect who VTWC wishes to communicate with. Prospects are linked to customers but held separately in </w:t>
            </w:r>
            <w:r w:rsidR="0028579A" w:rsidRPr="00D771F6">
              <w:rPr>
                <w:rFonts w:asciiTheme="majorHAnsi" w:eastAsia="Times New Roman" w:hAnsiTheme="majorHAnsi" w:cstheme="majorHAnsi"/>
                <w:color w:val="000000" w:themeColor="text1"/>
                <w:sz w:val="20"/>
                <w:szCs w:val="20"/>
                <w:lang w:eastAsia="en-GB"/>
              </w:rPr>
              <w:t xml:space="preserve">the </w:t>
            </w:r>
            <w:r w:rsidRPr="00D771F6">
              <w:rPr>
                <w:rFonts w:asciiTheme="majorHAnsi" w:eastAsia="Times New Roman" w:hAnsiTheme="majorHAnsi" w:cstheme="majorHAnsi"/>
                <w:color w:val="000000" w:themeColor="text1"/>
                <w:sz w:val="20"/>
                <w:szCs w:val="20"/>
                <w:lang w:eastAsia="en-GB"/>
              </w:rPr>
              <w:t>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bl>
    <w:p w14:paraId="3357C933" w14:textId="68351D8F" w:rsidR="002757A6" w:rsidRDefault="002757A6" w:rsidP="00254580"/>
    <w:p w14:paraId="58BBDC7A" w14:textId="160F246C" w:rsidR="00AE7579" w:rsidRDefault="00AE7579" w:rsidP="00254580"/>
    <w:p w14:paraId="5DF4FF2D" w14:textId="146184AD" w:rsidR="00AE7579" w:rsidRDefault="00AE7579" w:rsidP="00254580"/>
    <w:p w14:paraId="7C2B8BB4" w14:textId="2D9B74B3" w:rsidR="005716BA" w:rsidRDefault="005716BA" w:rsidP="00254580"/>
    <w:p w14:paraId="3FD8B7B1" w14:textId="780BD1C5" w:rsidR="005716BA" w:rsidRDefault="005716BA" w:rsidP="00254580"/>
    <w:p w14:paraId="787B75EA" w14:textId="33677BE2" w:rsidR="005716BA" w:rsidRDefault="005716BA" w:rsidP="00254580"/>
    <w:p w14:paraId="240859E8" w14:textId="77777777" w:rsidR="005716BA" w:rsidRDefault="005716BA" w:rsidP="00254580"/>
    <w:p w14:paraId="49CE8850" w14:textId="77777777" w:rsidR="00B6047A" w:rsidRPr="008E7278" w:rsidRDefault="00B6047A" w:rsidP="00B6047A">
      <w:pPr>
        <w:pStyle w:val="Heading2"/>
        <w:numPr>
          <w:ilvl w:val="0"/>
          <w:numId w:val="6"/>
        </w:numPr>
        <w:rPr>
          <w:color w:val="003E7A" w:themeColor="text2" w:themeShade="BF"/>
        </w:rPr>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524528002"/>
      <w:bookmarkStart w:id="43"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8E7278">
        <w:rPr>
          <w:color w:val="003E7A" w:themeColor="text2" w:themeShade="BF"/>
        </w:rPr>
        <w:lastRenderedPageBreak/>
        <w:t>Document Purpose</w:t>
      </w:r>
      <w:bookmarkEnd w:id="41"/>
      <w:bookmarkEnd w:id="42"/>
    </w:p>
    <w:p w14:paraId="1350364A" w14:textId="34440E83" w:rsidR="00B6047A" w:rsidRDefault="00B6047A" w:rsidP="00B6047A">
      <w:pPr>
        <w:rPr>
          <w:color w:val="003E7A" w:themeColor="text2" w:themeShade="BF"/>
          <w:sz w:val="20"/>
          <w:szCs w:val="20"/>
        </w:rPr>
      </w:pPr>
    </w:p>
    <w:p w14:paraId="6987141D" w14:textId="34EB4BE5" w:rsidR="00AE57C9" w:rsidRPr="00BC2F16" w:rsidRDefault="00AE57C9" w:rsidP="00B6047A">
      <w:pPr>
        <w:rPr>
          <w:color w:val="000000" w:themeColor="text1"/>
          <w:sz w:val="20"/>
          <w:szCs w:val="20"/>
        </w:rPr>
      </w:pPr>
      <w:r w:rsidRPr="00BC2F16">
        <w:rPr>
          <w:color w:val="000000" w:themeColor="text1"/>
          <w:sz w:val="20"/>
          <w:szCs w:val="20"/>
        </w:rPr>
        <w:t>This document provide</w:t>
      </w:r>
      <w:r w:rsidR="00C80248">
        <w:rPr>
          <w:color w:val="000000" w:themeColor="text1"/>
          <w:sz w:val="20"/>
          <w:szCs w:val="20"/>
        </w:rPr>
        <w:t>s</w:t>
      </w:r>
      <w:r w:rsidRPr="00BC2F16">
        <w:rPr>
          <w:color w:val="000000" w:themeColor="text1"/>
          <w:sz w:val="20"/>
          <w:szCs w:val="20"/>
        </w:rPr>
        <w:t xml:space="preserve"> </w:t>
      </w:r>
      <w:r w:rsidR="00C80248">
        <w:rPr>
          <w:color w:val="000000" w:themeColor="text1"/>
          <w:sz w:val="20"/>
          <w:szCs w:val="20"/>
        </w:rPr>
        <w:t xml:space="preserve">detailed </w:t>
      </w:r>
      <w:r w:rsidR="00796708">
        <w:rPr>
          <w:color w:val="000000" w:themeColor="text1"/>
          <w:sz w:val="20"/>
          <w:szCs w:val="20"/>
        </w:rPr>
        <w:t xml:space="preserve">instructions </w:t>
      </w:r>
      <w:r w:rsidRPr="00BC2F16">
        <w:rPr>
          <w:color w:val="000000" w:themeColor="text1"/>
          <w:sz w:val="20"/>
          <w:szCs w:val="20"/>
        </w:rPr>
        <w:t xml:space="preserve">on how the </w:t>
      </w:r>
      <w:r w:rsidR="00C50E3E" w:rsidRPr="00C50E3E">
        <w:rPr>
          <w:color w:val="000000" w:themeColor="text1"/>
          <w:sz w:val="20"/>
          <w:szCs w:val="20"/>
        </w:rPr>
        <w:t xml:space="preserve">Creator NAS Push Questions, Pull and Push Inbound Feed Files </w:t>
      </w:r>
      <w:r w:rsidR="00B255F0">
        <w:rPr>
          <w:color w:val="000000" w:themeColor="text1"/>
          <w:sz w:val="20"/>
          <w:szCs w:val="20"/>
        </w:rPr>
        <w:t xml:space="preserve">are </w:t>
      </w:r>
      <w:r w:rsidRPr="00BC2F16">
        <w:rPr>
          <w:color w:val="000000" w:themeColor="text1"/>
          <w:sz w:val="20"/>
          <w:szCs w:val="20"/>
        </w:rPr>
        <w:t xml:space="preserve">processed </w:t>
      </w:r>
      <w:r w:rsidR="00C80248">
        <w:rPr>
          <w:color w:val="000000" w:themeColor="text1"/>
          <w:sz w:val="20"/>
          <w:szCs w:val="20"/>
        </w:rPr>
        <w:t xml:space="preserve">by </w:t>
      </w:r>
      <w:r w:rsidRPr="00BC2F16">
        <w:rPr>
          <w:color w:val="000000" w:themeColor="text1"/>
          <w:sz w:val="20"/>
          <w:szCs w:val="20"/>
        </w:rPr>
        <w:t xml:space="preserve">the system, the data transformation rules that are applied and </w:t>
      </w:r>
      <w:r w:rsidR="00F35AAE">
        <w:rPr>
          <w:color w:val="000000" w:themeColor="text1"/>
          <w:sz w:val="20"/>
          <w:szCs w:val="20"/>
        </w:rPr>
        <w:t>functional database object that are utilised.</w:t>
      </w:r>
    </w:p>
    <w:p w14:paraId="39758B0B" w14:textId="4C6F9098" w:rsidR="00C53C4A" w:rsidRDefault="00C53C4A" w:rsidP="00B6047A"/>
    <w:p w14:paraId="6F0AFB65" w14:textId="6B5578F1" w:rsidR="00AE7579" w:rsidRDefault="009209F3" w:rsidP="00B6047A">
      <w:r>
        <w:t xml:space="preserve">This document will provide processing and transformation information for the steps post ingestion.   </w:t>
      </w:r>
      <w:r w:rsidR="008C00A1">
        <w:t xml:space="preserve">All ingestion information will be documented in a separate document.  </w:t>
      </w:r>
    </w:p>
    <w:p w14:paraId="6D63F132" w14:textId="7643ADE6" w:rsidR="001F0327" w:rsidRDefault="001F0327" w:rsidP="001F0327">
      <w:pPr>
        <w:pStyle w:val="Heading2"/>
        <w:numPr>
          <w:ilvl w:val="0"/>
          <w:numId w:val="6"/>
        </w:numPr>
        <w:rPr>
          <w:color w:val="003E7A" w:themeColor="text2" w:themeShade="BF"/>
        </w:rPr>
      </w:pPr>
      <w:bookmarkStart w:id="44" w:name="_Document_Overview"/>
      <w:bookmarkStart w:id="45" w:name="_Toc514879376"/>
      <w:bookmarkStart w:id="46" w:name="_Toc524528003"/>
      <w:bookmarkEnd w:id="44"/>
      <w:r>
        <w:rPr>
          <w:color w:val="003E7A" w:themeColor="text2" w:themeShade="BF"/>
        </w:rPr>
        <w:t>Overview</w:t>
      </w:r>
      <w:bookmarkEnd w:id="45"/>
      <w:bookmarkEnd w:id="46"/>
    </w:p>
    <w:p w14:paraId="2E2900F4" w14:textId="3DCC2877" w:rsidR="001F0327" w:rsidRDefault="001F0327" w:rsidP="001F0327"/>
    <w:p w14:paraId="068B1618" w14:textId="225715B6" w:rsidR="00B6047A" w:rsidRDefault="00D9477D" w:rsidP="00B6047A">
      <w:pPr>
        <w:rPr>
          <w:color w:val="000000" w:themeColor="text1"/>
          <w:sz w:val="20"/>
          <w:szCs w:val="20"/>
        </w:rPr>
      </w:pPr>
      <w:r w:rsidRPr="00D9477D">
        <w:rPr>
          <w:color w:val="000000" w:themeColor="text1"/>
          <w:sz w:val="20"/>
          <w:szCs w:val="20"/>
        </w:rPr>
        <w:t>ITG Creator</w:t>
      </w:r>
      <w:r>
        <w:rPr>
          <w:color w:val="000000" w:themeColor="text1"/>
          <w:sz w:val="20"/>
          <w:szCs w:val="20"/>
        </w:rPr>
        <w:t xml:space="preserve"> are a 3</w:t>
      </w:r>
      <w:r w:rsidRPr="00D9477D">
        <w:rPr>
          <w:color w:val="000000" w:themeColor="text1"/>
          <w:sz w:val="20"/>
          <w:szCs w:val="20"/>
          <w:vertAlign w:val="superscript"/>
        </w:rPr>
        <w:t>rd</w:t>
      </w:r>
      <w:r>
        <w:rPr>
          <w:color w:val="000000" w:themeColor="text1"/>
          <w:sz w:val="20"/>
          <w:szCs w:val="20"/>
        </w:rPr>
        <w:t xml:space="preserve"> party agency that Virgin Train </w:t>
      </w:r>
      <w:r w:rsidR="00CB5DF4">
        <w:rPr>
          <w:color w:val="000000" w:themeColor="text1"/>
          <w:sz w:val="20"/>
          <w:szCs w:val="20"/>
        </w:rPr>
        <w:t>instruct</w:t>
      </w:r>
      <w:r w:rsidR="00B95E8C">
        <w:rPr>
          <w:color w:val="000000" w:themeColor="text1"/>
          <w:sz w:val="20"/>
          <w:szCs w:val="20"/>
        </w:rPr>
        <w:t xml:space="preserve"> in communicating to their customer base whether the individual would like to take part in a survey, which is related to their Virgin Trains experience. Furthermore, ITG provides a platform for customers to voluntarily complete a survey.  </w:t>
      </w:r>
    </w:p>
    <w:p w14:paraId="01E8A0E4" w14:textId="54710007" w:rsidR="00B95E8C" w:rsidRDefault="00B95E8C" w:rsidP="00B6047A">
      <w:pPr>
        <w:rPr>
          <w:color w:val="000000" w:themeColor="text1"/>
          <w:sz w:val="20"/>
          <w:szCs w:val="20"/>
        </w:rPr>
      </w:pPr>
    </w:p>
    <w:p w14:paraId="0E1AE50A" w14:textId="4FBE98DE" w:rsidR="00B95E8C" w:rsidRDefault="00B95E8C" w:rsidP="00B6047A">
      <w:pPr>
        <w:rPr>
          <w:color w:val="000000" w:themeColor="text1"/>
          <w:sz w:val="20"/>
          <w:szCs w:val="20"/>
        </w:rPr>
      </w:pPr>
      <w:r>
        <w:rPr>
          <w:color w:val="000000" w:themeColor="text1"/>
          <w:sz w:val="20"/>
          <w:szCs w:val="20"/>
        </w:rPr>
        <w:t xml:space="preserve">The ITG survey programme is split in two distinct data flows, inbound and outbound.  The outbound information is extracted from the campaign management tool, Unica. The outbound file is called the Survey file and is used to communicate to the customer.  The inbound element of the data flow is to import the survey and questions information into the Phoenix database.  </w:t>
      </w:r>
    </w:p>
    <w:p w14:paraId="18724595" w14:textId="72E423D7" w:rsidR="00B95E8C" w:rsidRDefault="00B95E8C" w:rsidP="00B6047A">
      <w:pPr>
        <w:rPr>
          <w:color w:val="000000" w:themeColor="text1"/>
          <w:sz w:val="20"/>
          <w:szCs w:val="20"/>
        </w:rPr>
      </w:pPr>
    </w:p>
    <w:p w14:paraId="353FF095" w14:textId="60BE8619" w:rsidR="00B95E8C" w:rsidRDefault="00B95E8C" w:rsidP="00B6047A">
      <w:pPr>
        <w:rPr>
          <w:color w:val="000000" w:themeColor="text1"/>
          <w:sz w:val="20"/>
          <w:szCs w:val="20"/>
        </w:rPr>
      </w:pPr>
      <w:r>
        <w:rPr>
          <w:color w:val="000000" w:themeColor="text1"/>
          <w:sz w:val="20"/>
          <w:szCs w:val="20"/>
        </w:rPr>
        <w:t xml:space="preserve">Any detail of the outbound feed is out of scope from this document.  </w:t>
      </w:r>
    </w:p>
    <w:p w14:paraId="082B560F" w14:textId="01914349" w:rsidR="00B95E8C" w:rsidRDefault="00B95E8C" w:rsidP="00B6047A">
      <w:pPr>
        <w:rPr>
          <w:color w:val="000000" w:themeColor="text1"/>
          <w:sz w:val="20"/>
          <w:szCs w:val="20"/>
        </w:rPr>
      </w:pPr>
    </w:p>
    <w:p w14:paraId="3CCF0616" w14:textId="074B02C3" w:rsidR="00B95E8C" w:rsidRDefault="00B95E8C" w:rsidP="00B6047A">
      <w:pPr>
        <w:rPr>
          <w:color w:val="000000" w:themeColor="text1"/>
          <w:sz w:val="20"/>
          <w:szCs w:val="20"/>
        </w:rPr>
      </w:pPr>
      <w:r>
        <w:rPr>
          <w:color w:val="000000" w:themeColor="text1"/>
          <w:sz w:val="20"/>
          <w:szCs w:val="20"/>
        </w:rPr>
        <w:t xml:space="preserve">The inbound files are split into three; </w:t>
      </w:r>
    </w:p>
    <w:p w14:paraId="63B5A856" w14:textId="4B07DF9B" w:rsidR="00B95E8C" w:rsidRDefault="00B95E8C" w:rsidP="00B6047A">
      <w:pPr>
        <w:rPr>
          <w:color w:val="000000" w:themeColor="text1"/>
          <w:sz w:val="20"/>
          <w:szCs w:val="20"/>
        </w:rPr>
      </w:pPr>
    </w:p>
    <w:p w14:paraId="081A1A86" w14:textId="652B3861" w:rsidR="00B95E8C" w:rsidRPr="00B95E8C" w:rsidRDefault="00B95E8C" w:rsidP="00B95E8C">
      <w:pPr>
        <w:pStyle w:val="ListParagraph"/>
        <w:numPr>
          <w:ilvl w:val="0"/>
          <w:numId w:val="37"/>
        </w:numPr>
        <w:rPr>
          <w:color w:val="000000" w:themeColor="text1"/>
          <w:sz w:val="20"/>
          <w:szCs w:val="20"/>
        </w:rPr>
      </w:pPr>
      <w:r w:rsidRPr="008C00A1">
        <w:rPr>
          <w:b/>
          <w:color w:val="000000" w:themeColor="text1"/>
          <w:sz w:val="20"/>
          <w:szCs w:val="20"/>
        </w:rPr>
        <w:t>Push</w:t>
      </w:r>
      <w:r w:rsidRPr="00B95E8C">
        <w:rPr>
          <w:color w:val="000000" w:themeColor="text1"/>
          <w:sz w:val="20"/>
          <w:szCs w:val="20"/>
        </w:rPr>
        <w:t xml:space="preserve"> - </w:t>
      </w:r>
      <w:r w:rsidRPr="00B95E8C">
        <w:rPr>
          <w:sz w:val="20"/>
        </w:rPr>
        <w:t>IGT Creator go out to travellers and survey them (using the data in the survey file).  The Push file contains the ans</w:t>
      </w:r>
      <w:ins w:id="47" w:author="James Moore" w:date="2018-10-04T10:27:00Z">
        <w:r w:rsidR="00300B52">
          <w:rPr>
            <w:sz w:val="20"/>
          </w:rPr>
          <w:t>w</w:t>
        </w:r>
      </w:ins>
      <w:del w:id="48" w:author="James Moore" w:date="2018-10-04T10:27:00Z">
        <w:r w:rsidRPr="00B95E8C" w:rsidDel="00350C33">
          <w:rPr>
            <w:sz w:val="20"/>
          </w:rPr>
          <w:delText>r</w:delText>
        </w:r>
      </w:del>
      <w:r w:rsidRPr="00B95E8C">
        <w:rPr>
          <w:sz w:val="20"/>
        </w:rPr>
        <w:t>e</w:t>
      </w:r>
      <w:ins w:id="49" w:author="James Moore" w:date="2018-10-04T10:27:00Z">
        <w:r w:rsidR="00350C33">
          <w:rPr>
            <w:sz w:val="20"/>
          </w:rPr>
          <w:t>r</w:t>
        </w:r>
      </w:ins>
      <w:del w:id="50" w:author="James Moore" w:date="2018-10-04T10:27:00Z">
        <w:r w:rsidRPr="00B95E8C" w:rsidDel="00300B52">
          <w:rPr>
            <w:sz w:val="20"/>
          </w:rPr>
          <w:delText>w</w:delText>
        </w:r>
      </w:del>
      <w:r w:rsidRPr="00B95E8C">
        <w:rPr>
          <w:sz w:val="20"/>
        </w:rPr>
        <w:t xml:space="preserve">s to the survyes asked of those in the Survey file. </w:t>
      </w:r>
      <w:commentRangeStart w:id="51"/>
      <w:commentRangeStart w:id="52"/>
      <w:del w:id="53" w:author="James Moore" w:date="2018-10-08T10:31:00Z">
        <w:r w:rsidRPr="00B95E8C" w:rsidDel="006675EB">
          <w:rPr>
            <w:sz w:val="20"/>
          </w:rPr>
          <w:delText>doesn’t exist.</w:delText>
        </w:r>
        <w:commentRangeEnd w:id="51"/>
        <w:r w:rsidR="000759E9" w:rsidDel="006675EB">
          <w:rPr>
            <w:rStyle w:val="CommentReference"/>
          </w:rPr>
          <w:commentReference w:id="51"/>
        </w:r>
      </w:del>
      <w:commentRangeEnd w:id="52"/>
      <w:r w:rsidR="006675EB">
        <w:rPr>
          <w:rStyle w:val="CommentReference"/>
        </w:rPr>
        <w:commentReference w:id="52"/>
      </w:r>
    </w:p>
    <w:p w14:paraId="0B657A72" w14:textId="647D515C" w:rsidR="00B95E8C" w:rsidRPr="00B95E8C" w:rsidRDefault="00B95E8C" w:rsidP="00B95E8C">
      <w:pPr>
        <w:pStyle w:val="ListParagraph"/>
        <w:numPr>
          <w:ilvl w:val="0"/>
          <w:numId w:val="37"/>
        </w:numPr>
        <w:rPr>
          <w:sz w:val="20"/>
        </w:rPr>
      </w:pPr>
      <w:r w:rsidRPr="008C00A1">
        <w:rPr>
          <w:b/>
          <w:sz w:val="20"/>
        </w:rPr>
        <w:t>Questions</w:t>
      </w:r>
      <w:r w:rsidRPr="00B95E8C">
        <w:rPr>
          <w:sz w:val="20"/>
        </w:rPr>
        <w:t xml:space="preserve"> – The Questions file contains the question asked in the survey.  From time-to-time questions can change.</w:t>
      </w:r>
    </w:p>
    <w:p w14:paraId="50D195FF" w14:textId="571D8397" w:rsidR="00516762" w:rsidRPr="00B95E8C" w:rsidRDefault="009C3464" w:rsidP="00B95E8C">
      <w:pPr>
        <w:pStyle w:val="ListParagraph"/>
        <w:numPr>
          <w:ilvl w:val="0"/>
          <w:numId w:val="37"/>
        </w:numPr>
        <w:rPr>
          <w:color w:val="000000" w:themeColor="text1"/>
          <w:sz w:val="20"/>
          <w:szCs w:val="20"/>
        </w:rPr>
      </w:pPr>
      <w:r w:rsidRPr="008C00A1">
        <w:rPr>
          <w:b/>
          <w:color w:val="000000" w:themeColor="text1"/>
          <w:sz w:val="20"/>
          <w:szCs w:val="20"/>
        </w:rPr>
        <w:t>Pull</w:t>
      </w:r>
      <w:r w:rsidR="00B95E8C" w:rsidRPr="00B95E8C">
        <w:rPr>
          <w:color w:val="000000" w:themeColor="text1"/>
          <w:sz w:val="20"/>
          <w:szCs w:val="20"/>
        </w:rPr>
        <w:t xml:space="preserve"> </w:t>
      </w:r>
      <w:r w:rsidR="00B95E8C" w:rsidRPr="00B95E8C">
        <w:rPr>
          <w:sz w:val="20"/>
        </w:rPr>
        <w:t xml:space="preserve">– This files contains the information where indivudaully activily go onto a portal and </w:t>
      </w:r>
      <w:r w:rsidR="00B95E8C" w:rsidRPr="00B95E8C">
        <w:rPr>
          <w:color w:val="000000" w:themeColor="text1"/>
          <w:sz w:val="20"/>
          <w:szCs w:val="20"/>
        </w:rPr>
        <w:t xml:space="preserve">voluntarily </w:t>
      </w:r>
      <w:r w:rsidR="00B95E8C" w:rsidRPr="00B95E8C">
        <w:rPr>
          <w:sz w:val="20"/>
        </w:rPr>
        <w:t xml:space="preserve">complete a survey.  </w:t>
      </w:r>
    </w:p>
    <w:p w14:paraId="35EC67B5" w14:textId="77777777" w:rsidR="00AE7579" w:rsidRDefault="00AE7579" w:rsidP="00B6047A">
      <w:pPr>
        <w:rPr>
          <w:color w:val="003E7A" w:themeColor="text2" w:themeShade="BF"/>
          <w:sz w:val="24"/>
        </w:rPr>
      </w:pPr>
    </w:p>
    <w:p w14:paraId="28CD8FE1" w14:textId="02B468AE" w:rsidR="00150C02" w:rsidRDefault="00150C02" w:rsidP="00150C02"/>
    <w:p w14:paraId="5E208D90" w14:textId="3837E4E0" w:rsidR="00AE7579" w:rsidRDefault="00AE7579" w:rsidP="00150C02"/>
    <w:p w14:paraId="53543DDD" w14:textId="77777777" w:rsidR="00AE7579" w:rsidRDefault="00AE7579" w:rsidP="00150C02"/>
    <w:p w14:paraId="7F8EA0C2" w14:textId="52AED9BE" w:rsidR="00F35AAE" w:rsidRDefault="00F35AAE" w:rsidP="00150C02"/>
    <w:p w14:paraId="18E43CFF" w14:textId="0704B67E" w:rsidR="00861C0A" w:rsidRDefault="00861C0A" w:rsidP="00150C02"/>
    <w:p w14:paraId="5AD9A78F" w14:textId="6AFE0418" w:rsidR="00861C0A" w:rsidRDefault="00861C0A" w:rsidP="00150C02"/>
    <w:p w14:paraId="2DF0032F" w14:textId="6BB6DC4B" w:rsidR="00861C0A" w:rsidRDefault="00861C0A" w:rsidP="00150C02"/>
    <w:p w14:paraId="612E0841" w14:textId="3DFF8BBE" w:rsidR="00861C0A" w:rsidRDefault="00861C0A" w:rsidP="00150C02"/>
    <w:p w14:paraId="0FA0C19B" w14:textId="25301906" w:rsidR="00861C0A" w:rsidRDefault="00861C0A" w:rsidP="00150C02"/>
    <w:p w14:paraId="413CBA1F" w14:textId="51BD00EA" w:rsidR="00861C0A" w:rsidRDefault="00861C0A" w:rsidP="00150C02"/>
    <w:p w14:paraId="5AD9000D" w14:textId="51E3D3E7" w:rsidR="00861C0A" w:rsidRDefault="00861C0A" w:rsidP="00150C02"/>
    <w:p w14:paraId="2C453550" w14:textId="761B0338" w:rsidR="00861C0A" w:rsidRDefault="00861C0A" w:rsidP="00150C02"/>
    <w:p w14:paraId="05576E4A" w14:textId="062EB293" w:rsidR="00861C0A" w:rsidRDefault="00861C0A" w:rsidP="00150C02"/>
    <w:p w14:paraId="488572E4" w14:textId="4295653A" w:rsidR="00861C0A" w:rsidRDefault="00861C0A" w:rsidP="00150C02"/>
    <w:p w14:paraId="78593816" w14:textId="11C991EA" w:rsidR="00861C0A" w:rsidRDefault="00861C0A" w:rsidP="00150C02"/>
    <w:p w14:paraId="7CEF8377" w14:textId="0B9354AF" w:rsidR="00861C0A" w:rsidRDefault="00861C0A" w:rsidP="00150C02"/>
    <w:p w14:paraId="2E247925" w14:textId="77777777" w:rsidR="00861C0A" w:rsidRDefault="00861C0A" w:rsidP="00150C02"/>
    <w:p w14:paraId="6C1A0F8D" w14:textId="478B7AB0" w:rsidR="00F35AAE" w:rsidRDefault="00F35AAE" w:rsidP="00150C02"/>
    <w:bookmarkEnd w:id="43"/>
    <w:p w14:paraId="3DCD399E" w14:textId="052839E2" w:rsidR="00150C02" w:rsidRDefault="00150C02" w:rsidP="005F7858"/>
    <w:p w14:paraId="734135DE" w14:textId="27BC6A47" w:rsidR="00150C02" w:rsidRDefault="00150C02" w:rsidP="005F7858"/>
    <w:p w14:paraId="308B6823" w14:textId="77777777" w:rsidR="00D771F6" w:rsidRDefault="00D771F6" w:rsidP="00150C02">
      <w:pPr>
        <w:pStyle w:val="Heading2"/>
        <w:numPr>
          <w:ilvl w:val="1"/>
          <w:numId w:val="6"/>
        </w:numPr>
        <w:rPr>
          <w:color w:val="003E7A" w:themeColor="text2" w:themeShade="BF"/>
        </w:rPr>
        <w:sectPr w:rsidR="00D771F6" w:rsidSect="00176788">
          <w:pgSz w:w="11900" w:h="16840"/>
          <w:pgMar w:top="1134" w:right="845" w:bottom="1134" w:left="1134" w:header="709" w:footer="0" w:gutter="0"/>
          <w:cols w:space="708"/>
          <w:titlePg/>
          <w:docGrid w:linePitch="360"/>
        </w:sectPr>
      </w:pPr>
    </w:p>
    <w:p w14:paraId="19D80B9F" w14:textId="7C45A1AF" w:rsidR="00150C02" w:rsidRDefault="00E66878" w:rsidP="00150C02">
      <w:pPr>
        <w:pStyle w:val="Heading2"/>
        <w:numPr>
          <w:ilvl w:val="1"/>
          <w:numId w:val="6"/>
        </w:numPr>
        <w:rPr>
          <w:color w:val="003E7A" w:themeColor="text2" w:themeShade="BF"/>
        </w:rPr>
      </w:pPr>
      <w:bookmarkStart w:id="54" w:name="_Toc524528004"/>
      <w:ins w:id="55" w:author="James Moore" w:date="2018-10-08T12:36:00Z">
        <w:r>
          <w:rPr>
            <w:color w:val="003E7A" w:themeColor="text2" w:themeShade="BF"/>
          </w:rPr>
          <w:lastRenderedPageBreak/>
          <w:t>Feed</w:t>
        </w:r>
      </w:ins>
      <w:r w:rsidR="008C00A1">
        <w:rPr>
          <w:color w:val="003E7A" w:themeColor="text2" w:themeShade="BF"/>
        </w:rPr>
        <w:t xml:space="preserve"> – PUSH</w:t>
      </w:r>
      <w:bookmarkEnd w:id="54"/>
    </w:p>
    <w:p w14:paraId="4AC2A16F" w14:textId="6423370D" w:rsidR="008C00A1" w:rsidRDefault="008C00A1" w:rsidP="008C00A1"/>
    <w:p w14:paraId="186592A7" w14:textId="0BB7D874" w:rsidR="00343638" w:rsidRDefault="00343638" w:rsidP="00343638"/>
    <w:tbl>
      <w:tblPr>
        <w:tblW w:w="14913" w:type="dxa"/>
        <w:tblLook w:val="04A0" w:firstRow="1" w:lastRow="0" w:firstColumn="1" w:lastColumn="0" w:noHBand="0" w:noVBand="1"/>
        <w:tblPrChange w:id="56" w:author="James Moore" w:date="2018-10-08T12:37:00Z">
          <w:tblPr>
            <w:tblW w:w="12980" w:type="dxa"/>
            <w:tblLook w:val="04A0" w:firstRow="1" w:lastRow="0" w:firstColumn="1" w:lastColumn="0" w:noHBand="0" w:noVBand="1"/>
          </w:tblPr>
        </w:tblPrChange>
      </w:tblPr>
      <w:tblGrid>
        <w:gridCol w:w="4101"/>
        <w:gridCol w:w="4173"/>
        <w:gridCol w:w="2510"/>
        <w:gridCol w:w="4129"/>
        <w:tblGridChange w:id="57">
          <w:tblGrid>
            <w:gridCol w:w="2168"/>
            <w:gridCol w:w="4173"/>
            <w:gridCol w:w="2510"/>
            <w:gridCol w:w="4129"/>
          </w:tblGrid>
        </w:tblGridChange>
      </w:tblGrid>
      <w:tr w:rsidR="00803D21" w:rsidRPr="00803D21" w14:paraId="42BAB05D" w14:textId="77777777" w:rsidTr="00E66878">
        <w:trPr>
          <w:trHeight w:val="300"/>
          <w:trPrChange w:id="58" w:author="James Moore" w:date="2018-10-08T12:37:00Z">
            <w:trPr>
              <w:trHeight w:val="300"/>
            </w:trPr>
          </w:trPrChange>
        </w:trPr>
        <w:tc>
          <w:tcPr>
            <w:tcW w:w="14913"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Change w:id="59" w:author="James Moore" w:date="2018-10-08T12:37:00Z">
              <w:tcPr>
                <w:tcW w:w="1298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tcPrChange>
          </w:tcPr>
          <w:p w14:paraId="4B6A292E" w14:textId="77777777" w:rsidR="00803D21" w:rsidRPr="00803D21" w:rsidRDefault="00803D21" w:rsidP="00803D21">
            <w:pPr>
              <w:jc w:val="cente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Details</w:t>
            </w:r>
          </w:p>
        </w:tc>
      </w:tr>
      <w:tr w:rsidR="00803D21" w:rsidRPr="00803D21" w14:paraId="07687B6A" w14:textId="77777777" w:rsidTr="00E66878">
        <w:trPr>
          <w:trHeight w:val="290"/>
          <w:trPrChange w:id="6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61"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0F0CB3C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ID/#:</w:t>
            </w:r>
          </w:p>
        </w:tc>
        <w:tc>
          <w:tcPr>
            <w:tcW w:w="4173" w:type="dxa"/>
            <w:tcBorders>
              <w:top w:val="nil"/>
              <w:left w:val="nil"/>
              <w:bottom w:val="single" w:sz="4" w:space="0" w:color="auto"/>
              <w:right w:val="single" w:sz="4" w:space="0" w:color="auto"/>
            </w:tcBorders>
            <w:shd w:val="clear" w:color="auto" w:fill="auto"/>
            <w:vAlign w:val="bottom"/>
            <w:hideMark/>
            <w:tcPrChange w:id="62"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7559CAE2"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24</w:t>
            </w:r>
          </w:p>
        </w:tc>
        <w:tc>
          <w:tcPr>
            <w:tcW w:w="2510" w:type="dxa"/>
            <w:tcBorders>
              <w:top w:val="nil"/>
              <w:left w:val="nil"/>
              <w:bottom w:val="single" w:sz="4" w:space="0" w:color="auto"/>
              <w:right w:val="single" w:sz="4" w:space="0" w:color="auto"/>
            </w:tcBorders>
            <w:shd w:val="clear" w:color="000000" w:fill="D6DCE4"/>
            <w:vAlign w:val="bottom"/>
            <w:hideMark/>
            <w:tcPrChange w:id="63"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10C9280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Format</w:t>
            </w:r>
          </w:p>
        </w:tc>
        <w:tc>
          <w:tcPr>
            <w:tcW w:w="4129" w:type="dxa"/>
            <w:tcBorders>
              <w:top w:val="single" w:sz="4" w:space="0" w:color="auto"/>
              <w:left w:val="nil"/>
              <w:bottom w:val="single" w:sz="4" w:space="0" w:color="auto"/>
              <w:right w:val="single" w:sz="8" w:space="0" w:color="auto"/>
            </w:tcBorders>
            <w:shd w:val="clear" w:color="auto" w:fill="auto"/>
            <w:vAlign w:val="bottom"/>
            <w:hideMark/>
            <w:tcPrChange w:id="64" w:author="James Moore" w:date="2018-10-08T12:37:00Z">
              <w:tcPr>
                <w:tcW w:w="4277" w:type="dxa"/>
                <w:tcBorders>
                  <w:top w:val="single" w:sz="4" w:space="0" w:color="auto"/>
                  <w:left w:val="nil"/>
                  <w:bottom w:val="single" w:sz="4" w:space="0" w:color="auto"/>
                  <w:right w:val="single" w:sz="8" w:space="0" w:color="auto"/>
                </w:tcBorders>
                <w:shd w:val="clear" w:color="auto" w:fill="auto"/>
                <w:vAlign w:val="bottom"/>
                <w:hideMark/>
              </w:tcPr>
            </w:tcPrChange>
          </w:tcPr>
          <w:p w14:paraId="10116BFD"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Delimited</w:t>
            </w:r>
          </w:p>
        </w:tc>
      </w:tr>
      <w:tr w:rsidR="00803D21" w:rsidRPr="00803D21" w14:paraId="758B4ABE" w14:textId="77777777" w:rsidTr="00E66878">
        <w:trPr>
          <w:trHeight w:val="290"/>
          <w:trPrChange w:id="6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66"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4E53555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Name</w:t>
            </w:r>
          </w:p>
        </w:tc>
        <w:tc>
          <w:tcPr>
            <w:tcW w:w="4173" w:type="dxa"/>
            <w:tcBorders>
              <w:top w:val="nil"/>
              <w:left w:val="nil"/>
              <w:bottom w:val="single" w:sz="4" w:space="0" w:color="auto"/>
              <w:right w:val="single" w:sz="4" w:space="0" w:color="auto"/>
            </w:tcBorders>
            <w:shd w:val="clear" w:color="auto" w:fill="auto"/>
            <w:vAlign w:val="bottom"/>
            <w:hideMark/>
            <w:tcPrChange w:id="67"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6DFCED06"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NAS Push</w:t>
            </w:r>
          </w:p>
        </w:tc>
        <w:tc>
          <w:tcPr>
            <w:tcW w:w="2510" w:type="dxa"/>
            <w:tcBorders>
              <w:top w:val="nil"/>
              <w:left w:val="nil"/>
              <w:bottom w:val="single" w:sz="4" w:space="0" w:color="auto"/>
              <w:right w:val="single" w:sz="4" w:space="0" w:color="auto"/>
            </w:tcBorders>
            <w:shd w:val="clear" w:color="000000" w:fill="D6DCE4"/>
            <w:vAlign w:val="bottom"/>
            <w:hideMark/>
            <w:tcPrChange w:id="68"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1B1DEEE6"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Field Delimiter</w:t>
            </w:r>
          </w:p>
        </w:tc>
        <w:tc>
          <w:tcPr>
            <w:tcW w:w="4129" w:type="dxa"/>
            <w:tcBorders>
              <w:top w:val="nil"/>
              <w:left w:val="nil"/>
              <w:bottom w:val="single" w:sz="4" w:space="0" w:color="auto"/>
              <w:right w:val="single" w:sz="8" w:space="0" w:color="auto"/>
            </w:tcBorders>
            <w:shd w:val="clear" w:color="auto" w:fill="auto"/>
            <w:vAlign w:val="bottom"/>
            <w:hideMark/>
            <w:tcPrChange w:id="69"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6662C0CC"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w:t>
            </w:r>
          </w:p>
        </w:tc>
      </w:tr>
      <w:tr w:rsidR="00803D21" w:rsidRPr="00803D21" w14:paraId="23671D7C" w14:textId="77777777" w:rsidTr="00E66878">
        <w:trPr>
          <w:trHeight w:val="290"/>
          <w:trPrChange w:id="7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71"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7BBF45CB"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Source</w:t>
            </w:r>
          </w:p>
        </w:tc>
        <w:tc>
          <w:tcPr>
            <w:tcW w:w="4173" w:type="dxa"/>
            <w:tcBorders>
              <w:top w:val="nil"/>
              <w:left w:val="nil"/>
              <w:bottom w:val="single" w:sz="4" w:space="0" w:color="auto"/>
              <w:right w:val="single" w:sz="4" w:space="0" w:color="auto"/>
            </w:tcBorders>
            <w:shd w:val="clear" w:color="auto" w:fill="auto"/>
            <w:vAlign w:val="bottom"/>
            <w:hideMark/>
            <w:tcPrChange w:id="72"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73E576CD"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ITG Creator</w:t>
            </w:r>
          </w:p>
        </w:tc>
        <w:tc>
          <w:tcPr>
            <w:tcW w:w="2510" w:type="dxa"/>
            <w:tcBorders>
              <w:top w:val="nil"/>
              <w:left w:val="nil"/>
              <w:bottom w:val="single" w:sz="4" w:space="0" w:color="auto"/>
              <w:right w:val="single" w:sz="4" w:space="0" w:color="auto"/>
            </w:tcBorders>
            <w:shd w:val="clear" w:color="000000" w:fill="D6DCE4"/>
            <w:vAlign w:val="bottom"/>
            <w:hideMark/>
            <w:tcPrChange w:id="73"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450B92A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Record Delimiter</w:t>
            </w:r>
          </w:p>
        </w:tc>
        <w:tc>
          <w:tcPr>
            <w:tcW w:w="4129" w:type="dxa"/>
            <w:tcBorders>
              <w:top w:val="nil"/>
              <w:left w:val="nil"/>
              <w:bottom w:val="single" w:sz="4" w:space="0" w:color="auto"/>
              <w:right w:val="single" w:sz="8" w:space="0" w:color="auto"/>
            </w:tcBorders>
            <w:shd w:val="clear" w:color="auto" w:fill="auto"/>
            <w:vAlign w:val="bottom"/>
            <w:hideMark/>
            <w:tcPrChange w:id="74"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68050393"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CRLF</w:t>
            </w:r>
          </w:p>
        </w:tc>
      </w:tr>
      <w:tr w:rsidR="00803D21" w:rsidRPr="00803D21" w14:paraId="48A932E7" w14:textId="77777777" w:rsidTr="00E66878">
        <w:trPr>
          <w:trHeight w:val="290"/>
          <w:trPrChange w:id="7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76"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45E2D3EC"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Frequency</w:t>
            </w:r>
          </w:p>
        </w:tc>
        <w:tc>
          <w:tcPr>
            <w:tcW w:w="4173" w:type="dxa"/>
            <w:tcBorders>
              <w:top w:val="nil"/>
              <w:left w:val="nil"/>
              <w:bottom w:val="single" w:sz="4" w:space="0" w:color="auto"/>
              <w:right w:val="single" w:sz="4" w:space="0" w:color="auto"/>
            </w:tcBorders>
            <w:shd w:val="clear" w:color="auto" w:fill="auto"/>
            <w:vAlign w:val="bottom"/>
            <w:hideMark/>
            <w:tcPrChange w:id="77"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29E8CF3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0</w:t>
            </w:r>
          </w:p>
        </w:tc>
        <w:tc>
          <w:tcPr>
            <w:tcW w:w="2510" w:type="dxa"/>
            <w:tcBorders>
              <w:top w:val="nil"/>
              <w:left w:val="nil"/>
              <w:bottom w:val="single" w:sz="4" w:space="0" w:color="auto"/>
              <w:right w:val="single" w:sz="4" w:space="0" w:color="auto"/>
            </w:tcBorders>
            <w:shd w:val="clear" w:color="000000" w:fill="D6DCE4"/>
            <w:vAlign w:val="bottom"/>
            <w:hideMark/>
            <w:tcPrChange w:id="78"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63623996"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Header/Footer/Both</w:t>
            </w:r>
          </w:p>
        </w:tc>
        <w:tc>
          <w:tcPr>
            <w:tcW w:w="4129" w:type="dxa"/>
            <w:tcBorders>
              <w:top w:val="nil"/>
              <w:left w:val="nil"/>
              <w:bottom w:val="single" w:sz="4" w:space="0" w:color="auto"/>
              <w:right w:val="single" w:sz="8" w:space="0" w:color="auto"/>
            </w:tcBorders>
            <w:shd w:val="clear" w:color="auto" w:fill="auto"/>
            <w:vAlign w:val="bottom"/>
            <w:hideMark/>
            <w:tcPrChange w:id="79"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4A4809B5"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Header</w:t>
            </w:r>
          </w:p>
        </w:tc>
      </w:tr>
      <w:tr w:rsidR="00803D21" w:rsidRPr="00803D21" w14:paraId="7101C251" w14:textId="77777777" w:rsidTr="00E66878">
        <w:trPr>
          <w:trHeight w:val="290"/>
          <w:trPrChange w:id="8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81"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1E12B31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Input/Output</w:t>
            </w:r>
          </w:p>
        </w:tc>
        <w:tc>
          <w:tcPr>
            <w:tcW w:w="4173" w:type="dxa"/>
            <w:tcBorders>
              <w:top w:val="nil"/>
              <w:left w:val="nil"/>
              <w:bottom w:val="single" w:sz="4" w:space="0" w:color="auto"/>
              <w:right w:val="single" w:sz="4" w:space="0" w:color="auto"/>
            </w:tcBorders>
            <w:shd w:val="clear" w:color="auto" w:fill="auto"/>
            <w:vAlign w:val="bottom"/>
            <w:hideMark/>
            <w:tcPrChange w:id="82"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4E6C6346"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Input</w:t>
            </w:r>
          </w:p>
        </w:tc>
        <w:tc>
          <w:tcPr>
            <w:tcW w:w="2510" w:type="dxa"/>
            <w:tcBorders>
              <w:top w:val="nil"/>
              <w:left w:val="nil"/>
              <w:bottom w:val="single" w:sz="4" w:space="0" w:color="auto"/>
              <w:right w:val="single" w:sz="4" w:space="0" w:color="auto"/>
            </w:tcBorders>
            <w:shd w:val="clear" w:color="000000" w:fill="D6DCE4"/>
            <w:vAlign w:val="bottom"/>
            <w:hideMark/>
            <w:tcPrChange w:id="83"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2F2954F0"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Text Qualifiers</w:t>
            </w:r>
          </w:p>
        </w:tc>
        <w:tc>
          <w:tcPr>
            <w:tcW w:w="4129" w:type="dxa"/>
            <w:tcBorders>
              <w:top w:val="nil"/>
              <w:left w:val="nil"/>
              <w:bottom w:val="single" w:sz="4" w:space="0" w:color="auto"/>
              <w:right w:val="single" w:sz="8" w:space="0" w:color="auto"/>
            </w:tcBorders>
            <w:shd w:val="clear" w:color="auto" w:fill="auto"/>
            <w:vAlign w:val="bottom"/>
            <w:hideMark/>
            <w:tcPrChange w:id="84"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5FAC533A"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0</w:t>
            </w:r>
          </w:p>
        </w:tc>
      </w:tr>
      <w:tr w:rsidR="00803D21" w:rsidRPr="00803D21" w14:paraId="31039C30" w14:textId="77777777" w:rsidTr="00E66878">
        <w:trPr>
          <w:trHeight w:val="290"/>
          <w:trPrChange w:id="8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86"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6B888CFE"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Output Recipient</w:t>
            </w:r>
          </w:p>
        </w:tc>
        <w:tc>
          <w:tcPr>
            <w:tcW w:w="4173" w:type="dxa"/>
            <w:tcBorders>
              <w:top w:val="nil"/>
              <w:left w:val="nil"/>
              <w:bottom w:val="single" w:sz="4" w:space="0" w:color="auto"/>
              <w:right w:val="single" w:sz="4" w:space="0" w:color="auto"/>
            </w:tcBorders>
            <w:shd w:val="clear" w:color="auto" w:fill="auto"/>
            <w:vAlign w:val="bottom"/>
            <w:hideMark/>
            <w:tcPrChange w:id="87"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7095D7F1"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Merkle</w:t>
            </w:r>
          </w:p>
        </w:tc>
        <w:tc>
          <w:tcPr>
            <w:tcW w:w="2510" w:type="dxa"/>
            <w:tcBorders>
              <w:top w:val="nil"/>
              <w:left w:val="nil"/>
              <w:bottom w:val="single" w:sz="4" w:space="0" w:color="auto"/>
              <w:right w:val="single" w:sz="4" w:space="0" w:color="auto"/>
            </w:tcBorders>
            <w:shd w:val="clear" w:color="000000" w:fill="D6DCE4"/>
            <w:vAlign w:val="bottom"/>
            <w:hideMark/>
            <w:tcPrChange w:id="88"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3F8A398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Encryption</w:t>
            </w:r>
          </w:p>
        </w:tc>
        <w:tc>
          <w:tcPr>
            <w:tcW w:w="4129" w:type="dxa"/>
            <w:tcBorders>
              <w:top w:val="nil"/>
              <w:left w:val="nil"/>
              <w:bottom w:val="single" w:sz="4" w:space="0" w:color="auto"/>
              <w:right w:val="single" w:sz="8" w:space="0" w:color="auto"/>
            </w:tcBorders>
            <w:shd w:val="clear" w:color="auto" w:fill="auto"/>
            <w:vAlign w:val="bottom"/>
            <w:hideMark/>
            <w:tcPrChange w:id="89"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34CCD491"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Other</w:t>
            </w:r>
          </w:p>
        </w:tc>
      </w:tr>
      <w:tr w:rsidR="00803D21" w:rsidRPr="00803D21" w14:paraId="478B9946" w14:textId="77777777" w:rsidTr="00E66878">
        <w:trPr>
          <w:trHeight w:val="290"/>
          <w:trPrChange w:id="9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91"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728BAB49"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CDI Processing</w:t>
            </w:r>
          </w:p>
        </w:tc>
        <w:tc>
          <w:tcPr>
            <w:tcW w:w="4173" w:type="dxa"/>
            <w:tcBorders>
              <w:top w:val="nil"/>
              <w:left w:val="nil"/>
              <w:bottom w:val="single" w:sz="4" w:space="0" w:color="auto"/>
              <w:right w:val="single" w:sz="4" w:space="0" w:color="auto"/>
            </w:tcBorders>
            <w:shd w:val="clear" w:color="auto" w:fill="auto"/>
            <w:vAlign w:val="bottom"/>
            <w:hideMark/>
            <w:tcPrChange w:id="92"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7337052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No</w:t>
            </w:r>
          </w:p>
        </w:tc>
        <w:tc>
          <w:tcPr>
            <w:tcW w:w="2510" w:type="dxa"/>
            <w:tcBorders>
              <w:top w:val="nil"/>
              <w:left w:val="nil"/>
              <w:bottom w:val="single" w:sz="4" w:space="0" w:color="auto"/>
              <w:right w:val="single" w:sz="4" w:space="0" w:color="auto"/>
            </w:tcBorders>
            <w:shd w:val="clear" w:color="000000" w:fill="D6DCE4"/>
            <w:vAlign w:val="bottom"/>
            <w:hideMark/>
            <w:tcPrChange w:id="93"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20CDB044"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Delivery Mechanism</w:t>
            </w:r>
          </w:p>
        </w:tc>
        <w:tc>
          <w:tcPr>
            <w:tcW w:w="4129" w:type="dxa"/>
            <w:tcBorders>
              <w:top w:val="nil"/>
              <w:left w:val="nil"/>
              <w:bottom w:val="single" w:sz="4" w:space="0" w:color="auto"/>
              <w:right w:val="single" w:sz="8" w:space="0" w:color="auto"/>
            </w:tcBorders>
            <w:shd w:val="clear" w:color="auto" w:fill="auto"/>
            <w:vAlign w:val="bottom"/>
            <w:hideMark/>
            <w:tcPrChange w:id="94"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0DEFE75D"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Client SFTP</w:t>
            </w:r>
          </w:p>
        </w:tc>
      </w:tr>
      <w:tr w:rsidR="00803D21" w:rsidRPr="00803D21" w14:paraId="5D4A4847" w14:textId="77777777" w:rsidTr="00E66878">
        <w:trPr>
          <w:trHeight w:val="290"/>
          <w:trPrChange w:id="9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96"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5183FF00"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Update Critical</w:t>
            </w:r>
          </w:p>
        </w:tc>
        <w:tc>
          <w:tcPr>
            <w:tcW w:w="4173" w:type="dxa"/>
            <w:tcBorders>
              <w:top w:val="nil"/>
              <w:left w:val="nil"/>
              <w:bottom w:val="single" w:sz="4" w:space="0" w:color="auto"/>
              <w:right w:val="single" w:sz="4" w:space="0" w:color="auto"/>
            </w:tcBorders>
            <w:shd w:val="clear" w:color="auto" w:fill="auto"/>
            <w:vAlign w:val="bottom"/>
            <w:hideMark/>
            <w:tcPrChange w:id="97"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4FDA8468"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Yes</w:t>
            </w:r>
          </w:p>
        </w:tc>
        <w:tc>
          <w:tcPr>
            <w:tcW w:w="2510" w:type="dxa"/>
            <w:tcBorders>
              <w:top w:val="nil"/>
              <w:left w:val="nil"/>
              <w:bottom w:val="single" w:sz="4" w:space="0" w:color="auto"/>
              <w:right w:val="single" w:sz="4" w:space="0" w:color="auto"/>
            </w:tcBorders>
            <w:shd w:val="clear" w:color="000000" w:fill="D6DCE4"/>
            <w:vAlign w:val="bottom"/>
            <w:hideMark/>
            <w:tcPrChange w:id="98"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0D1668B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File Location</w:t>
            </w:r>
          </w:p>
        </w:tc>
        <w:tc>
          <w:tcPr>
            <w:tcW w:w="4129" w:type="dxa"/>
            <w:tcBorders>
              <w:top w:val="nil"/>
              <w:left w:val="nil"/>
              <w:bottom w:val="single" w:sz="4" w:space="0" w:color="auto"/>
              <w:right w:val="single" w:sz="8" w:space="0" w:color="auto"/>
            </w:tcBorders>
            <w:shd w:val="clear" w:color="auto" w:fill="auto"/>
            <w:vAlign w:val="bottom"/>
            <w:hideMark/>
            <w:tcPrChange w:id="99"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2FBC13A4"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0</w:t>
            </w:r>
          </w:p>
        </w:tc>
      </w:tr>
      <w:tr w:rsidR="00803D21" w:rsidRPr="00803D21" w14:paraId="0C2E5939" w14:textId="77777777" w:rsidTr="00E66878">
        <w:trPr>
          <w:trHeight w:val="244"/>
          <w:trPrChange w:id="100" w:author="James Moore" w:date="2018-10-08T12:37:00Z">
            <w:trPr>
              <w:trHeight w:val="53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01"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05C3B37F"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Incremental / Full Refresh</w:t>
            </w:r>
          </w:p>
        </w:tc>
        <w:tc>
          <w:tcPr>
            <w:tcW w:w="4173" w:type="dxa"/>
            <w:tcBorders>
              <w:top w:val="nil"/>
              <w:left w:val="nil"/>
              <w:bottom w:val="single" w:sz="4" w:space="0" w:color="auto"/>
              <w:right w:val="single" w:sz="4" w:space="0" w:color="auto"/>
            </w:tcBorders>
            <w:shd w:val="clear" w:color="auto" w:fill="auto"/>
            <w:vAlign w:val="bottom"/>
            <w:hideMark/>
            <w:tcPrChange w:id="102"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3FC9D199"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Incremental</w:t>
            </w:r>
          </w:p>
        </w:tc>
        <w:tc>
          <w:tcPr>
            <w:tcW w:w="2510" w:type="dxa"/>
            <w:tcBorders>
              <w:top w:val="nil"/>
              <w:left w:val="nil"/>
              <w:bottom w:val="single" w:sz="4" w:space="0" w:color="auto"/>
              <w:right w:val="single" w:sz="4" w:space="0" w:color="auto"/>
            </w:tcBorders>
            <w:shd w:val="clear" w:color="000000" w:fill="D6DCE4"/>
            <w:vAlign w:val="bottom"/>
            <w:hideMark/>
            <w:tcPrChange w:id="103"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3C7AB8D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Contact Information</w:t>
            </w:r>
          </w:p>
        </w:tc>
        <w:tc>
          <w:tcPr>
            <w:tcW w:w="4129" w:type="dxa"/>
            <w:tcBorders>
              <w:top w:val="nil"/>
              <w:left w:val="nil"/>
              <w:bottom w:val="single" w:sz="4" w:space="0" w:color="auto"/>
              <w:right w:val="single" w:sz="8" w:space="0" w:color="auto"/>
            </w:tcBorders>
            <w:shd w:val="clear" w:color="auto" w:fill="auto"/>
            <w:vAlign w:val="bottom"/>
            <w:hideMark/>
            <w:tcPrChange w:id="104"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4B11FD4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Y</w:t>
            </w:r>
          </w:p>
        </w:tc>
      </w:tr>
      <w:tr w:rsidR="00803D21" w:rsidRPr="00803D21" w14:paraId="7C4B28BA" w14:textId="77777777" w:rsidTr="00E66878">
        <w:trPr>
          <w:trHeight w:val="58"/>
          <w:trPrChange w:id="105" w:author="James Moore" w:date="2018-10-08T12:37:00Z">
            <w:trPr>
              <w:trHeight w:val="53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06" w:author="James Moore" w:date="2018-10-08T12:37:00Z">
              <w:tcPr>
                <w:tcW w:w="2205" w:type="dxa"/>
                <w:tcBorders>
                  <w:top w:val="nil"/>
                  <w:left w:val="single" w:sz="8" w:space="0" w:color="auto"/>
                  <w:bottom w:val="single" w:sz="4" w:space="0" w:color="auto"/>
                  <w:right w:val="single" w:sz="4" w:space="0" w:color="auto"/>
                </w:tcBorders>
                <w:shd w:val="clear" w:color="000000" w:fill="D6DCE4"/>
                <w:vAlign w:val="bottom"/>
                <w:hideMark/>
              </w:tcPr>
            </w:tcPrChange>
          </w:tcPr>
          <w:p w14:paraId="69219DAC"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Physical File Naming Convention</w:t>
            </w:r>
          </w:p>
        </w:tc>
        <w:tc>
          <w:tcPr>
            <w:tcW w:w="4173" w:type="dxa"/>
            <w:tcBorders>
              <w:top w:val="nil"/>
              <w:left w:val="nil"/>
              <w:bottom w:val="single" w:sz="4" w:space="0" w:color="auto"/>
              <w:right w:val="single" w:sz="4" w:space="0" w:color="auto"/>
            </w:tcBorders>
            <w:shd w:val="clear" w:color="auto" w:fill="auto"/>
            <w:vAlign w:val="bottom"/>
            <w:hideMark/>
            <w:tcPrChange w:id="107" w:author="James Moore" w:date="2018-10-08T12:37:00Z">
              <w:tcPr>
                <w:tcW w:w="3967" w:type="dxa"/>
                <w:tcBorders>
                  <w:top w:val="nil"/>
                  <w:left w:val="nil"/>
                  <w:bottom w:val="single" w:sz="4" w:space="0" w:color="auto"/>
                  <w:right w:val="single" w:sz="4" w:space="0" w:color="auto"/>
                </w:tcBorders>
                <w:shd w:val="clear" w:color="auto" w:fill="auto"/>
                <w:vAlign w:val="bottom"/>
                <w:hideMark/>
              </w:tcPr>
            </w:tcPrChange>
          </w:tcPr>
          <w:p w14:paraId="49AAB1A4" w14:textId="77777777" w:rsidR="00803D21" w:rsidRPr="00803D21" w:rsidRDefault="00803D21" w:rsidP="00803D21">
            <w:pPr>
              <w:jc w:val="center"/>
              <w:rPr>
                <w:rFonts w:ascii="Arial" w:eastAsia="Times New Roman" w:hAnsi="Arial" w:cs="Arial"/>
                <w:sz w:val="20"/>
                <w:szCs w:val="20"/>
                <w:lang w:eastAsia="en-GB"/>
              </w:rPr>
            </w:pPr>
            <w:r w:rsidRPr="00803D21">
              <w:rPr>
                <w:rFonts w:ascii="Arial" w:eastAsia="Times New Roman" w:hAnsi="Arial" w:cs="Arial"/>
                <w:sz w:val="20"/>
                <w:szCs w:val="20"/>
                <w:lang w:eastAsia="en-GB"/>
              </w:rPr>
              <w:t>VT_NAS_PUSH_Responses_DDMMYY.xlsx</w:t>
            </w:r>
          </w:p>
        </w:tc>
        <w:tc>
          <w:tcPr>
            <w:tcW w:w="2510" w:type="dxa"/>
            <w:tcBorders>
              <w:top w:val="nil"/>
              <w:left w:val="nil"/>
              <w:bottom w:val="single" w:sz="4" w:space="0" w:color="auto"/>
              <w:right w:val="single" w:sz="4" w:space="0" w:color="auto"/>
            </w:tcBorders>
            <w:shd w:val="clear" w:color="000000" w:fill="D6DCE4"/>
            <w:vAlign w:val="bottom"/>
            <w:hideMark/>
            <w:tcPrChange w:id="108" w:author="James Moore" w:date="2018-10-08T12:37:00Z">
              <w:tcPr>
                <w:tcW w:w="2531" w:type="dxa"/>
                <w:tcBorders>
                  <w:top w:val="nil"/>
                  <w:left w:val="nil"/>
                  <w:bottom w:val="single" w:sz="4" w:space="0" w:color="auto"/>
                  <w:right w:val="single" w:sz="4" w:space="0" w:color="auto"/>
                </w:tcBorders>
                <w:shd w:val="clear" w:color="000000" w:fill="D6DCE4"/>
                <w:vAlign w:val="bottom"/>
                <w:hideMark/>
              </w:tcPr>
            </w:tcPrChange>
          </w:tcPr>
          <w:p w14:paraId="346DB87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Count file received</w:t>
            </w:r>
          </w:p>
        </w:tc>
        <w:tc>
          <w:tcPr>
            <w:tcW w:w="4129" w:type="dxa"/>
            <w:tcBorders>
              <w:top w:val="nil"/>
              <w:left w:val="nil"/>
              <w:bottom w:val="single" w:sz="4" w:space="0" w:color="auto"/>
              <w:right w:val="single" w:sz="8" w:space="0" w:color="auto"/>
            </w:tcBorders>
            <w:shd w:val="clear" w:color="auto" w:fill="auto"/>
            <w:vAlign w:val="bottom"/>
            <w:hideMark/>
            <w:tcPrChange w:id="109" w:author="James Moore" w:date="2018-10-08T12:37:00Z">
              <w:tcPr>
                <w:tcW w:w="4277" w:type="dxa"/>
                <w:tcBorders>
                  <w:top w:val="nil"/>
                  <w:left w:val="nil"/>
                  <w:bottom w:val="single" w:sz="4" w:space="0" w:color="auto"/>
                  <w:right w:val="single" w:sz="8" w:space="0" w:color="auto"/>
                </w:tcBorders>
                <w:shd w:val="clear" w:color="auto" w:fill="auto"/>
                <w:vAlign w:val="bottom"/>
                <w:hideMark/>
              </w:tcPr>
            </w:tcPrChange>
          </w:tcPr>
          <w:p w14:paraId="704AAFE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No</w:t>
            </w:r>
          </w:p>
        </w:tc>
      </w:tr>
    </w:tbl>
    <w:p w14:paraId="33D7C1D1" w14:textId="1658BA73" w:rsidR="00B057E4" w:rsidRDefault="00E66878" w:rsidP="00B057E4">
      <w:pPr>
        <w:pStyle w:val="Heading2"/>
        <w:numPr>
          <w:ilvl w:val="1"/>
          <w:numId w:val="6"/>
        </w:numPr>
        <w:rPr>
          <w:color w:val="003E7A" w:themeColor="text2" w:themeShade="BF"/>
        </w:rPr>
      </w:pPr>
      <w:ins w:id="110" w:author="James Moore" w:date="2018-10-08T12:36:00Z">
        <w:r>
          <w:rPr>
            <w:color w:val="003E7A" w:themeColor="text2" w:themeShade="BF"/>
          </w:rPr>
          <w:t>Feed</w:t>
        </w:r>
      </w:ins>
      <w:r w:rsidR="00B057E4">
        <w:rPr>
          <w:color w:val="003E7A" w:themeColor="text2" w:themeShade="BF"/>
        </w:rPr>
        <w:t xml:space="preserve"> – PULL</w:t>
      </w:r>
    </w:p>
    <w:p w14:paraId="01F7A15C" w14:textId="77777777" w:rsidR="00B057E4" w:rsidRDefault="00B057E4" w:rsidP="00B057E4">
      <w:r>
        <w:fldChar w:fldCharType="begin"/>
      </w:r>
      <w:r>
        <w:instrText xml:space="preserve"> LINK Excel.Sheet.12 "https://merkleinc.sharepoint.com/sites/VirginTrainsWestCoast-CRMProject/Shared%20Documents/General/Development%20Documentation/Design%20Documentation/Staging/TOC+/VTWCPre-ProcessingToStagingMappings%20-%20Original.xlsx" "NAS PULL!R3C1:R13C4" \a \f 4 \h </w:instrText>
      </w:r>
      <w:r>
        <w:fldChar w:fldCharType="separate"/>
      </w:r>
    </w:p>
    <w:tbl>
      <w:tblPr>
        <w:tblW w:w="13773" w:type="dxa"/>
        <w:tblLook w:val="04A0" w:firstRow="1" w:lastRow="0" w:firstColumn="1" w:lastColumn="0" w:noHBand="0" w:noVBand="1"/>
        <w:tblPrChange w:id="111" w:author="James Moore" w:date="2018-10-08T12:37:00Z">
          <w:tblPr>
            <w:tblW w:w="11780" w:type="dxa"/>
            <w:tblLook w:val="04A0" w:firstRow="1" w:lastRow="0" w:firstColumn="1" w:lastColumn="0" w:noHBand="0" w:noVBand="1"/>
          </w:tblPr>
        </w:tblPrChange>
      </w:tblPr>
      <w:tblGrid>
        <w:gridCol w:w="4101"/>
        <w:gridCol w:w="4118"/>
        <w:gridCol w:w="2475"/>
        <w:gridCol w:w="3079"/>
        <w:tblGridChange w:id="112">
          <w:tblGrid>
            <w:gridCol w:w="2113"/>
            <w:gridCol w:w="4118"/>
            <w:gridCol w:w="2475"/>
            <w:gridCol w:w="3074"/>
          </w:tblGrid>
        </w:tblGridChange>
      </w:tblGrid>
      <w:tr w:rsidR="00B057E4" w:rsidRPr="00AB5648" w14:paraId="5C4797D6" w14:textId="77777777" w:rsidTr="00E66878">
        <w:trPr>
          <w:trHeight w:val="300"/>
          <w:trPrChange w:id="113" w:author="James Moore" w:date="2018-10-08T12:37:00Z">
            <w:trPr>
              <w:trHeight w:val="300"/>
            </w:trPr>
          </w:trPrChange>
        </w:trPr>
        <w:tc>
          <w:tcPr>
            <w:tcW w:w="13773"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Change w:id="114" w:author="James Moore" w:date="2018-10-08T12:37:00Z">
              <w:tcPr>
                <w:tcW w:w="1178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tcPrChange>
          </w:tcPr>
          <w:p w14:paraId="13F5EB11" w14:textId="77777777" w:rsidR="00B057E4" w:rsidRPr="00AB5648" w:rsidRDefault="00B057E4" w:rsidP="00F15C08">
            <w:pPr>
              <w:jc w:val="cente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Details</w:t>
            </w:r>
          </w:p>
        </w:tc>
      </w:tr>
      <w:tr w:rsidR="00B057E4" w:rsidRPr="00AB5648" w14:paraId="5736F768" w14:textId="77777777" w:rsidTr="00E66878">
        <w:trPr>
          <w:trHeight w:val="290"/>
          <w:trPrChange w:id="11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16"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4198C11D"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ID/#:</w:t>
            </w:r>
          </w:p>
        </w:tc>
        <w:tc>
          <w:tcPr>
            <w:tcW w:w="4118" w:type="dxa"/>
            <w:tcBorders>
              <w:top w:val="nil"/>
              <w:left w:val="nil"/>
              <w:bottom w:val="single" w:sz="4" w:space="0" w:color="auto"/>
              <w:right w:val="single" w:sz="4" w:space="0" w:color="auto"/>
            </w:tcBorders>
            <w:shd w:val="clear" w:color="auto" w:fill="auto"/>
            <w:vAlign w:val="bottom"/>
            <w:hideMark/>
            <w:tcPrChange w:id="117"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1C353D3E"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25</w:t>
            </w:r>
          </w:p>
        </w:tc>
        <w:tc>
          <w:tcPr>
            <w:tcW w:w="2475" w:type="dxa"/>
            <w:tcBorders>
              <w:top w:val="nil"/>
              <w:left w:val="nil"/>
              <w:bottom w:val="single" w:sz="4" w:space="0" w:color="auto"/>
              <w:right w:val="single" w:sz="4" w:space="0" w:color="auto"/>
            </w:tcBorders>
            <w:shd w:val="clear" w:color="000000" w:fill="D6DCE4"/>
            <w:vAlign w:val="bottom"/>
            <w:hideMark/>
            <w:tcPrChange w:id="118"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417B46D8"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Format</w:t>
            </w:r>
          </w:p>
        </w:tc>
        <w:tc>
          <w:tcPr>
            <w:tcW w:w="3074" w:type="dxa"/>
            <w:tcBorders>
              <w:top w:val="single" w:sz="4" w:space="0" w:color="auto"/>
              <w:left w:val="nil"/>
              <w:bottom w:val="single" w:sz="4" w:space="0" w:color="auto"/>
              <w:right w:val="single" w:sz="8" w:space="0" w:color="auto"/>
            </w:tcBorders>
            <w:shd w:val="clear" w:color="auto" w:fill="auto"/>
            <w:vAlign w:val="bottom"/>
            <w:hideMark/>
            <w:tcPrChange w:id="119" w:author="James Moore" w:date="2018-10-08T12:37:00Z">
              <w:tcPr>
                <w:tcW w:w="3208" w:type="dxa"/>
                <w:tcBorders>
                  <w:top w:val="single" w:sz="4" w:space="0" w:color="auto"/>
                  <w:left w:val="nil"/>
                  <w:bottom w:val="single" w:sz="4" w:space="0" w:color="auto"/>
                  <w:right w:val="single" w:sz="8" w:space="0" w:color="auto"/>
                </w:tcBorders>
                <w:shd w:val="clear" w:color="auto" w:fill="auto"/>
                <w:vAlign w:val="bottom"/>
                <w:hideMark/>
              </w:tcPr>
            </w:tcPrChange>
          </w:tcPr>
          <w:p w14:paraId="3159A5B6"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Delimited</w:t>
            </w:r>
          </w:p>
        </w:tc>
      </w:tr>
      <w:tr w:rsidR="00B057E4" w:rsidRPr="00AB5648" w14:paraId="571974B9" w14:textId="77777777" w:rsidTr="00E66878">
        <w:trPr>
          <w:trHeight w:val="290"/>
          <w:trPrChange w:id="12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21"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72BE24C6"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Name</w:t>
            </w:r>
          </w:p>
        </w:tc>
        <w:tc>
          <w:tcPr>
            <w:tcW w:w="4118" w:type="dxa"/>
            <w:tcBorders>
              <w:top w:val="nil"/>
              <w:left w:val="nil"/>
              <w:bottom w:val="single" w:sz="4" w:space="0" w:color="auto"/>
              <w:right w:val="single" w:sz="4" w:space="0" w:color="auto"/>
            </w:tcBorders>
            <w:shd w:val="clear" w:color="auto" w:fill="auto"/>
            <w:vAlign w:val="bottom"/>
            <w:hideMark/>
            <w:tcPrChange w:id="122"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0395B186"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NAS Pull</w:t>
            </w:r>
          </w:p>
        </w:tc>
        <w:tc>
          <w:tcPr>
            <w:tcW w:w="2475" w:type="dxa"/>
            <w:tcBorders>
              <w:top w:val="nil"/>
              <w:left w:val="nil"/>
              <w:bottom w:val="single" w:sz="4" w:space="0" w:color="auto"/>
              <w:right w:val="single" w:sz="4" w:space="0" w:color="auto"/>
            </w:tcBorders>
            <w:shd w:val="clear" w:color="000000" w:fill="D6DCE4"/>
            <w:vAlign w:val="bottom"/>
            <w:hideMark/>
            <w:tcPrChange w:id="123"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20C8233F"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Field Delimiter</w:t>
            </w:r>
          </w:p>
        </w:tc>
        <w:tc>
          <w:tcPr>
            <w:tcW w:w="3074" w:type="dxa"/>
            <w:tcBorders>
              <w:top w:val="nil"/>
              <w:left w:val="nil"/>
              <w:bottom w:val="single" w:sz="4" w:space="0" w:color="auto"/>
              <w:right w:val="single" w:sz="8" w:space="0" w:color="auto"/>
            </w:tcBorders>
            <w:shd w:val="clear" w:color="auto" w:fill="auto"/>
            <w:vAlign w:val="bottom"/>
            <w:hideMark/>
            <w:tcPrChange w:id="124"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38FCD8E4"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w:t>
            </w:r>
          </w:p>
        </w:tc>
      </w:tr>
      <w:tr w:rsidR="00B057E4" w:rsidRPr="00AB5648" w14:paraId="64643F3B" w14:textId="77777777" w:rsidTr="00E66878">
        <w:trPr>
          <w:trHeight w:val="290"/>
          <w:trPrChange w:id="12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26"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069FCB81"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Source</w:t>
            </w:r>
          </w:p>
        </w:tc>
        <w:tc>
          <w:tcPr>
            <w:tcW w:w="4118" w:type="dxa"/>
            <w:tcBorders>
              <w:top w:val="nil"/>
              <w:left w:val="nil"/>
              <w:bottom w:val="single" w:sz="4" w:space="0" w:color="auto"/>
              <w:right w:val="single" w:sz="4" w:space="0" w:color="auto"/>
            </w:tcBorders>
            <w:shd w:val="clear" w:color="auto" w:fill="auto"/>
            <w:vAlign w:val="bottom"/>
            <w:hideMark/>
            <w:tcPrChange w:id="127"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3B4ED5BA"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ITG Creator</w:t>
            </w:r>
          </w:p>
        </w:tc>
        <w:tc>
          <w:tcPr>
            <w:tcW w:w="2475" w:type="dxa"/>
            <w:tcBorders>
              <w:top w:val="nil"/>
              <w:left w:val="nil"/>
              <w:bottom w:val="single" w:sz="4" w:space="0" w:color="auto"/>
              <w:right w:val="single" w:sz="4" w:space="0" w:color="auto"/>
            </w:tcBorders>
            <w:shd w:val="clear" w:color="000000" w:fill="D6DCE4"/>
            <w:vAlign w:val="bottom"/>
            <w:hideMark/>
            <w:tcPrChange w:id="128"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5A6A0D72"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Record Delimiter</w:t>
            </w:r>
          </w:p>
        </w:tc>
        <w:tc>
          <w:tcPr>
            <w:tcW w:w="3074" w:type="dxa"/>
            <w:tcBorders>
              <w:top w:val="nil"/>
              <w:left w:val="nil"/>
              <w:bottom w:val="single" w:sz="4" w:space="0" w:color="auto"/>
              <w:right w:val="single" w:sz="8" w:space="0" w:color="auto"/>
            </w:tcBorders>
            <w:shd w:val="clear" w:color="auto" w:fill="auto"/>
            <w:vAlign w:val="bottom"/>
            <w:hideMark/>
            <w:tcPrChange w:id="129"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3192B631"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CRLF</w:t>
            </w:r>
          </w:p>
        </w:tc>
      </w:tr>
      <w:tr w:rsidR="00B057E4" w:rsidRPr="00AB5648" w14:paraId="2B3FC29B" w14:textId="77777777" w:rsidTr="00E66878">
        <w:trPr>
          <w:trHeight w:val="290"/>
          <w:trPrChange w:id="13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31"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74DA9492"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Frequency</w:t>
            </w:r>
          </w:p>
        </w:tc>
        <w:tc>
          <w:tcPr>
            <w:tcW w:w="4118" w:type="dxa"/>
            <w:tcBorders>
              <w:top w:val="nil"/>
              <w:left w:val="nil"/>
              <w:bottom w:val="single" w:sz="4" w:space="0" w:color="auto"/>
              <w:right w:val="single" w:sz="4" w:space="0" w:color="auto"/>
            </w:tcBorders>
            <w:shd w:val="clear" w:color="auto" w:fill="auto"/>
            <w:vAlign w:val="bottom"/>
            <w:hideMark/>
            <w:tcPrChange w:id="132"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00829297"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0</w:t>
            </w:r>
          </w:p>
        </w:tc>
        <w:tc>
          <w:tcPr>
            <w:tcW w:w="2475" w:type="dxa"/>
            <w:tcBorders>
              <w:top w:val="nil"/>
              <w:left w:val="nil"/>
              <w:bottom w:val="single" w:sz="4" w:space="0" w:color="auto"/>
              <w:right w:val="single" w:sz="4" w:space="0" w:color="auto"/>
            </w:tcBorders>
            <w:shd w:val="clear" w:color="000000" w:fill="D6DCE4"/>
            <w:vAlign w:val="bottom"/>
            <w:hideMark/>
            <w:tcPrChange w:id="133"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2C3E4D8C"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Header/Footer/Both</w:t>
            </w:r>
          </w:p>
        </w:tc>
        <w:tc>
          <w:tcPr>
            <w:tcW w:w="3074" w:type="dxa"/>
            <w:tcBorders>
              <w:top w:val="nil"/>
              <w:left w:val="nil"/>
              <w:bottom w:val="single" w:sz="4" w:space="0" w:color="auto"/>
              <w:right w:val="single" w:sz="8" w:space="0" w:color="auto"/>
            </w:tcBorders>
            <w:shd w:val="clear" w:color="auto" w:fill="auto"/>
            <w:vAlign w:val="bottom"/>
            <w:hideMark/>
            <w:tcPrChange w:id="134"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6D31D185"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Header</w:t>
            </w:r>
          </w:p>
        </w:tc>
      </w:tr>
      <w:tr w:rsidR="00B057E4" w:rsidRPr="00AB5648" w14:paraId="473537CC" w14:textId="77777777" w:rsidTr="00E66878">
        <w:trPr>
          <w:trHeight w:val="290"/>
          <w:trPrChange w:id="13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36"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48198A1A"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Input/Output</w:t>
            </w:r>
          </w:p>
        </w:tc>
        <w:tc>
          <w:tcPr>
            <w:tcW w:w="4118" w:type="dxa"/>
            <w:tcBorders>
              <w:top w:val="nil"/>
              <w:left w:val="nil"/>
              <w:bottom w:val="single" w:sz="4" w:space="0" w:color="auto"/>
              <w:right w:val="single" w:sz="4" w:space="0" w:color="auto"/>
            </w:tcBorders>
            <w:shd w:val="clear" w:color="auto" w:fill="auto"/>
            <w:vAlign w:val="bottom"/>
            <w:hideMark/>
            <w:tcPrChange w:id="137"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16D3E077"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Input</w:t>
            </w:r>
          </w:p>
        </w:tc>
        <w:tc>
          <w:tcPr>
            <w:tcW w:w="2475" w:type="dxa"/>
            <w:tcBorders>
              <w:top w:val="nil"/>
              <w:left w:val="nil"/>
              <w:bottom w:val="single" w:sz="4" w:space="0" w:color="auto"/>
              <w:right w:val="single" w:sz="4" w:space="0" w:color="auto"/>
            </w:tcBorders>
            <w:shd w:val="clear" w:color="000000" w:fill="D6DCE4"/>
            <w:vAlign w:val="bottom"/>
            <w:hideMark/>
            <w:tcPrChange w:id="138"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5956E09D"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Text Qualifiers</w:t>
            </w:r>
          </w:p>
        </w:tc>
        <w:tc>
          <w:tcPr>
            <w:tcW w:w="3074" w:type="dxa"/>
            <w:tcBorders>
              <w:top w:val="nil"/>
              <w:left w:val="nil"/>
              <w:bottom w:val="single" w:sz="4" w:space="0" w:color="auto"/>
              <w:right w:val="single" w:sz="8" w:space="0" w:color="auto"/>
            </w:tcBorders>
            <w:shd w:val="clear" w:color="auto" w:fill="auto"/>
            <w:vAlign w:val="bottom"/>
            <w:hideMark/>
            <w:tcPrChange w:id="139"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74F3C764"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0</w:t>
            </w:r>
          </w:p>
        </w:tc>
      </w:tr>
      <w:tr w:rsidR="00B057E4" w:rsidRPr="00AB5648" w14:paraId="336502EE" w14:textId="77777777" w:rsidTr="00E66878">
        <w:trPr>
          <w:trHeight w:val="290"/>
          <w:trPrChange w:id="14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41"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5FAA594F"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Output Recipient</w:t>
            </w:r>
          </w:p>
        </w:tc>
        <w:tc>
          <w:tcPr>
            <w:tcW w:w="4118" w:type="dxa"/>
            <w:tcBorders>
              <w:top w:val="nil"/>
              <w:left w:val="nil"/>
              <w:bottom w:val="single" w:sz="4" w:space="0" w:color="auto"/>
              <w:right w:val="single" w:sz="4" w:space="0" w:color="auto"/>
            </w:tcBorders>
            <w:shd w:val="clear" w:color="auto" w:fill="auto"/>
            <w:vAlign w:val="bottom"/>
            <w:hideMark/>
            <w:tcPrChange w:id="142"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2531217D"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Merkle</w:t>
            </w:r>
          </w:p>
        </w:tc>
        <w:tc>
          <w:tcPr>
            <w:tcW w:w="2475" w:type="dxa"/>
            <w:tcBorders>
              <w:top w:val="nil"/>
              <w:left w:val="nil"/>
              <w:bottom w:val="single" w:sz="4" w:space="0" w:color="auto"/>
              <w:right w:val="single" w:sz="4" w:space="0" w:color="auto"/>
            </w:tcBorders>
            <w:shd w:val="clear" w:color="000000" w:fill="D6DCE4"/>
            <w:vAlign w:val="bottom"/>
            <w:hideMark/>
            <w:tcPrChange w:id="143"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68DE8090"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Encryption</w:t>
            </w:r>
          </w:p>
        </w:tc>
        <w:tc>
          <w:tcPr>
            <w:tcW w:w="3074" w:type="dxa"/>
            <w:tcBorders>
              <w:top w:val="nil"/>
              <w:left w:val="nil"/>
              <w:bottom w:val="single" w:sz="4" w:space="0" w:color="auto"/>
              <w:right w:val="single" w:sz="8" w:space="0" w:color="auto"/>
            </w:tcBorders>
            <w:shd w:val="clear" w:color="auto" w:fill="auto"/>
            <w:vAlign w:val="bottom"/>
            <w:hideMark/>
            <w:tcPrChange w:id="144"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3AF71172"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Other</w:t>
            </w:r>
          </w:p>
        </w:tc>
      </w:tr>
      <w:tr w:rsidR="00B057E4" w:rsidRPr="00AB5648" w14:paraId="50E082CE" w14:textId="77777777" w:rsidTr="00E66878">
        <w:trPr>
          <w:trHeight w:val="290"/>
          <w:trPrChange w:id="145"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46"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452E26FF"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CDI Processing</w:t>
            </w:r>
          </w:p>
        </w:tc>
        <w:tc>
          <w:tcPr>
            <w:tcW w:w="4118" w:type="dxa"/>
            <w:tcBorders>
              <w:top w:val="nil"/>
              <w:left w:val="nil"/>
              <w:bottom w:val="single" w:sz="4" w:space="0" w:color="auto"/>
              <w:right w:val="single" w:sz="4" w:space="0" w:color="auto"/>
            </w:tcBorders>
            <w:shd w:val="clear" w:color="auto" w:fill="auto"/>
            <w:vAlign w:val="bottom"/>
            <w:hideMark/>
            <w:tcPrChange w:id="147"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169AE9DE"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No</w:t>
            </w:r>
          </w:p>
        </w:tc>
        <w:tc>
          <w:tcPr>
            <w:tcW w:w="2475" w:type="dxa"/>
            <w:tcBorders>
              <w:top w:val="nil"/>
              <w:left w:val="nil"/>
              <w:bottom w:val="single" w:sz="4" w:space="0" w:color="auto"/>
              <w:right w:val="single" w:sz="4" w:space="0" w:color="auto"/>
            </w:tcBorders>
            <w:shd w:val="clear" w:color="000000" w:fill="D6DCE4"/>
            <w:vAlign w:val="bottom"/>
            <w:hideMark/>
            <w:tcPrChange w:id="148"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500AAC55"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Delivery Mechanism</w:t>
            </w:r>
          </w:p>
        </w:tc>
        <w:tc>
          <w:tcPr>
            <w:tcW w:w="3074" w:type="dxa"/>
            <w:tcBorders>
              <w:top w:val="nil"/>
              <w:left w:val="nil"/>
              <w:bottom w:val="single" w:sz="4" w:space="0" w:color="auto"/>
              <w:right w:val="single" w:sz="8" w:space="0" w:color="auto"/>
            </w:tcBorders>
            <w:shd w:val="clear" w:color="auto" w:fill="auto"/>
            <w:vAlign w:val="bottom"/>
            <w:hideMark/>
            <w:tcPrChange w:id="149"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44822C0B"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Client SFTP</w:t>
            </w:r>
          </w:p>
        </w:tc>
      </w:tr>
      <w:tr w:rsidR="00B057E4" w:rsidRPr="00AB5648" w14:paraId="66BA106B" w14:textId="77777777" w:rsidTr="00E66878">
        <w:trPr>
          <w:trHeight w:val="290"/>
          <w:trPrChange w:id="150" w:author="James Moore" w:date="2018-10-08T12:37: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51" w:author="James Moore" w:date="2018-10-08T12:37: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5006E663"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Update Critical</w:t>
            </w:r>
          </w:p>
        </w:tc>
        <w:tc>
          <w:tcPr>
            <w:tcW w:w="4118" w:type="dxa"/>
            <w:tcBorders>
              <w:top w:val="nil"/>
              <w:left w:val="nil"/>
              <w:bottom w:val="single" w:sz="4" w:space="0" w:color="auto"/>
              <w:right w:val="single" w:sz="4" w:space="0" w:color="auto"/>
            </w:tcBorders>
            <w:shd w:val="clear" w:color="auto" w:fill="auto"/>
            <w:vAlign w:val="bottom"/>
            <w:hideMark/>
            <w:tcPrChange w:id="152" w:author="James Moore" w:date="2018-10-08T12:37:00Z">
              <w:tcPr>
                <w:tcW w:w="3912" w:type="dxa"/>
                <w:tcBorders>
                  <w:top w:val="nil"/>
                  <w:left w:val="nil"/>
                  <w:bottom w:val="single" w:sz="4" w:space="0" w:color="auto"/>
                  <w:right w:val="single" w:sz="4" w:space="0" w:color="auto"/>
                </w:tcBorders>
                <w:shd w:val="clear" w:color="auto" w:fill="auto"/>
                <w:vAlign w:val="bottom"/>
                <w:hideMark/>
              </w:tcPr>
            </w:tcPrChange>
          </w:tcPr>
          <w:p w14:paraId="33C13DBB"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Yes</w:t>
            </w:r>
          </w:p>
        </w:tc>
        <w:tc>
          <w:tcPr>
            <w:tcW w:w="2475" w:type="dxa"/>
            <w:tcBorders>
              <w:top w:val="nil"/>
              <w:left w:val="nil"/>
              <w:bottom w:val="single" w:sz="4" w:space="0" w:color="auto"/>
              <w:right w:val="single" w:sz="4" w:space="0" w:color="auto"/>
            </w:tcBorders>
            <w:shd w:val="clear" w:color="000000" w:fill="D6DCE4"/>
            <w:vAlign w:val="bottom"/>
            <w:hideMark/>
            <w:tcPrChange w:id="153" w:author="James Moore" w:date="2018-10-08T12:37:00Z">
              <w:tcPr>
                <w:tcW w:w="2501" w:type="dxa"/>
                <w:tcBorders>
                  <w:top w:val="nil"/>
                  <w:left w:val="nil"/>
                  <w:bottom w:val="single" w:sz="4" w:space="0" w:color="auto"/>
                  <w:right w:val="single" w:sz="4" w:space="0" w:color="auto"/>
                </w:tcBorders>
                <w:shd w:val="clear" w:color="000000" w:fill="D6DCE4"/>
                <w:vAlign w:val="bottom"/>
                <w:hideMark/>
              </w:tcPr>
            </w:tcPrChange>
          </w:tcPr>
          <w:p w14:paraId="1769F9A4"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File Location</w:t>
            </w:r>
          </w:p>
        </w:tc>
        <w:tc>
          <w:tcPr>
            <w:tcW w:w="3074" w:type="dxa"/>
            <w:tcBorders>
              <w:top w:val="nil"/>
              <w:left w:val="nil"/>
              <w:bottom w:val="single" w:sz="4" w:space="0" w:color="auto"/>
              <w:right w:val="single" w:sz="8" w:space="0" w:color="auto"/>
            </w:tcBorders>
            <w:shd w:val="clear" w:color="auto" w:fill="auto"/>
            <w:vAlign w:val="bottom"/>
            <w:hideMark/>
            <w:tcPrChange w:id="154" w:author="James Moore" w:date="2018-10-08T12:37:00Z">
              <w:tcPr>
                <w:tcW w:w="3208" w:type="dxa"/>
                <w:tcBorders>
                  <w:top w:val="nil"/>
                  <w:left w:val="nil"/>
                  <w:bottom w:val="single" w:sz="4" w:space="0" w:color="auto"/>
                  <w:right w:val="single" w:sz="8" w:space="0" w:color="auto"/>
                </w:tcBorders>
                <w:shd w:val="clear" w:color="auto" w:fill="auto"/>
                <w:vAlign w:val="bottom"/>
                <w:hideMark/>
              </w:tcPr>
            </w:tcPrChange>
          </w:tcPr>
          <w:p w14:paraId="579ABFB9"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0</w:t>
            </w:r>
          </w:p>
        </w:tc>
      </w:tr>
      <w:tr w:rsidR="00B057E4" w:rsidRPr="00AB5648" w14:paraId="5CF98D2E" w14:textId="77777777" w:rsidTr="00E66878">
        <w:trPr>
          <w:trHeight w:val="58"/>
          <w:trPrChange w:id="155" w:author="James Moore" w:date="2018-10-08T12:38:00Z">
            <w:trPr>
              <w:trHeight w:val="53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56" w:author="James Moore" w:date="2018-10-08T12:38: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0B14CE83"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Incremental / Full Refresh</w:t>
            </w:r>
          </w:p>
        </w:tc>
        <w:tc>
          <w:tcPr>
            <w:tcW w:w="4118" w:type="dxa"/>
            <w:tcBorders>
              <w:top w:val="nil"/>
              <w:left w:val="nil"/>
              <w:bottom w:val="single" w:sz="4" w:space="0" w:color="auto"/>
              <w:right w:val="single" w:sz="4" w:space="0" w:color="auto"/>
            </w:tcBorders>
            <w:shd w:val="clear" w:color="auto" w:fill="auto"/>
            <w:vAlign w:val="bottom"/>
            <w:hideMark/>
            <w:tcPrChange w:id="157" w:author="James Moore" w:date="2018-10-08T12:38:00Z">
              <w:tcPr>
                <w:tcW w:w="3912" w:type="dxa"/>
                <w:tcBorders>
                  <w:top w:val="nil"/>
                  <w:left w:val="nil"/>
                  <w:bottom w:val="single" w:sz="4" w:space="0" w:color="auto"/>
                  <w:right w:val="single" w:sz="4" w:space="0" w:color="auto"/>
                </w:tcBorders>
                <w:shd w:val="clear" w:color="auto" w:fill="auto"/>
                <w:vAlign w:val="bottom"/>
                <w:hideMark/>
              </w:tcPr>
            </w:tcPrChange>
          </w:tcPr>
          <w:p w14:paraId="384331CF"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Incremental</w:t>
            </w:r>
          </w:p>
        </w:tc>
        <w:tc>
          <w:tcPr>
            <w:tcW w:w="2475" w:type="dxa"/>
            <w:tcBorders>
              <w:top w:val="nil"/>
              <w:left w:val="nil"/>
              <w:bottom w:val="single" w:sz="4" w:space="0" w:color="auto"/>
              <w:right w:val="single" w:sz="4" w:space="0" w:color="auto"/>
            </w:tcBorders>
            <w:shd w:val="clear" w:color="000000" w:fill="D6DCE4"/>
            <w:vAlign w:val="bottom"/>
            <w:hideMark/>
            <w:tcPrChange w:id="158" w:author="James Moore" w:date="2018-10-08T12:38:00Z">
              <w:tcPr>
                <w:tcW w:w="2501" w:type="dxa"/>
                <w:tcBorders>
                  <w:top w:val="nil"/>
                  <w:left w:val="nil"/>
                  <w:bottom w:val="single" w:sz="4" w:space="0" w:color="auto"/>
                  <w:right w:val="single" w:sz="4" w:space="0" w:color="auto"/>
                </w:tcBorders>
                <w:shd w:val="clear" w:color="000000" w:fill="D6DCE4"/>
                <w:vAlign w:val="bottom"/>
                <w:hideMark/>
              </w:tcPr>
            </w:tcPrChange>
          </w:tcPr>
          <w:p w14:paraId="04DAB136"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Contact Information</w:t>
            </w:r>
          </w:p>
        </w:tc>
        <w:tc>
          <w:tcPr>
            <w:tcW w:w="3074" w:type="dxa"/>
            <w:tcBorders>
              <w:top w:val="nil"/>
              <w:left w:val="nil"/>
              <w:bottom w:val="single" w:sz="4" w:space="0" w:color="auto"/>
              <w:right w:val="single" w:sz="8" w:space="0" w:color="auto"/>
            </w:tcBorders>
            <w:shd w:val="clear" w:color="auto" w:fill="auto"/>
            <w:vAlign w:val="bottom"/>
            <w:hideMark/>
            <w:tcPrChange w:id="159" w:author="James Moore" w:date="2018-10-08T12:38:00Z">
              <w:tcPr>
                <w:tcW w:w="3208" w:type="dxa"/>
                <w:tcBorders>
                  <w:top w:val="nil"/>
                  <w:left w:val="nil"/>
                  <w:bottom w:val="single" w:sz="4" w:space="0" w:color="auto"/>
                  <w:right w:val="single" w:sz="8" w:space="0" w:color="auto"/>
                </w:tcBorders>
                <w:shd w:val="clear" w:color="auto" w:fill="auto"/>
                <w:vAlign w:val="bottom"/>
                <w:hideMark/>
              </w:tcPr>
            </w:tcPrChange>
          </w:tcPr>
          <w:p w14:paraId="54CD2461"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Y</w:t>
            </w:r>
          </w:p>
        </w:tc>
      </w:tr>
      <w:tr w:rsidR="00B057E4" w:rsidRPr="00AB5648" w14:paraId="1530FC13" w14:textId="77777777" w:rsidTr="00E66878">
        <w:trPr>
          <w:trHeight w:val="58"/>
          <w:trPrChange w:id="160" w:author="James Moore" w:date="2018-10-08T12:38:00Z">
            <w:trPr>
              <w:trHeight w:val="77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61" w:author="James Moore" w:date="2018-10-08T12:38:00Z">
              <w:tcPr>
                <w:tcW w:w="2159" w:type="dxa"/>
                <w:tcBorders>
                  <w:top w:val="nil"/>
                  <w:left w:val="single" w:sz="8" w:space="0" w:color="auto"/>
                  <w:bottom w:val="single" w:sz="4" w:space="0" w:color="auto"/>
                  <w:right w:val="single" w:sz="4" w:space="0" w:color="auto"/>
                </w:tcBorders>
                <w:shd w:val="clear" w:color="000000" w:fill="D6DCE4"/>
                <w:vAlign w:val="bottom"/>
                <w:hideMark/>
              </w:tcPr>
            </w:tcPrChange>
          </w:tcPr>
          <w:p w14:paraId="6CAA05C9"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Physical File Naming Convention</w:t>
            </w:r>
          </w:p>
        </w:tc>
        <w:tc>
          <w:tcPr>
            <w:tcW w:w="4118" w:type="dxa"/>
            <w:tcBorders>
              <w:top w:val="nil"/>
              <w:left w:val="nil"/>
              <w:bottom w:val="single" w:sz="4" w:space="0" w:color="auto"/>
              <w:right w:val="single" w:sz="4" w:space="0" w:color="auto"/>
            </w:tcBorders>
            <w:shd w:val="clear" w:color="auto" w:fill="auto"/>
            <w:vAlign w:val="bottom"/>
            <w:hideMark/>
            <w:tcPrChange w:id="162" w:author="James Moore" w:date="2018-10-08T12:38:00Z">
              <w:tcPr>
                <w:tcW w:w="3912" w:type="dxa"/>
                <w:tcBorders>
                  <w:top w:val="nil"/>
                  <w:left w:val="nil"/>
                  <w:bottom w:val="single" w:sz="4" w:space="0" w:color="auto"/>
                  <w:right w:val="single" w:sz="4" w:space="0" w:color="auto"/>
                </w:tcBorders>
                <w:shd w:val="clear" w:color="auto" w:fill="auto"/>
                <w:vAlign w:val="bottom"/>
                <w:hideMark/>
              </w:tcPr>
            </w:tcPrChange>
          </w:tcPr>
          <w:p w14:paraId="51ACD552"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VT_NAS_PULL_Responses_DDMMYY.xlsx</w:t>
            </w:r>
          </w:p>
        </w:tc>
        <w:tc>
          <w:tcPr>
            <w:tcW w:w="2475" w:type="dxa"/>
            <w:tcBorders>
              <w:top w:val="nil"/>
              <w:left w:val="nil"/>
              <w:bottom w:val="single" w:sz="4" w:space="0" w:color="auto"/>
              <w:right w:val="single" w:sz="4" w:space="0" w:color="auto"/>
            </w:tcBorders>
            <w:shd w:val="clear" w:color="000000" w:fill="D6DCE4"/>
            <w:vAlign w:val="bottom"/>
            <w:hideMark/>
            <w:tcPrChange w:id="163" w:author="James Moore" w:date="2018-10-08T12:38:00Z">
              <w:tcPr>
                <w:tcW w:w="2501" w:type="dxa"/>
                <w:tcBorders>
                  <w:top w:val="nil"/>
                  <w:left w:val="nil"/>
                  <w:bottom w:val="single" w:sz="4" w:space="0" w:color="auto"/>
                  <w:right w:val="single" w:sz="4" w:space="0" w:color="auto"/>
                </w:tcBorders>
                <w:shd w:val="clear" w:color="000000" w:fill="D6DCE4"/>
                <w:vAlign w:val="bottom"/>
                <w:hideMark/>
              </w:tcPr>
            </w:tcPrChange>
          </w:tcPr>
          <w:p w14:paraId="6E809ACE" w14:textId="77777777" w:rsidR="00B057E4" w:rsidRPr="00AB5648" w:rsidRDefault="00B057E4" w:rsidP="00F15C0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Count file received</w:t>
            </w:r>
          </w:p>
        </w:tc>
        <w:tc>
          <w:tcPr>
            <w:tcW w:w="3074" w:type="dxa"/>
            <w:tcBorders>
              <w:top w:val="nil"/>
              <w:left w:val="nil"/>
              <w:bottom w:val="single" w:sz="4" w:space="0" w:color="auto"/>
              <w:right w:val="single" w:sz="8" w:space="0" w:color="auto"/>
            </w:tcBorders>
            <w:shd w:val="clear" w:color="auto" w:fill="auto"/>
            <w:vAlign w:val="bottom"/>
            <w:hideMark/>
            <w:tcPrChange w:id="164" w:author="James Moore" w:date="2018-10-08T12:38:00Z">
              <w:tcPr>
                <w:tcW w:w="3208" w:type="dxa"/>
                <w:tcBorders>
                  <w:top w:val="nil"/>
                  <w:left w:val="nil"/>
                  <w:bottom w:val="single" w:sz="4" w:space="0" w:color="auto"/>
                  <w:right w:val="single" w:sz="8" w:space="0" w:color="auto"/>
                </w:tcBorders>
                <w:shd w:val="clear" w:color="auto" w:fill="auto"/>
                <w:vAlign w:val="bottom"/>
                <w:hideMark/>
              </w:tcPr>
            </w:tcPrChange>
          </w:tcPr>
          <w:p w14:paraId="56BFBFE1" w14:textId="77777777" w:rsidR="00B057E4" w:rsidRPr="00AB5648" w:rsidRDefault="00B057E4" w:rsidP="00F15C0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No</w:t>
            </w:r>
          </w:p>
        </w:tc>
      </w:tr>
    </w:tbl>
    <w:p w14:paraId="42E951BB" w14:textId="0FC33626" w:rsidR="008A71B3" w:rsidRDefault="00B057E4" w:rsidP="00422980">
      <w:pPr>
        <w:rPr>
          <w:ins w:id="165" w:author="James Moore" w:date="2018-10-08T12:00:00Z"/>
        </w:rPr>
      </w:pPr>
      <w:r>
        <w:fldChar w:fldCharType="end"/>
      </w:r>
    </w:p>
    <w:p w14:paraId="29B44D72" w14:textId="64F59BA0" w:rsidR="00B057E4" w:rsidRDefault="00E66878" w:rsidP="00B057E4">
      <w:pPr>
        <w:pStyle w:val="Heading2"/>
        <w:numPr>
          <w:ilvl w:val="1"/>
          <w:numId w:val="6"/>
        </w:numPr>
        <w:rPr>
          <w:color w:val="003E7A" w:themeColor="text2" w:themeShade="BF"/>
        </w:rPr>
      </w:pPr>
      <w:ins w:id="166" w:author="James Moore" w:date="2018-10-08T12:35:00Z">
        <w:r>
          <w:rPr>
            <w:color w:val="003E7A" w:themeColor="text2" w:themeShade="BF"/>
          </w:rPr>
          <w:lastRenderedPageBreak/>
          <w:t>Feed</w:t>
        </w:r>
      </w:ins>
      <w:r w:rsidR="00B057E4">
        <w:rPr>
          <w:color w:val="003E7A" w:themeColor="text2" w:themeShade="BF"/>
        </w:rPr>
        <w:t xml:space="preserve"> – Questions</w:t>
      </w:r>
    </w:p>
    <w:p w14:paraId="050BD932" w14:textId="77777777" w:rsidR="00B057E4" w:rsidRPr="008C00A1" w:rsidRDefault="00B057E4" w:rsidP="00B057E4"/>
    <w:tbl>
      <w:tblPr>
        <w:tblW w:w="14817" w:type="dxa"/>
        <w:tblLook w:val="04A0" w:firstRow="1" w:lastRow="0" w:firstColumn="1" w:lastColumn="0" w:noHBand="0" w:noVBand="1"/>
        <w:tblPrChange w:id="167" w:author="James Moore" w:date="2018-10-08T12:38:00Z">
          <w:tblPr>
            <w:tblW w:w="13040" w:type="dxa"/>
            <w:tblLook w:val="04A0" w:firstRow="1" w:lastRow="0" w:firstColumn="1" w:lastColumn="0" w:noHBand="0" w:noVBand="1"/>
          </w:tblPr>
        </w:tblPrChange>
      </w:tblPr>
      <w:tblGrid>
        <w:gridCol w:w="4101"/>
        <w:gridCol w:w="3244"/>
        <w:gridCol w:w="2794"/>
        <w:gridCol w:w="4678"/>
        <w:tblGridChange w:id="168">
          <w:tblGrid>
            <w:gridCol w:w="2327"/>
            <w:gridCol w:w="3244"/>
            <w:gridCol w:w="2794"/>
            <w:gridCol w:w="4675"/>
          </w:tblGrid>
        </w:tblGridChange>
      </w:tblGrid>
      <w:tr w:rsidR="00B057E4" w:rsidRPr="008C00A1" w14:paraId="4CD52CFC" w14:textId="77777777" w:rsidTr="00E66878">
        <w:trPr>
          <w:trHeight w:val="300"/>
          <w:trPrChange w:id="169" w:author="James Moore" w:date="2018-10-08T12:38:00Z">
            <w:trPr>
              <w:trHeight w:val="300"/>
            </w:trPr>
          </w:trPrChange>
        </w:trPr>
        <w:tc>
          <w:tcPr>
            <w:tcW w:w="14817"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Change w:id="170" w:author="James Moore" w:date="2018-10-08T12:38:00Z">
              <w:tcPr>
                <w:tcW w:w="1304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tcPrChange>
          </w:tcPr>
          <w:p w14:paraId="15D5F999" w14:textId="77777777" w:rsidR="00B057E4" w:rsidRPr="008C00A1" w:rsidRDefault="00B057E4" w:rsidP="00F15C08">
            <w:pPr>
              <w:jc w:val="cente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Details</w:t>
            </w:r>
          </w:p>
        </w:tc>
      </w:tr>
      <w:tr w:rsidR="00B057E4" w:rsidRPr="008C00A1" w14:paraId="52425E43" w14:textId="77777777" w:rsidTr="00E66878">
        <w:trPr>
          <w:trHeight w:val="290"/>
          <w:trPrChange w:id="171"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72"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292BA78D"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ID/#:</w:t>
            </w:r>
          </w:p>
        </w:tc>
        <w:tc>
          <w:tcPr>
            <w:tcW w:w="3244" w:type="dxa"/>
            <w:tcBorders>
              <w:top w:val="nil"/>
              <w:left w:val="nil"/>
              <w:bottom w:val="single" w:sz="4" w:space="0" w:color="auto"/>
              <w:right w:val="single" w:sz="4" w:space="0" w:color="auto"/>
            </w:tcBorders>
            <w:shd w:val="clear" w:color="auto" w:fill="auto"/>
            <w:vAlign w:val="bottom"/>
            <w:hideMark/>
            <w:tcPrChange w:id="173"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0AC78433"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23</w:t>
            </w:r>
          </w:p>
        </w:tc>
        <w:tc>
          <w:tcPr>
            <w:tcW w:w="2794" w:type="dxa"/>
            <w:tcBorders>
              <w:top w:val="nil"/>
              <w:left w:val="nil"/>
              <w:bottom w:val="single" w:sz="4" w:space="0" w:color="auto"/>
              <w:right w:val="single" w:sz="4" w:space="0" w:color="auto"/>
            </w:tcBorders>
            <w:shd w:val="clear" w:color="000000" w:fill="D6DCE4"/>
            <w:vAlign w:val="bottom"/>
            <w:hideMark/>
            <w:tcPrChange w:id="174"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23273FF1"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Format</w:t>
            </w:r>
          </w:p>
        </w:tc>
        <w:tc>
          <w:tcPr>
            <w:tcW w:w="4675" w:type="dxa"/>
            <w:tcBorders>
              <w:top w:val="single" w:sz="4" w:space="0" w:color="auto"/>
              <w:left w:val="nil"/>
              <w:bottom w:val="single" w:sz="4" w:space="0" w:color="auto"/>
              <w:right w:val="single" w:sz="8" w:space="0" w:color="auto"/>
            </w:tcBorders>
            <w:shd w:val="clear" w:color="auto" w:fill="auto"/>
            <w:vAlign w:val="bottom"/>
            <w:hideMark/>
            <w:tcPrChange w:id="175" w:author="James Moore" w:date="2018-10-08T12:38:00Z">
              <w:tcPr>
                <w:tcW w:w="4718" w:type="dxa"/>
                <w:tcBorders>
                  <w:top w:val="single" w:sz="4" w:space="0" w:color="auto"/>
                  <w:left w:val="nil"/>
                  <w:bottom w:val="single" w:sz="4" w:space="0" w:color="auto"/>
                  <w:right w:val="single" w:sz="8" w:space="0" w:color="auto"/>
                </w:tcBorders>
                <w:shd w:val="clear" w:color="auto" w:fill="auto"/>
                <w:vAlign w:val="bottom"/>
                <w:hideMark/>
              </w:tcPr>
            </w:tcPrChange>
          </w:tcPr>
          <w:p w14:paraId="33CCC8DC"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Delimited</w:t>
            </w:r>
          </w:p>
        </w:tc>
      </w:tr>
      <w:tr w:rsidR="00B057E4" w:rsidRPr="008C00A1" w14:paraId="5141F7DE" w14:textId="77777777" w:rsidTr="00E66878">
        <w:trPr>
          <w:trHeight w:val="290"/>
          <w:trPrChange w:id="176"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77"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57270EF9"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Name</w:t>
            </w:r>
          </w:p>
        </w:tc>
        <w:tc>
          <w:tcPr>
            <w:tcW w:w="3244" w:type="dxa"/>
            <w:tcBorders>
              <w:top w:val="nil"/>
              <w:left w:val="nil"/>
              <w:bottom w:val="single" w:sz="4" w:space="0" w:color="auto"/>
              <w:right w:val="single" w:sz="4" w:space="0" w:color="auto"/>
            </w:tcBorders>
            <w:shd w:val="clear" w:color="auto" w:fill="auto"/>
            <w:vAlign w:val="bottom"/>
            <w:hideMark/>
            <w:tcPrChange w:id="178"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1076501C"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NAS Questions</w:t>
            </w:r>
          </w:p>
        </w:tc>
        <w:tc>
          <w:tcPr>
            <w:tcW w:w="2794" w:type="dxa"/>
            <w:tcBorders>
              <w:top w:val="nil"/>
              <w:left w:val="nil"/>
              <w:bottom w:val="single" w:sz="4" w:space="0" w:color="auto"/>
              <w:right w:val="single" w:sz="4" w:space="0" w:color="auto"/>
            </w:tcBorders>
            <w:shd w:val="clear" w:color="000000" w:fill="D6DCE4"/>
            <w:vAlign w:val="bottom"/>
            <w:hideMark/>
            <w:tcPrChange w:id="179"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25EBF9FF"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Field Delimiter</w:t>
            </w:r>
          </w:p>
        </w:tc>
        <w:tc>
          <w:tcPr>
            <w:tcW w:w="4675" w:type="dxa"/>
            <w:tcBorders>
              <w:top w:val="nil"/>
              <w:left w:val="nil"/>
              <w:bottom w:val="single" w:sz="4" w:space="0" w:color="auto"/>
              <w:right w:val="single" w:sz="8" w:space="0" w:color="auto"/>
            </w:tcBorders>
            <w:shd w:val="clear" w:color="auto" w:fill="auto"/>
            <w:vAlign w:val="bottom"/>
            <w:hideMark/>
            <w:tcPrChange w:id="180"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68E26B79"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w:t>
            </w:r>
          </w:p>
        </w:tc>
      </w:tr>
      <w:tr w:rsidR="00B057E4" w:rsidRPr="008C00A1" w14:paraId="1FED2575" w14:textId="77777777" w:rsidTr="00E66878">
        <w:trPr>
          <w:trHeight w:val="290"/>
          <w:trPrChange w:id="181"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82"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6ACEE39A"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Source</w:t>
            </w:r>
          </w:p>
        </w:tc>
        <w:tc>
          <w:tcPr>
            <w:tcW w:w="3244" w:type="dxa"/>
            <w:tcBorders>
              <w:top w:val="nil"/>
              <w:left w:val="nil"/>
              <w:bottom w:val="single" w:sz="4" w:space="0" w:color="auto"/>
              <w:right w:val="single" w:sz="4" w:space="0" w:color="auto"/>
            </w:tcBorders>
            <w:shd w:val="clear" w:color="auto" w:fill="auto"/>
            <w:vAlign w:val="bottom"/>
            <w:hideMark/>
            <w:tcPrChange w:id="183"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1DFE70A0"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ITG Creator</w:t>
            </w:r>
          </w:p>
        </w:tc>
        <w:tc>
          <w:tcPr>
            <w:tcW w:w="2794" w:type="dxa"/>
            <w:tcBorders>
              <w:top w:val="nil"/>
              <w:left w:val="nil"/>
              <w:bottom w:val="single" w:sz="4" w:space="0" w:color="auto"/>
              <w:right w:val="single" w:sz="4" w:space="0" w:color="auto"/>
            </w:tcBorders>
            <w:shd w:val="clear" w:color="000000" w:fill="D6DCE4"/>
            <w:vAlign w:val="bottom"/>
            <w:hideMark/>
            <w:tcPrChange w:id="184"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45337055"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Record Delimiter</w:t>
            </w:r>
          </w:p>
        </w:tc>
        <w:tc>
          <w:tcPr>
            <w:tcW w:w="4675" w:type="dxa"/>
            <w:tcBorders>
              <w:top w:val="nil"/>
              <w:left w:val="nil"/>
              <w:bottom w:val="single" w:sz="4" w:space="0" w:color="auto"/>
              <w:right w:val="single" w:sz="8" w:space="0" w:color="auto"/>
            </w:tcBorders>
            <w:shd w:val="clear" w:color="auto" w:fill="auto"/>
            <w:vAlign w:val="bottom"/>
            <w:hideMark/>
            <w:tcPrChange w:id="185"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61694E49"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CRLF</w:t>
            </w:r>
          </w:p>
        </w:tc>
      </w:tr>
      <w:tr w:rsidR="00B057E4" w:rsidRPr="008C00A1" w14:paraId="25583FD1" w14:textId="77777777" w:rsidTr="00E66878">
        <w:trPr>
          <w:trHeight w:val="290"/>
          <w:trPrChange w:id="186"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87"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67C2B24C"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Frequency</w:t>
            </w:r>
          </w:p>
        </w:tc>
        <w:tc>
          <w:tcPr>
            <w:tcW w:w="3244" w:type="dxa"/>
            <w:tcBorders>
              <w:top w:val="nil"/>
              <w:left w:val="nil"/>
              <w:bottom w:val="single" w:sz="4" w:space="0" w:color="auto"/>
              <w:right w:val="single" w:sz="4" w:space="0" w:color="auto"/>
            </w:tcBorders>
            <w:shd w:val="clear" w:color="auto" w:fill="auto"/>
            <w:vAlign w:val="bottom"/>
            <w:hideMark/>
            <w:tcPrChange w:id="188"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333F01AD"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0</w:t>
            </w:r>
          </w:p>
        </w:tc>
        <w:tc>
          <w:tcPr>
            <w:tcW w:w="2794" w:type="dxa"/>
            <w:tcBorders>
              <w:top w:val="nil"/>
              <w:left w:val="nil"/>
              <w:bottom w:val="single" w:sz="4" w:space="0" w:color="auto"/>
              <w:right w:val="single" w:sz="4" w:space="0" w:color="auto"/>
            </w:tcBorders>
            <w:shd w:val="clear" w:color="000000" w:fill="D6DCE4"/>
            <w:vAlign w:val="bottom"/>
            <w:hideMark/>
            <w:tcPrChange w:id="189"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13300B30"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Header/Footer/Both</w:t>
            </w:r>
          </w:p>
        </w:tc>
        <w:tc>
          <w:tcPr>
            <w:tcW w:w="4675" w:type="dxa"/>
            <w:tcBorders>
              <w:top w:val="nil"/>
              <w:left w:val="nil"/>
              <w:bottom w:val="single" w:sz="4" w:space="0" w:color="auto"/>
              <w:right w:val="single" w:sz="8" w:space="0" w:color="auto"/>
            </w:tcBorders>
            <w:shd w:val="clear" w:color="auto" w:fill="auto"/>
            <w:vAlign w:val="bottom"/>
            <w:hideMark/>
            <w:tcPrChange w:id="190"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3529F2E6"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Header</w:t>
            </w:r>
          </w:p>
        </w:tc>
      </w:tr>
      <w:tr w:rsidR="00B057E4" w:rsidRPr="008C00A1" w14:paraId="6EE368EE" w14:textId="77777777" w:rsidTr="00E66878">
        <w:trPr>
          <w:trHeight w:val="290"/>
          <w:trPrChange w:id="191"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92"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4594FBBC"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Input/Output</w:t>
            </w:r>
          </w:p>
        </w:tc>
        <w:tc>
          <w:tcPr>
            <w:tcW w:w="3244" w:type="dxa"/>
            <w:tcBorders>
              <w:top w:val="nil"/>
              <w:left w:val="nil"/>
              <w:bottom w:val="single" w:sz="4" w:space="0" w:color="auto"/>
              <w:right w:val="single" w:sz="4" w:space="0" w:color="auto"/>
            </w:tcBorders>
            <w:shd w:val="clear" w:color="auto" w:fill="auto"/>
            <w:vAlign w:val="bottom"/>
            <w:hideMark/>
            <w:tcPrChange w:id="193"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7F8A27B8"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Input</w:t>
            </w:r>
          </w:p>
        </w:tc>
        <w:tc>
          <w:tcPr>
            <w:tcW w:w="2794" w:type="dxa"/>
            <w:tcBorders>
              <w:top w:val="nil"/>
              <w:left w:val="nil"/>
              <w:bottom w:val="single" w:sz="4" w:space="0" w:color="auto"/>
              <w:right w:val="single" w:sz="4" w:space="0" w:color="auto"/>
            </w:tcBorders>
            <w:shd w:val="clear" w:color="000000" w:fill="D6DCE4"/>
            <w:vAlign w:val="bottom"/>
            <w:hideMark/>
            <w:tcPrChange w:id="194"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7222C889"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Text Qualifiers</w:t>
            </w:r>
          </w:p>
        </w:tc>
        <w:tc>
          <w:tcPr>
            <w:tcW w:w="4675" w:type="dxa"/>
            <w:tcBorders>
              <w:top w:val="nil"/>
              <w:left w:val="nil"/>
              <w:bottom w:val="single" w:sz="4" w:space="0" w:color="auto"/>
              <w:right w:val="single" w:sz="8" w:space="0" w:color="auto"/>
            </w:tcBorders>
            <w:shd w:val="clear" w:color="auto" w:fill="auto"/>
            <w:vAlign w:val="bottom"/>
            <w:hideMark/>
            <w:tcPrChange w:id="195"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3B741200"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0</w:t>
            </w:r>
          </w:p>
        </w:tc>
      </w:tr>
      <w:tr w:rsidR="00B057E4" w:rsidRPr="008C00A1" w14:paraId="3815AD18" w14:textId="77777777" w:rsidTr="00E66878">
        <w:trPr>
          <w:trHeight w:val="290"/>
          <w:trPrChange w:id="196"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197"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253D77FC"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Output Recipient</w:t>
            </w:r>
          </w:p>
        </w:tc>
        <w:tc>
          <w:tcPr>
            <w:tcW w:w="3244" w:type="dxa"/>
            <w:tcBorders>
              <w:top w:val="nil"/>
              <w:left w:val="nil"/>
              <w:bottom w:val="single" w:sz="4" w:space="0" w:color="auto"/>
              <w:right w:val="single" w:sz="4" w:space="0" w:color="auto"/>
            </w:tcBorders>
            <w:shd w:val="clear" w:color="auto" w:fill="auto"/>
            <w:vAlign w:val="bottom"/>
            <w:hideMark/>
            <w:tcPrChange w:id="198"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4230CC66"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Merkle</w:t>
            </w:r>
          </w:p>
        </w:tc>
        <w:tc>
          <w:tcPr>
            <w:tcW w:w="2794" w:type="dxa"/>
            <w:tcBorders>
              <w:top w:val="nil"/>
              <w:left w:val="nil"/>
              <w:bottom w:val="single" w:sz="4" w:space="0" w:color="auto"/>
              <w:right w:val="single" w:sz="4" w:space="0" w:color="auto"/>
            </w:tcBorders>
            <w:shd w:val="clear" w:color="000000" w:fill="D6DCE4"/>
            <w:vAlign w:val="bottom"/>
            <w:hideMark/>
            <w:tcPrChange w:id="199"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651E3454"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Encryption</w:t>
            </w:r>
          </w:p>
        </w:tc>
        <w:tc>
          <w:tcPr>
            <w:tcW w:w="4675" w:type="dxa"/>
            <w:tcBorders>
              <w:top w:val="nil"/>
              <w:left w:val="nil"/>
              <w:bottom w:val="single" w:sz="4" w:space="0" w:color="auto"/>
              <w:right w:val="single" w:sz="8" w:space="0" w:color="auto"/>
            </w:tcBorders>
            <w:shd w:val="clear" w:color="auto" w:fill="auto"/>
            <w:vAlign w:val="bottom"/>
            <w:hideMark/>
            <w:tcPrChange w:id="200"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52CA5B19"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Other</w:t>
            </w:r>
          </w:p>
        </w:tc>
      </w:tr>
      <w:tr w:rsidR="00B057E4" w:rsidRPr="008C00A1" w14:paraId="42B4A2E7" w14:textId="77777777" w:rsidTr="00E66878">
        <w:trPr>
          <w:trHeight w:val="290"/>
          <w:trPrChange w:id="201"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202"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329E317C"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CDI Processing</w:t>
            </w:r>
          </w:p>
        </w:tc>
        <w:tc>
          <w:tcPr>
            <w:tcW w:w="3244" w:type="dxa"/>
            <w:tcBorders>
              <w:top w:val="nil"/>
              <w:left w:val="nil"/>
              <w:bottom w:val="single" w:sz="4" w:space="0" w:color="auto"/>
              <w:right w:val="single" w:sz="4" w:space="0" w:color="auto"/>
            </w:tcBorders>
            <w:shd w:val="clear" w:color="auto" w:fill="auto"/>
            <w:vAlign w:val="bottom"/>
            <w:hideMark/>
            <w:tcPrChange w:id="203"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79DD2BA0"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No</w:t>
            </w:r>
          </w:p>
        </w:tc>
        <w:tc>
          <w:tcPr>
            <w:tcW w:w="2794" w:type="dxa"/>
            <w:tcBorders>
              <w:top w:val="nil"/>
              <w:left w:val="nil"/>
              <w:bottom w:val="single" w:sz="4" w:space="0" w:color="auto"/>
              <w:right w:val="single" w:sz="4" w:space="0" w:color="auto"/>
            </w:tcBorders>
            <w:shd w:val="clear" w:color="000000" w:fill="D6DCE4"/>
            <w:vAlign w:val="bottom"/>
            <w:hideMark/>
            <w:tcPrChange w:id="204"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34DF8134"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Delivery Mechanism</w:t>
            </w:r>
          </w:p>
        </w:tc>
        <w:tc>
          <w:tcPr>
            <w:tcW w:w="4675" w:type="dxa"/>
            <w:tcBorders>
              <w:top w:val="nil"/>
              <w:left w:val="nil"/>
              <w:bottom w:val="single" w:sz="4" w:space="0" w:color="auto"/>
              <w:right w:val="single" w:sz="8" w:space="0" w:color="auto"/>
            </w:tcBorders>
            <w:shd w:val="clear" w:color="auto" w:fill="auto"/>
            <w:vAlign w:val="bottom"/>
            <w:hideMark/>
            <w:tcPrChange w:id="205"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7D6C66E7"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Client SFTP</w:t>
            </w:r>
          </w:p>
        </w:tc>
      </w:tr>
      <w:tr w:rsidR="00B057E4" w:rsidRPr="008C00A1" w14:paraId="5FF5EC36" w14:textId="77777777" w:rsidTr="00E66878">
        <w:trPr>
          <w:trHeight w:val="290"/>
          <w:trPrChange w:id="206" w:author="James Moore" w:date="2018-10-08T12:38:00Z">
            <w:trPr>
              <w:trHeight w:val="29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207"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26DA62D8"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Update Critical</w:t>
            </w:r>
          </w:p>
        </w:tc>
        <w:tc>
          <w:tcPr>
            <w:tcW w:w="3244" w:type="dxa"/>
            <w:tcBorders>
              <w:top w:val="nil"/>
              <w:left w:val="nil"/>
              <w:bottom w:val="single" w:sz="4" w:space="0" w:color="auto"/>
              <w:right w:val="single" w:sz="4" w:space="0" w:color="auto"/>
            </w:tcBorders>
            <w:shd w:val="clear" w:color="auto" w:fill="auto"/>
            <w:vAlign w:val="bottom"/>
            <w:hideMark/>
            <w:tcPrChange w:id="208"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230EB3AA"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Yes</w:t>
            </w:r>
          </w:p>
        </w:tc>
        <w:tc>
          <w:tcPr>
            <w:tcW w:w="2794" w:type="dxa"/>
            <w:tcBorders>
              <w:top w:val="nil"/>
              <w:left w:val="nil"/>
              <w:bottom w:val="single" w:sz="4" w:space="0" w:color="auto"/>
              <w:right w:val="single" w:sz="4" w:space="0" w:color="auto"/>
            </w:tcBorders>
            <w:shd w:val="clear" w:color="000000" w:fill="D6DCE4"/>
            <w:vAlign w:val="bottom"/>
            <w:hideMark/>
            <w:tcPrChange w:id="209"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060F4745"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File Location</w:t>
            </w:r>
          </w:p>
        </w:tc>
        <w:tc>
          <w:tcPr>
            <w:tcW w:w="4675" w:type="dxa"/>
            <w:tcBorders>
              <w:top w:val="nil"/>
              <w:left w:val="nil"/>
              <w:bottom w:val="single" w:sz="4" w:space="0" w:color="auto"/>
              <w:right w:val="single" w:sz="8" w:space="0" w:color="auto"/>
            </w:tcBorders>
            <w:shd w:val="clear" w:color="auto" w:fill="auto"/>
            <w:vAlign w:val="bottom"/>
            <w:hideMark/>
            <w:tcPrChange w:id="210"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132DD29F"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0</w:t>
            </w:r>
          </w:p>
        </w:tc>
      </w:tr>
      <w:tr w:rsidR="00B057E4" w:rsidRPr="008C00A1" w14:paraId="2C21F6B0" w14:textId="77777777" w:rsidTr="00E66878">
        <w:trPr>
          <w:trHeight w:val="138"/>
          <w:trPrChange w:id="211" w:author="James Moore" w:date="2018-10-08T12:38:00Z">
            <w:trPr>
              <w:trHeight w:val="53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212"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7873B446"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Incremental / Full Refresh</w:t>
            </w:r>
          </w:p>
        </w:tc>
        <w:tc>
          <w:tcPr>
            <w:tcW w:w="3244" w:type="dxa"/>
            <w:tcBorders>
              <w:top w:val="nil"/>
              <w:left w:val="nil"/>
              <w:bottom w:val="single" w:sz="4" w:space="0" w:color="auto"/>
              <w:right w:val="single" w:sz="4" w:space="0" w:color="auto"/>
            </w:tcBorders>
            <w:shd w:val="clear" w:color="auto" w:fill="auto"/>
            <w:vAlign w:val="bottom"/>
            <w:hideMark/>
            <w:tcPrChange w:id="213"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09D7C769"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Incremental</w:t>
            </w:r>
          </w:p>
        </w:tc>
        <w:tc>
          <w:tcPr>
            <w:tcW w:w="2794" w:type="dxa"/>
            <w:tcBorders>
              <w:top w:val="nil"/>
              <w:left w:val="nil"/>
              <w:bottom w:val="single" w:sz="4" w:space="0" w:color="auto"/>
              <w:right w:val="single" w:sz="4" w:space="0" w:color="auto"/>
            </w:tcBorders>
            <w:shd w:val="clear" w:color="000000" w:fill="D6DCE4"/>
            <w:vAlign w:val="bottom"/>
            <w:hideMark/>
            <w:tcPrChange w:id="214"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3609C2DD"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Contact Information</w:t>
            </w:r>
          </w:p>
        </w:tc>
        <w:tc>
          <w:tcPr>
            <w:tcW w:w="4675" w:type="dxa"/>
            <w:tcBorders>
              <w:top w:val="nil"/>
              <w:left w:val="nil"/>
              <w:bottom w:val="single" w:sz="4" w:space="0" w:color="auto"/>
              <w:right w:val="single" w:sz="8" w:space="0" w:color="auto"/>
            </w:tcBorders>
            <w:shd w:val="clear" w:color="auto" w:fill="auto"/>
            <w:vAlign w:val="bottom"/>
            <w:hideMark/>
            <w:tcPrChange w:id="215"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2F856936"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w:t>
            </w:r>
          </w:p>
        </w:tc>
      </w:tr>
      <w:tr w:rsidR="00B057E4" w:rsidRPr="008C00A1" w14:paraId="508FDAFD" w14:textId="77777777" w:rsidTr="00E66878">
        <w:trPr>
          <w:trHeight w:val="58"/>
          <w:trPrChange w:id="216" w:author="James Moore" w:date="2018-10-08T12:38:00Z">
            <w:trPr>
              <w:trHeight w:val="530"/>
            </w:trPr>
          </w:trPrChange>
        </w:trPr>
        <w:tc>
          <w:tcPr>
            <w:tcW w:w="4101" w:type="dxa"/>
            <w:tcBorders>
              <w:top w:val="nil"/>
              <w:left w:val="single" w:sz="8" w:space="0" w:color="auto"/>
              <w:bottom w:val="single" w:sz="4" w:space="0" w:color="auto"/>
              <w:right w:val="single" w:sz="4" w:space="0" w:color="auto"/>
            </w:tcBorders>
            <w:shd w:val="clear" w:color="000000" w:fill="D6DCE4"/>
            <w:vAlign w:val="bottom"/>
            <w:hideMark/>
            <w:tcPrChange w:id="217" w:author="James Moore" w:date="2018-10-08T12:38:00Z">
              <w:tcPr>
                <w:tcW w:w="2338" w:type="dxa"/>
                <w:tcBorders>
                  <w:top w:val="nil"/>
                  <w:left w:val="single" w:sz="8" w:space="0" w:color="auto"/>
                  <w:bottom w:val="single" w:sz="4" w:space="0" w:color="auto"/>
                  <w:right w:val="single" w:sz="4" w:space="0" w:color="auto"/>
                </w:tcBorders>
                <w:shd w:val="clear" w:color="000000" w:fill="D6DCE4"/>
                <w:vAlign w:val="bottom"/>
                <w:hideMark/>
              </w:tcPr>
            </w:tcPrChange>
          </w:tcPr>
          <w:p w14:paraId="2E018F03"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Physical File Naming Convention</w:t>
            </w:r>
          </w:p>
        </w:tc>
        <w:tc>
          <w:tcPr>
            <w:tcW w:w="3244" w:type="dxa"/>
            <w:tcBorders>
              <w:top w:val="nil"/>
              <w:left w:val="nil"/>
              <w:bottom w:val="single" w:sz="4" w:space="0" w:color="auto"/>
              <w:right w:val="single" w:sz="4" w:space="0" w:color="auto"/>
            </w:tcBorders>
            <w:shd w:val="clear" w:color="auto" w:fill="auto"/>
            <w:vAlign w:val="bottom"/>
            <w:hideMark/>
            <w:tcPrChange w:id="218" w:author="James Moore" w:date="2018-10-08T12:38:00Z">
              <w:tcPr>
                <w:tcW w:w="3181" w:type="dxa"/>
                <w:tcBorders>
                  <w:top w:val="nil"/>
                  <w:left w:val="nil"/>
                  <w:bottom w:val="single" w:sz="4" w:space="0" w:color="auto"/>
                  <w:right w:val="single" w:sz="4" w:space="0" w:color="auto"/>
                </w:tcBorders>
                <w:shd w:val="clear" w:color="auto" w:fill="auto"/>
                <w:vAlign w:val="bottom"/>
                <w:hideMark/>
              </w:tcPr>
            </w:tcPrChange>
          </w:tcPr>
          <w:p w14:paraId="0CD82E19"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VT_NAS_Questions_DDMMYY.csv</w:t>
            </w:r>
          </w:p>
        </w:tc>
        <w:tc>
          <w:tcPr>
            <w:tcW w:w="2794" w:type="dxa"/>
            <w:tcBorders>
              <w:top w:val="nil"/>
              <w:left w:val="nil"/>
              <w:bottom w:val="single" w:sz="4" w:space="0" w:color="auto"/>
              <w:right w:val="single" w:sz="4" w:space="0" w:color="auto"/>
            </w:tcBorders>
            <w:shd w:val="clear" w:color="000000" w:fill="D6DCE4"/>
            <w:vAlign w:val="bottom"/>
            <w:hideMark/>
            <w:tcPrChange w:id="219" w:author="James Moore" w:date="2018-10-08T12:38:00Z">
              <w:tcPr>
                <w:tcW w:w="2803" w:type="dxa"/>
                <w:tcBorders>
                  <w:top w:val="nil"/>
                  <w:left w:val="nil"/>
                  <w:bottom w:val="single" w:sz="4" w:space="0" w:color="auto"/>
                  <w:right w:val="single" w:sz="4" w:space="0" w:color="auto"/>
                </w:tcBorders>
                <w:shd w:val="clear" w:color="000000" w:fill="D6DCE4"/>
                <w:vAlign w:val="bottom"/>
                <w:hideMark/>
              </w:tcPr>
            </w:tcPrChange>
          </w:tcPr>
          <w:p w14:paraId="5C6D3DE9" w14:textId="77777777" w:rsidR="00B057E4" w:rsidRPr="008C00A1" w:rsidRDefault="00B057E4" w:rsidP="00F15C08">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Count file received</w:t>
            </w:r>
          </w:p>
        </w:tc>
        <w:tc>
          <w:tcPr>
            <w:tcW w:w="4675" w:type="dxa"/>
            <w:tcBorders>
              <w:top w:val="nil"/>
              <w:left w:val="nil"/>
              <w:bottom w:val="single" w:sz="4" w:space="0" w:color="auto"/>
              <w:right w:val="single" w:sz="8" w:space="0" w:color="auto"/>
            </w:tcBorders>
            <w:shd w:val="clear" w:color="auto" w:fill="auto"/>
            <w:vAlign w:val="bottom"/>
            <w:hideMark/>
            <w:tcPrChange w:id="220" w:author="James Moore" w:date="2018-10-08T12:38:00Z">
              <w:tcPr>
                <w:tcW w:w="4718" w:type="dxa"/>
                <w:tcBorders>
                  <w:top w:val="nil"/>
                  <w:left w:val="nil"/>
                  <w:bottom w:val="single" w:sz="4" w:space="0" w:color="auto"/>
                  <w:right w:val="single" w:sz="8" w:space="0" w:color="auto"/>
                </w:tcBorders>
                <w:shd w:val="clear" w:color="auto" w:fill="auto"/>
                <w:vAlign w:val="bottom"/>
                <w:hideMark/>
              </w:tcPr>
            </w:tcPrChange>
          </w:tcPr>
          <w:p w14:paraId="65ED02C3" w14:textId="77777777" w:rsidR="00B057E4" w:rsidRPr="008C00A1" w:rsidRDefault="00B057E4" w:rsidP="00F15C08">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No</w:t>
            </w:r>
          </w:p>
        </w:tc>
      </w:tr>
    </w:tbl>
    <w:p w14:paraId="4F00F6C4" w14:textId="77777777" w:rsidR="00B057E4" w:rsidRDefault="00B057E4" w:rsidP="00422980"/>
    <w:p w14:paraId="4271813B" w14:textId="36D173AF" w:rsidR="008A71B3" w:rsidRDefault="008A71B3"/>
    <w:p w14:paraId="3C69FDFA" w14:textId="77777777" w:rsidR="00B61EE9" w:rsidRDefault="00B61EE9" w:rsidP="00422980">
      <w:pPr>
        <w:sectPr w:rsidR="00B61EE9" w:rsidSect="00B61EE9">
          <w:pgSz w:w="16840" w:h="11900" w:orient="landscape"/>
          <w:pgMar w:top="1134" w:right="1134" w:bottom="845" w:left="1134" w:header="709" w:footer="0" w:gutter="0"/>
          <w:cols w:space="708"/>
          <w:titlePg/>
          <w:docGrid w:linePitch="360"/>
          <w:sectPrChange w:id="221" w:author="James Moore" w:date="2018-10-08T12:11:00Z">
            <w:sectPr w:rsidR="00B61EE9" w:rsidSect="00B61EE9">
              <w:pgSz w:w="11900" w:h="16840" w:orient="portrait"/>
              <w:pgMar w:top="1134" w:right="845" w:bottom="1134" w:left="1134" w:header="709" w:footer="0" w:gutter="0"/>
            </w:sectPr>
          </w:sectPrChange>
        </w:sectPr>
      </w:pPr>
    </w:p>
    <w:p w14:paraId="0D0B7958" w14:textId="688FE8E1" w:rsidR="00B61EE9" w:rsidRDefault="00B61EE9" w:rsidP="00B61EE9">
      <w:pPr>
        <w:pStyle w:val="Heading2"/>
        <w:numPr>
          <w:ilvl w:val="1"/>
          <w:numId w:val="6"/>
        </w:numPr>
        <w:rPr>
          <w:color w:val="003E7A" w:themeColor="text2" w:themeShade="BF"/>
        </w:rPr>
      </w:pPr>
      <w:r>
        <w:rPr>
          <w:color w:val="003E7A" w:themeColor="text2" w:themeShade="BF"/>
        </w:rPr>
        <w:lastRenderedPageBreak/>
        <w:t xml:space="preserve">Table Mappings and Business Rules </w:t>
      </w:r>
    </w:p>
    <w:p w14:paraId="0C3AEA5B" w14:textId="77777777" w:rsidR="00B61EE9" w:rsidRDefault="00B61EE9" w:rsidP="00B61EE9"/>
    <w:p w14:paraId="6279EF81" w14:textId="4B3D602D" w:rsidR="008A71B3" w:rsidRPr="00BC44C0" w:rsidRDefault="0062783E" w:rsidP="00422980">
      <w:pPr>
        <w:rPr>
          <w:sz w:val="20"/>
          <w:szCs w:val="20"/>
          <w:rPrChange w:id="222" w:author="James Moore" w:date="2018-10-08T12:39:00Z">
            <w:rPr/>
          </w:rPrChange>
        </w:rPr>
      </w:pPr>
      <w:r w:rsidRPr="00BC44C0">
        <w:rPr>
          <w:sz w:val="20"/>
          <w:szCs w:val="20"/>
          <w:rPrChange w:id="223" w:author="James Moore" w:date="2018-10-08T12:39:00Z">
            <w:rPr/>
          </w:rPrChange>
        </w:rPr>
        <w:t xml:space="preserve">As the functionality and schema required for NAS questions and Answers already exists with the CVI (Customer Voluntered Information) as stipulated in the Reason For Travel feed design (located </w:t>
      </w:r>
      <w:r w:rsidRPr="00BC44C0">
        <w:rPr>
          <w:sz w:val="20"/>
          <w:szCs w:val="20"/>
          <w:rPrChange w:id="224" w:author="James Moore" w:date="2018-10-08T12:39:00Z">
            <w:rPr/>
          </w:rPrChange>
        </w:rPr>
        <w:fldChar w:fldCharType="begin"/>
      </w:r>
      <w:r w:rsidRPr="00BC44C0">
        <w:rPr>
          <w:sz w:val="20"/>
          <w:szCs w:val="20"/>
          <w:rPrChange w:id="225" w:author="James Moore" w:date="2018-10-08T12:39:00Z">
            <w:rPr/>
          </w:rPrChange>
        </w:rPr>
        <w:instrText xml:space="preserve"> HYPERLINK "https://teams.microsoft.com/_" \l "/docx/viewer/teams/https%3A~2F~2Fmerkleinc.sharepoint.com~2Fsites~2FVirginTrainsWestCoast-CRMProject~2FShared%20Documents~2FGeneral~2FDevelopment%20Documentation~2FDesign%20Documentation~2FStaging~2FReason%20For%20Travel~2FMerkle%20VTWC%20Load%20Design%20-%20Reason%20for%20Travel%20-%20v1.0.docx?threadId=19%3A6cadd4af6fa047eb8428e26a33c4e387%40thread.skype&amp;baseUrl=https%3A~2F~2Fmerkleinc.sharepoint.com~2Fsites~2FVirginTrainsWestCoast-CRMProject&amp;fileId=AF7CB6C4-F027-4A26-B9AB-8A71C963C648&amp;ctx=files&amp;viewerAction=view" </w:instrText>
      </w:r>
      <w:r w:rsidRPr="00BC44C0">
        <w:rPr>
          <w:sz w:val="20"/>
          <w:szCs w:val="20"/>
          <w:rPrChange w:id="226" w:author="James Moore" w:date="2018-10-08T12:39:00Z">
            <w:rPr/>
          </w:rPrChange>
        </w:rPr>
      </w:r>
      <w:r w:rsidRPr="00BC44C0">
        <w:rPr>
          <w:sz w:val="20"/>
          <w:szCs w:val="20"/>
          <w:rPrChange w:id="227" w:author="James Moore" w:date="2018-10-08T12:39:00Z">
            <w:rPr/>
          </w:rPrChange>
        </w:rPr>
        <w:fldChar w:fldCharType="separate"/>
      </w:r>
      <w:r w:rsidRPr="00BC44C0">
        <w:rPr>
          <w:rStyle w:val="Hyperlink"/>
          <w:sz w:val="20"/>
          <w:szCs w:val="20"/>
          <w:rPrChange w:id="228" w:author="James Moore" w:date="2018-10-08T12:39:00Z">
            <w:rPr>
              <w:rStyle w:val="Hyperlink"/>
            </w:rPr>
          </w:rPrChange>
        </w:rPr>
        <w:t>here</w:t>
      </w:r>
      <w:r w:rsidRPr="00BC44C0">
        <w:rPr>
          <w:sz w:val="20"/>
          <w:szCs w:val="20"/>
          <w:rPrChange w:id="229" w:author="James Moore" w:date="2018-10-08T12:39:00Z">
            <w:rPr/>
          </w:rPrChange>
        </w:rPr>
        <w:fldChar w:fldCharType="end"/>
      </w:r>
      <w:r w:rsidRPr="00BC44C0">
        <w:rPr>
          <w:sz w:val="20"/>
          <w:szCs w:val="20"/>
          <w:rPrChange w:id="230" w:author="James Moore" w:date="2018-10-08T12:39:00Z">
            <w:rPr/>
          </w:rPrChange>
        </w:rPr>
        <w:t>)</w:t>
      </w:r>
    </w:p>
    <w:p w14:paraId="25D1C812" w14:textId="7BF52CE2" w:rsidR="0062783E" w:rsidRPr="00BC44C0" w:rsidRDefault="0062783E" w:rsidP="00422980">
      <w:pPr>
        <w:rPr>
          <w:sz w:val="20"/>
          <w:szCs w:val="20"/>
          <w:rPrChange w:id="231" w:author="James Moore" w:date="2018-10-08T12:39:00Z">
            <w:rPr/>
          </w:rPrChange>
        </w:rPr>
      </w:pPr>
    </w:p>
    <w:p w14:paraId="6D6468B6" w14:textId="5B41FB44" w:rsidR="0062783E" w:rsidRPr="00BC44C0" w:rsidRDefault="0062783E" w:rsidP="00422980">
      <w:pPr>
        <w:rPr>
          <w:sz w:val="20"/>
          <w:szCs w:val="20"/>
          <w:rPrChange w:id="232" w:author="James Moore" w:date="2018-10-08T12:39:00Z">
            <w:rPr/>
          </w:rPrChange>
        </w:rPr>
      </w:pPr>
      <w:r w:rsidRPr="00BC44C0">
        <w:rPr>
          <w:sz w:val="20"/>
          <w:szCs w:val="20"/>
          <w:rPrChange w:id="233" w:author="James Moore" w:date="2018-10-08T12:39:00Z">
            <w:rPr/>
          </w:rPrChange>
        </w:rPr>
        <w:t>The Survey Response information will be populated into</w:t>
      </w:r>
      <w:ins w:id="234" w:author="James Moore" w:date="2018-10-08T12:35:00Z">
        <w:r w:rsidR="00E66878" w:rsidRPr="00BC44C0">
          <w:rPr>
            <w:sz w:val="20"/>
            <w:szCs w:val="20"/>
            <w:rPrChange w:id="235" w:author="James Moore" w:date="2018-10-08T12:39:00Z">
              <w:rPr/>
            </w:rPrChange>
          </w:rPr>
          <w:t>:</w:t>
        </w:r>
      </w:ins>
    </w:p>
    <w:p w14:paraId="07C7CBD9" w14:textId="75C57D7E" w:rsidR="0062783E" w:rsidRPr="00BC44C0" w:rsidRDefault="0062783E" w:rsidP="0062783E">
      <w:pPr>
        <w:pStyle w:val="ListParagraph"/>
        <w:numPr>
          <w:ilvl w:val="0"/>
          <w:numId w:val="39"/>
        </w:numPr>
        <w:rPr>
          <w:sz w:val="20"/>
          <w:szCs w:val="20"/>
          <w:rPrChange w:id="236" w:author="James Moore" w:date="2018-10-08T12:39:00Z">
            <w:rPr>
              <w:rFonts w:asciiTheme="majorHAnsi" w:hAnsiTheme="majorHAnsi"/>
            </w:rPr>
          </w:rPrChange>
        </w:rPr>
        <w:pPrChange w:id="237" w:author="James Moore" w:date="2018-10-08T11:35:00Z">
          <w:pPr/>
        </w:pPrChange>
      </w:pPr>
      <w:r w:rsidRPr="00BC44C0">
        <w:rPr>
          <w:sz w:val="20"/>
          <w:szCs w:val="20"/>
          <w:rPrChange w:id="238" w:author="James Moore" w:date="2018-10-08T12:39:00Z">
            <w:rPr/>
          </w:rPrChange>
        </w:rPr>
        <w:t>‘</w:t>
      </w:r>
      <w:r w:rsidRPr="00BC44C0">
        <w:rPr>
          <w:rFonts w:asciiTheme="majorHAnsi" w:hAnsiTheme="majorHAnsi"/>
          <w:b/>
          <w:sz w:val="20"/>
          <w:szCs w:val="20"/>
          <w:rPrChange w:id="239" w:author="James Moore" w:date="2018-10-08T12:39:00Z">
            <w:rPr/>
          </w:rPrChange>
        </w:rPr>
        <w:t>Referen</w:t>
      </w:r>
      <w:r w:rsidRPr="00BC44C0">
        <w:rPr>
          <w:rFonts w:asciiTheme="majorHAnsi" w:hAnsiTheme="majorHAnsi"/>
          <w:b/>
          <w:sz w:val="20"/>
          <w:szCs w:val="20"/>
          <w:rPrChange w:id="240" w:author="James Moore" w:date="2018-10-08T12:39:00Z">
            <w:rPr/>
          </w:rPrChange>
        </w:rPr>
        <w:t>c</w:t>
      </w:r>
      <w:r w:rsidRPr="00BC44C0">
        <w:rPr>
          <w:rFonts w:asciiTheme="majorHAnsi" w:hAnsiTheme="majorHAnsi"/>
          <w:b/>
          <w:sz w:val="20"/>
          <w:szCs w:val="20"/>
          <w:rPrChange w:id="241" w:author="James Moore" w:date="2018-10-08T12:39:00Z">
            <w:rPr/>
          </w:rPrChange>
        </w:rPr>
        <w:t>e.CVIStandardAnswer</w:t>
      </w:r>
      <w:r w:rsidRPr="00BC44C0">
        <w:rPr>
          <w:rFonts w:asciiTheme="majorHAnsi" w:hAnsiTheme="majorHAnsi"/>
          <w:b/>
          <w:sz w:val="20"/>
          <w:szCs w:val="20"/>
          <w:rPrChange w:id="242" w:author="James Moore" w:date="2018-10-08T12:39:00Z">
            <w:rPr>
              <w:rFonts w:asciiTheme="majorHAnsi" w:hAnsiTheme="majorHAnsi"/>
              <w:b/>
            </w:rPr>
          </w:rPrChange>
        </w:rPr>
        <w:t xml:space="preserve"> </w:t>
      </w:r>
      <w:r w:rsidRPr="00BC44C0">
        <w:rPr>
          <w:rFonts w:asciiTheme="majorHAnsi" w:hAnsiTheme="majorHAnsi"/>
          <w:sz w:val="20"/>
          <w:szCs w:val="20"/>
          <w:rPrChange w:id="243" w:author="James Moore" w:date="2018-10-08T12:39:00Z">
            <w:rPr>
              <w:rFonts w:asciiTheme="majorHAnsi" w:hAnsiTheme="majorHAnsi"/>
              <w:b/>
            </w:rPr>
          </w:rPrChange>
        </w:rPr>
        <w:t>for answers</w:t>
      </w:r>
    </w:p>
    <w:p w14:paraId="346C321A" w14:textId="0DBED154" w:rsidR="0062783E" w:rsidRPr="00BC44C0" w:rsidRDefault="0062783E" w:rsidP="0062783E">
      <w:pPr>
        <w:pStyle w:val="ListParagraph"/>
        <w:numPr>
          <w:ilvl w:val="0"/>
          <w:numId w:val="39"/>
        </w:numPr>
        <w:rPr>
          <w:sz w:val="20"/>
          <w:szCs w:val="20"/>
          <w:rPrChange w:id="244" w:author="James Moore" w:date="2018-10-08T12:39:00Z">
            <w:rPr>
              <w:rFonts w:asciiTheme="majorHAnsi" w:hAnsiTheme="majorHAnsi"/>
            </w:rPr>
          </w:rPrChange>
        </w:rPr>
        <w:pPrChange w:id="245" w:author="James Moore" w:date="2018-10-08T11:35:00Z">
          <w:pPr/>
        </w:pPrChange>
      </w:pPr>
      <w:r w:rsidRPr="00BC44C0">
        <w:rPr>
          <w:rFonts w:asciiTheme="majorHAnsi" w:hAnsiTheme="majorHAnsi"/>
          <w:b/>
          <w:sz w:val="20"/>
          <w:szCs w:val="20"/>
          <w:rPrChange w:id="246" w:author="James Moore" w:date="2018-10-08T12:39:00Z">
            <w:rPr>
              <w:rFonts w:asciiTheme="majorHAnsi" w:hAnsiTheme="majorHAnsi"/>
              <w:b/>
            </w:rPr>
          </w:rPrChange>
        </w:rPr>
        <w:t>Reference.CVIQuestion</w:t>
      </w:r>
      <w:r w:rsidRPr="00BC44C0">
        <w:rPr>
          <w:rFonts w:asciiTheme="majorHAnsi" w:hAnsiTheme="majorHAnsi"/>
          <w:sz w:val="20"/>
          <w:szCs w:val="20"/>
          <w:rPrChange w:id="247" w:author="James Moore" w:date="2018-10-08T12:39:00Z">
            <w:rPr>
              <w:rFonts w:asciiTheme="majorHAnsi" w:hAnsiTheme="majorHAnsi"/>
            </w:rPr>
          </w:rPrChange>
        </w:rPr>
        <w:t xml:space="preserve"> for Questions</w:t>
      </w:r>
    </w:p>
    <w:p w14:paraId="6C7135B7" w14:textId="6CB90047" w:rsidR="0062783E" w:rsidRPr="00BC44C0" w:rsidRDefault="007C311D" w:rsidP="0062783E">
      <w:pPr>
        <w:rPr>
          <w:sz w:val="20"/>
          <w:szCs w:val="20"/>
          <w:rPrChange w:id="248" w:author="James Moore" w:date="2018-10-08T12:39:00Z">
            <w:rPr/>
          </w:rPrChange>
        </w:rPr>
      </w:pPr>
      <w:r w:rsidRPr="00BC44C0">
        <w:rPr>
          <w:sz w:val="20"/>
          <w:szCs w:val="20"/>
          <w:rPrChange w:id="249" w:author="James Moore" w:date="2018-10-08T12:39:00Z">
            <w:rPr/>
          </w:rPrChange>
        </w:rPr>
        <w:t xml:space="preserve">Further details on the table structures and processing logic required for NAS can be found in the Reason For Travel feed design (located </w:t>
      </w:r>
      <w:r w:rsidRPr="00BC44C0">
        <w:rPr>
          <w:sz w:val="20"/>
          <w:szCs w:val="20"/>
          <w:rPrChange w:id="250" w:author="James Moore" w:date="2018-10-08T12:39:00Z">
            <w:rPr/>
          </w:rPrChange>
        </w:rPr>
        <w:fldChar w:fldCharType="begin"/>
      </w:r>
      <w:r w:rsidRPr="00BC44C0">
        <w:rPr>
          <w:sz w:val="20"/>
          <w:szCs w:val="20"/>
          <w:rPrChange w:id="251" w:author="James Moore" w:date="2018-10-08T12:39:00Z">
            <w:rPr/>
          </w:rPrChange>
        </w:rPr>
        <w:instrText xml:space="preserve"> HYPERLINK "https://teams.microsoft.com/_" \l "/docx/viewer/teams/https%3A~2F~2Fmerkleinc.sharepoint.com~2Fsites~2FVirginTrainsWestCoast-CRMProject~2FShared%20Documents~2FGeneral~2FDevelopment%20Documentation~2FDesign%20Documentation~2FStaging~2FReason%20For%20Travel~2FMerkle%20VTWC%20Load%20Design%20-%20Reason%20for%20Travel%20-%20v1.0.docx?threadId=19%3A6cadd4af6fa047eb8428e26a33c4e387%40thread.skype&amp;baseUrl=https%3A~2F~2Fmerkleinc.sharepoint.com~2Fsites~2FVirginTrainsWestCoast-CRMProject&amp;fileId=AF7CB6C4-F027-4A26-B9AB-8A71C963C648&amp;ctx=files&amp;viewerAction=view" </w:instrText>
      </w:r>
      <w:r w:rsidRPr="00BC44C0">
        <w:rPr>
          <w:sz w:val="20"/>
          <w:szCs w:val="20"/>
          <w:rPrChange w:id="252" w:author="James Moore" w:date="2018-10-08T12:39:00Z">
            <w:rPr/>
          </w:rPrChange>
        </w:rPr>
      </w:r>
      <w:r w:rsidRPr="00BC44C0">
        <w:rPr>
          <w:sz w:val="20"/>
          <w:szCs w:val="20"/>
          <w:rPrChange w:id="253" w:author="James Moore" w:date="2018-10-08T12:39:00Z">
            <w:rPr/>
          </w:rPrChange>
        </w:rPr>
        <w:fldChar w:fldCharType="separate"/>
      </w:r>
      <w:r w:rsidRPr="00BC44C0">
        <w:rPr>
          <w:rStyle w:val="Hyperlink"/>
          <w:sz w:val="20"/>
          <w:szCs w:val="20"/>
          <w:rPrChange w:id="254" w:author="James Moore" w:date="2018-10-08T12:39:00Z">
            <w:rPr>
              <w:rStyle w:val="Hyperlink"/>
            </w:rPr>
          </w:rPrChange>
        </w:rPr>
        <w:t>here</w:t>
      </w:r>
      <w:r w:rsidRPr="00BC44C0">
        <w:rPr>
          <w:sz w:val="20"/>
          <w:szCs w:val="20"/>
          <w:rPrChange w:id="255" w:author="James Moore" w:date="2018-10-08T12:39:00Z">
            <w:rPr/>
          </w:rPrChange>
        </w:rPr>
        <w:fldChar w:fldCharType="end"/>
      </w:r>
      <w:r w:rsidRPr="00BC44C0">
        <w:rPr>
          <w:sz w:val="20"/>
          <w:szCs w:val="20"/>
          <w:rPrChange w:id="256" w:author="James Moore" w:date="2018-10-08T12:39:00Z">
            <w:rPr/>
          </w:rPrChange>
        </w:rPr>
        <w:t>).</w:t>
      </w:r>
    </w:p>
    <w:p w14:paraId="104CA2BA" w14:textId="670B61A8" w:rsidR="007C311D" w:rsidRPr="00BC44C0" w:rsidRDefault="007C311D" w:rsidP="0062783E">
      <w:pPr>
        <w:rPr>
          <w:sz w:val="20"/>
          <w:szCs w:val="20"/>
          <w:rPrChange w:id="257" w:author="James Moore" w:date="2018-10-08T12:39:00Z">
            <w:rPr/>
          </w:rPrChange>
        </w:rPr>
      </w:pPr>
    </w:p>
    <w:p w14:paraId="016B4B49" w14:textId="72622B92" w:rsidR="00B61EE9" w:rsidRPr="00BC44C0" w:rsidRDefault="0062783E" w:rsidP="0062783E">
      <w:pPr>
        <w:rPr>
          <w:sz w:val="20"/>
          <w:szCs w:val="20"/>
          <w:rPrChange w:id="258" w:author="James Moore" w:date="2018-10-08T12:39:00Z">
            <w:rPr/>
          </w:rPrChange>
        </w:rPr>
      </w:pPr>
      <w:r w:rsidRPr="00BC44C0">
        <w:rPr>
          <w:sz w:val="20"/>
          <w:szCs w:val="20"/>
          <w:rPrChange w:id="259" w:author="James Moore" w:date="2018-10-08T12:39:00Z">
            <w:rPr/>
          </w:rPrChange>
        </w:rPr>
        <w:t xml:space="preserve">To </w:t>
      </w:r>
      <w:r w:rsidR="007C311D" w:rsidRPr="00BC44C0">
        <w:rPr>
          <w:sz w:val="20"/>
          <w:szCs w:val="20"/>
          <w:rPrChange w:id="260" w:author="James Moore" w:date="2018-10-08T12:39:00Z">
            <w:rPr/>
          </w:rPrChange>
        </w:rPr>
        <w:t>join the journey data with the Customer Voluntered Information, the NAS data will be populated into an extended STG_JourneyCVI table, documented</w:t>
      </w:r>
      <w:r w:rsidR="006610D5" w:rsidRPr="00BC44C0">
        <w:rPr>
          <w:sz w:val="20"/>
          <w:szCs w:val="20"/>
          <w:rPrChange w:id="261" w:author="James Moore" w:date="2018-10-08T12:39:00Z">
            <w:rPr/>
          </w:rPrChange>
        </w:rPr>
        <w:t xml:space="preserve"> originally in t</w:t>
      </w:r>
      <w:r w:rsidR="007C311D" w:rsidRPr="00BC44C0">
        <w:rPr>
          <w:sz w:val="20"/>
          <w:szCs w:val="20"/>
          <w:rPrChange w:id="262" w:author="James Moore" w:date="2018-10-08T12:39:00Z">
            <w:rPr/>
          </w:rPrChange>
        </w:rPr>
        <w:t xml:space="preserve">he </w:t>
      </w:r>
      <w:r w:rsidR="00E66878" w:rsidRPr="00BC44C0">
        <w:rPr>
          <w:sz w:val="20"/>
          <w:szCs w:val="20"/>
          <w:rPrChange w:id="263" w:author="James Moore" w:date="2018-10-08T12:39:00Z">
            <w:rPr/>
          </w:rPrChange>
        </w:rPr>
        <w:t>Reason For Travel design.</w:t>
      </w:r>
    </w:p>
    <w:p w14:paraId="3EA93606" w14:textId="77777777" w:rsidR="00B61EE9" w:rsidRPr="00BC44C0" w:rsidRDefault="00B61EE9" w:rsidP="0062783E">
      <w:pPr>
        <w:rPr>
          <w:sz w:val="20"/>
          <w:szCs w:val="20"/>
          <w:rPrChange w:id="264" w:author="James Moore" w:date="2018-10-08T12:39:00Z">
            <w:rPr/>
          </w:rPrChange>
        </w:rPr>
      </w:pPr>
    </w:p>
    <w:p w14:paraId="02E0199F" w14:textId="3B2E718E" w:rsidR="007C311D" w:rsidRPr="00BC44C0" w:rsidRDefault="006610D5" w:rsidP="0062783E">
      <w:pPr>
        <w:rPr>
          <w:sz w:val="20"/>
          <w:szCs w:val="20"/>
          <w:rPrChange w:id="265" w:author="James Moore" w:date="2018-10-08T12:39:00Z">
            <w:rPr/>
          </w:rPrChange>
        </w:rPr>
      </w:pPr>
      <w:r w:rsidRPr="00BC44C0">
        <w:rPr>
          <w:sz w:val="20"/>
          <w:szCs w:val="20"/>
          <w:rPrChange w:id="266" w:author="James Moore" w:date="2018-10-08T12:39:00Z">
            <w:rPr/>
          </w:rPrChange>
        </w:rPr>
        <w:t xml:space="preserve">The extension will </w:t>
      </w:r>
      <w:r w:rsidR="007C311D" w:rsidRPr="00BC44C0">
        <w:rPr>
          <w:sz w:val="20"/>
          <w:szCs w:val="20"/>
          <w:rPrChange w:id="267" w:author="James Moore" w:date="2018-10-08T12:39:00Z">
            <w:rPr/>
          </w:rPrChange>
        </w:rPr>
        <w:t xml:space="preserve">accommodate the additional information of how the data is being sourced the </w:t>
      </w:r>
      <w:r w:rsidR="007C311D" w:rsidRPr="00BC44C0">
        <w:rPr>
          <w:sz w:val="20"/>
          <w:szCs w:val="20"/>
          <w:rPrChange w:id="268" w:author="James Moore" w:date="2018-10-08T12:39:00Z">
            <w:rPr/>
          </w:rPrChange>
        </w:rPr>
        <w:t>STG_JourneyCVI table</w:t>
      </w:r>
      <w:r w:rsidR="007C311D" w:rsidRPr="00BC44C0">
        <w:rPr>
          <w:sz w:val="20"/>
          <w:szCs w:val="20"/>
          <w:rPrChange w:id="269" w:author="James Moore" w:date="2018-10-08T12:39:00Z">
            <w:rPr/>
          </w:rPrChange>
        </w:rPr>
        <w:t xml:space="preserve"> will be extended to hold an additional field</w:t>
      </w:r>
      <w:r w:rsidR="00B61EE9" w:rsidRPr="00BC44C0">
        <w:rPr>
          <w:sz w:val="20"/>
          <w:szCs w:val="20"/>
          <w:rPrChange w:id="270" w:author="James Moore" w:date="2018-10-08T12:39:00Z">
            <w:rPr/>
          </w:rPrChange>
        </w:rPr>
        <w:t xml:space="preserve"> of PushOrPullResponse</w:t>
      </w:r>
      <w:r w:rsidR="00E66878" w:rsidRPr="00BC44C0">
        <w:rPr>
          <w:sz w:val="20"/>
          <w:szCs w:val="20"/>
          <w:rPrChange w:id="271" w:author="James Moore" w:date="2018-10-08T12:39:00Z">
            <w:rPr/>
          </w:rPrChange>
        </w:rPr>
        <w:t>.</w:t>
      </w:r>
    </w:p>
    <w:p w14:paraId="3E8CF925" w14:textId="77777777" w:rsidR="007C311D" w:rsidDel="00E66878" w:rsidRDefault="007C311D" w:rsidP="0062783E">
      <w:pPr>
        <w:rPr>
          <w:del w:id="272" w:author="James Moore" w:date="2018-10-08T12:35:00Z"/>
        </w:rPr>
      </w:pPr>
    </w:p>
    <w:p w14:paraId="79CDEC50" w14:textId="77777777" w:rsidR="00B61EE9" w:rsidRDefault="00B61EE9" w:rsidP="00B61EE9"/>
    <w:tbl>
      <w:tblPr>
        <w:tblW w:w="5000" w:type="pct"/>
        <w:tblLook w:val="04A0" w:firstRow="1" w:lastRow="0" w:firstColumn="1" w:lastColumn="0" w:noHBand="0" w:noVBand="1"/>
      </w:tblPr>
      <w:tblGrid>
        <w:gridCol w:w="1339"/>
        <w:gridCol w:w="1750"/>
        <w:gridCol w:w="883"/>
        <w:gridCol w:w="2844"/>
        <w:gridCol w:w="1953"/>
        <w:gridCol w:w="1132"/>
      </w:tblGrid>
      <w:tr w:rsidR="00B61EE9" w:rsidRPr="0054339F" w14:paraId="751DF0E6" w14:textId="77777777" w:rsidTr="00C90D18">
        <w:trPr>
          <w:trHeight w:val="960"/>
        </w:trPr>
        <w:tc>
          <w:tcPr>
            <w:tcW w:w="707" w:type="pct"/>
            <w:tcBorders>
              <w:top w:val="single" w:sz="8" w:space="0" w:color="auto"/>
              <w:left w:val="single" w:sz="8" w:space="0" w:color="auto"/>
              <w:bottom w:val="nil"/>
              <w:right w:val="single" w:sz="4" w:space="0" w:color="auto"/>
            </w:tcBorders>
            <w:shd w:val="clear" w:color="000000" w:fill="D6DCE4"/>
            <w:vAlign w:val="center"/>
            <w:hideMark/>
          </w:tcPr>
          <w:p w14:paraId="6BEFADCC" w14:textId="77777777" w:rsidR="00B61EE9" w:rsidRPr="0054339F" w:rsidRDefault="00B61EE9" w:rsidP="00C90D18">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Inbound Field_Name</w:t>
            </w:r>
          </w:p>
        </w:tc>
        <w:tc>
          <w:tcPr>
            <w:tcW w:w="601" w:type="pct"/>
            <w:tcBorders>
              <w:top w:val="single" w:sz="8" w:space="0" w:color="auto"/>
              <w:left w:val="nil"/>
              <w:bottom w:val="nil"/>
              <w:right w:val="single" w:sz="4" w:space="0" w:color="auto"/>
            </w:tcBorders>
            <w:shd w:val="clear" w:color="000000" w:fill="D6DCE4"/>
            <w:vAlign w:val="center"/>
            <w:hideMark/>
          </w:tcPr>
          <w:p w14:paraId="64EB6B4F" w14:textId="77777777" w:rsidR="00B61EE9" w:rsidRPr="0054339F" w:rsidRDefault="00B61EE9" w:rsidP="00C90D18">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Field_Data_type</w:t>
            </w:r>
          </w:p>
        </w:tc>
        <w:tc>
          <w:tcPr>
            <w:tcW w:w="303" w:type="pct"/>
            <w:tcBorders>
              <w:top w:val="single" w:sz="8" w:space="0" w:color="auto"/>
              <w:left w:val="nil"/>
              <w:bottom w:val="nil"/>
              <w:right w:val="single" w:sz="4" w:space="0" w:color="auto"/>
            </w:tcBorders>
            <w:shd w:val="clear" w:color="000000" w:fill="D6DCE4"/>
            <w:vAlign w:val="center"/>
            <w:hideMark/>
          </w:tcPr>
          <w:p w14:paraId="3680ADCF" w14:textId="77777777" w:rsidR="00B61EE9" w:rsidRPr="0054339F" w:rsidRDefault="00B61EE9" w:rsidP="00C90D18">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Length</w:t>
            </w:r>
          </w:p>
        </w:tc>
        <w:tc>
          <w:tcPr>
            <w:tcW w:w="1715" w:type="pct"/>
            <w:tcBorders>
              <w:top w:val="single" w:sz="8" w:space="0" w:color="auto"/>
              <w:left w:val="nil"/>
              <w:bottom w:val="nil"/>
              <w:right w:val="single" w:sz="4" w:space="0" w:color="auto"/>
            </w:tcBorders>
            <w:shd w:val="clear" w:color="000000" w:fill="D6DCE4"/>
            <w:vAlign w:val="center"/>
            <w:hideMark/>
          </w:tcPr>
          <w:p w14:paraId="0198BE90" w14:textId="77777777" w:rsidR="00B61EE9" w:rsidRPr="0054339F" w:rsidRDefault="00B61EE9" w:rsidP="00C90D18">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Staging.SurveyResponses Filenames and Fields</w:t>
            </w:r>
          </w:p>
        </w:tc>
        <w:tc>
          <w:tcPr>
            <w:tcW w:w="1141" w:type="pct"/>
            <w:tcBorders>
              <w:top w:val="single" w:sz="8" w:space="0" w:color="auto"/>
              <w:left w:val="nil"/>
              <w:bottom w:val="nil"/>
              <w:right w:val="nil"/>
            </w:tcBorders>
            <w:shd w:val="clear" w:color="000000" w:fill="D6DCE4"/>
            <w:vAlign w:val="center"/>
            <w:hideMark/>
          </w:tcPr>
          <w:p w14:paraId="5BD33E0D" w14:textId="77777777" w:rsidR="00B61EE9" w:rsidRPr="0054339F" w:rsidRDefault="00B61EE9" w:rsidP="00C90D18">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Description</w:t>
            </w:r>
          </w:p>
        </w:tc>
        <w:tc>
          <w:tcPr>
            <w:tcW w:w="532" w:type="pct"/>
            <w:tcBorders>
              <w:top w:val="single" w:sz="8" w:space="0" w:color="auto"/>
              <w:left w:val="single" w:sz="4" w:space="0" w:color="auto"/>
              <w:bottom w:val="nil"/>
              <w:right w:val="single" w:sz="8" w:space="0" w:color="auto"/>
            </w:tcBorders>
            <w:shd w:val="clear" w:color="000000" w:fill="D6DCE4"/>
            <w:vAlign w:val="center"/>
            <w:hideMark/>
          </w:tcPr>
          <w:p w14:paraId="52006B37" w14:textId="77777777" w:rsidR="00B61EE9" w:rsidRPr="0054339F" w:rsidRDefault="00B61EE9" w:rsidP="00C90D18">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Business Rules</w:t>
            </w:r>
          </w:p>
        </w:tc>
      </w:tr>
      <w:tr w:rsidR="00B61EE9" w:rsidRPr="0054339F" w14:paraId="5E20209D" w14:textId="77777777" w:rsidTr="00C90D18">
        <w:trPr>
          <w:trHeight w:val="300"/>
        </w:trPr>
        <w:tc>
          <w:tcPr>
            <w:tcW w:w="707" w:type="pct"/>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8AF922E" w14:textId="77777777" w:rsidR="00B61EE9" w:rsidRPr="0054339F" w:rsidRDefault="00B61EE9" w:rsidP="00C90D18">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601" w:type="pct"/>
            <w:tcBorders>
              <w:top w:val="single" w:sz="4" w:space="0" w:color="auto"/>
              <w:left w:val="nil"/>
              <w:bottom w:val="single" w:sz="8" w:space="0" w:color="auto"/>
              <w:right w:val="single" w:sz="4" w:space="0" w:color="auto"/>
            </w:tcBorders>
            <w:shd w:val="clear" w:color="auto" w:fill="auto"/>
            <w:noWrap/>
            <w:hideMark/>
          </w:tcPr>
          <w:p w14:paraId="2287B479" w14:textId="77777777" w:rsidR="00B61EE9" w:rsidRPr="0054339F" w:rsidRDefault="00B61EE9" w:rsidP="00C90D18">
            <w:pPr>
              <w:rPr>
                <w:rFonts w:ascii="Calibri" w:eastAsia="Times New Roman" w:hAnsi="Calibri" w:cs="Calibri"/>
                <w:color w:val="000000"/>
                <w:lang w:eastAsia="en-GB"/>
              </w:rPr>
            </w:pPr>
            <w:r w:rsidRPr="0054339F">
              <w:rPr>
                <w:rFonts w:ascii="Calibri" w:eastAsia="Times New Roman" w:hAnsi="Calibri" w:cs="Calibri"/>
                <w:color w:val="000000"/>
                <w:lang w:eastAsia="en-GB"/>
              </w:rPr>
              <w:t xml:space="preserve">varchar </w:t>
            </w:r>
          </w:p>
        </w:tc>
        <w:tc>
          <w:tcPr>
            <w:tcW w:w="303" w:type="pct"/>
            <w:tcBorders>
              <w:top w:val="single" w:sz="4" w:space="0" w:color="auto"/>
              <w:left w:val="nil"/>
              <w:bottom w:val="single" w:sz="8" w:space="0" w:color="auto"/>
              <w:right w:val="single" w:sz="4" w:space="0" w:color="auto"/>
            </w:tcBorders>
            <w:shd w:val="clear" w:color="auto" w:fill="auto"/>
            <w:hideMark/>
          </w:tcPr>
          <w:p w14:paraId="4B233D8E" w14:textId="77777777" w:rsidR="00B61EE9" w:rsidRPr="0054339F" w:rsidRDefault="00B61EE9" w:rsidP="00C90D18">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4</w:t>
            </w:r>
          </w:p>
        </w:tc>
        <w:tc>
          <w:tcPr>
            <w:tcW w:w="1715" w:type="pct"/>
            <w:tcBorders>
              <w:top w:val="single" w:sz="4" w:space="0" w:color="auto"/>
              <w:left w:val="nil"/>
              <w:bottom w:val="single" w:sz="8" w:space="0" w:color="auto"/>
              <w:right w:val="single" w:sz="4" w:space="0" w:color="auto"/>
            </w:tcBorders>
            <w:shd w:val="clear" w:color="auto" w:fill="auto"/>
            <w:noWrap/>
            <w:hideMark/>
          </w:tcPr>
          <w:p w14:paraId="21FD41E3" w14:textId="77777777" w:rsidR="00B61EE9" w:rsidRPr="0054339F" w:rsidRDefault="00B61EE9" w:rsidP="00C90D18">
            <w:pPr>
              <w:rPr>
                <w:rFonts w:ascii="Calibri" w:eastAsia="Times New Roman" w:hAnsi="Calibri" w:cs="Calibri"/>
                <w:color w:val="000000"/>
                <w:lang w:eastAsia="en-GB"/>
              </w:rPr>
            </w:pPr>
            <w:r w:rsidRPr="0054339F">
              <w:rPr>
                <w:rFonts w:ascii="Calibri" w:eastAsia="Times New Roman" w:hAnsi="Calibri" w:cs="Calibri"/>
                <w:color w:val="000000"/>
                <w:lang w:eastAsia="en-GB"/>
              </w:rPr>
              <w:t>PushOrPullResponse</w:t>
            </w:r>
          </w:p>
        </w:tc>
        <w:tc>
          <w:tcPr>
            <w:tcW w:w="1141" w:type="pct"/>
            <w:tcBorders>
              <w:top w:val="single" w:sz="4" w:space="0" w:color="auto"/>
              <w:left w:val="nil"/>
              <w:bottom w:val="single" w:sz="8" w:space="0" w:color="auto"/>
              <w:right w:val="single" w:sz="4" w:space="0" w:color="auto"/>
            </w:tcBorders>
            <w:shd w:val="clear" w:color="auto" w:fill="auto"/>
            <w:hideMark/>
          </w:tcPr>
          <w:p w14:paraId="0BD55804" w14:textId="1561929B" w:rsidR="00B61EE9" w:rsidRPr="0054339F" w:rsidRDefault="00B61EE9" w:rsidP="00C90D18">
            <w:pPr>
              <w:rPr>
                <w:rFonts w:ascii="Calibri" w:eastAsia="Times New Roman" w:hAnsi="Calibri" w:cs="Calibri"/>
                <w:color w:val="000000"/>
                <w:lang w:eastAsia="en-GB"/>
              </w:rPr>
            </w:pPr>
            <w:del w:id="273" w:author="James Moore" w:date="2018-10-08T12:35:00Z">
              <w:r w:rsidRPr="0054339F" w:rsidDel="00E66878">
                <w:rPr>
                  <w:rFonts w:ascii="Calibri" w:eastAsia="Times New Roman" w:hAnsi="Calibri" w:cs="Calibri"/>
                  <w:color w:val="000000"/>
                  <w:lang w:eastAsia="en-GB"/>
                </w:rPr>
                <w:delText> </w:delText>
              </w:r>
            </w:del>
            <w:r w:rsidR="00E66878">
              <w:rPr>
                <w:rFonts w:ascii="Calibri" w:eastAsia="Times New Roman" w:hAnsi="Calibri" w:cs="Calibri"/>
                <w:color w:val="000000"/>
                <w:lang w:eastAsia="en-GB"/>
              </w:rPr>
              <w:t>Flags</w:t>
            </w:r>
            <w:bookmarkStart w:id="274" w:name="_GoBack"/>
            <w:bookmarkEnd w:id="274"/>
            <w:r w:rsidR="00E66878">
              <w:rPr>
                <w:rFonts w:ascii="Calibri" w:eastAsia="Times New Roman" w:hAnsi="Calibri" w:cs="Calibri"/>
                <w:color w:val="000000"/>
                <w:lang w:eastAsia="en-GB"/>
              </w:rPr>
              <w:t xml:space="preserve"> the source of the data</w:t>
            </w:r>
          </w:p>
        </w:tc>
        <w:tc>
          <w:tcPr>
            <w:tcW w:w="532" w:type="pct"/>
            <w:tcBorders>
              <w:top w:val="single" w:sz="4" w:space="0" w:color="auto"/>
              <w:left w:val="nil"/>
              <w:bottom w:val="single" w:sz="8" w:space="0" w:color="auto"/>
              <w:right w:val="single" w:sz="8" w:space="0" w:color="auto"/>
            </w:tcBorders>
            <w:shd w:val="clear" w:color="auto" w:fill="auto"/>
            <w:hideMark/>
          </w:tcPr>
          <w:p w14:paraId="129E4DEC" w14:textId="23734838" w:rsidR="00B61EE9" w:rsidRPr="0054339F" w:rsidRDefault="00B61EE9" w:rsidP="00C90D18">
            <w:pPr>
              <w:rPr>
                <w:rFonts w:ascii="Calibri" w:eastAsia="Times New Roman" w:hAnsi="Calibri" w:cs="Calibri"/>
                <w:color w:val="000000"/>
                <w:lang w:eastAsia="en-GB"/>
              </w:rPr>
            </w:pPr>
            <w:r>
              <w:rPr>
                <w:rFonts w:ascii="Calibri" w:eastAsia="Times New Roman" w:hAnsi="Calibri" w:cs="Calibri"/>
                <w:color w:val="000000"/>
                <w:lang w:eastAsia="en-GB"/>
              </w:rPr>
              <w:t xml:space="preserve">Populated </w:t>
            </w:r>
            <w:r w:rsidRPr="0054339F">
              <w:rPr>
                <w:rFonts w:ascii="Calibri" w:eastAsia="Times New Roman" w:hAnsi="Calibri" w:cs="Calibri"/>
                <w:color w:val="000000"/>
                <w:lang w:eastAsia="en-GB"/>
              </w:rPr>
              <w:t>Push</w:t>
            </w:r>
            <w:r>
              <w:rPr>
                <w:rFonts w:ascii="Calibri" w:eastAsia="Times New Roman" w:hAnsi="Calibri" w:cs="Calibri"/>
                <w:color w:val="000000"/>
                <w:lang w:eastAsia="en-GB"/>
              </w:rPr>
              <w:t xml:space="preserve"> of Pull</w:t>
            </w:r>
          </w:p>
        </w:tc>
      </w:tr>
    </w:tbl>
    <w:p w14:paraId="119004A0" w14:textId="77777777" w:rsidR="00B61EE9" w:rsidRDefault="00B61EE9" w:rsidP="00B61EE9"/>
    <w:p w14:paraId="72778D67" w14:textId="18F61D4A" w:rsidR="00803D21" w:rsidDel="007554CF" w:rsidRDefault="00803D21" w:rsidP="00343638">
      <w:pPr>
        <w:rPr>
          <w:del w:id="275" w:author="James Moore" w:date="2018-10-08T12:04:00Z"/>
        </w:rPr>
      </w:pPr>
    </w:p>
    <w:p w14:paraId="34CE5D2D" w14:textId="12EF2663" w:rsidR="007554CF" w:rsidRPr="00BC44C0" w:rsidRDefault="007554CF" w:rsidP="00343638">
      <w:pPr>
        <w:rPr>
          <w:rFonts w:asciiTheme="minorHAnsi" w:hAnsiTheme="minorHAnsi"/>
          <w:sz w:val="20"/>
          <w:szCs w:val="20"/>
          <w:rPrChange w:id="276" w:author="James Moore" w:date="2018-10-08T12:40:00Z">
            <w:rPr/>
          </w:rPrChange>
        </w:rPr>
      </w:pPr>
      <w:r w:rsidRPr="00BC44C0">
        <w:rPr>
          <w:rFonts w:asciiTheme="minorHAnsi" w:hAnsiTheme="minorHAnsi"/>
          <w:sz w:val="20"/>
          <w:szCs w:val="20"/>
          <w:rPrChange w:id="277" w:author="James Moore" w:date="2018-10-08T12:40:00Z">
            <w:rPr/>
          </w:rPrChange>
        </w:rPr>
        <w:t>Business Rules</w:t>
      </w:r>
    </w:p>
    <w:p w14:paraId="20E7B132" w14:textId="4E2BA407" w:rsidR="007554CF" w:rsidRPr="00BC44C0" w:rsidRDefault="007554CF" w:rsidP="007554CF">
      <w:pPr>
        <w:pStyle w:val="ListParagraph"/>
        <w:numPr>
          <w:ilvl w:val="0"/>
          <w:numId w:val="40"/>
        </w:numPr>
        <w:rPr>
          <w:rFonts w:asciiTheme="minorHAnsi" w:hAnsiTheme="minorHAnsi"/>
          <w:sz w:val="20"/>
          <w:szCs w:val="20"/>
          <w:rPrChange w:id="278" w:author="James Moore" w:date="2018-10-08T12:40:00Z">
            <w:rPr>
              <w:rFonts w:ascii="Calibri" w:eastAsia="Times New Roman" w:hAnsi="Calibri" w:cs="Calibri"/>
              <w:color w:val="000000"/>
              <w:lang w:eastAsia="en-GB"/>
            </w:rPr>
          </w:rPrChange>
        </w:rPr>
        <w:pPrChange w:id="279" w:author="James Moore" w:date="2018-10-08T12:05:00Z">
          <w:pPr/>
        </w:pPrChange>
      </w:pPr>
      <w:r w:rsidRPr="00BC44C0">
        <w:rPr>
          <w:rFonts w:asciiTheme="minorHAnsi" w:eastAsia="Times New Roman" w:hAnsiTheme="minorHAnsi" w:cs="Calibri"/>
          <w:color w:val="000000"/>
          <w:sz w:val="20"/>
          <w:szCs w:val="20"/>
          <w:lang w:eastAsia="en-GB"/>
          <w:rPrChange w:id="280" w:author="James Moore" w:date="2018-10-08T12:40:00Z">
            <w:rPr>
              <w:rFonts w:ascii="Calibri" w:eastAsia="Times New Roman" w:hAnsi="Calibri" w:cs="Calibri"/>
              <w:color w:val="000000"/>
              <w:lang w:eastAsia="en-GB"/>
            </w:rPr>
          </w:rPrChange>
        </w:rPr>
        <w:t>Score for questions</w:t>
      </w:r>
      <w:r w:rsidRPr="00BC44C0">
        <w:rPr>
          <w:rFonts w:asciiTheme="minorHAnsi" w:eastAsia="Times New Roman" w:hAnsiTheme="minorHAnsi" w:cs="Calibri"/>
          <w:color w:val="000000"/>
          <w:sz w:val="20"/>
          <w:szCs w:val="20"/>
          <w:lang w:eastAsia="en-GB"/>
          <w:rPrChange w:id="281" w:author="James Moore" w:date="2018-10-08T12:40:00Z">
            <w:rPr>
              <w:rFonts w:ascii="Calibri" w:eastAsia="Times New Roman" w:hAnsi="Calibri" w:cs="Calibri"/>
              <w:color w:val="000000"/>
              <w:lang w:eastAsia="en-GB"/>
            </w:rPr>
          </w:rPrChange>
        </w:rPr>
        <w:t xml:space="preserve"> </w:t>
      </w:r>
      <w:r w:rsidRPr="00BC44C0">
        <w:rPr>
          <w:rFonts w:asciiTheme="minorHAnsi" w:eastAsia="Times New Roman" w:hAnsiTheme="minorHAnsi" w:cs="Calibri"/>
          <w:color w:val="000000"/>
          <w:sz w:val="20"/>
          <w:szCs w:val="20"/>
          <w:lang w:eastAsia="en-GB"/>
          <w:rPrChange w:id="282" w:author="James Moore" w:date="2018-10-08T12:40:00Z">
            <w:rPr>
              <w:rFonts w:ascii="Calibri" w:eastAsia="Times New Roman" w:hAnsi="Calibri" w:cs="Calibri"/>
              <w:color w:val="000000"/>
              <w:lang w:eastAsia="en-GB"/>
            </w:rPr>
          </w:rPrChange>
        </w:rPr>
        <w:t>will be</w:t>
      </w:r>
      <w:r w:rsidRPr="00BC44C0">
        <w:rPr>
          <w:rFonts w:asciiTheme="minorHAnsi" w:eastAsia="Times New Roman" w:hAnsiTheme="minorHAnsi" w:cs="Calibri"/>
          <w:color w:val="000000"/>
          <w:sz w:val="20"/>
          <w:szCs w:val="20"/>
          <w:lang w:eastAsia="en-GB"/>
          <w:rPrChange w:id="283" w:author="James Moore" w:date="2018-10-08T12:40:00Z">
            <w:rPr>
              <w:rFonts w:ascii="Calibri" w:eastAsia="Times New Roman" w:hAnsi="Calibri" w:cs="Calibri"/>
              <w:color w:val="000000"/>
              <w:lang w:eastAsia="en-GB"/>
            </w:rPr>
          </w:rPrChange>
        </w:rPr>
        <w:t xml:space="preserve"> a score between 1 to 10</w:t>
      </w:r>
    </w:p>
    <w:p w14:paraId="44C554B1" w14:textId="09A1D7FD" w:rsidR="007554CF" w:rsidRPr="00BC44C0" w:rsidRDefault="007554CF" w:rsidP="007554CF">
      <w:pPr>
        <w:pStyle w:val="ListParagraph"/>
        <w:numPr>
          <w:ilvl w:val="0"/>
          <w:numId w:val="40"/>
        </w:numPr>
        <w:rPr>
          <w:rFonts w:asciiTheme="minorHAnsi" w:hAnsiTheme="minorHAnsi"/>
          <w:sz w:val="20"/>
          <w:szCs w:val="20"/>
          <w:rPrChange w:id="284" w:author="James Moore" w:date="2018-10-08T12:40:00Z">
            <w:rPr>
              <w:rFonts w:ascii="Calibri" w:eastAsia="Times New Roman" w:hAnsi="Calibri" w:cs="Calibri"/>
              <w:color w:val="000000"/>
              <w:lang w:eastAsia="en-GB"/>
            </w:rPr>
          </w:rPrChange>
        </w:rPr>
        <w:pPrChange w:id="285" w:author="James Moore" w:date="2018-10-08T12:05:00Z">
          <w:pPr/>
        </w:pPrChange>
      </w:pPr>
      <w:r w:rsidRPr="00BC44C0">
        <w:rPr>
          <w:rFonts w:asciiTheme="minorHAnsi" w:eastAsia="Times New Roman" w:hAnsiTheme="minorHAnsi" w:cs="Calibri"/>
          <w:color w:val="000000"/>
          <w:sz w:val="20"/>
          <w:szCs w:val="20"/>
          <w:lang w:eastAsia="en-GB"/>
          <w:rPrChange w:id="286" w:author="James Moore" w:date="2018-10-08T12:40:00Z">
            <w:rPr>
              <w:rFonts w:ascii="Calibri" w:eastAsia="Times New Roman" w:hAnsi="Calibri" w:cs="Calibri"/>
              <w:color w:val="000000"/>
              <w:lang w:eastAsia="en-GB"/>
            </w:rPr>
          </w:rPrChange>
        </w:rPr>
        <w:t>Journey table is joined to the Booking table to identify the CustomerID</w:t>
      </w:r>
      <w:r w:rsidRPr="00BC44C0">
        <w:rPr>
          <w:rFonts w:asciiTheme="minorHAnsi" w:eastAsia="Times New Roman" w:hAnsiTheme="minorHAnsi" w:cs="Calibri"/>
          <w:color w:val="000000"/>
          <w:sz w:val="20"/>
          <w:szCs w:val="20"/>
          <w:lang w:eastAsia="en-GB"/>
          <w:rPrChange w:id="287" w:author="James Moore" w:date="2018-10-08T12:40:00Z">
            <w:rPr>
              <w:rFonts w:ascii="Calibri" w:eastAsia="Times New Roman" w:hAnsi="Calibri" w:cs="Calibri"/>
              <w:color w:val="000000"/>
              <w:lang w:eastAsia="en-GB"/>
            </w:rPr>
          </w:rPrChange>
        </w:rPr>
        <w:t xml:space="preserve"> </w:t>
      </w:r>
    </w:p>
    <w:p w14:paraId="7BA063CD" w14:textId="354FBAF5" w:rsidR="007554CF" w:rsidRPr="00BC44C0" w:rsidRDefault="007554CF" w:rsidP="007554CF">
      <w:pPr>
        <w:pStyle w:val="ListParagraph"/>
        <w:numPr>
          <w:ilvl w:val="0"/>
          <w:numId w:val="40"/>
        </w:numPr>
        <w:rPr>
          <w:rFonts w:asciiTheme="minorHAnsi" w:hAnsiTheme="minorHAnsi"/>
          <w:sz w:val="20"/>
          <w:szCs w:val="20"/>
          <w:rPrChange w:id="288" w:author="James Moore" w:date="2018-10-08T12:40:00Z">
            <w:rPr>
              <w:rFonts w:ascii="Calibri" w:eastAsia="Times New Roman" w:hAnsi="Calibri" w:cs="Calibri"/>
              <w:color w:val="000000"/>
              <w:lang w:eastAsia="en-GB"/>
            </w:rPr>
          </w:rPrChange>
        </w:rPr>
        <w:pPrChange w:id="289" w:author="James Moore" w:date="2018-10-08T12:05:00Z">
          <w:pPr/>
        </w:pPrChange>
      </w:pPr>
      <w:r w:rsidRPr="00BC44C0">
        <w:rPr>
          <w:rFonts w:asciiTheme="minorHAnsi" w:eastAsia="Times New Roman" w:hAnsiTheme="minorHAnsi" w:cs="Calibri"/>
          <w:color w:val="000000"/>
          <w:sz w:val="20"/>
          <w:szCs w:val="20"/>
          <w:lang w:eastAsia="en-GB"/>
          <w:rPrChange w:id="290" w:author="James Moore" w:date="2018-10-08T12:40:00Z">
            <w:rPr>
              <w:lang w:eastAsia="en-GB"/>
            </w:rPr>
          </w:rPrChange>
        </w:rPr>
        <w:t>Email address is not required to match on, only match on the JourneyID</w:t>
      </w:r>
      <w:r w:rsidRPr="00BC44C0">
        <w:rPr>
          <w:rFonts w:asciiTheme="minorHAnsi" w:eastAsia="Times New Roman" w:hAnsiTheme="minorHAnsi" w:cs="Calibri"/>
          <w:color w:val="000000"/>
          <w:sz w:val="20"/>
          <w:szCs w:val="20"/>
          <w:lang w:eastAsia="en-GB"/>
          <w:rPrChange w:id="291" w:author="James Moore" w:date="2018-10-08T12:40:00Z">
            <w:rPr>
              <w:rFonts w:ascii="Calibri" w:eastAsia="Times New Roman" w:hAnsi="Calibri" w:cs="Calibri"/>
              <w:color w:val="000000"/>
              <w:lang w:eastAsia="en-GB"/>
            </w:rPr>
          </w:rPrChange>
        </w:rPr>
        <w:t>. For performance, Customer IDs (Push) or Individual IDs (Pull) can be added to this table</w:t>
      </w:r>
    </w:p>
    <w:p w14:paraId="41322D40" w14:textId="4CC42A99" w:rsidR="007554CF" w:rsidRPr="00BC44C0" w:rsidRDefault="00B61EE9" w:rsidP="007554CF">
      <w:pPr>
        <w:pStyle w:val="ListParagraph"/>
        <w:numPr>
          <w:ilvl w:val="0"/>
          <w:numId w:val="40"/>
        </w:numPr>
        <w:rPr>
          <w:rFonts w:asciiTheme="minorHAnsi" w:hAnsiTheme="minorHAnsi"/>
          <w:sz w:val="20"/>
          <w:szCs w:val="20"/>
          <w:rPrChange w:id="292" w:author="James Moore" w:date="2018-10-08T12:40:00Z">
            <w:rPr/>
          </w:rPrChange>
        </w:rPr>
        <w:pPrChange w:id="293" w:author="James Moore" w:date="2018-10-08T12:05:00Z">
          <w:pPr/>
        </w:pPrChange>
      </w:pPr>
      <w:r w:rsidRPr="00BC44C0">
        <w:rPr>
          <w:rFonts w:asciiTheme="minorHAnsi" w:eastAsia="Times New Roman" w:hAnsiTheme="minorHAnsi" w:cs="Arial"/>
          <w:sz w:val="20"/>
          <w:szCs w:val="20"/>
          <w:lang w:eastAsia="en-GB"/>
          <w:rPrChange w:id="294" w:author="James Moore" w:date="2018-10-08T12:40:00Z">
            <w:rPr>
              <w:rFonts w:ascii="Arial" w:eastAsia="Times New Roman" w:hAnsi="Arial" w:cs="Arial"/>
              <w:sz w:val="20"/>
              <w:szCs w:val="20"/>
              <w:lang w:eastAsia="en-GB"/>
            </w:rPr>
          </w:rPrChange>
        </w:rPr>
        <w:t xml:space="preserve">The Pull feed </w:t>
      </w:r>
      <w:r w:rsidR="007554CF" w:rsidRPr="00BC44C0">
        <w:rPr>
          <w:rFonts w:asciiTheme="minorHAnsi" w:eastAsia="Times New Roman" w:hAnsiTheme="minorHAnsi" w:cs="Arial"/>
          <w:sz w:val="20"/>
          <w:szCs w:val="20"/>
          <w:lang w:eastAsia="en-GB"/>
          <w:rPrChange w:id="295" w:author="James Moore" w:date="2018-10-08T12:40:00Z">
            <w:rPr>
              <w:rFonts w:ascii="Arial" w:eastAsia="Times New Roman" w:hAnsi="Arial" w:cs="Arial"/>
              <w:sz w:val="20"/>
              <w:szCs w:val="20"/>
              <w:lang w:eastAsia="en-GB"/>
            </w:rPr>
          </w:rPrChange>
        </w:rPr>
        <w:t>is prospect data and therefore should not be used to update TrainLine data.</w:t>
      </w:r>
      <w:r w:rsidRPr="00BC44C0">
        <w:rPr>
          <w:rFonts w:asciiTheme="minorHAnsi" w:eastAsia="Times New Roman" w:hAnsiTheme="minorHAnsi" w:cs="Arial"/>
          <w:sz w:val="20"/>
          <w:szCs w:val="20"/>
          <w:lang w:eastAsia="en-GB"/>
          <w:rPrChange w:id="296" w:author="James Moore" w:date="2018-10-08T12:40:00Z">
            <w:rPr>
              <w:rFonts w:ascii="Arial" w:eastAsia="Times New Roman" w:hAnsi="Arial" w:cs="Arial"/>
              <w:sz w:val="20"/>
              <w:szCs w:val="20"/>
              <w:lang w:eastAsia="en-GB"/>
            </w:rPr>
          </w:rPrChange>
        </w:rPr>
        <w:t xml:space="preserve"> </w:t>
      </w:r>
      <w:r w:rsidR="007554CF" w:rsidRPr="00BC44C0">
        <w:rPr>
          <w:rFonts w:asciiTheme="minorHAnsi" w:eastAsia="Times New Roman" w:hAnsiTheme="minorHAnsi" w:cs="Arial"/>
          <w:sz w:val="20"/>
          <w:szCs w:val="20"/>
          <w:lang w:eastAsia="en-GB"/>
          <w:rPrChange w:id="297" w:author="James Moore" w:date="2018-10-08T12:40:00Z">
            <w:rPr>
              <w:rFonts w:ascii="Arial" w:eastAsia="Times New Roman" w:hAnsi="Arial" w:cs="Arial"/>
              <w:sz w:val="20"/>
              <w:szCs w:val="20"/>
              <w:lang w:eastAsia="en-GB"/>
            </w:rPr>
          </w:rPrChange>
        </w:rPr>
        <w:t xml:space="preserve">Where email does not match, create a new individual.  The matching and creation rules </w:t>
      </w:r>
      <w:r w:rsidRPr="00BC44C0">
        <w:rPr>
          <w:rFonts w:asciiTheme="minorHAnsi" w:eastAsia="Times New Roman" w:hAnsiTheme="minorHAnsi" w:cs="Arial"/>
          <w:sz w:val="20"/>
          <w:szCs w:val="20"/>
          <w:lang w:eastAsia="en-GB"/>
          <w:rPrChange w:id="298" w:author="James Moore" w:date="2018-10-08T12:40:00Z">
            <w:rPr>
              <w:rFonts w:ascii="Arial" w:eastAsia="Times New Roman" w:hAnsi="Arial" w:cs="Arial"/>
              <w:sz w:val="20"/>
              <w:szCs w:val="20"/>
              <w:lang w:eastAsia="en-GB"/>
            </w:rPr>
          </w:rPrChange>
        </w:rPr>
        <w:t>should be applied.</w:t>
      </w:r>
    </w:p>
    <w:p w14:paraId="6427480B" w14:textId="5203B073" w:rsidR="001C10E1" w:rsidRPr="00BC44C0" w:rsidRDefault="001C10E1" w:rsidP="00BC44C0">
      <w:pPr>
        <w:rPr>
          <w:rFonts w:asciiTheme="minorHAnsi" w:hAnsiTheme="minorHAnsi"/>
          <w:sz w:val="20"/>
          <w:szCs w:val="20"/>
          <w:rPrChange w:id="299" w:author="James Moore" w:date="2018-10-08T12:40:00Z">
            <w:rPr/>
          </w:rPrChange>
        </w:rPr>
      </w:pPr>
    </w:p>
    <w:sectPr w:rsidR="001C10E1" w:rsidRPr="00BC44C0" w:rsidSect="00AE7579">
      <w:pgSz w:w="11900" w:h="16840"/>
      <w:pgMar w:top="1134" w:right="845" w:bottom="1134" w:left="1134"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Juanjo Diaz" w:date="2018-10-02T11:20:00Z" w:initials="JD">
    <w:p w14:paraId="4AF894B4" w14:textId="461EBE26" w:rsidR="00350C33" w:rsidRDefault="00350C33">
      <w:pPr>
        <w:pStyle w:val="CommentText"/>
      </w:pPr>
      <w:r>
        <w:rPr>
          <w:rStyle w:val="CommentReference"/>
        </w:rPr>
        <w:annotationRef/>
      </w:r>
      <w:r>
        <w:t>What is this?</w:t>
      </w:r>
    </w:p>
    <w:p w14:paraId="24719AA3" w14:textId="35462918" w:rsidR="006675EB" w:rsidRDefault="006675EB">
      <w:pPr>
        <w:pStyle w:val="CommentText"/>
      </w:pPr>
    </w:p>
    <w:p w14:paraId="5FA35B4D" w14:textId="77777777" w:rsidR="006675EB" w:rsidRDefault="006675EB">
      <w:pPr>
        <w:pStyle w:val="CommentText"/>
      </w:pPr>
    </w:p>
  </w:comment>
  <w:comment w:id="52" w:author="James Moore" w:date="2018-10-08T10:31:00Z" w:initials="JM">
    <w:p w14:paraId="18F29428" w14:textId="0FB47ED0" w:rsidR="006675EB" w:rsidRDefault="006675EB">
      <w:pPr>
        <w:pStyle w:val="CommentText"/>
      </w:pPr>
      <w:r>
        <w:rPr>
          <w:rStyle w:val="CommentReference"/>
        </w:rPr>
        <w:annotationRef/>
      </w:r>
      <w:r>
        <w:t>Text resolved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A35B4D" w15:done="0"/>
  <w15:commentEx w15:paraId="18F29428" w15:paraIdParent="5FA35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A35B4D" w16cid:durableId="1F6062B3"/>
  <w16cid:commentId w16cid:paraId="18F29428" w16cid:durableId="1F65B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827EA" w14:textId="77777777" w:rsidR="00DF694D" w:rsidRDefault="00DF694D" w:rsidP="00D31D45">
      <w:r>
        <w:separator/>
      </w:r>
    </w:p>
  </w:endnote>
  <w:endnote w:type="continuationSeparator" w:id="0">
    <w:p w14:paraId="0036DC70" w14:textId="77777777" w:rsidR="00DF694D" w:rsidRDefault="00DF694D" w:rsidP="00D31D45">
      <w:r>
        <w:continuationSeparator/>
      </w:r>
    </w:p>
  </w:endnote>
  <w:endnote w:type="continuationNotice" w:id="1">
    <w:p w14:paraId="261734C4" w14:textId="77777777" w:rsidR="00DF694D" w:rsidRDefault="00DF6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BDBE9" w14:textId="77777777" w:rsidR="00DF694D" w:rsidRDefault="00DF694D"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0A4BB958" w14:textId="77777777" w:rsidR="00DF694D" w:rsidRDefault="00DF694D" w:rsidP="00D31D45">
      <w:r>
        <w:continuationSeparator/>
      </w:r>
    </w:p>
  </w:footnote>
  <w:footnote w:type="continuationNotice" w:id="1">
    <w:p w14:paraId="52069F24" w14:textId="77777777" w:rsidR="00DF694D" w:rsidRDefault="00DF69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FB5E06"/>
    <w:multiLevelType w:val="hybridMultilevel"/>
    <w:tmpl w:val="B478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9F4FD8"/>
    <w:multiLevelType w:val="hybridMultilevel"/>
    <w:tmpl w:val="95AC8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7"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11106E"/>
    <w:multiLevelType w:val="hybridMultilevel"/>
    <w:tmpl w:val="EDA2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90392E"/>
    <w:multiLevelType w:val="hybridMultilevel"/>
    <w:tmpl w:val="C9149784"/>
    <w:lvl w:ilvl="0" w:tplc="D2FE0FB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5"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4"/>
  </w:num>
  <w:num w:numId="4">
    <w:abstractNumId w:val="22"/>
  </w:num>
  <w:num w:numId="5">
    <w:abstractNumId w:val="34"/>
  </w:num>
  <w:num w:numId="6">
    <w:abstractNumId w:val="36"/>
  </w:num>
  <w:num w:numId="7">
    <w:abstractNumId w:val="10"/>
  </w:num>
  <w:num w:numId="8">
    <w:abstractNumId w:val="0"/>
  </w:num>
  <w:num w:numId="9">
    <w:abstractNumId w:val="23"/>
  </w:num>
  <w:num w:numId="10">
    <w:abstractNumId w:val="12"/>
  </w:num>
  <w:num w:numId="11">
    <w:abstractNumId w:val="1"/>
  </w:num>
  <w:num w:numId="12">
    <w:abstractNumId w:val="39"/>
  </w:num>
  <w:num w:numId="13">
    <w:abstractNumId w:val="2"/>
  </w:num>
  <w:num w:numId="14">
    <w:abstractNumId w:val="16"/>
  </w:num>
  <w:num w:numId="15">
    <w:abstractNumId w:val="18"/>
  </w:num>
  <w:num w:numId="16">
    <w:abstractNumId w:val="9"/>
  </w:num>
  <w:num w:numId="17">
    <w:abstractNumId w:val="17"/>
  </w:num>
  <w:num w:numId="18">
    <w:abstractNumId w:val="31"/>
  </w:num>
  <w:num w:numId="19">
    <w:abstractNumId w:val="26"/>
  </w:num>
  <w:num w:numId="20">
    <w:abstractNumId w:val="19"/>
  </w:num>
  <w:num w:numId="21">
    <w:abstractNumId w:val="35"/>
  </w:num>
  <w:num w:numId="22">
    <w:abstractNumId w:val="30"/>
  </w:num>
  <w:num w:numId="23">
    <w:abstractNumId w:val="20"/>
  </w:num>
  <w:num w:numId="24">
    <w:abstractNumId w:val="14"/>
  </w:num>
  <w:num w:numId="25">
    <w:abstractNumId w:val="4"/>
  </w:num>
  <w:num w:numId="26">
    <w:abstractNumId w:val="38"/>
  </w:num>
  <w:num w:numId="27">
    <w:abstractNumId w:val="6"/>
  </w:num>
  <w:num w:numId="28">
    <w:abstractNumId w:val="7"/>
  </w:num>
  <w:num w:numId="29">
    <w:abstractNumId w:val="37"/>
  </w:num>
  <w:num w:numId="30">
    <w:abstractNumId w:val="29"/>
  </w:num>
  <w:num w:numId="31">
    <w:abstractNumId w:val="5"/>
  </w:num>
  <w:num w:numId="32">
    <w:abstractNumId w:val="27"/>
  </w:num>
  <w:num w:numId="33">
    <w:abstractNumId w:val="15"/>
  </w:num>
  <w:num w:numId="34">
    <w:abstractNumId w:val="32"/>
  </w:num>
  <w:num w:numId="35">
    <w:abstractNumId w:val="33"/>
  </w:num>
  <w:num w:numId="36">
    <w:abstractNumId w:val="13"/>
  </w:num>
  <w:num w:numId="37">
    <w:abstractNumId w:val="8"/>
  </w:num>
  <w:num w:numId="38">
    <w:abstractNumId w:val="28"/>
  </w:num>
  <w:num w:numId="39">
    <w:abstractNumId w:val="21"/>
  </w:num>
  <w:num w:numId="40">
    <w:abstractNumId w:val="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ore">
    <w15:presenceInfo w15:providerId="AD" w15:userId="S-1-5-21-35927030-1879076691-1865945288-134146"/>
  </w15:person>
  <w15:person w15:author="Juanjo Diaz">
    <w15:presenceInfo w15:providerId="AD" w15:userId="S-1-5-21-35927030-1879076691-1865945288-1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45"/>
    <w:rsid w:val="000025CA"/>
    <w:rsid w:val="00003415"/>
    <w:rsid w:val="00003F4C"/>
    <w:rsid w:val="0000464A"/>
    <w:rsid w:val="0000509A"/>
    <w:rsid w:val="00006791"/>
    <w:rsid w:val="00006B6B"/>
    <w:rsid w:val="0000746E"/>
    <w:rsid w:val="0000780B"/>
    <w:rsid w:val="00010B7D"/>
    <w:rsid w:val="00010C6D"/>
    <w:rsid w:val="00010DD3"/>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5549"/>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579F4"/>
    <w:rsid w:val="00060D47"/>
    <w:rsid w:val="00061122"/>
    <w:rsid w:val="000616E2"/>
    <w:rsid w:val="00061EF3"/>
    <w:rsid w:val="000631F2"/>
    <w:rsid w:val="00063522"/>
    <w:rsid w:val="000657BC"/>
    <w:rsid w:val="00065DC2"/>
    <w:rsid w:val="00065E8F"/>
    <w:rsid w:val="0006605C"/>
    <w:rsid w:val="0006610F"/>
    <w:rsid w:val="00071E70"/>
    <w:rsid w:val="000724A5"/>
    <w:rsid w:val="00072EBC"/>
    <w:rsid w:val="00072F5B"/>
    <w:rsid w:val="00073E6A"/>
    <w:rsid w:val="0007563F"/>
    <w:rsid w:val="000759C1"/>
    <w:rsid w:val="000759E9"/>
    <w:rsid w:val="00080B30"/>
    <w:rsid w:val="00080F2A"/>
    <w:rsid w:val="00083B12"/>
    <w:rsid w:val="000847E0"/>
    <w:rsid w:val="0008483A"/>
    <w:rsid w:val="00084AB6"/>
    <w:rsid w:val="00084C38"/>
    <w:rsid w:val="00084E9C"/>
    <w:rsid w:val="00084F02"/>
    <w:rsid w:val="00090738"/>
    <w:rsid w:val="00091036"/>
    <w:rsid w:val="000919BB"/>
    <w:rsid w:val="00091B69"/>
    <w:rsid w:val="0009274B"/>
    <w:rsid w:val="00093045"/>
    <w:rsid w:val="00093615"/>
    <w:rsid w:val="0009482F"/>
    <w:rsid w:val="000957AC"/>
    <w:rsid w:val="00095961"/>
    <w:rsid w:val="00095B6F"/>
    <w:rsid w:val="000960C8"/>
    <w:rsid w:val="00096797"/>
    <w:rsid w:val="000970A2"/>
    <w:rsid w:val="00097D43"/>
    <w:rsid w:val="000A14AE"/>
    <w:rsid w:val="000A2EF6"/>
    <w:rsid w:val="000A2F33"/>
    <w:rsid w:val="000A5552"/>
    <w:rsid w:val="000A59B3"/>
    <w:rsid w:val="000A651F"/>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20D57"/>
    <w:rsid w:val="001215CC"/>
    <w:rsid w:val="00121F41"/>
    <w:rsid w:val="0012203B"/>
    <w:rsid w:val="0012289A"/>
    <w:rsid w:val="00122DDE"/>
    <w:rsid w:val="00123089"/>
    <w:rsid w:val="00123CD0"/>
    <w:rsid w:val="00124FCA"/>
    <w:rsid w:val="00125D08"/>
    <w:rsid w:val="001265E5"/>
    <w:rsid w:val="00126B69"/>
    <w:rsid w:val="00126FAF"/>
    <w:rsid w:val="0012773D"/>
    <w:rsid w:val="0012793C"/>
    <w:rsid w:val="00130747"/>
    <w:rsid w:val="001318B4"/>
    <w:rsid w:val="00131A43"/>
    <w:rsid w:val="00131ED8"/>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053A"/>
    <w:rsid w:val="001B2278"/>
    <w:rsid w:val="001B2578"/>
    <w:rsid w:val="001B25BD"/>
    <w:rsid w:val="001B2C5E"/>
    <w:rsid w:val="001B3AEC"/>
    <w:rsid w:val="001B3DC6"/>
    <w:rsid w:val="001B5779"/>
    <w:rsid w:val="001B5B13"/>
    <w:rsid w:val="001B622E"/>
    <w:rsid w:val="001B6323"/>
    <w:rsid w:val="001B6806"/>
    <w:rsid w:val="001C10E1"/>
    <w:rsid w:val="001C160B"/>
    <w:rsid w:val="001C1A94"/>
    <w:rsid w:val="001C1D93"/>
    <w:rsid w:val="001C29B6"/>
    <w:rsid w:val="001C380C"/>
    <w:rsid w:val="001C3AAE"/>
    <w:rsid w:val="001C4199"/>
    <w:rsid w:val="001C4FE4"/>
    <w:rsid w:val="001C50E6"/>
    <w:rsid w:val="001C57DB"/>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17EA"/>
    <w:rsid w:val="001E191E"/>
    <w:rsid w:val="001E2AA4"/>
    <w:rsid w:val="001E3535"/>
    <w:rsid w:val="001E3FE8"/>
    <w:rsid w:val="001E42E6"/>
    <w:rsid w:val="001E5B09"/>
    <w:rsid w:val="001E71CA"/>
    <w:rsid w:val="001E7823"/>
    <w:rsid w:val="001F0327"/>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620"/>
    <w:rsid w:val="00234DC0"/>
    <w:rsid w:val="00235FB2"/>
    <w:rsid w:val="00237321"/>
    <w:rsid w:val="00237B9E"/>
    <w:rsid w:val="002400E9"/>
    <w:rsid w:val="00241D2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94"/>
    <w:rsid w:val="002956E6"/>
    <w:rsid w:val="002965C1"/>
    <w:rsid w:val="00297A37"/>
    <w:rsid w:val="002A0779"/>
    <w:rsid w:val="002A0D1D"/>
    <w:rsid w:val="002A1103"/>
    <w:rsid w:val="002A2056"/>
    <w:rsid w:val="002A2368"/>
    <w:rsid w:val="002A2755"/>
    <w:rsid w:val="002A4C66"/>
    <w:rsid w:val="002A75C5"/>
    <w:rsid w:val="002A7D28"/>
    <w:rsid w:val="002B0937"/>
    <w:rsid w:val="002B0EB9"/>
    <w:rsid w:val="002B210F"/>
    <w:rsid w:val="002B2AE7"/>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D0233"/>
    <w:rsid w:val="002D029B"/>
    <w:rsid w:val="002D0BDA"/>
    <w:rsid w:val="002D0E2B"/>
    <w:rsid w:val="002D102B"/>
    <w:rsid w:val="002D21ED"/>
    <w:rsid w:val="002D3C09"/>
    <w:rsid w:val="002D4219"/>
    <w:rsid w:val="002D456A"/>
    <w:rsid w:val="002D4D87"/>
    <w:rsid w:val="002D5198"/>
    <w:rsid w:val="002D5F79"/>
    <w:rsid w:val="002D720B"/>
    <w:rsid w:val="002D74A2"/>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B52"/>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638"/>
    <w:rsid w:val="00343B00"/>
    <w:rsid w:val="00344E3F"/>
    <w:rsid w:val="00346BC3"/>
    <w:rsid w:val="00347550"/>
    <w:rsid w:val="00350224"/>
    <w:rsid w:val="00350C33"/>
    <w:rsid w:val="00351351"/>
    <w:rsid w:val="003523B0"/>
    <w:rsid w:val="00352F65"/>
    <w:rsid w:val="003534FD"/>
    <w:rsid w:val="00353531"/>
    <w:rsid w:val="00353DC5"/>
    <w:rsid w:val="00353EF9"/>
    <w:rsid w:val="00354615"/>
    <w:rsid w:val="00354D6E"/>
    <w:rsid w:val="00355877"/>
    <w:rsid w:val="00356244"/>
    <w:rsid w:val="0035651A"/>
    <w:rsid w:val="0035654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7AF0"/>
    <w:rsid w:val="00377DF0"/>
    <w:rsid w:val="003855F1"/>
    <w:rsid w:val="00385916"/>
    <w:rsid w:val="00386F1C"/>
    <w:rsid w:val="00390263"/>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8AE"/>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6A9"/>
    <w:rsid w:val="003C0B02"/>
    <w:rsid w:val="003C187B"/>
    <w:rsid w:val="003C1EF7"/>
    <w:rsid w:val="003C1F57"/>
    <w:rsid w:val="003C2A98"/>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0C0F"/>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2980"/>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A7593"/>
    <w:rsid w:val="004B0570"/>
    <w:rsid w:val="004B0BD2"/>
    <w:rsid w:val="004B0F9C"/>
    <w:rsid w:val="004B195A"/>
    <w:rsid w:val="004B1CDE"/>
    <w:rsid w:val="004B2946"/>
    <w:rsid w:val="004B3BA4"/>
    <w:rsid w:val="004B45B4"/>
    <w:rsid w:val="004B5713"/>
    <w:rsid w:val="004B5B9C"/>
    <w:rsid w:val="004B5D0F"/>
    <w:rsid w:val="004B639C"/>
    <w:rsid w:val="004B7FD6"/>
    <w:rsid w:val="004C0EEF"/>
    <w:rsid w:val="004C0FA4"/>
    <w:rsid w:val="004C16B2"/>
    <w:rsid w:val="004C1EC0"/>
    <w:rsid w:val="004C2631"/>
    <w:rsid w:val="004C27D0"/>
    <w:rsid w:val="004C303B"/>
    <w:rsid w:val="004C33A9"/>
    <w:rsid w:val="004C3F07"/>
    <w:rsid w:val="004C4044"/>
    <w:rsid w:val="004C6461"/>
    <w:rsid w:val="004C78E8"/>
    <w:rsid w:val="004D035C"/>
    <w:rsid w:val="004D067F"/>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9"/>
    <w:rsid w:val="004E305E"/>
    <w:rsid w:val="004E3EF8"/>
    <w:rsid w:val="004E471D"/>
    <w:rsid w:val="004E53D6"/>
    <w:rsid w:val="004E5426"/>
    <w:rsid w:val="004E715A"/>
    <w:rsid w:val="004F177E"/>
    <w:rsid w:val="004F1F97"/>
    <w:rsid w:val="004F27AC"/>
    <w:rsid w:val="004F49D6"/>
    <w:rsid w:val="004F4B24"/>
    <w:rsid w:val="004F50A7"/>
    <w:rsid w:val="004F54D0"/>
    <w:rsid w:val="004F6C7C"/>
    <w:rsid w:val="004F7989"/>
    <w:rsid w:val="004F7F2F"/>
    <w:rsid w:val="0050012C"/>
    <w:rsid w:val="00500D64"/>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7EF"/>
    <w:rsid w:val="0051085E"/>
    <w:rsid w:val="00511034"/>
    <w:rsid w:val="00511894"/>
    <w:rsid w:val="00512A1E"/>
    <w:rsid w:val="00513484"/>
    <w:rsid w:val="00513785"/>
    <w:rsid w:val="00513A36"/>
    <w:rsid w:val="00514C60"/>
    <w:rsid w:val="00516762"/>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0A9"/>
    <w:rsid w:val="00537A1E"/>
    <w:rsid w:val="00537F3C"/>
    <w:rsid w:val="00537F4D"/>
    <w:rsid w:val="005407FB"/>
    <w:rsid w:val="005408D8"/>
    <w:rsid w:val="005414FB"/>
    <w:rsid w:val="00541FE5"/>
    <w:rsid w:val="005425A8"/>
    <w:rsid w:val="00542D3E"/>
    <w:rsid w:val="00543149"/>
    <w:rsid w:val="0054339F"/>
    <w:rsid w:val="005438AA"/>
    <w:rsid w:val="00543FDA"/>
    <w:rsid w:val="00544458"/>
    <w:rsid w:val="00544716"/>
    <w:rsid w:val="00544914"/>
    <w:rsid w:val="00544E0F"/>
    <w:rsid w:val="00545635"/>
    <w:rsid w:val="0054585B"/>
    <w:rsid w:val="00546EB0"/>
    <w:rsid w:val="00547150"/>
    <w:rsid w:val="0054720E"/>
    <w:rsid w:val="00547751"/>
    <w:rsid w:val="00547DDC"/>
    <w:rsid w:val="00550408"/>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713F"/>
    <w:rsid w:val="00557507"/>
    <w:rsid w:val="00557C80"/>
    <w:rsid w:val="00560071"/>
    <w:rsid w:val="0056054C"/>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16BA"/>
    <w:rsid w:val="0057358B"/>
    <w:rsid w:val="0057561D"/>
    <w:rsid w:val="00576434"/>
    <w:rsid w:val="00576D19"/>
    <w:rsid w:val="00577261"/>
    <w:rsid w:val="0058006B"/>
    <w:rsid w:val="005806AC"/>
    <w:rsid w:val="00580A1F"/>
    <w:rsid w:val="0058118E"/>
    <w:rsid w:val="00581C98"/>
    <w:rsid w:val="005835E0"/>
    <w:rsid w:val="00583828"/>
    <w:rsid w:val="00583FF6"/>
    <w:rsid w:val="00586324"/>
    <w:rsid w:val="00586437"/>
    <w:rsid w:val="00587AD1"/>
    <w:rsid w:val="00590F2C"/>
    <w:rsid w:val="005910D0"/>
    <w:rsid w:val="00591FDA"/>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1EA"/>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7858"/>
    <w:rsid w:val="005F7C92"/>
    <w:rsid w:val="00600B80"/>
    <w:rsid w:val="0060194D"/>
    <w:rsid w:val="00602292"/>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83E"/>
    <w:rsid w:val="00627A61"/>
    <w:rsid w:val="0063109F"/>
    <w:rsid w:val="0063162B"/>
    <w:rsid w:val="00631A1C"/>
    <w:rsid w:val="00631A4D"/>
    <w:rsid w:val="0063240F"/>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10D5"/>
    <w:rsid w:val="0066286B"/>
    <w:rsid w:val="00662F5C"/>
    <w:rsid w:val="00664DB7"/>
    <w:rsid w:val="00665144"/>
    <w:rsid w:val="0066530A"/>
    <w:rsid w:val="00665F3E"/>
    <w:rsid w:val="006662FC"/>
    <w:rsid w:val="0066680D"/>
    <w:rsid w:val="00667358"/>
    <w:rsid w:val="006675EB"/>
    <w:rsid w:val="00667CE8"/>
    <w:rsid w:val="00671C6C"/>
    <w:rsid w:val="00672DB3"/>
    <w:rsid w:val="0067365A"/>
    <w:rsid w:val="006758FA"/>
    <w:rsid w:val="00677A8F"/>
    <w:rsid w:val="00677D4F"/>
    <w:rsid w:val="006801E2"/>
    <w:rsid w:val="00681EA1"/>
    <w:rsid w:val="00683871"/>
    <w:rsid w:val="00683A6D"/>
    <w:rsid w:val="00683D36"/>
    <w:rsid w:val="00684D84"/>
    <w:rsid w:val="006853F1"/>
    <w:rsid w:val="006856D2"/>
    <w:rsid w:val="006857B5"/>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1881"/>
    <w:rsid w:val="006A2287"/>
    <w:rsid w:val="006A2674"/>
    <w:rsid w:val="006A2C99"/>
    <w:rsid w:val="006A2E09"/>
    <w:rsid w:val="006A39E8"/>
    <w:rsid w:val="006A59EC"/>
    <w:rsid w:val="006A5CF6"/>
    <w:rsid w:val="006A78FC"/>
    <w:rsid w:val="006A7BC6"/>
    <w:rsid w:val="006B15D9"/>
    <w:rsid w:val="006B167C"/>
    <w:rsid w:val="006B1EC1"/>
    <w:rsid w:val="006B2D02"/>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66D"/>
    <w:rsid w:val="00710C78"/>
    <w:rsid w:val="00711635"/>
    <w:rsid w:val="00711E54"/>
    <w:rsid w:val="00712067"/>
    <w:rsid w:val="007125E3"/>
    <w:rsid w:val="00713E2D"/>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9E2"/>
    <w:rsid w:val="00744D32"/>
    <w:rsid w:val="007461CD"/>
    <w:rsid w:val="0075047A"/>
    <w:rsid w:val="0075296B"/>
    <w:rsid w:val="007534E1"/>
    <w:rsid w:val="00753B4E"/>
    <w:rsid w:val="0075429B"/>
    <w:rsid w:val="00754AC5"/>
    <w:rsid w:val="00754D40"/>
    <w:rsid w:val="007554CF"/>
    <w:rsid w:val="007563F9"/>
    <w:rsid w:val="00756469"/>
    <w:rsid w:val="00757F6C"/>
    <w:rsid w:val="007624A6"/>
    <w:rsid w:val="00762854"/>
    <w:rsid w:val="007640A5"/>
    <w:rsid w:val="00765035"/>
    <w:rsid w:val="00765ABB"/>
    <w:rsid w:val="00765AC8"/>
    <w:rsid w:val="00765D55"/>
    <w:rsid w:val="00766966"/>
    <w:rsid w:val="0076770A"/>
    <w:rsid w:val="00767F91"/>
    <w:rsid w:val="00771055"/>
    <w:rsid w:val="007712C4"/>
    <w:rsid w:val="007716F7"/>
    <w:rsid w:val="00772741"/>
    <w:rsid w:val="00773DD5"/>
    <w:rsid w:val="00774E17"/>
    <w:rsid w:val="00776FE0"/>
    <w:rsid w:val="007774A7"/>
    <w:rsid w:val="00777AFA"/>
    <w:rsid w:val="00780DDC"/>
    <w:rsid w:val="007827F5"/>
    <w:rsid w:val="00785085"/>
    <w:rsid w:val="00786A7C"/>
    <w:rsid w:val="00786F1F"/>
    <w:rsid w:val="00787B07"/>
    <w:rsid w:val="007906AF"/>
    <w:rsid w:val="00790F16"/>
    <w:rsid w:val="00791D2D"/>
    <w:rsid w:val="00792CCD"/>
    <w:rsid w:val="00795282"/>
    <w:rsid w:val="0079532B"/>
    <w:rsid w:val="00795BD9"/>
    <w:rsid w:val="007961A4"/>
    <w:rsid w:val="00796708"/>
    <w:rsid w:val="007A2BE0"/>
    <w:rsid w:val="007A51D8"/>
    <w:rsid w:val="007A588D"/>
    <w:rsid w:val="007A5D22"/>
    <w:rsid w:val="007A7EF7"/>
    <w:rsid w:val="007B0435"/>
    <w:rsid w:val="007B0CCB"/>
    <w:rsid w:val="007B0FE0"/>
    <w:rsid w:val="007B2A0B"/>
    <w:rsid w:val="007B2BDD"/>
    <w:rsid w:val="007B33C5"/>
    <w:rsid w:val="007B451A"/>
    <w:rsid w:val="007B466F"/>
    <w:rsid w:val="007B50E1"/>
    <w:rsid w:val="007B53BF"/>
    <w:rsid w:val="007B5A45"/>
    <w:rsid w:val="007B6DB4"/>
    <w:rsid w:val="007C1794"/>
    <w:rsid w:val="007C2BC2"/>
    <w:rsid w:val="007C311D"/>
    <w:rsid w:val="007C38CA"/>
    <w:rsid w:val="007C58DE"/>
    <w:rsid w:val="007C64CA"/>
    <w:rsid w:val="007C6FD6"/>
    <w:rsid w:val="007D22F0"/>
    <w:rsid w:val="007D23A5"/>
    <w:rsid w:val="007D2AA2"/>
    <w:rsid w:val="007D3479"/>
    <w:rsid w:val="007D4EF8"/>
    <w:rsid w:val="007D5D0D"/>
    <w:rsid w:val="007E01D2"/>
    <w:rsid w:val="007E1899"/>
    <w:rsid w:val="007E203A"/>
    <w:rsid w:val="007E2C42"/>
    <w:rsid w:val="007E31D6"/>
    <w:rsid w:val="007E43A0"/>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3D21"/>
    <w:rsid w:val="00804890"/>
    <w:rsid w:val="00804F5B"/>
    <w:rsid w:val="008059A1"/>
    <w:rsid w:val="00805B87"/>
    <w:rsid w:val="00807C26"/>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7F9"/>
    <w:rsid w:val="00831CE9"/>
    <w:rsid w:val="00833E36"/>
    <w:rsid w:val="00834104"/>
    <w:rsid w:val="00834EF8"/>
    <w:rsid w:val="0083660E"/>
    <w:rsid w:val="0083791B"/>
    <w:rsid w:val="00837AE1"/>
    <w:rsid w:val="00837E9E"/>
    <w:rsid w:val="008433C0"/>
    <w:rsid w:val="00844A79"/>
    <w:rsid w:val="00844B31"/>
    <w:rsid w:val="00845C99"/>
    <w:rsid w:val="00847DFC"/>
    <w:rsid w:val="00847F29"/>
    <w:rsid w:val="00850D4B"/>
    <w:rsid w:val="00851139"/>
    <w:rsid w:val="00851F70"/>
    <w:rsid w:val="0085481A"/>
    <w:rsid w:val="00854D35"/>
    <w:rsid w:val="00855B95"/>
    <w:rsid w:val="008566F6"/>
    <w:rsid w:val="00856B8C"/>
    <w:rsid w:val="00856F75"/>
    <w:rsid w:val="00857F44"/>
    <w:rsid w:val="00860B58"/>
    <w:rsid w:val="008615D4"/>
    <w:rsid w:val="00861A35"/>
    <w:rsid w:val="00861ABE"/>
    <w:rsid w:val="00861C0A"/>
    <w:rsid w:val="008626CE"/>
    <w:rsid w:val="00862DCB"/>
    <w:rsid w:val="00863452"/>
    <w:rsid w:val="00864C62"/>
    <w:rsid w:val="008706A5"/>
    <w:rsid w:val="00871D0B"/>
    <w:rsid w:val="00873434"/>
    <w:rsid w:val="00874820"/>
    <w:rsid w:val="00875886"/>
    <w:rsid w:val="00875C6C"/>
    <w:rsid w:val="00876101"/>
    <w:rsid w:val="00876475"/>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469E"/>
    <w:rsid w:val="00894CFB"/>
    <w:rsid w:val="00896A1C"/>
    <w:rsid w:val="00896A65"/>
    <w:rsid w:val="0089743E"/>
    <w:rsid w:val="00897817"/>
    <w:rsid w:val="008A2EAF"/>
    <w:rsid w:val="008A50C9"/>
    <w:rsid w:val="008A6CE5"/>
    <w:rsid w:val="008A71B3"/>
    <w:rsid w:val="008B003D"/>
    <w:rsid w:val="008B05E2"/>
    <w:rsid w:val="008B23FC"/>
    <w:rsid w:val="008B2B76"/>
    <w:rsid w:val="008B310A"/>
    <w:rsid w:val="008B370F"/>
    <w:rsid w:val="008B3B23"/>
    <w:rsid w:val="008B440C"/>
    <w:rsid w:val="008B4D4A"/>
    <w:rsid w:val="008B505B"/>
    <w:rsid w:val="008B507B"/>
    <w:rsid w:val="008B5131"/>
    <w:rsid w:val="008C00A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4170"/>
    <w:rsid w:val="008D6576"/>
    <w:rsid w:val="008D7ADC"/>
    <w:rsid w:val="008E00AA"/>
    <w:rsid w:val="008E01C8"/>
    <w:rsid w:val="008E06BD"/>
    <w:rsid w:val="008E0AD8"/>
    <w:rsid w:val="008E1EC3"/>
    <w:rsid w:val="008E2421"/>
    <w:rsid w:val="008E29FB"/>
    <w:rsid w:val="008E472C"/>
    <w:rsid w:val="008E66EA"/>
    <w:rsid w:val="008E7278"/>
    <w:rsid w:val="008E7E51"/>
    <w:rsid w:val="008F0251"/>
    <w:rsid w:val="008F0D1E"/>
    <w:rsid w:val="008F11FB"/>
    <w:rsid w:val="008F2459"/>
    <w:rsid w:val="008F29AC"/>
    <w:rsid w:val="008F4703"/>
    <w:rsid w:val="008F49FC"/>
    <w:rsid w:val="008F52B7"/>
    <w:rsid w:val="008F66C5"/>
    <w:rsid w:val="008F6A42"/>
    <w:rsid w:val="008F7C5D"/>
    <w:rsid w:val="00900425"/>
    <w:rsid w:val="0090093B"/>
    <w:rsid w:val="00900A3A"/>
    <w:rsid w:val="00900C4C"/>
    <w:rsid w:val="00902800"/>
    <w:rsid w:val="00903FC5"/>
    <w:rsid w:val="00904DA4"/>
    <w:rsid w:val="00905036"/>
    <w:rsid w:val="00907F79"/>
    <w:rsid w:val="00910654"/>
    <w:rsid w:val="009106D2"/>
    <w:rsid w:val="009113D4"/>
    <w:rsid w:val="0091165E"/>
    <w:rsid w:val="00912DD2"/>
    <w:rsid w:val="0091322D"/>
    <w:rsid w:val="00914D75"/>
    <w:rsid w:val="009151D2"/>
    <w:rsid w:val="00915E26"/>
    <w:rsid w:val="009170D2"/>
    <w:rsid w:val="009170F7"/>
    <w:rsid w:val="009173B2"/>
    <w:rsid w:val="009209F3"/>
    <w:rsid w:val="009209F8"/>
    <w:rsid w:val="0092101F"/>
    <w:rsid w:val="0092178A"/>
    <w:rsid w:val="00921AD5"/>
    <w:rsid w:val="00925F37"/>
    <w:rsid w:val="00926142"/>
    <w:rsid w:val="009276FE"/>
    <w:rsid w:val="00930A00"/>
    <w:rsid w:val="00931DC2"/>
    <w:rsid w:val="0093302B"/>
    <w:rsid w:val="00934F31"/>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2626"/>
    <w:rsid w:val="00952BFB"/>
    <w:rsid w:val="009548A3"/>
    <w:rsid w:val="00954CCA"/>
    <w:rsid w:val="009555E1"/>
    <w:rsid w:val="00956606"/>
    <w:rsid w:val="00956E43"/>
    <w:rsid w:val="00957CC1"/>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70B"/>
    <w:rsid w:val="00986B8F"/>
    <w:rsid w:val="00986F82"/>
    <w:rsid w:val="00987A9A"/>
    <w:rsid w:val="0099035F"/>
    <w:rsid w:val="00990489"/>
    <w:rsid w:val="00990967"/>
    <w:rsid w:val="00990A7F"/>
    <w:rsid w:val="009914BE"/>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A4A"/>
    <w:rsid w:val="009A1E7E"/>
    <w:rsid w:val="009A23C8"/>
    <w:rsid w:val="009A296E"/>
    <w:rsid w:val="009A2A4D"/>
    <w:rsid w:val="009A3BC6"/>
    <w:rsid w:val="009A42CD"/>
    <w:rsid w:val="009A4C1C"/>
    <w:rsid w:val="009A4C84"/>
    <w:rsid w:val="009A5E68"/>
    <w:rsid w:val="009A65A3"/>
    <w:rsid w:val="009A6752"/>
    <w:rsid w:val="009A6B14"/>
    <w:rsid w:val="009A7512"/>
    <w:rsid w:val="009A7B9D"/>
    <w:rsid w:val="009B01C7"/>
    <w:rsid w:val="009B0833"/>
    <w:rsid w:val="009B0D25"/>
    <w:rsid w:val="009B12E4"/>
    <w:rsid w:val="009B19C8"/>
    <w:rsid w:val="009B424B"/>
    <w:rsid w:val="009B4DAE"/>
    <w:rsid w:val="009C01AB"/>
    <w:rsid w:val="009C0CDC"/>
    <w:rsid w:val="009C18A2"/>
    <w:rsid w:val="009C1F6D"/>
    <w:rsid w:val="009C3464"/>
    <w:rsid w:val="009C36E3"/>
    <w:rsid w:val="009C37EE"/>
    <w:rsid w:val="009C3E29"/>
    <w:rsid w:val="009C56D3"/>
    <w:rsid w:val="009C5781"/>
    <w:rsid w:val="009C6E57"/>
    <w:rsid w:val="009C7519"/>
    <w:rsid w:val="009D0450"/>
    <w:rsid w:val="009D0CFD"/>
    <w:rsid w:val="009D130A"/>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590"/>
    <w:rsid w:val="009E5604"/>
    <w:rsid w:val="009E6571"/>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4AA"/>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1ED1"/>
    <w:rsid w:val="00A32C41"/>
    <w:rsid w:val="00A341F6"/>
    <w:rsid w:val="00A34AF0"/>
    <w:rsid w:val="00A35963"/>
    <w:rsid w:val="00A35ECA"/>
    <w:rsid w:val="00A36ED9"/>
    <w:rsid w:val="00A37429"/>
    <w:rsid w:val="00A37A49"/>
    <w:rsid w:val="00A40A8E"/>
    <w:rsid w:val="00A414E7"/>
    <w:rsid w:val="00A41711"/>
    <w:rsid w:val="00A4207A"/>
    <w:rsid w:val="00A44547"/>
    <w:rsid w:val="00A4490B"/>
    <w:rsid w:val="00A4554E"/>
    <w:rsid w:val="00A47049"/>
    <w:rsid w:val="00A5092C"/>
    <w:rsid w:val="00A50E4A"/>
    <w:rsid w:val="00A51818"/>
    <w:rsid w:val="00A52A59"/>
    <w:rsid w:val="00A531DF"/>
    <w:rsid w:val="00A53354"/>
    <w:rsid w:val="00A53AE6"/>
    <w:rsid w:val="00A54745"/>
    <w:rsid w:val="00A5552F"/>
    <w:rsid w:val="00A5575B"/>
    <w:rsid w:val="00A5633F"/>
    <w:rsid w:val="00A568C5"/>
    <w:rsid w:val="00A5768D"/>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35F8"/>
    <w:rsid w:val="00A94649"/>
    <w:rsid w:val="00A94E85"/>
    <w:rsid w:val="00A95C2B"/>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2F4"/>
    <w:rsid w:val="00AA49B0"/>
    <w:rsid w:val="00AA4CC9"/>
    <w:rsid w:val="00AA5A26"/>
    <w:rsid w:val="00AA690B"/>
    <w:rsid w:val="00AA6F73"/>
    <w:rsid w:val="00AA716C"/>
    <w:rsid w:val="00AB0B4C"/>
    <w:rsid w:val="00AB1B0C"/>
    <w:rsid w:val="00AB31E0"/>
    <w:rsid w:val="00AB3F86"/>
    <w:rsid w:val="00AB405B"/>
    <w:rsid w:val="00AB52DC"/>
    <w:rsid w:val="00AB5648"/>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4C6"/>
    <w:rsid w:val="00AE07CD"/>
    <w:rsid w:val="00AE0836"/>
    <w:rsid w:val="00AE0F1D"/>
    <w:rsid w:val="00AE15CF"/>
    <w:rsid w:val="00AE32B4"/>
    <w:rsid w:val="00AE38A3"/>
    <w:rsid w:val="00AE4C57"/>
    <w:rsid w:val="00AE5034"/>
    <w:rsid w:val="00AE57C9"/>
    <w:rsid w:val="00AE61A5"/>
    <w:rsid w:val="00AE6C3F"/>
    <w:rsid w:val="00AE7579"/>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7E4"/>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EE9"/>
    <w:rsid w:val="00B61F48"/>
    <w:rsid w:val="00B62835"/>
    <w:rsid w:val="00B634FE"/>
    <w:rsid w:val="00B639F2"/>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2678"/>
    <w:rsid w:val="00B8284C"/>
    <w:rsid w:val="00B83027"/>
    <w:rsid w:val="00B868EF"/>
    <w:rsid w:val="00B870EE"/>
    <w:rsid w:val="00B911E7"/>
    <w:rsid w:val="00B91719"/>
    <w:rsid w:val="00B91F30"/>
    <w:rsid w:val="00B920C9"/>
    <w:rsid w:val="00B934FF"/>
    <w:rsid w:val="00B935EA"/>
    <w:rsid w:val="00B93E7E"/>
    <w:rsid w:val="00B95BA0"/>
    <w:rsid w:val="00B95E8C"/>
    <w:rsid w:val="00B964B5"/>
    <w:rsid w:val="00B96673"/>
    <w:rsid w:val="00B96F3B"/>
    <w:rsid w:val="00B9704E"/>
    <w:rsid w:val="00B971F6"/>
    <w:rsid w:val="00B978C2"/>
    <w:rsid w:val="00BA0040"/>
    <w:rsid w:val="00BA1046"/>
    <w:rsid w:val="00BA225C"/>
    <w:rsid w:val="00BA2C3E"/>
    <w:rsid w:val="00BA3028"/>
    <w:rsid w:val="00BA39AE"/>
    <w:rsid w:val="00BA4AB9"/>
    <w:rsid w:val="00BA579D"/>
    <w:rsid w:val="00BA5854"/>
    <w:rsid w:val="00BA6FDA"/>
    <w:rsid w:val="00BA72B3"/>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877"/>
    <w:rsid w:val="00BC38CD"/>
    <w:rsid w:val="00BC3F81"/>
    <w:rsid w:val="00BC44C0"/>
    <w:rsid w:val="00BC4DE4"/>
    <w:rsid w:val="00BC50A6"/>
    <w:rsid w:val="00BC5B88"/>
    <w:rsid w:val="00BC65EF"/>
    <w:rsid w:val="00BC690B"/>
    <w:rsid w:val="00BC6C67"/>
    <w:rsid w:val="00BC70E9"/>
    <w:rsid w:val="00BC755C"/>
    <w:rsid w:val="00BC7CD3"/>
    <w:rsid w:val="00BD08AB"/>
    <w:rsid w:val="00BD0A97"/>
    <w:rsid w:val="00BD1B27"/>
    <w:rsid w:val="00BD268D"/>
    <w:rsid w:val="00BD2C01"/>
    <w:rsid w:val="00BD2DFF"/>
    <w:rsid w:val="00BD46D8"/>
    <w:rsid w:val="00BE0A62"/>
    <w:rsid w:val="00BE0D21"/>
    <w:rsid w:val="00BE1B60"/>
    <w:rsid w:val="00BE2A82"/>
    <w:rsid w:val="00BE2BDF"/>
    <w:rsid w:val="00BE2C5F"/>
    <w:rsid w:val="00BE3A59"/>
    <w:rsid w:val="00BE5F42"/>
    <w:rsid w:val="00BE7AE3"/>
    <w:rsid w:val="00BF10BC"/>
    <w:rsid w:val="00BF2DA2"/>
    <w:rsid w:val="00BF32C3"/>
    <w:rsid w:val="00BF3FB7"/>
    <w:rsid w:val="00BF5A55"/>
    <w:rsid w:val="00BF5F3A"/>
    <w:rsid w:val="00C01174"/>
    <w:rsid w:val="00C02B3B"/>
    <w:rsid w:val="00C02CB9"/>
    <w:rsid w:val="00C05379"/>
    <w:rsid w:val="00C07542"/>
    <w:rsid w:val="00C07A26"/>
    <w:rsid w:val="00C10656"/>
    <w:rsid w:val="00C11226"/>
    <w:rsid w:val="00C122B4"/>
    <w:rsid w:val="00C1337B"/>
    <w:rsid w:val="00C15E9C"/>
    <w:rsid w:val="00C16913"/>
    <w:rsid w:val="00C17086"/>
    <w:rsid w:val="00C171AB"/>
    <w:rsid w:val="00C17932"/>
    <w:rsid w:val="00C2033D"/>
    <w:rsid w:val="00C208E9"/>
    <w:rsid w:val="00C20F8D"/>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3D3C"/>
    <w:rsid w:val="00C45F07"/>
    <w:rsid w:val="00C464FA"/>
    <w:rsid w:val="00C47A01"/>
    <w:rsid w:val="00C50E3E"/>
    <w:rsid w:val="00C53C4A"/>
    <w:rsid w:val="00C553D0"/>
    <w:rsid w:val="00C55FEF"/>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3B00"/>
    <w:rsid w:val="00CA6229"/>
    <w:rsid w:val="00CA6A27"/>
    <w:rsid w:val="00CA6C40"/>
    <w:rsid w:val="00CA7BE0"/>
    <w:rsid w:val="00CA7C42"/>
    <w:rsid w:val="00CB0033"/>
    <w:rsid w:val="00CB0EFF"/>
    <w:rsid w:val="00CB4DF1"/>
    <w:rsid w:val="00CB543A"/>
    <w:rsid w:val="00CB5DF4"/>
    <w:rsid w:val="00CB5FA5"/>
    <w:rsid w:val="00CB620C"/>
    <w:rsid w:val="00CB776B"/>
    <w:rsid w:val="00CB7CA3"/>
    <w:rsid w:val="00CC0AFF"/>
    <w:rsid w:val="00CC103A"/>
    <w:rsid w:val="00CC1511"/>
    <w:rsid w:val="00CC1BC0"/>
    <w:rsid w:val="00CC2559"/>
    <w:rsid w:val="00CC3301"/>
    <w:rsid w:val="00CC3FCE"/>
    <w:rsid w:val="00CC44D8"/>
    <w:rsid w:val="00CC5B88"/>
    <w:rsid w:val="00CC5F55"/>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561"/>
    <w:rsid w:val="00CE6562"/>
    <w:rsid w:val="00CE6ECA"/>
    <w:rsid w:val="00CF01FC"/>
    <w:rsid w:val="00CF11BF"/>
    <w:rsid w:val="00CF128E"/>
    <w:rsid w:val="00CF1EB5"/>
    <w:rsid w:val="00CF24A7"/>
    <w:rsid w:val="00CF27E2"/>
    <w:rsid w:val="00CF349B"/>
    <w:rsid w:val="00CF35E8"/>
    <w:rsid w:val="00CF43E2"/>
    <w:rsid w:val="00CF48DD"/>
    <w:rsid w:val="00CF4AEE"/>
    <w:rsid w:val="00D00153"/>
    <w:rsid w:val="00D0048E"/>
    <w:rsid w:val="00D00704"/>
    <w:rsid w:val="00D01C86"/>
    <w:rsid w:val="00D0229D"/>
    <w:rsid w:val="00D03554"/>
    <w:rsid w:val="00D042FA"/>
    <w:rsid w:val="00D045ED"/>
    <w:rsid w:val="00D04C2C"/>
    <w:rsid w:val="00D05EAB"/>
    <w:rsid w:val="00D066B0"/>
    <w:rsid w:val="00D1012A"/>
    <w:rsid w:val="00D10FEC"/>
    <w:rsid w:val="00D13E3A"/>
    <w:rsid w:val="00D13EC6"/>
    <w:rsid w:val="00D14872"/>
    <w:rsid w:val="00D14CE5"/>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5F"/>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477D"/>
    <w:rsid w:val="00D954B4"/>
    <w:rsid w:val="00D960A1"/>
    <w:rsid w:val="00D96ABE"/>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A79"/>
    <w:rsid w:val="00DB5C1E"/>
    <w:rsid w:val="00DB720C"/>
    <w:rsid w:val="00DC0D28"/>
    <w:rsid w:val="00DC3686"/>
    <w:rsid w:val="00DC535E"/>
    <w:rsid w:val="00DC7EA4"/>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694D"/>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16"/>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2545"/>
    <w:rsid w:val="00E44E3C"/>
    <w:rsid w:val="00E46B17"/>
    <w:rsid w:val="00E500B2"/>
    <w:rsid w:val="00E50C0B"/>
    <w:rsid w:val="00E52365"/>
    <w:rsid w:val="00E52807"/>
    <w:rsid w:val="00E52A28"/>
    <w:rsid w:val="00E53F05"/>
    <w:rsid w:val="00E54524"/>
    <w:rsid w:val="00E547A1"/>
    <w:rsid w:val="00E54BA5"/>
    <w:rsid w:val="00E55DF4"/>
    <w:rsid w:val="00E55EB5"/>
    <w:rsid w:val="00E56598"/>
    <w:rsid w:val="00E567FB"/>
    <w:rsid w:val="00E56E63"/>
    <w:rsid w:val="00E57768"/>
    <w:rsid w:val="00E6117B"/>
    <w:rsid w:val="00E612AF"/>
    <w:rsid w:val="00E61C00"/>
    <w:rsid w:val="00E62906"/>
    <w:rsid w:val="00E629C8"/>
    <w:rsid w:val="00E64154"/>
    <w:rsid w:val="00E650A1"/>
    <w:rsid w:val="00E655D3"/>
    <w:rsid w:val="00E66878"/>
    <w:rsid w:val="00E669CD"/>
    <w:rsid w:val="00E66BC8"/>
    <w:rsid w:val="00E67DBD"/>
    <w:rsid w:val="00E704D7"/>
    <w:rsid w:val="00E71115"/>
    <w:rsid w:val="00E712D3"/>
    <w:rsid w:val="00E71D77"/>
    <w:rsid w:val="00E72646"/>
    <w:rsid w:val="00E73E75"/>
    <w:rsid w:val="00E753DC"/>
    <w:rsid w:val="00E753EA"/>
    <w:rsid w:val="00E75C8D"/>
    <w:rsid w:val="00E773BC"/>
    <w:rsid w:val="00E80018"/>
    <w:rsid w:val="00E80E91"/>
    <w:rsid w:val="00E81455"/>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545F"/>
    <w:rsid w:val="00E962CC"/>
    <w:rsid w:val="00E96CF1"/>
    <w:rsid w:val="00E978A2"/>
    <w:rsid w:val="00EA160C"/>
    <w:rsid w:val="00EA18C2"/>
    <w:rsid w:val="00EA25A6"/>
    <w:rsid w:val="00EA28F3"/>
    <w:rsid w:val="00EA2B75"/>
    <w:rsid w:val="00EA35C2"/>
    <w:rsid w:val="00EA4C2C"/>
    <w:rsid w:val="00EA584A"/>
    <w:rsid w:val="00EA71AE"/>
    <w:rsid w:val="00EB0238"/>
    <w:rsid w:val="00EB0722"/>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6F1"/>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463A"/>
    <w:rsid w:val="00F2584E"/>
    <w:rsid w:val="00F2597D"/>
    <w:rsid w:val="00F25FA1"/>
    <w:rsid w:val="00F25FC1"/>
    <w:rsid w:val="00F26669"/>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F70"/>
    <w:rsid w:val="00FA2556"/>
    <w:rsid w:val="00FA286A"/>
    <w:rsid w:val="00FA309F"/>
    <w:rsid w:val="00FA375D"/>
    <w:rsid w:val="00FA4593"/>
    <w:rsid w:val="00FA45E2"/>
    <w:rsid w:val="00FA5601"/>
    <w:rsid w:val="00FA6059"/>
    <w:rsid w:val="00FA681D"/>
    <w:rsid w:val="00FA6D57"/>
    <w:rsid w:val="00FA6FA3"/>
    <w:rsid w:val="00FA7B56"/>
    <w:rsid w:val="00FB08A0"/>
    <w:rsid w:val="00FB11F8"/>
    <w:rsid w:val="00FB28F4"/>
    <w:rsid w:val="00FB3087"/>
    <w:rsid w:val="00FB4559"/>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76EA"/>
    <w:rsid w:val="00FE771C"/>
    <w:rsid w:val="00FE7A48"/>
    <w:rsid w:val="00FF0416"/>
    <w:rsid w:val="00FF0B0D"/>
    <w:rsid w:val="00FF0FFF"/>
    <w:rsid w:val="00FF2815"/>
    <w:rsid w:val="00FF2A2C"/>
    <w:rsid w:val="00FF3A2F"/>
    <w:rsid w:val="00FF4605"/>
    <w:rsid w:val="00FF6510"/>
    <w:rsid w:val="00FF7111"/>
    <w:rsid w:val="1BD4901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17067569">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285626552">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29101603">
      <w:bodyDiv w:val="1"/>
      <w:marLeft w:val="0"/>
      <w:marRight w:val="0"/>
      <w:marTop w:val="0"/>
      <w:marBottom w:val="0"/>
      <w:divBdr>
        <w:top w:val="none" w:sz="0" w:space="0" w:color="auto"/>
        <w:left w:val="none" w:sz="0" w:space="0" w:color="auto"/>
        <w:bottom w:val="none" w:sz="0" w:space="0" w:color="auto"/>
        <w:right w:val="none" w:sz="0" w:space="0" w:color="auto"/>
      </w:divBdr>
    </w:div>
    <w:div w:id="532689909">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767502417">
      <w:bodyDiv w:val="1"/>
      <w:marLeft w:val="0"/>
      <w:marRight w:val="0"/>
      <w:marTop w:val="0"/>
      <w:marBottom w:val="0"/>
      <w:divBdr>
        <w:top w:val="none" w:sz="0" w:space="0" w:color="auto"/>
        <w:left w:val="none" w:sz="0" w:space="0" w:color="auto"/>
        <w:bottom w:val="none" w:sz="0" w:space="0" w:color="auto"/>
        <w:right w:val="none" w:sz="0" w:space="0" w:color="auto"/>
      </w:divBdr>
    </w:div>
    <w:div w:id="783891619">
      <w:bodyDiv w:val="1"/>
      <w:marLeft w:val="0"/>
      <w:marRight w:val="0"/>
      <w:marTop w:val="0"/>
      <w:marBottom w:val="0"/>
      <w:divBdr>
        <w:top w:val="none" w:sz="0" w:space="0" w:color="auto"/>
        <w:left w:val="none" w:sz="0" w:space="0" w:color="auto"/>
        <w:bottom w:val="none" w:sz="0" w:space="0" w:color="auto"/>
        <w:right w:val="none" w:sz="0" w:space="0" w:color="auto"/>
      </w:divBdr>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8358014">
      <w:bodyDiv w:val="1"/>
      <w:marLeft w:val="0"/>
      <w:marRight w:val="0"/>
      <w:marTop w:val="0"/>
      <w:marBottom w:val="0"/>
      <w:divBdr>
        <w:top w:val="none" w:sz="0" w:space="0" w:color="auto"/>
        <w:left w:val="none" w:sz="0" w:space="0" w:color="auto"/>
        <w:bottom w:val="none" w:sz="0" w:space="0" w:color="auto"/>
        <w:right w:val="none" w:sz="0" w:space="0" w:color="auto"/>
      </w:divBdr>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291279832">
      <w:bodyDiv w:val="1"/>
      <w:marLeft w:val="0"/>
      <w:marRight w:val="0"/>
      <w:marTop w:val="0"/>
      <w:marBottom w:val="0"/>
      <w:divBdr>
        <w:top w:val="none" w:sz="0" w:space="0" w:color="auto"/>
        <w:left w:val="none" w:sz="0" w:space="0" w:color="auto"/>
        <w:bottom w:val="none" w:sz="0" w:space="0" w:color="auto"/>
        <w:right w:val="none" w:sz="0" w:space="0" w:color="auto"/>
      </w:divBdr>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62710237">
      <w:bodyDiv w:val="1"/>
      <w:marLeft w:val="0"/>
      <w:marRight w:val="0"/>
      <w:marTop w:val="0"/>
      <w:marBottom w:val="0"/>
      <w:divBdr>
        <w:top w:val="none" w:sz="0" w:space="0" w:color="auto"/>
        <w:left w:val="none" w:sz="0" w:space="0" w:color="auto"/>
        <w:bottom w:val="none" w:sz="0" w:space="0" w:color="auto"/>
        <w:right w:val="none" w:sz="0" w:space="0" w:color="auto"/>
      </w:divBdr>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398750226">
      <w:bodyDiv w:val="1"/>
      <w:marLeft w:val="0"/>
      <w:marRight w:val="0"/>
      <w:marTop w:val="0"/>
      <w:marBottom w:val="0"/>
      <w:divBdr>
        <w:top w:val="none" w:sz="0" w:space="0" w:color="auto"/>
        <w:left w:val="none" w:sz="0" w:space="0" w:color="auto"/>
        <w:bottom w:val="none" w:sz="0" w:space="0" w:color="auto"/>
        <w:right w:val="none" w:sz="0" w:space="0" w:color="auto"/>
      </w:divBdr>
      <w:divsChild>
        <w:div w:id="2056349105">
          <w:marLeft w:val="0"/>
          <w:marRight w:val="0"/>
          <w:marTop w:val="0"/>
          <w:marBottom w:val="0"/>
          <w:divBdr>
            <w:top w:val="none" w:sz="0" w:space="0" w:color="auto"/>
            <w:left w:val="none" w:sz="0" w:space="0" w:color="auto"/>
            <w:bottom w:val="none" w:sz="0" w:space="0" w:color="auto"/>
            <w:right w:val="none" w:sz="0" w:space="0" w:color="auto"/>
          </w:divBdr>
        </w:div>
      </w:divsChild>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6102017">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484812868">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195120585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03068838">
      <w:bodyDiv w:val="1"/>
      <w:marLeft w:val="0"/>
      <w:marRight w:val="0"/>
      <w:marTop w:val="0"/>
      <w:marBottom w:val="0"/>
      <w:divBdr>
        <w:top w:val="none" w:sz="0" w:space="0" w:color="auto"/>
        <w:left w:val="none" w:sz="0" w:space="0" w:color="auto"/>
        <w:bottom w:val="none" w:sz="0" w:space="0" w:color="auto"/>
        <w:right w:val="none" w:sz="0" w:space="0" w:color="auto"/>
      </w:divBdr>
    </w:div>
    <w:div w:id="21131585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 w:id="2125540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1F9"/>
    <w:rsid w:val="00014BD2"/>
    <w:rsid w:val="0002304A"/>
    <w:rsid w:val="0002699C"/>
    <w:rsid w:val="0003059C"/>
    <w:rsid w:val="000417CB"/>
    <w:rsid w:val="0004271F"/>
    <w:rsid w:val="0005237E"/>
    <w:rsid w:val="0005269A"/>
    <w:rsid w:val="00064048"/>
    <w:rsid w:val="00085E10"/>
    <w:rsid w:val="000B7A93"/>
    <w:rsid w:val="000C3ECF"/>
    <w:rsid w:val="0011622E"/>
    <w:rsid w:val="001257DB"/>
    <w:rsid w:val="0013292B"/>
    <w:rsid w:val="001869CF"/>
    <w:rsid w:val="001A20A2"/>
    <w:rsid w:val="001A736C"/>
    <w:rsid w:val="001C7CCA"/>
    <w:rsid w:val="001F3A92"/>
    <w:rsid w:val="00213FF0"/>
    <w:rsid w:val="0027591A"/>
    <w:rsid w:val="00285BE8"/>
    <w:rsid w:val="002A21F1"/>
    <w:rsid w:val="002A5268"/>
    <w:rsid w:val="002A5A0C"/>
    <w:rsid w:val="002D0519"/>
    <w:rsid w:val="002D341C"/>
    <w:rsid w:val="002F0A9C"/>
    <w:rsid w:val="002F17FE"/>
    <w:rsid w:val="002F38EB"/>
    <w:rsid w:val="00307BE2"/>
    <w:rsid w:val="003423F5"/>
    <w:rsid w:val="00342DC9"/>
    <w:rsid w:val="00345540"/>
    <w:rsid w:val="003475DD"/>
    <w:rsid w:val="00363D13"/>
    <w:rsid w:val="003C37EE"/>
    <w:rsid w:val="00416728"/>
    <w:rsid w:val="00433846"/>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903D8"/>
    <w:rsid w:val="00AC1055"/>
    <w:rsid w:val="00AC70D9"/>
    <w:rsid w:val="00AD0CBA"/>
    <w:rsid w:val="00AE6E53"/>
    <w:rsid w:val="00B16D67"/>
    <w:rsid w:val="00B241C9"/>
    <w:rsid w:val="00B32551"/>
    <w:rsid w:val="00B4071E"/>
    <w:rsid w:val="00B44A83"/>
    <w:rsid w:val="00B76EBA"/>
    <w:rsid w:val="00BC44B7"/>
    <w:rsid w:val="00BC4BE8"/>
    <w:rsid w:val="00BC5CAC"/>
    <w:rsid w:val="00BF3B60"/>
    <w:rsid w:val="00C33FC3"/>
    <w:rsid w:val="00C91C9A"/>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B6349"/>
    <w:rsid w:val="00FC7001"/>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bed550b-4a3d-4af0-821d-075476ebd694"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0486-D001-455F-8A1B-285A7741FE22}">
  <ds:schemaRefs>
    <ds:schemaRef ds:uri="http://schemas.microsoft.com/office/2006/metadata/properties"/>
    <ds:schemaRef ds:uri="http://schemas.microsoft.com/office/infopath/2007/PartnerControls"/>
    <ds:schemaRef ds:uri="7df2ab9b-c382-483a-b5a6-0c5a88654256"/>
  </ds:schemaRefs>
</ds:datastoreItem>
</file>

<file path=customXml/itemProps2.xml><?xml version="1.0" encoding="utf-8"?>
<ds:datastoreItem xmlns:ds="http://schemas.openxmlformats.org/officeDocument/2006/customXml" ds:itemID="{4E2021E1-D79C-4932-942C-899276BC786B}"/>
</file>

<file path=customXml/itemProps3.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4.xml><?xml version="1.0" encoding="utf-8"?>
<ds:datastoreItem xmlns:ds="http://schemas.openxmlformats.org/officeDocument/2006/customXml" ds:itemID="{878DCB6E-630C-458B-8458-56BF4B6E2D9F}">
  <ds:schemaRefs>
    <ds:schemaRef ds:uri="Microsoft.SharePoint.Taxonomy.ContentTypeSync"/>
  </ds:schemaRefs>
</ds:datastoreItem>
</file>

<file path=customXml/itemProps5.xml><?xml version="1.0" encoding="utf-8"?>
<ds:datastoreItem xmlns:ds="http://schemas.openxmlformats.org/officeDocument/2006/customXml" ds:itemID="{E7212427-131F-4554-A642-1F865035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Merkle | DBG</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James Moore</cp:lastModifiedBy>
  <cp:revision>3</cp:revision>
  <cp:lastPrinted>2018-07-17T15:44:00Z</cp:lastPrinted>
  <dcterms:created xsi:type="dcterms:W3CDTF">2018-10-08T11:04:00Z</dcterms:created>
  <dcterms:modified xsi:type="dcterms:W3CDTF">2018-10-08T12:12:00Z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