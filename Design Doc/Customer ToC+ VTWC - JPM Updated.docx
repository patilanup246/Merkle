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ajorEastAsia" w:cstheme="majorBidi"/>
          <w:bCs/>
          <w:color w:val="000000" w:themeColor="text1"/>
          <w:sz w:val="48"/>
          <w:szCs w:val="28"/>
        </w:rPr>
        <w:id w:val="794791901"/>
        <w:docPartObj>
          <w:docPartGallery w:val="Cover Pages"/>
          <w:docPartUnique/>
        </w:docPartObj>
      </w:sdtPr>
      <w:sdtEndPr>
        <w:rPr>
          <w:rFonts w:eastAsiaTheme="minorEastAsia" w:cstheme="minorBidi"/>
          <w:bCs w:val="0"/>
          <w:color w:val="auto"/>
          <w:sz w:val="22"/>
          <w:szCs w:val="22"/>
        </w:rPr>
      </w:sdtEndPr>
      <w:sdtContent>
        <w:p w:rsidR="005E6D15" w:rsidRDefault="005E6D15" w:rsidP="005E6D15">
          <w:pPr>
            <w:tabs>
              <w:tab w:val="left" w:pos="9239"/>
            </w:tabs>
          </w:pPr>
        </w:p>
        <w:p w:rsidR="00F22A57" w:rsidRDefault="006442DD" w:rsidP="006442DD">
          <w:pPr>
            <w:tabs>
              <w:tab w:val="left" w:pos="9239"/>
            </w:tabs>
          </w:pPr>
          <w:r>
            <w:tab/>
          </w:r>
        </w:p>
        <w:p w:rsidR="00F22A57" w:rsidRDefault="00F22A57"/>
        <w:p w:rsidR="00F22A57" w:rsidRDefault="006442DD" w:rsidP="006442DD">
          <w:pPr>
            <w:tabs>
              <w:tab w:val="left" w:pos="9020"/>
            </w:tabs>
          </w:pPr>
          <w:r>
            <w:tab/>
          </w:r>
        </w:p>
        <w:p w:rsidR="00F22A57" w:rsidRDefault="00F22A57"/>
        <w:p w:rsidR="00F22A57" w:rsidRDefault="00F22A57"/>
        <w:p w:rsidR="00F22A57" w:rsidRDefault="00F22A57"/>
        <w:p w:rsidR="00F22A57" w:rsidRDefault="00F22A57"/>
        <w:p w:rsidR="00F22A57" w:rsidRDefault="00F22A57"/>
        <w:p w:rsidR="00F22A57" w:rsidRDefault="00F22A57"/>
        <w:sdt>
          <w:sdtPr>
            <w:rPr>
              <w:rFonts w:eastAsiaTheme="majorEastAsia" w:cstheme="majorBidi"/>
              <w:bCs/>
              <w:color w:val="003E7A" w:themeColor="text2" w:themeShade="BF"/>
              <w:sz w:val="48"/>
              <w:szCs w:val="28"/>
            </w:rPr>
            <w:id w:val="-195855954"/>
            <w:docPartObj>
              <w:docPartGallery w:val="Cover Pages"/>
              <w:docPartUnique/>
            </w:docPartObj>
          </w:sdtPr>
          <w:sdtEndPr/>
          <w:sdtContent>
            <w:p w:rsidR="006442DD" w:rsidRPr="00856F75" w:rsidRDefault="006442DD" w:rsidP="006442DD">
              <w:pPr>
                <w:rPr>
                  <w:color w:val="003E7A" w:themeColor="text2" w:themeShade="BF"/>
                </w:rPr>
              </w:pPr>
            </w:p>
            <w:p w:rsidR="006442DD" w:rsidRPr="00856F75" w:rsidRDefault="006442DD" w:rsidP="006442DD">
              <w:pPr>
                <w:rPr>
                  <w:color w:val="003E7A" w:themeColor="text2" w:themeShade="BF"/>
                </w:rPr>
              </w:pPr>
            </w:p>
            <w:p w:rsidR="006442DD" w:rsidRPr="00856F75" w:rsidRDefault="006442DD" w:rsidP="006442DD">
              <w:pPr>
                <w:rPr>
                  <w:color w:val="003E7A" w:themeColor="text2" w:themeShade="BF"/>
                </w:rPr>
              </w:pPr>
            </w:p>
            <w:p w:rsidR="006442DD" w:rsidRPr="00856F75" w:rsidRDefault="006442DD" w:rsidP="006442DD">
              <w:pPr>
                <w:rPr>
                  <w:color w:val="003E7A" w:themeColor="text2" w:themeShade="BF"/>
                </w:rPr>
              </w:pPr>
            </w:p>
            <w:p w:rsidR="006442DD" w:rsidRPr="00856F75" w:rsidRDefault="006442DD" w:rsidP="006442DD">
              <w:pPr>
                <w:rPr>
                  <w:color w:val="003E7A" w:themeColor="text2" w:themeShade="BF"/>
                </w:rPr>
              </w:pPr>
            </w:p>
            <w:p w:rsidR="006442DD" w:rsidRPr="00856F75" w:rsidRDefault="5A0794A2" w:rsidP="5A0794A2">
              <w:pPr>
                <w:rPr>
                  <w:color w:val="003E7A" w:themeColor="accent5" w:themeShade="BF"/>
                  <w:sz w:val="48"/>
                  <w:szCs w:val="48"/>
                </w:rPr>
              </w:pPr>
              <w:bookmarkStart w:id="0" w:name="_Hlk501479826"/>
              <w:r w:rsidRPr="5A0794A2">
                <w:rPr>
                  <w:color w:val="003E7A" w:themeColor="accent5" w:themeShade="BF"/>
                  <w:sz w:val="72"/>
                  <w:szCs w:val="72"/>
                </w:rPr>
                <w:t xml:space="preserve">Virgin Trains West Coast – Single Customer View (SCV) </w:t>
              </w:r>
            </w:p>
            <w:bookmarkEnd w:id="0"/>
            <w:p w:rsidR="006442DD" w:rsidRPr="00856F75" w:rsidRDefault="5A0794A2" w:rsidP="5A0794A2">
              <w:pPr>
                <w:rPr>
                  <w:color w:val="003E7A" w:themeColor="accent5" w:themeShade="BF"/>
                  <w:sz w:val="48"/>
                  <w:szCs w:val="48"/>
                </w:rPr>
              </w:pPr>
              <w:r w:rsidRPr="5A0794A2">
                <w:rPr>
                  <w:color w:val="003E7A" w:themeColor="accent5" w:themeShade="BF"/>
                  <w:sz w:val="48"/>
                  <w:szCs w:val="48"/>
                </w:rPr>
                <w:t>ToC (Train Operating Company) Plus (+) Customer Feed File</w:t>
              </w:r>
            </w:p>
            <w:p w:rsidR="00873434" w:rsidRPr="00856F75" w:rsidRDefault="00617F1F" w:rsidP="5A0794A2">
              <w:pPr>
                <w:rPr>
                  <w:color w:val="003E7A" w:themeColor="accent5" w:themeShade="BF"/>
                  <w:sz w:val="48"/>
                  <w:szCs w:val="48"/>
                </w:rPr>
              </w:pPr>
              <w:sdt>
                <w:sdtPr>
                  <w:rPr>
                    <w:color w:val="003E7A" w:themeColor="text2" w:themeShade="BF"/>
                    <w:sz w:val="36"/>
                    <w:szCs w:val="36"/>
                  </w:rPr>
                  <w:alias w:val="Classification"/>
                  <w:tag w:val="Classification"/>
                  <w:id w:val="-1436276241"/>
                  <w:placeholder>
                    <w:docPart w:val="219288181A0B454DACB2E3D7CEDC8E57"/>
                  </w:placeholder>
                  <w:dropDownList>
                    <w:listItem w:displayText="Commercial in confidence" w:value="Commercial in confidence"/>
                    <w:listItem w:displayText="Confidential" w:value="Confidential"/>
                    <w:listItem w:displayText="Internal" w:value="Internal"/>
                    <w:listItem w:displayText="External" w:value="External"/>
                  </w:dropDownList>
                </w:sdtPr>
                <w:sdtEndPr/>
                <w:sdtContent>
                  <w:r w:rsidR="00873434" w:rsidRPr="00856F75">
                    <w:rPr>
                      <w:color w:val="003E7A" w:themeColor="text2" w:themeShade="BF"/>
                      <w:sz w:val="36"/>
                      <w:szCs w:val="36"/>
                    </w:rPr>
                    <w:t>Commercial in confidence</w:t>
                  </w:r>
                </w:sdtContent>
              </w:sdt>
              <w:r w:rsidR="00873434" w:rsidRPr="00856F75">
                <w:rPr>
                  <w:color w:val="003E7A" w:themeColor="text2" w:themeShade="BF"/>
                  <w:sz w:val="48"/>
                  <w:szCs w:val="48"/>
                </w:rPr>
                <w:t xml:space="preserve"> </w:t>
              </w:r>
            </w:p>
            <w:p w:rsidR="00285F81" w:rsidRPr="00856F75" w:rsidRDefault="00873434" w:rsidP="006442DD">
              <w:pPr>
                <w:rPr>
                  <w:color w:val="003E7A" w:themeColor="text2" w:themeShade="BF"/>
                  <w:sz w:val="48"/>
                  <w:szCs w:val="48"/>
                </w:rPr>
              </w:pPr>
              <w:r w:rsidRPr="00856F75">
                <w:rPr>
                  <w:color w:val="003E7A" w:themeColor="text2" w:themeShade="BF"/>
                  <w:sz w:val="48"/>
                  <w:szCs w:val="48"/>
                </w:rPr>
                <w:t xml:space="preserve"> </w:t>
              </w:r>
            </w:p>
            <w:p w:rsidR="00285F81" w:rsidRPr="00856F75" w:rsidRDefault="5A0794A2" w:rsidP="5A0794A2">
              <w:pPr>
                <w:rPr>
                  <w:color w:val="003E7A" w:themeColor="accent5" w:themeShade="BF"/>
                  <w:sz w:val="28"/>
                  <w:szCs w:val="28"/>
                </w:rPr>
              </w:pPr>
              <w:r w:rsidRPr="5A0794A2">
                <w:rPr>
                  <w:color w:val="003E7A" w:themeColor="accent5" w:themeShade="BF"/>
                  <w:sz w:val="28"/>
                  <w:szCs w:val="28"/>
                </w:rPr>
                <w:t>Author:</w:t>
              </w:r>
            </w:p>
            <w:p w:rsidR="00AC4311" w:rsidRDefault="5A0794A2" w:rsidP="5A0794A2">
              <w:pPr>
                <w:rPr>
                  <w:color w:val="003E7A" w:themeColor="accent5" w:themeShade="BF"/>
                  <w:sz w:val="28"/>
                  <w:szCs w:val="28"/>
                </w:rPr>
              </w:pPr>
              <w:r w:rsidRPr="5A0794A2">
                <w:rPr>
                  <w:color w:val="003E7A" w:themeColor="accent5" w:themeShade="BF"/>
                  <w:sz w:val="28"/>
                  <w:szCs w:val="28"/>
                </w:rPr>
                <w:t>Russell Jackson – Solution Architect</w:t>
              </w:r>
            </w:p>
            <w:p w:rsidR="006442DD" w:rsidRPr="00856F75" w:rsidRDefault="00617F1F" w:rsidP="00873434">
              <w:pPr>
                <w:rPr>
                  <w:rFonts w:eastAsiaTheme="majorEastAsia" w:cstheme="majorBidi"/>
                  <w:bCs/>
                  <w:color w:val="003E7A" w:themeColor="text2" w:themeShade="BF"/>
                  <w:sz w:val="48"/>
                  <w:szCs w:val="28"/>
                </w:rPr>
              </w:pPr>
            </w:p>
          </w:sdtContent>
        </w:sdt>
        <w:p w:rsidR="00DD2DCD" w:rsidRDefault="00DD2DCD" w:rsidP="006442DD">
          <w:pPr>
            <w:keepNext/>
            <w:keepLines/>
            <w:spacing w:after="960" w:line="580" w:lineRule="exact"/>
            <w:outlineLvl w:val="0"/>
            <w:rPr>
              <w:color w:val="FFFFFF" w:themeColor="background1"/>
              <w:sz w:val="48"/>
              <w:szCs w:val="48"/>
            </w:rPr>
          </w:pPr>
        </w:p>
        <w:p w:rsidR="00AC4311" w:rsidRDefault="00AC4311" w:rsidP="006442DD">
          <w:pPr>
            <w:rPr>
              <w:color w:val="FFFFFF" w:themeColor="background1"/>
              <w:sz w:val="36"/>
              <w:szCs w:val="36"/>
            </w:rPr>
          </w:pPr>
        </w:p>
        <w:p w:rsidR="00AC4311" w:rsidRDefault="00AC4311" w:rsidP="006442DD">
          <w:pPr>
            <w:rPr>
              <w:color w:val="FFFFFF" w:themeColor="background1"/>
              <w:sz w:val="36"/>
              <w:szCs w:val="36"/>
            </w:rPr>
          </w:pPr>
        </w:p>
        <w:p w:rsidR="001A3902" w:rsidRDefault="001A3902" w:rsidP="006442DD">
          <w:pPr>
            <w:rPr>
              <w:color w:val="FFFFFF" w:themeColor="background1"/>
              <w:sz w:val="36"/>
              <w:szCs w:val="36"/>
            </w:rPr>
          </w:pPr>
        </w:p>
        <w:p w:rsidR="00AC4311" w:rsidRDefault="00AC4311" w:rsidP="006442DD">
          <w:pPr>
            <w:rPr>
              <w:color w:val="FFFFFF" w:themeColor="background1"/>
              <w:sz w:val="36"/>
              <w:szCs w:val="36"/>
            </w:rPr>
          </w:pPr>
        </w:p>
        <w:p w:rsidR="001D7EF9" w:rsidRPr="006442DD" w:rsidRDefault="00617F1F" w:rsidP="5A0794A2">
          <w:pPr>
            <w:rPr>
              <w:color w:val="FFFFFF" w:themeColor="background1"/>
              <w:sz w:val="36"/>
              <w:szCs w:val="36"/>
            </w:rPr>
          </w:pPr>
          <w:sdt>
            <w:sdtPr>
              <w:rPr>
                <w:color w:val="FFFFFF" w:themeColor="background1"/>
                <w:sz w:val="36"/>
                <w:szCs w:val="36"/>
              </w:rPr>
              <w:alias w:val="Classification"/>
              <w:tag w:val="Classification"/>
              <w:id w:val="1208689210"/>
              <w:lock w:val="sdtLocked"/>
              <w:placeholder>
                <w:docPart w:val="AFD9080317834C069420BD388D65746B"/>
              </w:placeholder>
              <w:dropDownList>
                <w:listItem w:displayText="Commercial in confidence" w:value="Commercial in confidence"/>
                <w:listItem w:displayText="Confidential" w:value="Confidential"/>
                <w:listItem w:displayText="Internal" w:value="Internal"/>
                <w:listItem w:displayText="External" w:value="External"/>
              </w:dropDownList>
            </w:sdtPr>
            <w:sdtEndPr/>
            <w:sdtContent>
              <w:r w:rsidR="001B2278">
                <w:rPr>
                  <w:color w:val="FFFFFF" w:themeColor="background1"/>
                  <w:sz w:val="36"/>
                  <w:szCs w:val="36"/>
                </w:rPr>
                <w:t>Confidential</w:t>
              </w:r>
            </w:sdtContent>
          </w:sdt>
        </w:p>
      </w:sdtContent>
    </w:sdt>
    <w:bookmarkStart w:id="1" w:name="_Toc376533434" w:displacedByCustomXml="prev"/>
    <w:p w:rsidR="009106D2" w:rsidRPr="00EC5550" w:rsidRDefault="5A0794A2" w:rsidP="009106D2">
      <w:pPr>
        <w:pStyle w:val="Heading2"/>
      </w:pPr>
      <w:bookmarkStart w:id="2" w:name="_Toc505865341"/>
      <w:bookmarkStart w:id="3" w:name="_Toc514879372"/>
      <w:bookmarkStart w:id="4" w:name="_Toc520372687"/>
      <w:bookmarkStart w:id="5" w:name="_Toc376533441"/>
      <w:bookmarkEnd w:id="1"/>
      <w:r w:rsidRPr="5A0794A2">
        <w:rPr>
          <w:rFonts w:ascii="Verdana" w:eastAsia="Verdana" w:hAnsi="Verdana" w:cs="Verdana"/>
          <w:sz w:val="72"/>
          <w:szCs w:val="72"/>
        </w:rPr>
        <w:t>Table of Contents</w:t>
      </w:r>
      <w:bookmarkEnd w:id="2"/>
      <w:bookmarkEnd w:id="3"/>
      <w:bookmarkEnd w:id="4"/>
    </w:p>
    <w:bookmarkStart w:id="6" w:name="_Hlk508285291" w:displacedByCustomXml="next"/>
    <w:sdt>
      <w:sdtPr>
        <w:rPr>
          <w:rFonts w:ascii="Verdana" w:hAnsi="Verdana"/>
          <w:b/>
          <w:bCs/>
          <w:lang w:val="en-GB" w:eastAsia="en-US"/>
        </w:rPr>
        <w:id w:val="409815781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:rsidR="003F2C62" w:rsidRDefault="009106D2">
          <w:pPr>
            <w:pStyle w:val="TOC2"/>
            <w:rPr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0372687" w:history="1">
            <w:r w:rsidR="003F2C62" w:rsidRPr="00EA085A">
              <w:rPr>
                <w:rStyle w:val="Hyperlink"/>
                <w:rFonts w:ascii="Verdana" w:hAnsi="Verdana"/>
                <w:noProof/>
              </w:rPr>
              <w:t>Table of Contents</w:t>
            </w:r>
            <w:r w:rsidR="003F2C62">
              <w:rPr>
                <w:noProof/>
                <w:webHidden/>
              </w:rPr>
              <w:tab/>
            </w:r>
            <w:r w:rsidR="003F2C62">
              <w:rPr>
                <w:noProof/>
                <w:webHidden/>
              </w:rPr>
              <w:fldChar w:fldCharType="begin"/>
            </w:r>
            <w:r w:rsidR="003F2C62">
              <w:rPr>
                <w:noProof/>
                <w:webHidden/>
              </w:rPr>
              <w:instrText xml:space="preserve"> PAGEREF _Toc520372687 \h </w:instrText>
            </w:r>
            <w:r w:rsidR="003F2C62">
              <w:rPr>
                <w:noProof/>
                <w:webHidden/>
              </w:rPr>
            </w:r>
            <w:r w:rsidR="003F2C62">
              <w:rPr>
                <w:noProof/>
                <w:webHidden/>
              </w:rPr>
              <w:fldChar w:fldCharType="separate"/>
            </w:r>
            <w:r w:rsidR="003F2C62">
              <w:rPr>
                <w:noProof/>
                <w:webHidden/>
              </w:rPr>
              <w:t>2</w:t>
            </w:r>
            <w:r w:rsidR="003F2C62">
              <w:rPr>
                <w:noProof/>
                <w:webHidden/>
              </w:rPr>
              <w:fldChar w:fldCharType="end"/>
            </w:r>
          </w:hyperlink>
        </w:p>
        <w:p w:rsidR="003F2C62" w:rsidRDefault="00617F1F">
          <w:pPr>
            <w:pStyle w:val="TOC2"/>
            <w:rPr>
              <w:noProof/>
              <w:lang w:val="en-GB" w:eastAsia="en-GB"/>
            </w:rPr>
          </w:pPr>
          <w:hyperlink w:anchor="_Toc520372688" w:history="1">
            <w:r w:rsidR="003F2C62" w:rsidRPr="00EA085A">
              <w:rPr>
                <w:rStyle w:val="Hyperlink"/>
                <w:rFonts w:cs="Arial"/>
                <w:noProof/>
              </w:rPr>
              <w:t>Document</w:t>
            </w:r>
            <w:r w:rsidR="003F2C62" w:rsidRPr="00EA085A">
              <w:rPr>
                <w:rStyle w:val="Hyperlink"/>
                <w:noProof/>
              </w:rPr>
              <w:t xml:space="preserve"> </w:t>
            </w:r>
            <w:r w:rsidR="003F2C62" w:rsidRPr="00EA085A">
              <w:rPr>
                <w:rStyle w:val="Hyperlink"/>
                <w:rFonts w:cs="Arial"/>
                <w:noProof/>
              </w:rPr>
              <w:t>Management</w:t>
            </w:r>
            <w:r w:rsidR="003F2C62">
              <w:rPr>
                <w:noProof/>
                <w:webHidden/>
              </w:rPr>
              <w:tab/>
            </w:r>
            <w:r w:rsidR="003F2C62">
              <w:rPr>
                <w:noProof/>
                <w:webHidden/>
              </w:rPr>
              <w:fldChar w:fldCharType="begin"/>
            </w:r>
            <w:r w:rsidR="003F2C62">
              <w:rPr>
                <w:noProof/>
                <w:webHidden/>
              </w:rPr>
              <w:instrText xml:space="preserve"> PAGEREF _Toc520372688 \h </w:instrText>
            </w:r>
            <w:r w:rsidR="003F2C62">
              <w:rPr>
                <w:noProof/>
                <w:webHidden/>
              </w:rPr>
            </w:r>
            <w:r w:rsidR="003F2C62">
              <w:rPr>
                <w:noProof/>
                <w:webHidden/>
              </w:rPr>
              <w:fldChar w:fldCharType="separate"/>
            </w:r>
            <w:r w:rsidR="003F2C62">
              <w:rPr>
                <w:noProof/>
                <w:webHidden/>
              </w:rPr>
              <w:t>3</w:t>
            </w:r>
            <w:r w:rsidR="003F2C62">
              <w:rPr>
                <w:noProof/>
                <w:webHidden/>
              </w:rPr>
              <w:fldChar w:fldCharType="end"/>
            </w:r>
          </w:hyperlink>
        </w:p>
        <w:p w:rsidR="003F2C62" w:rsidRDefault="00617F1F">
          <w:pPr>
            <w:pStyle w:val="TOC2"/>
            <w:tabs>
              <w:tab w:val="left" w:pos="660"/>
            </w:tabs>
            <w:rPr>
              <w:noProof/>
              <w:lang w:val="en-GB" w:eastAsia="en-GB"/>
            </w:rPr>
          </w:pPr>
          <w:hyperlink w:anchor="_Toc520372689" w:history="1">
            <w:r w:rsidR="003F2C62" w:rsidRPr="00EA085A">
              <w:rPr>
                <w:rStyle w:val="Hyperlink"/>
                <w:noProof/>
              </w:rPr>
              <w:t>1.</w:t>
            </w:r>
            <w:r w:rsidR="003F2C62">
              <w:rPr>
                <w:noProof/>
                <w:lang w:val="en-GB" w:eastAsia="en-GB"/>
              </w:rPr>
              <w:tab/>
            </w:r>
            <w:r w:rsidR="003F2C62" w:rsidRPr="00EA085A">
              <w:rPr>
                <w:rStyle w:val="Hyperlink"/>
                <w:noProof/>
              </w:rPr>
              <w:t>Document Purpose</w:t>
            </w:r>
            <w:r w:rsidR="003F2C62">
              <w:rPr>
                <w:noProof/>
                <w:webHidden/>
              </w:rPr>
              <w:tab/>
            </w:r>
            <w:r w:rsidR="003F2C62">
              <w:rPr>
                <w:noProof/>
                <w:webHidden/>
              </w:rPr>
              <w:fldChar w:fldCharType="begin"/>
            </w:r>
            <w:r w:rsidR="003F2C62">
              <w:rPr>
                <w:noProof/>
                <w:webHidden/>
              </w:rPr>
              <w:instrText xml:space="preserve"> PAGEREF _Toc520372689 \h </w:instrText>
            </w:r>
            <w:r w:rsidR="003F2C62">
              <w:rPr>
                <w:noProof/>
                <w:webHidden/>
              </w:rPr>
            </w:r>
            <w:r w:rsidR="003F2C62">
              <w:rPr>
                <w:noProof/>
                <w:webHidden/>
              </w:rPr>
              <w:fldChar w:fldCharType="separate"/>
            </w:r>
            <w:r w:rsidR="003F2C62">
              <w:rPr>
                <w:noProof/>
                <w:webHidden/>
              </w:rPr>
              <w:t>4</w:t>
            </w:r>
            <w:r w:rsidR="003F2C62">
              <w:rPr>
                <w:noProof/>
                <w:webHidden/>
              </w:rPr>
              <w:fldChar w:fldCharType="end"/>
            </w:r>
          </w:hyperlink>
        </w:p>
        <w:p w:rsidR="003F2C62" w:rsidRDefault="00617F1F">
          <w:pPr>
            <w:pStyle w:val="TOC2"/>
            <w:tabs>
              <w:tab w:val="left" w:pos="660"/>
            </w:tabs>
            <w:rPr>
              <w:noProof/>
              <w:lang w:val="en-GB" w:eastAsia="en-GB"/>
            </w:rPr>
          </w:pPr>
          <w:hyperlink w:anchor="_Toc520372690" w:history="1">
            <w:r w:rsidR="003F2C62" w:rsidRPr="00EA085A">
              <w:rPr>
                <w:rStyle w:val="Hyperlink"/>
                <w:noProof/>
              </w:rPr>
              <w:t>2.</w:t>
            </w:r>
            <w:r w:rsidR="003F2C62">
              <w:rPr>
                <w:noProof/>
                <w:lang w:val="en-GB" w:eastAsia="en-GB"/>
              </w:rPr>
              <w:tab/>
            </w:r>
            <w:r w:rsidR="003F2C62" w:rsidRPr="00EA085A">
              <w:rPr>
                <w:rStyle w:val="Hyperlink"/>
                <w:noProof/>
              </w:rPr>
              <w:t>Document Overview</w:t>
            </w:r>
            <w:r w:rsidR="003F2C62">
              <w:rPr>
                <w:noProof/>
                <w:webHidden/>
              </w:rPr>
              <w:tab/>
            </w:r>
            <w:r w:rsidR="003F2C62">
              <w:rPr>
                <w:noProof/>
                <w:webHidden/>
              </w:rPr>
              <w:fldChar w:fldCharType="begin"/>
            </w:r>
            <w:r w:rsidR="003F2C62">
              <w:rPr>
                <w:noProof/>
                <w:webHidden/>
              </w:rPr>
              <w:instrText xml:space="preserve"> PAGEREF _Toc520372690 \h </w:instrText>
            </w:r>
            <w:r w:rsidR="003F2C62">
              <w:rPr>
                <w:noProof/>
                <w:webHidden/>
              </w:rPr>
            </w:r>
            <w:r w:rsidR="003F2C62">
              <w:rPr>
                <w:noProof/>
                <w:webHidden/>
              </w:rPr>
              <w:fldChar w:fldCharType="separate"/>
            </w:r>
            <w:r w:rsidR="003F2C62">
              <w:rPr>
                <w:noProof/>
                <w:webHidden/>
              </w:rPr>
              <w:t>4</w:t>
            </w:r>
            <w:r w:rsidR="003F2C62">
              <w:rPr>
                <w:noProof/>
                <w:webHidden/>
              </w:rPr>
              <w:fldChar w:fldCharType="end"/>
            </w:r>
          </w:hyperlink>
        </w:p>
        <w:p w:rsidR="003F2C62" w:rsidRDefault="00617F1F">
          <w:pPr>
            <w:pStyle w:val="TOC2"/>
            <w:tabs>
              <w:tab w:val="left" w:pos="660"/>
            </w:tabs>
            <w:rPr>
              <w:noProof/>
              <w:lang w:val="en-GB" w:eastAsia="en-GB"/>
            </w:rPr>
          </w:pPr>
          <w:hyperlink w:anchor="_Toc520372691" w:history="1">
            <w:r w:rsidR="003F2C62" w:rsidRPr="00EA085A">
              <w:rPr>
                <w:rStyle w:val="Hyperlink"/>
                <w:noProof/>
              </w:rPr>
              <w:t>3.</w:t>
            </w:r>
            <w:r w:rsidR="003F2C62">
              <w:rPr>
                <w:noProof/>
                <w:lang w:val="en-GB" w:eastAsia="en-GB"/>
              </w:rPr>
              <w:tab/>
            </w:r>
            <w:r w:rsidR="003F2C62" w:rsidRPr="00EA085A">
              <w:rPr>
                <w:rStyle w:val="Hyperlink"/>
                <w:noProof/>
              </w:rPr>
              <w:t>Process</w:t>
            </w:r>
            <w:r w:rsidR="003F2C62">
              <w:rPr>
                <w:noProof/>
                <w:webHidden/>
              </w:rPr>
              <w:tab/>
            </w:r>
            <w:r w:rsidR="003F2C62">
              <w:rPr>
                <w:noProof/>
                <w:webHidden/>
              </w:rPr>
              <w:fldChar w:fldCharType="begin"/>
            </w:r>
            <w:r w:rsidR="003F2C62">
              <w:rPr>
                <w:noProof/>
                <w:webHidden/>
              </w:rPr>
              <w:instrText xml:space="preserve"> PAGEREF _Toc520372691 \h </w:instrText>
            </w:r>
            <w:r w:rsidR="003F2C62">
              <w:rPr>
                <w:noProof/>
                <w:webHidden/>
              </w:rPr>
            </w:r>
            <w:r w:rsidR="003F2C62">
              <w:rPr>
                <w:noProof/>
                <w:webHidden/>
              </w:rPr>
              <w:fldChar w:fldCharType="separate"/>
            </w:r>
            <w:r w:rsidR="003F2C62">
              <w:rPr>
                <w:noProof/>
                <w:webHidden/>
              </w:rPr>
              <w:t>4</w:t>
            </w:r>
            <w:r w:rsidR="003F2C62">
              <w:rPr>
                <w:noProof/>
                <w:webHidden/>
              </w:rPr>
              <w:fldChar w:fldCharType="end"/>
            </w:r>
          </w:hyperlink>
        </w:p>
        <w:p w:rsidR="003F2C62" w:rsidRDefault="00617F1F">
          <w:pPr>
            <w:pStyle w:val="TOC2"/>
            <w:tabs>
              <w:tab w:val="left" w:pos="880"/>
            </w:tabs>
            <w:rPr>
              <w:noProof/>
              <w:lang w:val="en-GB" w:eastAsia="en-GB"/>
            </w:rPr>
          </w:pPr>
          <w:hyperlink w:anchor="_Toc520372692" w:history="1">
            <w:r w:rsidR="003F2C62" w:rsidRPr="00EA085A">
              <w:rPr>
                <w:rStyle w:val="Hyperlink"/>
                <w:noProof/>
              </w:rPr>
              <w:t>3.1.</w:t>
            </w:r>
            <w:r w:rsidR="003F2C62">
              <w:rPr>
                <w:noProof/>
                <w:lang w:val="en-GB" w:eastAsia="en-GB"/>
              </w:rPr>
              <w:tab/>
            </w:r>
            <w:r w:rsidR="003F2C62" w:rsidRPr="00EA085A">
              <w:rPr>
                <w:rStyle w:val="Hyperlink"/>
                <w:noProof/>
              </w:rPr>
              <w:t>High Level Steps</w:t>
            </w:r>
            <w:r w:rsidR="003F2C62">
              <w:rPr>
                <w:noProof/>
                <w:webHidden/>
              </w:rPr>
              <w:tab/>
            </w:r>
            <w:r w:rsidR="003F2C62">
              <w:rPr>
                <w:noProof/>
                <w:webHidden/>
              </w:rPr>
              <w:fldChar w:fldCharType="begin"/>
            </w:r>
            <w:r w:rsidR="003F2C62">
              <w:rPr>
                <w:noProof/>
                <w:webHidden/>
              </w:rPr>
              <w:instrText xml:space="preserve"> PAGEREF _Toc520372692 \h </w:instrText>
            </w:r>
            <w:r w:rsidR="003F2C62">
              <w:rPr>
                <w:noProof/>
                <w:webHidden/>
              </w:rPr>
            </w:r>
            <w:r w:rsidR="003F2C62">
              <w:rPr>
                <w:noProof/>
                <w:webHidden/>
              </w:rPr>
              <w:fldChar w:fldCharType="separate"/>
            </w:r>
            <w:r w:rsidR="003F2C62">
              <w:rPr>
                <w:noProof/>
                <w:webHidden/>
              </w:rPr>
              <w:t>4</w:t>
            </w:r>
            <w:r w:rsidR="003F2C62">
              <w:rPr>
                <w:noProof/>
                <w:webHidden/>
              </w:rPr>
              <w:fldChar w:fldCharType="end"/>
            </w:r>
          </w:hyperlink>
        </w:p>
        <w:p w:rsidR="003F2C62" w:rsidRDefault="00617F1F">
          <w:pPr>
            <w:pStyle w:val="TOC2"/>
            <w:tabs>
              <w:tab w:val="left" w:pos="880"/>
            </w:tabs>
            <w:rPr>
              <w:noProof/>
              <w:lang w:val="en-GB" w:eastAsia="en-GB"/>
            </w:rPr>
          </w:pPr>
          <w:hyperlink w:anchor="_Toc520372693" w:history="1">
            <w:r w:rsidR="003F2C62" w:rsidRPr="00EA085A">
              <w:rPr>
                <w:rStyle w:val="Hyperlink"/>
                <w:noProof/>
              </w:rPr>
              <w:t>3.2.</w:t>
            </w:r>
            <w:r w:rsidR="003F2C62">
              <w:rPr>
                <w:noProof/>
                <w:lang w:val="en-GB" w:eastAsia="en-GB"/>
              </w:rPr>
              <w:tab/>
            </w:r>
            <w:r w:rsidR="003F2C62" w:rsidRPr="00EA085A">
              <w:rPr>
                <w:rStyle w:val="Hyperlink"/>
                <w:noProof/>
              </w:rPr>
              <w:t>Functional Overview</w:t>
            </w:r>
            <w:r w:rsidR="003F2C62">
              <w:rPr>
                <w:noProof/>
                <w:webHidden/>
              </w:rPr>
              <w:tab/>
            </w:r>
            <w:r w:rsidR="003F2C62">
              <w:rPr>
                <w:noProof/>
                <w:webHidden/>
              </w:rPr>
              <w:fldChar w:fldCharType="begin"/>
            </w:r>
            <w:r w:rsidR="003F2C62">
              <w:rPr>
                <w:noProof/>
                <w:webHidden/>
              </w:rPr>
              <w:instrText xml:space="preserve"> PAGEREF _Toc520372693 \h </w:instrText>
            </w:r>
            <w:r w:rsidR="003F2C62">
              <w:rPr>
                <w:noProof/>
                <w:webHidden/>
              </w:rPr>
            </w:r>
            <w:r w:rsidR="003F2C62">
              <w:rPr>
                <w:noProof/>
                <w:webHidden/>
              </w:rPr>
              <w:fldChar w:fldCharType="separate"/>
            </w:r>
            <w:r w:rsidR="003F2C62">
              <w:rPr>
                <w:noProof/>
                <w:webHidden/>
              </w:rPr>
              <w:t>5</w:t>
            </w:r>
            <w:r w:rsidR="003F2C62">
              <w:rPr>
                <w:noProof/>
                <w:webHidden/>
              </w:rPr>
              <w:fldChar w:fldCharType="end"/>
            </w:r>
          </w:hyperlink>
        </w:p>
        <w:p w:rsidR="003F2C62" w:rsidRDefault="00617F1F">
          <w:pPr>
            <w:pStyle w:val="TOC2"/>
            <w:tabs>
              <w:tab w:val="left" w:pos="880"/>
            </w:tabs>
            <w:rPr>
              <w:noProof/>
              <w:lang w:val="en-GB" w:eastAsia="en-GB"/>
            </w:rPr>
          </w:pPr>
          <w:hyperlink w:anchor="_Toc520372694" w:history="1">
            <w:r w:rsidR="003F2C62" w:rsidRPr="00EA085A">
              <w:rPr>
                <w:rStyle w:val="Hyperlink"/>
                <w:noProof/>
              </w:rPr>
              <w:t>3.3.</w:t>
            </w:r>
            <w:r w:rsidR="003F2C62">
              <w:rPr>
                <w:noProof/>
                <w:lang w:val="en-GB" w:eastAsia="en-GB"/>
              </w:rPr>
              <w:tab/>
            </w:r>
            <w:r w:rsidR="003F2C62" w:rsidRPr="00EA085A">
              <w:rPr>
                <w:rStyle w:val="Hyperlink"/>
                <w:noProof/>
              </w:rPr>
              <w:t>Table Mappings and Business Rules</w:t>
            </w:r>
            <w:r w:rsidR="003F2C62">
              <w:rPr>
                <w:noProof/>
                <w:webHidden/>
              </w:rPr>
              <w:tab/>
            </w:r>
            <w:r w:rsidR="003F2C62">
              <w:rPr>
                <w:noProof/>
                <w:webHidden/>
              </w:rPr>
              <w:fldChar w:fldCharType="begin"/>
            </w:r>
            <w:r w:rsidR="003F2C62">
              <w:rPr>
                <w:noProof/>
                <w:webHidden/>
              </w:rPr>
              <w:instrText xml:space="preserve"> PAGEREF _Toc520372694 \h </w:instrText>
            </w:r>
            <w:r w:rsidR="003F2C62">
              <w:rPr>
                <w:noProof/>
                <w:webHidden/>
              </w:rPr>
            </w:r>
            <w:r w:rsidR="003F2C62">
              <w:rPr>
                <w:noProof/>
                <w:webHidden/>
              </w:rPr>
              <w:fldChar w:fldCharType="separate"/>
            </w:r>
            <w:r w:rsidR="003F2C62">
              <w:rPr>
                <w:noProof/>
                <w:webHidden/>
              </w:rPr>
              <w:t>8</w:t>
            </w:r>
            <w:r w:rsidR="003F2C62">
              <w:rPr>
                <w:noProof/>
                <w:webHidden/>
              </w:rPr>
              <w:fldChar w:fldCharType="end"/>
            </w:r>
          </w:hyperlink>
        </w:p>
        <w:p w:rsidR="009106D2" w:rsidRDefault="009106D2">
          <w:r>
            <w:rPr>
              <w:b/>
              <w:bCs/>
              <w:noProof/>
            </w:rPr>
            <w:fldChar w:fldCharType="end"/>
          </w:r>
        </w:p>
      </w:sdtContent>
    </w:sdt>
    <w:bookmarkEnd w:id="6" w:displacedByCustomXml="prev"/>
    <w:p w:rsidR="00112CF4" w:rsidRPr="00B634FE" w:rsidRDefault="009106D2" w:rsidP="00112CF4">
      <w:pPr>
        <w:pStyle w:val="BodyText"/>
        <w:spacing w:before="120"/>
        <w:jc w:val="center"/>
        <w:rPr>
          <w:rFonts w:asciiTheme="minorHAnsi" w:hAnsiTheme="minorHAnsi" w:cstheme="minorHAnsi"/>
          <w:sz w:val="20"/>
          <w:szCs w:val="20"/>
        </w:rPr>
      </w:pPr>
      <w:r>
        <w:br w:type="page"/>
      </w:r>
    </w:p>
    <w:p w:rsidR="006F15A5" w:rsidRPr="00EC5550" w:rsidRDefault="5A0794A2" w:rsidP="5A0794A2">
      <w:pPr>
        <w:pStyle w:val="Heading2"/>
        <w:rPr>
          <w:rFonts w:ascii="Arial," w:eastAsia="Arial," w:hAnsi="Arial," w:cs="Arial,"/>
          <w:b/>
          <w:lang w:val="en-US"/>
        </w:rPr>
      </w:pPr>
      <w:bookmarkStart w:id="7" w:name="_Document_Management"/>
      <w:bookmarkStart w:id="8" w:name="_Toc505865340"/>
      <w:bookmarkStart w:id="9" w:name="_Toc514879373"/>
      <w:bookmarkStart w:id="10" w:name="_Toc520372688"/>
      <w:bookmarkEnd w:id="5"/>
      <w:bookmarkEnd w:id="7"/>
      <w:r w:rsidRPr="5A0794A2">
        <w:rPr>
          <w:b/>
          <w:lang w:val="en-US"/>
        </w:rPr>
        <w:t>Document</w:t>
      </w:r>
      <w:r>
        <w:t xml:space="preserve"> </w:t>
      </w:r>
      <w:r w:rsidRPr="5A0794A2">
        <w:rPr>
          <w:b/>
          <w:lang w:val="en-US"/>
        </w:rPr>
        <w:t>Management</w:t>
      </w:r>
      <w:bookmarkEnd w:id="8"/>
      <w:bookmarkEnd w:id="9"/>
      <w:bookmarkEnd w:id="10"/>
    </w:p>
    <w:p w:rsidR="008E7278" w:rsidRDefault="008E7278" w:rsidP="008E7278">
      <w:pPr>
        <w:rPr>
          <w:lang w:val="en-US"/>
        </w:rPr>
      </w:pPr>
    </w:p>
    <w:tbl>
      <w:tblPr>
        <w:tblW w:w="10491" w:type="dxa"/>
        <w:tblInd w:w="-431" w:type="dxa"/>
        <w:tblLook w:val="04A0" w:firstRow="1" w:lastRow="0" w:firstColumn="1" w:lastColumn="0" w:noHBand="0" w:noVBand="1"/>
      </w:tblPr>
      <w:tblGrid>
        <w:gridCol w:w="2127"/>
        <w:gridCol w:w="2127"/>
        <w:gridCol w:w="2551"/>
        <w:gridCol w:w="3686"/>
      </w:tblGrid>
      <w:tr w:rsidR="00D509D6" w:rsidRPr="00CC3301" w:rsidTr="5A0794A2">
        <w:trPr>
          <w:cantSplit/>
          <w:trHeight w:val="400"/>
        </w:trPr>
        <w:tc>
          <w:tcPr>
            <w:tcW w:w="68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54A3" w:themeFill="accent5"/>
          </w:tcPr>
          <w:p w:rsidR="00D509D6" w:rsidRPr="00FE3265" w:rsidRDefault="5A0794A2" w:rsidP="5A0794A2">
            <w:pPr>
              <w:rPr>
                <w:rFonts w:asciiTheme="majorHAnsi" w:eastAsiaTheme="majorEastAsia" w:hAnsiTheme="majorHAnsi" w:cstheme="majorBidi"/>
                <w:b/>
                <w:bCs/>
                <w:color w:val="FFFFFF" w:themeColor="background1"/>
                <w:lang w:eastAsia="en-GB"/>
              </w:rPr>
            </w:pPr>
            <w:r w:rsidRPr="5A0794A2">
              <w:rPr>
                <w:rFonts w:asciiTheme="majorHAnsi" w:eastAsiaTheme="majorEastAsia" w:hAnsiTheme="majorHAnsi" w:cstheme="majorBidi"/>
                <w:b/>
                <w:bCs/>
                <w:color w:val="FFFFFF" w:themeColor="background1"/>
                <w:lang w:eastAsia="en-GB"/>
              </w:rPr>
              <w:t>Version Control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54A3" w:themeFill="accent5"/>
          </w:tcPr>
          <w:p w:rsidR="00D509D6" w:rsidRDefault="00D509D6" w:rsidP="00A60BD4">
            <w:pPr>
              <w:rPr>
                <w:rFonts w:asciiTheme="majorHAnsi" w:eastAsia="Times New Roman" w:hAnsiTheme="majorHAnsi" w:cstheme="majorHAnsi"/>
                <w:b/>
                <w:bCs/>
                <w:color w:val="FFFFFF" w:themeColor="background1"/>
                <w:lang w:eastAsia="en-GB"/>
              </w:rPr>
            </w:pPr>
          </w:p>
        </w:tc>
      </w:tr>
      <w:tr w:rsidR="00D509D6" w:rsidRPr="00EC5550" w:rsidTr="5A0794A2">
        <w:trPr>
          <w:cantSplit/>
          <w:trHeight w:val="548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54A3" w:themeFill="accent5"/>
            <w:vAlign w:val="center"/>
          </w:tcPr>
          <w:p w:rsidR="00D509D6" w:rsidRPr="0043612C" w:rsidRDefault="5A0794A2" w:rsidP="5A0794A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FFFFFF" w:themeColor="background1"/>
                <w:lang w:eastAsia="en-GB"/>
              </w:rPr>
            </w:pPr>
            <w:r w:rsidRPr="5A0794A2">
              <w:rPr>
                <w:rFonts w:asciiTheme="majorHAnsi" w:eastAsiaTheme="majorEastAsia" w:hAnsiTheme="majorHAnsi" w:cstheme="majorBidi"/>
                <w:b/>
                <w:bCs/>
                <w:color w:val="FFFFFF" w:themeColor="background1"/>
                <w:lang w:eastAsia="en-GB"/>
              </w:rPr>
              <w:t xml:space="preserve">Version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54A3" w:themeFill="accent5"/>
            <w:vAlign w:val="center"/>
          </w:tcPr>
          <w:p w:rsidR="00D509D6" w:rsidRPr="0043612C" w:rsidRDefault="5A0794A2" w:rsidP="5A0794A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FFFFFF" w:themeColor="background1"/>
                <w:lang w:eastAsia="en-GB"/>
              </w:rPr>
            </w:pPr>
            <w:r w:rsidRPr="5A0794A2">
              <w:rPr>
                <w:rFonts w:asciiTheme="majorHAnsi" w:eastAsiaTheme="majorEastAsia" w:hAnsiTheme="majorHAnsi" w:cstheme="majorBidi"/>
                <w:b/>
                <w:bCs/>
                <w:color w:val="FFFFFF" w:themeColor="background1"/>
                <w:lang w:eastAsia="en-GB"/>
              </w:rPr>
              <w:t>Date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54A3" w:themeFill="accent5"/>
            <w:vAlign w:val="center"/>
          </w:tcPr>
          <w:p w:rsidR="00D509D6" w:rsidRPr="0043612C" w:rsidRDefault="5A0794A2" w:rsidP="5A0794A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FFFFFF" w:themeColor="background1"/>
                <w:lang w:eastAsia="en-GB"/>
              </w:rPr>
            </w:pPr>
            <w:r w:rsidRPr="5A0794A2">
              <w:rPr>
                <w:rFonts w:asciiTheme="majorHAnsi" w:eastAsiaTheme="majorEastAsia" w:hAnsiTheme="majorHAnsi" w:cstheme="majorBidi"/>
                <w:b/>
                <w:bCs/>
                <w:color w:val="FFFFFF" w:themeColor="background1"/>
                <w:lang w:eastAsia="en-GB"/>
              </w:rPr>
              <w:t>Author(s)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54A3" w:themeFill="accent5"/>
          </w:tcPr>
          <w:p w:rsidR="00D509D6" w:rsidRDefault="5A0794A2" w:rsidP="5A0794A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FFFFFF" w:themeColor="background1"/>
                <w:lang w:eastAsia="en-GB"/>
              </w:rPr>
            </w:pPr>
            <w:r w:rsidRPr="5A0794A2">
              <w:rPr>
                <w:rFonts w:asciiTheme="majorHAnsi" w:eastAsiaTheme="majorEastAsia" w:hAnsiTheme="majorHAnsi" w:cstheme="majorBidi"/>
                <w:b/>
                <w:bCs/>
                <w:color w:val="FFFFFF" w:themeColor="background1"/>
                <w:lang w:eastAsia="en-GB"/>
              </w:rPr>
              <w:t>Section Changed</w:t>
            </w:r>
          </w:p>
        </w:tc>
      </w:tr>
      <w:tr w:rsidR="00D509D6" w:rsidRPr="008968C1" w:rsidTr="5A0794A2">
        <w:trPr>
          <w:cantSplit/>
          <w:trHeight w:val="30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09D6" w:rsidRPr="00D771F6" w:rsidRDefault="5A0794A2" w:rsidP="5A0794A2">
            <w:pPr>
              <w:jc w:val="center"/>
              <w:rPr>
                <w:rFonts w:asciiTheme="majorHAnsi" w:eastAsiaTheme="majorEastAsia" w:hAnsiTheme="majorHAnsi" w:cstheme="majorBidi"/>
                <w:color w:val="000000" w:themeColor="text1"/>
                <w:sz w:val="20"/>
                <w:szCs w:val="20"/>
                <w:lang w:eastAsia="en-GB"/>
              </w:rPr>
            </w:pPr>
            <w:r w:rsidRPr="5A0794A2">
              <w:rPr>
                <w:rFonts w:asciiTheme="majorHAnsi" w:eastAsiaTheme="majorEastAsia" w:hAnsiTheme="majorHAnsi" w:cstheme="majorBidi"/>
                <w:color w:val="000000" w:themeColor="text1"/>
                <w:sz w:val="20"/>
                <w:szCs w:val="20"/>
                <w:lang w:eastAsia="en-GB"/>
              </w:rPr>
              <w:t>0.1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09D6" w:rsidRPr="00D771F6" w:rsidRDefault="5A0794A2" w:rsidP="5A0794A2">
            <w:pPr>
              <w:jc w:val="center"/>
              <w:rPr>
                <w:rFonts w:asciiTheme="majorHAnsi" w:eastAsiaTheme="majorEastAsia" w:hAnsiTheme="majorHAnsi" w:cstheme="majorBidi"/>
                <w:color w:val="000000" w:themeColor="text1"/>
                <w:sz w:val="20"/>
                <w:szCs w:val="20"/>
                <w:lang w:eastAsia="en-GB"/>
              </w:rPr>
            </w:pPr>
            <w:r w:rsidRPr="5A0794A2">
              <w:rPr>
                <w:rFonts w:asciiTheme="majorHAnsi" w:eastAsiaTheme="majorEastAsia" w:hAnsiTheme="majorHAnsi" w:cstheme="majorBidi"/>
                <w:color w:val="000000" w:themeColor="text1"/>
                <w:sz w:val="20"/>
                <w:szCs w:val="20"/>
                <w:lang w:eastAsia="en-GB"/>
              </w:rPr>
              <w:t>13/07/2018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509D6" w:rsidRPr="00D771F6" w:rsidRDefault="5A0794A2" w:rsidP="5A0794A2">
            <w:pPr>
              <w:jc w:val="center"/>
              <w:rPr>
                <w:rFonts w:asciiTheme="majorHAnsi" w:eastAsiaTheme="majorEastAsia" w:hAnsiTheme="majorHAnsi" w:cstheme="majorBidi"/>
                <w:color w:val="000000" w:themeColor="text1"/>
                <w:sz w:val="20"/>
                <w:szCs w:val="20"/>
                <w:lang w:eastAsia="en-GB"/>
              </w:rPr>
            </w:pPr>
            <w:r w:rsidRPr="5A0794A2">
              <w:rPr>
                <w:rFonts w:asciiTheme="majorHAnsi" w:eastAsiaTheme="majorEastAsia" w:hAnsiTheme="majorHAnsi" w:cstheme="majorBidi"/>
                <w:color w:val="000000" w:themeColor="text1"/>
                <w:sz w:val="20"/>
                <w:szCs w:val="20"/>
                <w:lang w:eastAsia="en-GB"/>
              </w:rPr>
              <w:t>Russell Jackson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509D6" w:rsidRPr="00D771F6" w:rsidRDefault="5A0794A2" w:rsidP="5A0794A2">
            <w:pPr>
              <w:jc w:val="center"/>
              <w:rPr>
                <w:rFonts w:asciiTheme="majorHAnsi" w:eastAsiaTheme="majorEastAsia" w:hAnsiTheme="majorHAnsi" w:cstheme="majorBidi"/>
                <w:color w:val="000000" w:themeColor="text1"/>
                <w:sz w:val="20"/>
                <w:szCs w:val="20"/>
                <w:lang w:eastAsia="en-GB"/>
              </w:rPr>
            </w:pPr>
            <w:r w:rsidRPr="5A0794A2">
              <w:rPr>
                <w:rFonts w:asciiTheme="majorHAnsi" w:eastAsiaTheme="majorEastAsia" w:hAnsiTheme="majorHAnsi" w:cstheme="majorBidi"/>
                <w:color w:val="000000" w:themeColor="text1"/>
                <w:sz w:val="20"/>
                <w:szCs w:val="20"/>
                <w:lang w:eastAsia="en-GB"/>
              </w:rPr>
              <w:t>Initial Draft</w:t>
            </w:r>
          </w:p>
        </w:tc>
      </w:tr>
      <w:tr w:rsidR="00D509D6" w:rsidRPr="008968C1" w:rsidTr="5A0794A2">
        <w:trPr>
          <w:cantSplit/>
          <w:trHeight w:val="30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09D6" w:rsidRPr="00D771F6" w:rsidRDefault="00D509D6" w:rsidP="00A60BD4">
            <w:pPr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09D6" w:rsidRPr="00D771F6" w:rsidRDefault="00D509D6" w:rsidP="00A60BD4">
            <w:pPr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509D6" w:rsidRPr="00D771F6" w:rsidRDefault="00D509D6" w:rsidP="00A60BD4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509D6" w:rsidRPr="00D771F6" w:rsidRDefault="00D509D6" w:rsidP="00A60BD4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</w:pPr>
          </w:p>
        </w:tc>
      </w:tr>
    </w:tbl>
    <w:p w:rsidR="00D509D6" w:rsidRDefault="00D509D6" w:rsidP="008E7278">
      <w:pPr>
        <w:rPr>
          <w:lang w:val="en-US"/>
        </w:rPr>
      </w:pPr>
    </w:p>
    <w:p w:rsidR="008E7278" w:rsidRDefault="008E7278" w:rsidP="008E7278">
      <w:pPr>
        <w:rPr>
          <w:rFonts w:asciiTheme="majorHAnsi" w:hAnsiTheme="majorHAnsi" w:cstheme="majorHAnsi"/>
          <w:color w:val="0054A3" w:themeColor="accent5"/>
        </w:rPr>
      </w:pPr>
    </w:p>
    <w:tbl>
      <w:tblPr>
        <w:tblW w:w="10491" w:type="dxa"/>
        <w:tblInd w:w="-431" w:type="dxa"/>
        <w:tblLook w:val="04A0" w:firstRow="1" w:lastRow="0" w:firstColumn="1" w:lastColumn="0" w:noHBand="0" w:noVBand="1"/>
      </w:tblPr>
      <w:tblGrid>
        <w:gridCol w:w="2127"/>
        <w:gridCol w:w="2127"/>
        <w:gridCol w:w="6237"/>
      </w:tblGrid>
      <w:tr w:rsidR="00C9618A" w:rsidRPr="00CC3301" w:rsidTr="5A0794A2">
        <w:trPr>
          <w:cantSplit/>
          <w:trHeight w:val="400"/>
        </w:trPr>
        <w:tc>
          <w:tcPr>
            <w:tcW w:w="104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54A3" w:themeFill="accent5"/>
          </w:tcPr>
          <w:p w:rsidR="00C9618A" w:rsidRPr="00FE3265" w:rsidRDefault="5A0794A2" w:rsidP="5A0794A2">
            <w:pPr>
              <w:rPr>
                <w:rFonts w:asciiTheme="majorHAnsi" w:eastAsiaTheme="majorEastAsia" w:hAnsiTheme="majorHAnsi" w:cstheme="majorBidi"/>
                <w:b/>
                <w:bCs/>
                <w:color w:val="FFFFFF" w:themeColor="background1"/>
                <w:lang w:eastAsia="en-GB"/>
              </w:rPr>
            </w:pPr>
            <w:r w:rsidRPr="5A0794A2">
              <w:rPr>
                <w:rFonts w:asciiTheme="majorHAnsi" w:eastAsiaTheme="majorEastAsia" w:hAnsiTheme="majorHAnsi" w:cstheme="majorBidi"/>
                <w:b/>
                <w:bCs/>
                <w:color w:val="FFFFFF" w:themeColor="background1"/>
                <w:lang w:eastAsia="en-GB"/>
              </w:rPr>
              <w:t>Review</w:t>
            </w:r>
          </w:p>
        </w:tc>
      </w:tr>
      <w:tr w:rsidR="00C9618A" w:rsidRPr="00EC5550" w:rsidTr="5A0794A2">
        <w:trPr>
          <w:cantSplit/>
          <w:trHeight w:val="548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54A3" w:themeFill="accent5"/>
            <w:vAlign w:val="center"/>
          </w:tcPr>
          <w:p w:rsidR="00C9618A" w:rsidRPr="0043612C" w:rsidRDefault="5A0794A2" w:rsidP="5A0794A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FFFFFF" w:themeColor="background1"/>
                <w:lang w:eastAsia="en-GB"/>
              </w:rPr>
            </w:pPr>
            <w:r w:rsidRPr="5A0794A2">
              <w:rPr>
                <w:rFonts w:asciiTheme="majorHAnsi" w:eastAsiaTheme="majorEastAsia" w:hAnsiTheme="majorHAnsi" w:cstheme="majorBidi"/>
                <w:b/>
                <w:bCs/>
                <w:color w:val="FFFFFF" w:themeColor="background1"/>
                <w:lang w:eastAsia="en-GB"/>
              </w:rPr>
              <w:t xml:space="preserve">Version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54A3" w:themeFill="accent5"/>
            <w:vAlign w:val="center"/>
          </w:tcPr>
          <w:p w:rsidR="00C9618A" w:rsidRPr="0043612C" w:rsidRDefault="5A0794A2" w:rsidP="5A0794A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FFFFFF" w:themeColor="background1"/>
                <w:lang w:eastAsia="en-GB"/>
              </w:rPr>
            </w:pPr>
            <w:r w:rsidRPr="5A0794A2">
              <w:rPr>
                <w:rFonts w:asciiTheme="majorHAnsi" w:eastAsiaTheme="majorEastAsia" w:hAnsiTheme="majorHAnsi" w:cstheme="majorBidi"/>
                <w:b/>
                <w:bCs/>
                <w:color w:val="FFFFFF" w:themeColor="background1"/>
                <w:lang w:eastAsia="en-GB"/>
              </w:rPr>
              <w:t>Date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54A3" w:themeFill="accent5"/>
            <w:vAlign w:val="center"/>
          </w:tcPr>
          <w:p w:rsidR="00C9618A" w:rsidRPr="0043612C" w:rsidRDefault="5A0794A2" w:rsidP="5A0794A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FFFFFF" w:themeColor="background1"/>
                <w:lang w:eastAsia="en-GB"/>
              </w:rPr>
            </w:pPr>
            <w:r w:rsidRPr="5A0794A2">
              <w:rPr>
                <w:rFonts w:asciiTheme="majorHAnsi" w:eastAsiaTheme="majorEastAsia" w:hAnsiTheme="majorHAnsi" w:cstheme="majorBidi"/>
                <w:b/>
                <w:bCs/>
                <w:color w:val="FFFFFF" w:themeColor="background1"/>
                <w:lang w:eastAsia="en-GB"/>
              </w:rPr>
              <w:t>Review By</w:t>
            </w:r>
          </w:p>
        </w:tc>
      </w:tr>
      <w:tr w:rsidR="00C9618A" w:rsidRPr="008968C1" w:rsidTr="5A0794A2">
        <w:trPr>
          <w:cantSplit/>
          <w:trHeight w:val="30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618A" w:rsidRDefault="00C9618A" w:rsidP="00C9618A">
            <w:pPr>
              <w:rPr>
                <w:rFonts w:asciiTheme="majorHAnsi" w:eastAsia="Times New Roman" w:hAnsiTheme="majorHAnsi" w:cstheme="majorHAnsi"/>
                <w:color w:val="000000" w:themeColor="text1"/>
                <w:lang w:eastAsia="en-GB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618A" w:rsidRPr="0043612C" w:rsidRDefault="00C9618A" w:rsidP="00C9618A">
            <w:pPr>
              <w:rPr>
                <w:rFonts w:asciiTheme="majorHAnsi" w:eastAsia="Times New Roman" w:hAnsiTheme="majorHAnsi" w:cstheme="majorHAnsi"/>
                <w:color w:val="000000" w:themeColor="text1"/>
                <w:lang w:eastAsia="en-GB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9618A" w:rsidRPr="008968C1" w:rsidRDefault="00C9618A" w:rsidP="00C9618A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lang w:eastAsia="en-GB"/>
              </w:rPr>
            </w:pPr>
          </w:p>
        </w:tc>
      </w:tr>
      <w:tr w:rsidR="00C9618A" w:rsidRPr="008968C1" w:rsidTr="5A0794A2">
        <w:trPr>
          <w:cantSplit/>
          <w:trHeight w:val="30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618A" w:rsidRDefault="00C9618A" w:rsidP="00C9618A">
            <w:pPr>
              <w:rPr>
                <w:rFonts w:asciiTheme="majorHAnsi" w:eastAsia="Times New Roman" w:hAnsiTheme="majorHAnsi" w:cstheme="majorHAnsi"/>
                <w:color w:val="000000" w:themeColor="text1"/>
                <w:lang w:eastAsia="en-GB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618A" w:rsidRDefault="00C9618A" w:rsidP="00C9618A">
            <w:pPr>
              <w:rPr>
                <w:rFonts w:asciiTheme="majorHAnsi" w:eastAsia="Times New Roman" w:hAnsiTheme="majorHAnsi" w:cstheme="majorHAnsi"/>
                <w:color w:val="000000" w:themeColor="text1"/>
                <w:lang w:eastAsia="en-GB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9618A" w:rsidRDefault="00C9618A" w:rsidP="00C9618A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lang w:eastAsia="en-GB"/>
              </w:rPr>
            </w:pPr>
          </w:p>
        </w:tc>
      </w:tr>
    </w:tbl>
    <w:p w:rsidR="00C9618A" w:rsidRDefault="00C9618A" w:rsidP="008E7278">
      <w:pPr>
        <w:rPr>
          <w:rFonts w:asciiTheme="majorHAnsi" w:hAnsiTheme="majorHAnsi" w:cstheme="majorHAnsi"/>
          <w:color w:val="0054A3" w:themeColor="accent5"/>
        </w:rPr>
      </w:pPr>
    </w:p>
    <w:p w:rsidR="00C9618A" w:rsidRPr="00EC5550" w:rsidRDefault="00C9618A" w:rsidP="008E7278">
      <w:pPr>
        <w:rPr>
          <w:rFonts w:asciiTheme="majorHAnsi" w:hAnsiTheme="majorHAnsi" w:cstheme="majorHAnsi"/>
          <w:color w:val="0054A3" w:themeColor="accent5"/>
        </w:rPr>
      </w:pPr>
    </w:p>
    <w:tbl>
      <w:tblPr>
        <w:tblW w:w="10491" w:type="dxa"/>
        <w:tblInd w:w="-431" w:type="dxa"/>
        <w:tblLook w:val="04A0" w:firstRow="1" w:lastRow="0" w:firstColumn="1" w:lastColumn="0" w:noHBand="0" w:noVBand="1"/>
      </w:tblPr>
      <w:tblGrid>
        <w:gridCol w:w="2127"/>
        <w:gridCol w:w="4804"/>
        <w:gridCol w:w="3560"/>
      </w:tblGrid>
      <w:tr w:rsidR="00C9618A" w:rsidRPr="00CC3301" w:rsidTr="5A0794A2">
        <w:trPr>
          <w:cantSplit/>
          <w:trHeight w:val="400"/>
        </w:trPr>
        <w:tc>
          <w:tcPr>
            <w:tcW w:w="104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54A3" w:themeFill="accent5"/>
          </w:tcPr>
          <w:p w:rsidR="00C9618A" w:rsidRPr="00FE3265" w:rsidRDefault="5A0794A2" w:rsidP="5A0794A2">
            <w:pPr>
              <w:rPr>
                <w:rFonts w:asciiTheme="majorHAnsi" w:eastAsiaTheme="majorEastAsia" w:hAnsiTheme="majorHAnsi" w:cstheme="majorBidi"/>
                <w:b/>
                <w:bCs/>
                <w:color w:val="FFFFFF" w:themeColor="background1"/>
                <w:lang w:eastAsia="en-GB"/>
              </w:rPr>
            </w:pPr>
            <w:r w:rsidRPr="5A0794A2">
              <w:rPr>
                <w:rFonts w:asciiTheme="majorHAnsi" w:eastAsiaTheme="majorEastAsia" w:hAnsiTheme="majorHAnsi" w:cstheme="majorBidi"/>
                <w:b/>
                <w:bCs/>
                <w:color w:val="FFFFFF" w:themeColor="background1"/>
                <w:lang w:eastAsia="en-GB"/>
              </w:rPr>
              <w:t>Supporting Documents</w:t>
            </w:r>
          </w:p>
        </w:tc>
      </w:tr>
      <w:tr w:rsidR="00C9618A" w:rsidRPr="00EC5550" w:rsidTr="5A0794A2">
        <w:trPr>
          <w:cantSplit/>
          <w:trHeight w:val="548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54A3" w:themeFill="accent5"/>
            <w:vAlign w:val="center"/>
            <w:hideMark/>
          </w:tcPr>
          <w:p w:rsidR="00C9618A" w:rsidRPr="0043612C" w:rsidRDefault="5A0794A2" w:rsidP="5A0794A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FFFFFF" w:themeColor="background1"/>
                <w:lang w:eastAsia="en-GB"/>
              </w:rPr>
            </w:pPr>
            <w:r w:rsidRPr="5A0794A2">
              <w:rPr>
                <w:rFonts w:asciiTheme="majorHAnsi" w:eastAsiaTheme="majorEastAsia" w:hAnsiTheme="majorHAnsi" w:cstheme="majorBidi"/>
                <w:b/>
                <w:bCs/>
                <w:color w:val="FFFFFF" w:themeColor="background1"/>
                <w:lang w:eastAsia="en-GB"/>
              </w:rPr>
              <w:t>Document Name</w:t>
            </w:r>
          </w:p>
        </w:tc>
        <w:tc>
          <w:tcPr>
            <w:tcW w:w="4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54A3" w:themeFill="accent5"/>
            <w:vAlign w:val="center"/>
            <w:hideMark/>
          </w:tcPr>
          <w:p w:rsidR="00C9618A" w:rsidRPr="0043612C" w:rsidRDefault="5A0794A2" w:rsidP="5A0794A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FFFFFF" w:themeColor="background1"/>
                <w:lang w:eastAsia="en-GB"/>
              </w:rPr>
            </w:pPr>
            <w:r w:rsidRPr="5A0794A2">
              <w:rPr>
                <w:rFonts w:asciiTheme="majorHAnsi" w:eastAsiaTheme="majorEastAsia" w:hAnsiTheme="majorHAnsi" w:cstheme="majorBidi"/>
                <w:b/>
                <w:bCs/>
                <w:color w:val="FFFFFF" w:themeColor="background1"/>
                <w:lang w:eastAsia="en-GB"/>
              </w:rPr>
              <w:t>Document Purpose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54A3" w:themeFill="accent5"/>
            <w:vAlign w:val="center"/>
          </w:tcPr>
          <w:p w:rsidR="00C9618A" w:rsidRPr="0043612C" w:rsidRDefault="5A0794A2" w:rsidP="5A0794A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FFFFFF" w:themeColor="background1"/>
                <w:lang w:eastAsia="en-GB"/>
              </w:rPr>
            </w:pPr>
            <w:r w:rsidRPr="5A0794A2">
              <w:rPr>
                <w:rFonts w:asciiTheme="majorHAnsi" w:eastAsiaTheme="majorEastAsia" w:hAnsiTheme="majorHAnsi" w:cstheme="majorBidi"/>
                <w:b/>
                <w:bCs/>
                <w:color w:val="FFFFFF" w:themeColor="background1"/>
                <w:lang w:eastAsia="en-GB"/>
              </w:rPr>
              <w:t>Document Link</w:t>
            </w:r>
          </w:p>
        </w:tc>
      </w:tr>
      <w:tr w:rsidR="00C9618A" w:rsidRPr="008968C1" w:rsidTr="5A0794A2">
        <w:trPr>
          <w:cantSplit/>
          <w:trHeight w:val="30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618A" w:rsidRPr="00D771F6" w:rsidRDefault="5A0794A2" w:rsidP="5A0794A2">
            <w:pPr>
              <w:rPr>
                <w:rFonts w:asciiTheme="majorHAnsi" w:eastAsiaTheme="majorEastAsia" w:hAnsiTheme="majorHAnsi" w:cstheme="majorBidi"/>
                <w:color w:val="000000" w:themeColor="text1"/>
                <w:sz w:val="20"/>
                <w:szCs w:val="20"/>
                <w:lang w:eastAsia="en-GB"/>
              </w:rPr>
            </w:pPr>
            <w:r w:rsidRPr="5A0794A2">
              <w:rPr>
                <w:rFonts w:asciiTheme="majorHAnsi" w:eastAsiaTheme="majorEastAsia" w:hAnsiTheme="majorHAnsi" w:cstheme="majorBidi"/>
                <w:color w:val="000000" w:themeColor="text1"/>
                <w:sz w:val="20"/>
                <w:szCs w:val="20"/>
                <w:lang w:eastAsia="en-GB"/>
              </w:rPr>
              <w:t>Merkle VTWC Technical Design</w:t>
            </w:r>
          </w:p>
        </w:tc>
        <w:tc>
          <w:tcPr>
            <w:tcW w:w="4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618A" w:rsidRPr="00D771F6" w:rsidRDefault="5A0794A2" w:rsidP="5A0794A2">
            <w:pPr>
              <w:rPr>
                <w:rFonts w:asciiTheme="majorHAnsi" w:eastAsiaTheme="majorEastAsia" w:hAnsiTheme="majorHAnsi" w:cstheme="majorBidi"/>
                <w:color w:val="000000" w:themeColor="text1"/>
                <w:sz w:val="20"/>
                <w:szCs w:val="20"/>
                <w:lang w:eastAsia="en-GB"/>
              </w:rPr>
            </w:pPr>
            <w:r w:rsidRPr="5A0794A2">
              <w:rPr>
                <w:rFonts w:asciiTheme="majorHAnsi" w:eastAsiaTheme="majorEastAsia" w:hAnsiTheme="majorHAnsi" w:cstheme="majorBidi"/>
                <w:color w:val="000000" w:themeColor="text1"/>
                <w:sz w:val="20"/>
                <w:szCs w:val="20"/>
                <w:lang w:eastAsia="en-GB"/>
              </w:rPr>
              <w:t>Technical Specification</w:t>
            </w: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9618A" w:rsidRPr="008968C1" w:rsidRDefault="00617F1F" w:rsidP="00C9618A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lang w:eastAsia="en-GB"/>
              </w:rPr>
            </w:pPr>
            <w:hyperlink r:id="rId12" w:anchor="/vsd/viewer/teams/https%3A~2F~2Fmerkleinc.sharepoint.com~2Fsites~2FVirginTrainsWestCoast-CRMProject~2FShared%20Documents~2FGeneral~2FDevelopment%20Documentation~2FDesign%20Documentation~2FTechnical%20Overview~2FVTWC%20-Process%20Overview%20v0.1.vsd?thread" w:history="1">
              <w:r w:rsidR="00C9618A" w:rsidRPr="00864C62">
                <w:rPr>
                  <w:rStyle w:val="Hyperlink"/>
                  <w:rFonts w:asciiTheme="majorHAnsi" w:eastAsia="Times New Roman" w:hAnsiTheme="majorHAnsi" w:cstheme="majorHAnsi"/>
                  <w:lang w:eastAsia="en-GB"/>
                </w:rPr>
                <w:t>Click here</w:t>
              </w:r>
            </w:hyperlink>
          </w:p>
        </w:tc>
      </w:tr>
      <w:tr w:rsidR="00C9618A" w:rsidRPr="008968C1" w:rsidTr="5A0794A2">
        <w:trPr>
          <w:cantSplit/>
          <w:trHeight w:val="30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618A" w:rsidRPr="00D771F6" w:rsidRDefault="5A0794A2" w:rsidP="5A0794A2">
            <w:pPr>
              <w:rPr>
                <w:rFonts w:asciiTheme="majorHAnsi" w:eastAsiaTheme="majorEastAsia" w:hAnsiTheme="majorHAnsi" w:cstheme="majorBidi"/>
                <w:color w:val="000000" w:themeColor="text1"/>
                <w:sz w:val="20"/>
                <w:szCs w:val="20"/>
                <w:lang w:eastAsia="en-GB"/>
              </w:rPr>
            </w:pPr>
            <w:r w:rsidRPr="5A0794A2">
              <w:rPr>
                <w:rFonts w:asciiTheme="majorHAnsi" w:eastAsiaTheme="majorEastAsia" w:hAnsiTheme="majorHAnsi" w:cstheme="majorBidi"/>
                <w:color w:val="000000" w:themeColor="text1"/>
                <w:sz w:val="20"/>
                <w:szCs w:val="20"/>
                <w:lang w:eastAsia="en-GB"/>
              </w:rPr>
              <w:t>Customer ToC+ VTWC</w:t>
            </w:r>
          </w:p>
        </w:tc>
        <w:tc>
          <w:tcPr>
            <w:tcW w:w="4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618A" w:rsidRPr="00D771F6" w:rsidRDefault="5A0794A2" w:rsidP="5A0794A2">
            <w:pPr>
              <w:rPr>
                <w:rFonts w:asciiTheme="majorHAnsi" w:eastAsiaTheme="majorEastAsia" w:hAnsiTheme="majorHAnsi" w:cstheme="majorBidi"/>
                <w:color w:val="000000" w:themeColor="text1"/>
                <w:sz w:val="20"/>
                <w:szCs w:val="20"/>
                <w:lang w:eastAsia="en-GB"/>
              </w:rPr>
            </w:pPr>
            <w:r w:rsidRPr="5A0794A2">
              <w:rPr>
                <w:rFonts w:asciiTheme="majorHAnsi" w:eastAsiaTheme="majorEastAsia" w:hAnsiTheme="majorHAnsi" w:cstheme="majorBidi"/>
                <w:color w:val="000000" w:themeColor="text1"/>
                <w:sz w:val="20"/>
                <w:szCs w:val="20"/>
                <w:lang w:eastAsia="en-GB"/>
              </w:rPr>
              <w:t xml:space="preserve">Contact matching, merging and cleasning specification </w:t>
            </w: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9618A" w:rsidRDefault="00C9618A" w:rsidP="00C9618A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lang w:eastAsia="en-GB"/>
              </w:rPr>
            </w:pPr>
          </w:p>
        </w:tc>
      </w:tr>
    </w:tbl>
    <w:p w:rsidR="002757A6" w:rsidRDefault="002757A6" w:rsidP="00254580"/>
    <w:tbl>
      <w:tblPr>
        <w:tblW w:w="10491" w:type="dxa"/>
        <w:tblInd w:w="-431" w:type="dxa"/>
        <w:tblLook w:val="04A0" w:firstRow="1" w:lastRow="0" w:firstColumn="1" w:lastColumn="0" w:noHBand="0" w:noVBand="1"/>
      </w:tblPr>
      <w:tblGrid>
        <w:gridCol w:w="2127"/>
        <w:gridCol w:w="4804"/>
        <w:gridCol w:w="3560"/>
      </w:tblGrid>
      <w:tr w:rsidR="002757A6" w:rsidRPr="00CC3301" w:rsidTr="5A0794A2">
        <w:trPr>
          <w:cantSplit/>
          <w:trHeight w:val="400"/>
        </w:trPr>
        <w:tc>
          <w:tcPr>
            <w:tcW w:w="104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54A3" w:themeFill="accent5"/>
          </w:tcPr>
          <w:p w:rsidR="002757A6" w:rsidRPr="00FE3265" w:rsidRDefault="5A0794A2" w:rsidP="5A0794A2">
            <w:pPr>
              <w:rPr>
                <w:rFonts w:asciiTheme="majorHAnsi" w:eastAsiaTheme="majorEastAsia" w:hAnsiTheme="majorHAnsi" w:cstheme="majorBidi"/>
                <w:b/>
                <w:bCs/>
                <w:color w:val="FFFFFF" w:themeColor="background1"/>
                <w:lang w:eastAsia="en-GB"/>
              </w:rPr>
            </w:pPr>
            <w:r w:rsidRPr="5A0794A2">
              <w:rPr>
                <w:rFonts w:asciiTheme="majorHAnsi" w:eastAsiaTheme="majorEastAsia" w:hAnsiTheme="majorHAnsi" w:cstheme="majorBidi"/>
                <w:b/>
                <w:bCs/>
                <w:color w:val="FFFFFF" w:themeColor="background1"/>
                <w:lang w:eastAsia="en-GB"/>
              </w:rPr>
              <w:t>Glossary of Terms</w:t>
            </w:r>
          </w:p>
        </w:tc>
      </w:tr>
      <w:tr w:rsidR="002757A6" w:rsidRPr="00EC5550" w:rsidTr="5A0794A2">
        <w:trPr>
          <w:cantSplit/>
          <w:trHeight w:val="548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54A3" w:themeFill="accent5"/>
            <w:vAlign w:val="center"/>
            <w:hideMark/>
          </w:tcPr>
          <w:p w:rsidR="002757A6" w:rsidRPr="0043612C" w:rsidRDefault="5A0794A2" w:rsidP="5A0794A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FFFFFF" w:themeColor="background1"/>
                <w:lang w:eastAsia="en-GB"/>
              </w:rPr>
            </w:pPr>
            <w:r w:rsidRPr="5A0794A2">
              <w:rPr>
                <w:rFonts w:asciiTheme="majorHAnsi" w:eastAsiaTheme="majorEastAsia" w:hAnsiTheme="majorHAnsi" w:cstheme="majorBidi"/>
                <w:b/>
                <w:bCs/>
                <w:color w:val="FFFFFF" w:themeColor="background1"/>
                <w:lang w:eastAsia="en-GB"/>
              </w:rPr>
              <w:t>Term Name</w:t>
            </w:r>
          </w:p>
        </w:tc>
        <w:tc>
          <w:tcPr>
            <w:tcW w:w="4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54A3" w:themeFill="accent5"/>
            <w:vAlign w:val="center"/>
            <w:hideMark/>
          </w:tcPr>
          <w:p w:rsidR="002757A6" w:rsidRPr="0043612C" w:rsidRDefault="5A0794A2" w:rsidP="5A0794A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FFFFFF" w:themeColor="background1"/>
                <w:lang w:eastAsia="en-GB"/>
              </w:rPr>
            </w:pPr>
            <w:r w:rsidRPr="5A0794A2">
              <w:rPr>
                <w:rFonts w:asciiTheme="majorHAnsi" w:eastAsiaTheme="majorEastAsia" w:hAnsiTheme="majorHAnsi" w:cstheme="majorBidi"/>
                <w:b/>
                <w:bCs/>
                <w:color w:val="FFFFFF" w:themeColor="background1"/>
                <w:lang w:eastAsia="en-GB"/>
              </w:rPr>
              <w:t>Description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54A3" w:themeFill="accent5"/>
            <w:vAlign w:val="center"/>
          </w:tcPr>
          <w:p w:rsidR="002757A6" w:rsidRPr="0043612C" w:rsidRDefault="5A0794A2" w:rsidP="5A0794A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FFFFFF" w:themeColor="background1"/>
                <w:lang w:eastAsia="en-GB"/>
              </w:rPr>
            </w:pPr>
            <w:r w:rsidRPr="5A0794A2">
              <w:rPr>
                <w:rFonts w:asciiTheme="majorHAnsi" w:eastAsiaTheme="majorEastAsia" w:hAnsiTheme="majorHAnsi" w:cstheme="majorBidi"/>
                <w:b/>
                <w:bCs/>
                <w:color w:val="FFFFFF" w:themeColor="background1"/>
                <w:lang w:eastAsia="en-GB"/>
              </w:rPr>
              <w:t>Acronym, Synonyms</w:t>
            </w:r>
          </w:p>
        </w:tc>
      </w:tr>
      <w:tr w:rsidR="002757A6" w:rsidRPr="008968C1" w:rsidTr="5A0794A2">
        <w:trPr>
          <w:cantSplit/>
          <w:trHeight w:val="30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A6" w:rsidRPr="00D771F6" w:rsidRDefault="5A0794A2" w:rsidP="5A0794A2">
            <w:pPr>
              <w:rPr>
                <w:rFonts w:asciiTheme="majorHAnsi" w:eastAsiaTheme="majorEastAsia" w:hAnsiTheme="majorHAnsi" w:cstheme="majorBidi"/>
                <w:color w:val="000000" w:themeColor="text1"/>
                <w:sz w:val="20"/>
                <w:szCs w:val="20"/>
                <w:lang w:eastAsia="en-GB"/>
              </w:rPr>
            </w:pPr>
            <w:r w:rsidRPr="5A0794A2">
              <w:rPr>
                <w:rFonts w:asciiTheme="majorHAnsi" w:eastAsiaTheme="majorEastAsia" w:hAnsiTheme="majorHAnsi" w:cstheme="majorBidi"/>
                <w:color w:val="000000" w:themeColor="text1"/>
                <w:sz w:val="20"/>
                <w:szCs w:val="20"/>
                <w:lang w:eastAsia="en-GB"/>
              </w:rPr>
              <w:t xml:space="preserve">SCV </w:t>
            </w:r>
          </w:p>
        </w:tc>
        <w:tc>
          <w:tcPr>
            <w:tcW w:w="4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A6" w:rsidRPr="00D771F6" w:rsidRDefault="5A0794A2" w:rsidP="5A0794A2">
            <w:pPr>
              <w:rPr>
                <w:rFonts w:asciiTheme="majorHAnsi" w:eastAsiaTheme="majorEastAsia" w:hAnsiTheme="majorHAnsi" w:cstheme="majorBidi"/>
                <w:color w:val="000000" w:themeColor="text1"/>
                <w:sz w:val="20"/>
                <w:szCs w:val="20"/>
                <w:lang w:eastAsia="en-GB"/>
              </w:rPr>
            </w:pPr>
            <w:r w:rsidRPr="5A0794A2">
              <w:rPr>
                <w:rFonts w:asciiTheme="majorHAnsi" w:eastAsiaTheme="majorEastAsia" w:hAnsiTheme="majorHAnsi" w:cstheme="majorBidi"/>
                <w:color w:val="000000" w:themeColor="text1"/>
                <w:sz w:val="20"/>
                <w:szCs w:val="20"/>
                <w:lang w:eastAsia="en-GB"/>
              </w:rPr>
              <w:t>Single Customer View</w:t>
            </w: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757A6" w:rsidRPr="00D771F6" w:rsidRDefault="5A0794A2" w:rsidP="5A0794A2">
            <w:pPr>
              <w:jc w:val="center"/>
              <w:rPr>
                <w:rFonts w:asciiTheme="majorHAnsi" w:eastAsiaTheme="majorEastAsia" w:hAnsiTheme="majorHAnsi" w:cstheme="majorBidi"/>
                <w:color w:val="000000" w:themeColor="text1"/>
                <w:sz w:val="20"/>
                <w:szCs w:val="20"/>
                <w:lang w:eastAsia="en-GB"/>
              </w:rPr>
            </w:pPr>
            <w:r w:rsidRPr="5A0794A2">
              <w:rPr>
                <w:rFonts w:asciiTheme="majorHAnsi" w:eastAsiaTheme="majorEastAsia" w:hAnsiTheme="majorHAnsi" w:cstheme="majorBidi"/>
                <w:color w:val="000000" w:themeColor="text1"/>
                <w:sz w:val="20"/>
                <w:szCs w:val="20"/>
                <w:lang w:eastAsia="en-GB"/>
              </w:rPr>
              <w:t>SCV</w:t>
            </w:r>
          </w:p>
        </w:tc>
      </w:tr>
      <w:tr w:rsidR="002757A6" w:rsidRPr="008968C1" w:rsidTr="5A0794A2">
        <w:trPr>
          <w:cantSplit/>
          <w:trHeight w:val="30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A6" w:rsidRPr="00D771F6" w:rsidRDefault="5A0794A2" w:rsidP="5A0794A2">
            <w:pPr>
              <w:rPr>
                <w:rFonts w:asciiTheme="majorHAnsi" w:eastAsiaTheme="majorEastAsia" w:hAnsiTheme="majorHAnsi" w:cstheme="majorBidi"/>
                <w:color w:val="000000" w:themeColor="text1"/>
                <w:sz w:val="20"/>
                <w:szCs w:val="20"/>
                <w:lang w:eastAsia="en-GB"/>
              </w:rPr>
            </w:pPr>
            <w:r w:rsidRPr="5A0794A2">
              <w:rPr>
                <w:rFonts w:asciiTheme="majorHAnsi" w:eastAsiaTheme="majorEastAsia" w:hAnsiTheme="majorHAnsi" w:cstheme="majorBidi"/>
                <w:color w:val="000000" w:themeColor="text1"/>
                <w:sz w:val="20"/>
                <w:szCs w:val="20"/>
                <w:lang w:eastAsia="en-GB"/>
              </w:rPr>
              <w:t>Customer</w:t>
            </w:r>
          </w:p>
        </w:tc>
        <w:tc>
          <w:tcPr>
            <w:tcW w:w="4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A6" w:rsidRPr="00D771F6" w:rsidRDefault="5A0794A2" w:rsidP="5A0794A2">
            <w:pPr>
              <w:rPr>
                <w:rFonts w:asciiTheme="majorHAnsi" w:eastAsiaTheme="majorEastAsia" w:hAnsiTheme="majorHAnsi" w:cstheme="majorBidi"/>
                <w:color w:val="000000" w:themeColor="text1"/>
                <w:sz w:val="20"/>
                <w:szCs w:val="20"/>
                <w:lang w:eastAsia="en-GB"/>
              </w:rPr>
            </w:pPr>
            <w:r w:rsidRPr="5A0794A2">
              <w:rPr>
                <w:rFonts w:asciiTheme="majorHAnsi" w:eastAsiaTheme="majorEastAsia" w:hAnsiTheme="majorHAnsi" w:cstheme="majorBidi"/>
                <w:color w:val="000000" w:themeColor="text1"/>
                <w:sz w:val="20"/>
                <w:szCs w:val="20"/>
                <w:lang w:eastAsia="en-GB"/>
              </w:rPr>
              <w:t>A person who has registered with VTWC resulting in a record being created in Tracs. This record does not require the person to have made a purchase</w:t>
            </w: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757A6" w:rsidRPr="00D771F6" w:rsidRDefault="002757A6" w:rsidP="00284087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</w:pPr>
          </w:p>
        </w:tc>
      </w:tr>
      <w:tr w:rsidR="002757A6" w:rsidRPr="008968C1" w:rsidTr="5A0794A2">
        <w:trPr>
          <w:cantSplit/>
          <w:trHeight w:val="30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A6" w:rsidRPr="00D771F6" w:rsidRDefault="5A0794A2" w:rsidP="5A0794A2">
            <w:pPr>
              <w:rPr>
                <w:rFonts w:asciiTheme="majorHAnsi" w:eastAsiaTheme="majorEastAsia" w:hAnsiTheme="majorHAnsi" w:cstheme="majorBidi"/>
                <w:color w:val="000000" w:themeColor="text1"/>
                <w:sz w:val="20"/>
                <w:szCs w:val="20"/>
                <w:lang w:eastAsia="en-GB"/>
              </w:rPr>
            </w:pPr>
            <w:r w:rsidRPr="5A0794A2">
              <w:rPr>
                <w:rFonts w:asciiTheme="majorHAnsi" w:eastAsiaTheme="majorEastAsia" w:hAnsiTheme="majorHAnsi" w:cstheme="majorBidi"/>
                <w:color w:val="000000" w:themeColor="text1"/>
                <w:sz w:val="20"/>
                <w:szCs w:val="20"/>
                <w:lang w:eastAsia="en-GB"/>
              </w:rPr>
              <w:t>Prospect</w:t>
            </w:r>
          </w:p>
        </w:tc>
        <w:tc>
          <w:tcPr>
            <w:tcW w:w="4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A6" w:rsidRPr="00D771F6" w:rsidRDefault="5A0794A2" w:rsidP="5A0794A2">
            <w:pPr>
              <w:rPr>
                <w:rFonts w:asciiTheme="majorHAnsi" w:eastAsiaTheme="majorEastAsia" w:hAnsiTheme="majorHAnsi" w:cstheme="majorBidi"/>
                <w:color w:val="000000" w:themeColor="text1"/>
                <w:sz w:val="20"/>
                <w:szCs w:val="20"/>
                <w:lang w:eastAsia="en-GB"/>
              </w:rPr>
            </w:pPr>
            <w:r w:rsidRPr="5A0794A2">
              <w:rPr>
                <w:rFonts w:asciiTheme="majorHAnsi" w:eastAsiaTheme="majorEastAsia" w:hAnsiTheme="majorHAnsi" w:cstheme="majorBidi"/>
                <w:color w:val="000000" w:themeColor="text1"/>
                <w:sz w:val="20"/>
                <w:szCs w:val="20"/>
                <w:lang w:eastAsia="en-GB"/>
              </w:rPr>
              <w:t>A person who has interacted with a VTWC system or is a prospect who VTWC wishes to communicate with. Prospects are linked to customers but held separately in the Single Customer View (SCV)</w:t>
            </w: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757A6" w:rsidRPr="00D771F6" w:rsidRDefault="002757A6" w:rsidP="00284087">
            <w:pPr>
              <w:jc w:val="center"/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</w:pPr>
          </w:p>
        </w:tc>
      </w:tr>
      <w:tr w:rsidR="002757A6" w:rsidRPr="008968C1" w:rsidTr="5A0794A2">
        <w:trPr>
          <w:cantSplit/>
          <w:trHeight w:val="30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A6" w:rsidRPr="00D771F6" w:rsidRDefault="5A0794A2" w:rsidP="5A0794A2">
            <w:pPr>
              <w:rPr>
                <w:rFonts w:asciiTheme="majorHAnsi" w:eastAsiaTheme="majorEastAsia" w:hAnsiTheme="majorHAnsi" w:cstheme="majorBidi"/>
                <w:color w:val="000000" w:themeColor="text1"/>
                <w:sz w:val="20"/>
                <w:szCs w:val="20"/>
                <w:lang w:eastAsia="en-GB"/>
              </w:rPr>
            </w:pPr>
            <w:r w:rsidRPr="5A0794A2">
              <w:rPr>
                <w:rFonts w:asciiTheme="majorHAnsi" w:eastAsiaTheme="majorEastAsia" w:hAnsiTheme="majorHAnsi" w:cstheme="majorBidi"/>
                <w:color w:val="000000" w:themeColor="text1"/>
                <w:sz w:val="20"/>
                <w:szCs w:val="20"/>
                <w:lang w:eastAsia="en-GB"/>
              </w:rPr>
              <w:t>Guest Customer</w:t>
            </w:r>
          </w:p>
        </w:tc>
        <w:tc>
          <w:tcPr>
            <w:tcW w:w="4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57A6" w:rsidRPr="00D771F6" w:rsidRDefault="5A0794A2" w:rsidP="5A0794A2">
            <w:pPr>
              <w:rPr>
                <w:rFonts w:asciiTheme="majorHAnsi" w:eastAsiaTheme="majorEastAsia" w:hAnsiTheme="majorHAnsi" w:cstheme="majorBidi"/>
                <w:color w:val="000000" w:themeColor="text1"/>
                <w:sz w:val="20"/>
                <w:szCs w:val="20"/>
                <w:lang w:eastAsia="en-GB"/>
              </w:rPr>
            </w:pPr>
            <w:r w:rsidRPr="5A0794A2">
              <w:rPr>
                <w:rFonts w:asciiTheme="majorHAnsi" w:eastAsiaTheme="majorEastAsia" w:hAnsiTheme="majorHAnsi" w:cstheme="majorBidi"/>
                <w:color w:val="000000" w:themeColor="text1"/>
                <w:sz w:val="20"/>
                <w:szCs w:val="20"/>
                <w:lang w:eastAsia="en-GB"/>
              </w:rPr>
              <w:t>A guest customer is a customer and is treated the same way, other than a flag indicating that the guest customer has been captured as a guest</w:t>
            </w:r>
          </w:p>
          <w:p w:rsidR="00795282" w:rsidRPr="00D771F6" w:rsidRDefault="00795282" w:rsidP="00284087">
            <w:pPr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</w:pP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757A6" w:rsidRPr="00D771F6" w:rsidRDefault="5A0794A2" w:rsidP="5A0794A2">
            <w:pPr>
              <w:jc w:val="center"/>
              <w:rPr>
                <w:rFonts w:asciiTheme="majorHAnsi" w:eastAsiaTheme="majorEastAsia" w:hAnsiTheme="majorHAnsi" w:cstheme="majorBidi"/>
                <w:color w:val="000000" w:themeColor="text1"/>
                <w:sz w:val="20"/>
                <w:szCs w:val="20"/>
                <w:lang w:eastAsia="en-GB"/>
              </w:rPr>
            </w:pPr>
            <w:r w:rsidRPr="5A0794A2">
              <w:rPr>
                <w:rFonts w:asciiTheme="majorHAnsi" w:eastAsiaTheme="majorEastAsia" w:hAnsiTheme="majorHAnsi" w:cstheme="majorBidi"/>
                <w:color w:val="000000" w:themeColor="text1"/>
                <w:sz w:val="20"/>
                <w:szCs w:val="20"/>
                <w:lang w:eastAsia="en-GB"/>
              </w:rPr>
              <w:t>Customer</w:t>
            </w:r>
          </w:p>
        </w:tc>
      </w:tr>
      <w:tr w:rsidR="007B5A45" w:rsidRPr="008968C1" w:rsidTr="5A0794A2">
        <w:trPr>
          <w:cantSplit/>
          <w:trHeight w:val="30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A45" w:rsidRPr="00D771F6" w:rsidRDefault="5A0794A2" w:rsidP="5A0794A2">
            <w:pPr>
              <w:rPr>
                <w:rFonts w:asciiTheme="majorHAnsi" w:eastAsiaTheme="majorEastAsia" w:hAnsiTheme="majorHAnsi" w:cstheme="majorBidi"/>
                <w:color w:val="000000" w:themeColor="text1"/>
                <w:sz w:val="20"/>
                <w:szCs w:val="20"/>
                <w:lang w:eastAsia="en-GB"/>
              </w:rPr>
            </w:pPr>
            <w:r w:rsidRPr="5A0794A2">
              <w:rPr>
                <w:rFonts w:asciiTheme="majorHAnsi" w:eastAsiaTheme="majorEastAsia" w:hAnsiTheme="majorHAnsi" w:cstheme="majorBidi"/>
                <w:color w:val="000000" w:themeColor="text1"/>
                <w:sz w:val="20"/>
                <w:szCs w:val="20"/>
                <w:lang w:eastAsia="en-GB"/>
              </w:rPr>
              <w:t>TVM</w:t>
            </w:r>
          </w:p>
        </w:tc>
        <w:tc>
          <w:tcPr>
            <w:tcW w:w="4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5A45" w:rsidRPr="00D771F6" w:rsidRDefault="5A0794A2" w:rsidP="5A0794A2">
            <w:pPr>
              <w:rPr>
                <w:rFonts w:asciiTheme="majorHAnsi" w:eastAsiaTheme="majorEastAsia" w:hAnsiTheme="majorHAnsi" w:cstheme="majorBidi"/>
                <w:color w:val="000000" w:themeColor="text1"/>
                <w:sz w:val="20"/>
                <w:szCs w:val="20"/>
                <w:lang w:eastAsia="en-GB"/>
              </w:rPr>
            </w:pPr>
            <w:r w:rsidRPr="5A0794A2">
              <w:rPr>
                <w:rFonts w:asciiTheme="majorHAnsi" w:eastAsiaTheme="majorEastAsia" w:hAnsiTheme="majorHAnsi" w:cstheme="majorBidi"/>
                <w:color w:val="000000" w:themeColor="text1"/>
                <w:sz w:val="20"/>
                <w:szCs w:val="20"/>
                <w:lang w:eastAsia="en-GB"/>
              </w:rPr>
              <w:t xml:space="preserve">Records or information that has been captured using a Train Vending Machine (TVM).  </w:t>
            </w: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B5A45" w:rsidRPr="00D771F6" w:rsidRDefault="5A0794A2" w:rsidP="5A0794A2">
            <w:pPr>
              <w:jc w:val="center"/>
              <w:rPr>
                <w:rFonts w:asciiTheme="majorHAnsi" w:eastAsiaTheme="majorEastAsia" w:hAnsiTheme="majorHAnsi" w:cstheme="majorBidi"/>
                <w:color w:val="000000" w:themeColor="text1"/>
                <w:sz w:val="20"/>
                <w:szCs w:val="20"/>
                <w:lang w:eastAsia="en-GB"/>
              </w:rPr>
            </w:pPr>
            <w:r w:rsidRPr="5A0794A2">
              <w:rPr>
                <w:rFonts w:asciiTheme="majorHAnsi" w:eastAsiaTheme="majorEastAsia" w:hAnsiTheme="majorHAnsi" w:cstheme="majorBidi"/>
                <w:color w:val="000000" w:themeColor="text1"/>
                <w:sz w:val="20"/>
                <w:szCs w:val="20"/>
                <w:lang w:eastAsia="en-GB"/>
              </w:rPr>
              <w:t>TVM</w:t>
            </w:r>
          </w:p>
        </w:tc>
      </w:tr>
    </w:tbl>
    <w:p w:rsidR="002757A6" w:rsidRDefault="002757A6" w:rsidP="00254580"/>
    <w:p w:rsidR="00143C1E" w:rsidRDefault="00143C1E" w:rsidP="00254580"/>
    <w:p w:rsidR="00143C1E" w:rsidRDefault="00143C1E" w:rsidP="00254580"/>
    <w:p w:rsidR="00143C1E" w:rsidRDefault="00143C1E" w:rsidP="00254580"/>
    <w:p w:rsidR="00143C1E" w:rsidRDefault="00143C1E" w:rsidP="00254580"/>
    <w:p w:rsidR="00B6047A" w:rsidRPr="008E7278" w:rsidRDefault="5A0794A2" w:rsidP="5A0794A2">
      <w:pPr>
        <w:pStyle w:val="Heading2"/>
        <w:numPr>
          <w:ilvl w:val="0"/>
          <w:numId w:val="6"/>
        </w:numPr>
        <w:rPr>
          <w:color w:val="003E7A" w:themeColor="accent5" w:themeShade="BF"/>
        </w:rPr>
      </w:pPr>
      <w:bookmarkStart w:id="11" w:name="_Toc514142180"/>
      <w:bookmarkStart w:id="12" w:name="_Toc514228335"/>
      <w:bookmarkStart w:id="13" w:name="_Toc514142181"/>
      <w:bookmarkStart w:id="14" w:name="_Toc514228336"/>
      <w:bookmarkStart w:id="15" w:name="_Toc514142182"/>
      <w:bookmarkStart w:id="16" w:name="_Toc514228337"/>
      <w:bookmarkStart w:id="17" w:name="_Toc513812267"/>
      <w:bookmarkStart w:id="18" w:name="_Toc514059610"/>
      <w:bookmarkStart w:id="19" w:name="_Toc514061268"/>
      <w:bookmarkStart w:id="20" w:name="_Toc514071998"/>
      <w:bookmarkStart w:id="21" w:name="_Toc514072206"/>
      <w:bookmarkStart w:id="22" w:name="_Toc514072416"/>
      <w:bookmarkStart w:id="23" w:name="_Toc514142183"/>
      <w:bookmarkStart w:id="24" w:name="_Toc514228338"/>
      <w:bookmarkStart w:id="25" w:name="_Toc513812268"/>
      <w:bookmarkStart w:id="26" w:name="_Toc514059611"/>
      <w:bookmarkStart w:id="27" w:name="_Toc514061269"/>
      <w:bookmarkStart w:id="28" w:name="_Toc514071999"/>
      <w:bookmarkStart w:id="29" w:name="_Toc514072207"/>
      <w:bookmarkStart w:id="30" w:name="_Toc514072417"/>
      <w:bookmarkStart w:id="31" w:name="_Toc514142184"/>
      <w:bookmarkStart w:id="32" w:name="_Toc514228339"/>
      <w:bookmarkStart w:id="33" w:name="_Toc513812269"/>
      <w:bookmarkStart w:id="34" w:name="_Toc514059612"/>
      <w:bookmarkStart w:id="35" w:name="_Toc514061270"/>
      <w:bookmarkStart w:id="36" w:name="_Toc514072000"/>
      <w:bookmarkStart w:id="37" w:name="_Toc514072208"/>
      <w:bookmarkStart w:id="38" w:name="_Toc514072418"/>
      <w:bookmarkStart w:id="39" w:name="_Toc514142185"/>
      <w:bookmarkStart w:id="40" w:name="_Toc514228340"/>
      <w:bookmarkStart w:id="41" w:name="_Toc514879374"/>
      <w:bookmarkStart w:id="42" w:name="_Toc520372689"/>
      <w:bookmarkStart w:id="43" w:name="_Toc372096443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r w:rsidRPr="5A0794A2">
        <w:rPr>
          <w:color w:val="003E7A" w:themeColor="accent5" w:themeShade="BF"/>
        </w:rPr>
        <w:t>Document Purpose</w:t>
      </w:r>
      <w:bookmarkEnd w:id="41"/>
      <w:bookmarkEnd w:id="42"/>
    </w:p>
    <w:p w:rsidR="00B6047A" w:rsidRDefault="00B6047A" w:rsidP="00B6047A">
      <w:pPr>
        <w:rPr>
          <w:color w:val="003E7A" w:themeColor="text2" w:themeShade="BF"/>
          <w:sz w:val="20"/>
          <w:szCs w:val="20"/>
        </w:rPr>
      </w:pPr>
    </w:p>
    <w:p w:rsidR="00AE57C9" w:rsidRPr="00BC2F16" w:rsidRDefault="5A0794A2" w:rsidP="5A0794A2">
      <w:pPr>
        <w:rPr>
          <w:color w:val="000000" w:themeColor="text1"/>
          <w:sz w:val="20"/>
          <w:szCs w:val="20"/>
        </w:rPr>
      </w:pPr>
      <w:r w:rsidRPr="5A0794A2">
        <w:rPr>
          <w:color w:val="000000" w:themeColor="text1"/>
          <w:sz w:val="20"/>
          <w:szCs w:val="20"/>
        </w:rPr>
        <w:t>This document provides detailed instructions on how the ToC_Customer feed file is processed by the system, the data transformation rules that are applied and functional database object that are utilised.</w:t>
      </w:r>
    </w:p>
    <w:p w:rsidR="00C53C4A" w:rsidRDefault="00C53C4A" w:rsidP="00B6047A"/>
    <w:p w:rsidR="001F0327" w:rsidRDefault="5A0794A2" w:rsidP="5A0794A2">
      <w:pPr>
        <w:pStyle w:val="Heading2"/>
        <w:numPr>
          <w:ilvl w:val="0"/>
          <w:numId w:val="6"/>
        </w:numPr>
        <w:rPr>
          <w:color w:val="003E7A" w:themeColor="accent5" w:themeShade="BF"/>
        </w:rPr>
      </w:pPr>
      <w:bookmarkStart w:id="44" w:name="_Document_Overview"/>
      <w:bookmarkStart w:id="45" w:name="_Toc514879376"/>
      <w:bookmarkStart w:id="46" w:name="_Toc520372690"/>
      <w:bookmarkEnd w:id="44"/>
      <w:r w:rsidRPr="5A0794A2">
        <w:rPr>
          <w:color w:val="003E7A" w:themeColor="accent5" w:themeShade="BF"/>
        </w:rPr>
        <w:t>Overview</w:t>
      </w:r>
      <w:bookmarkEnd w:id="45"/>
      <w:bookmarkEnd w:id="46"/>
    </w:p>
    <w:p w:rsidR="001F0327" w:rsidRDefault="001F0327" w:rsidP="001F0327"/>
    <w:p w:rsidR="00F35AAE" w:rsidRPr="00F35AAE" w:rsidRDefault="5A0794A2" w:rsidP="5A0794A2">
      <w:pPr>
        <w:rPr>
          <w:color w:val="000000" w:themeColor="text1"/>
          <w:sz w:val="20"/>
          <w:szCs w:val="20"/>
        </w:rPr>
      </w:pPr>
      <w:r w:rsidRPr="5A0794A2">
        <w:rPr>
          <w:color w:val="000000" w:themeColor="text1"/>
          <w:sz w:val="20"/>
          <w:szCs w:val="20"/>
        </w:rPr>
        <w:t>The main source of information ingested into the VTWC solution is provided by the Trainlines booking engine, ToC.  ToC (Train Operating Company) provides several feed files on a daily basis which all inter-depend on each other by a relationship defined on a database (primary/foreign) key.</w:t>
      </w:r>
    </w:p>
    <w:p w:rsidR="00F35AAE" w:rsidRPr="00F35AAE" w:rsidRDefault="00F35AAE" w:rsidP="001F0327">
      <w:pPr>
        <w:rPr>
          <w:color w:val="000000" w:themeColor="text1"/>
          <w:sz w:val="20"/>
          <w:szCs w:val="20"/>
        </w:rPr>
      </w:pPr>
    </w:p>
    <w:p w:rsidR="00F35AAE" w:rsidRDefault="5A0794A2" w:rsidP="5A0794A2">
      <w:pPr>
        <w:rPr>
          <w:color w:val="000000" w:themeColor="text1"/>
          <w:sz w:val="20"/>
          <w:szCs w:val="20"/>
        </w:rPr>
      </w:pPr>
      <w:r w:rsidRPr="5A0794A2">
        <w:rPr>
          <w:color w:val="000000" w:themeColor="text1"/>
          <w:sz w:val="20"/>
          <w:szCs w:val="20"/>
        </w:rPr>
        <w:t xml:space="preserve">This document intends to detail the Customer feed file only.  </w:t>
      </w:r>
    </w:p>
    <w:p w:rsidR="00F35AAE" w:rsidRDefault="00F35AAE" w:rsidP="001F0327">
      <w:pPr>
        <w:rPr>
          <w:color w:val="000000" w:themeColor="text1"/>
          <w:sz w:val="20"/>
          <w:szCs w:val="20"/>
        </w:rPr>
      </w:pPr>
    </w:p>
    <w:p w:rsidR="00F35AAE" w:rsidRPr="00F35AAE" w:rsidRDefault="5A0794A2" w:rsidP="5A0794A2">
      <w:pPr>
        <w:rPr>
          <w:color w:val="000000" w:themeColor="text1"/>
          <w:sz w:val="20"/>
          <w:szCs w:val="20"/>
        </w:rPr>
      </w:pPr>
      <w:r w:rsidRPr="5A0794A2">
        <w:rPr>
          <w:color w:val="000000" w:themeColor="text1"/>
          <w:sz w:val="20"/>
          <w:szCs w:val="20"/>
        </w:rPr>
        <w:t xml:space="preserve">This document should be used in conjunction with other ToC feed files documents, all of which are referenced in the </w:t>
      </w:r>
      <w:commentRangeStart w:id="47"/>
      <w:r w:rsidRPr="5A0794A2">
        <w:rPr>
          <w:color w:val="000000" w:themeColor="text1"/>
          <w:sz w:val="20"/>
          <w:szCs w:val="20"/>
        </w:rPr>
        <w:t>Master ToC feed documentation</w:t>
      </w:r>
      <w:commentRangeEnd w:id="47"/>
      <w:r w:rsidR="00F35AAE">
        <w:rPr>
          <w:rStyle w:val="CommentReference"/>
        </w:rPr>
        <w:commentReference w:id="47"/>
      </w:r>
      <w:r w:rsidRPr="5A0794A2">
        <w:rPr>
          <w:color w:val="000000" w:themeColor="text1"/>
          <w:sz w:val="20"/>
          <w:szCs w:val="20"/>
        </w:rPr>
        <w:t xml:space="preserve">. </w:t>
      </w:r>
    </w:p>
    <w:p w:rsidR="00F35AAE" w:rsidRDefault="00F35AAE" w:rsidP="001F0327"/>
    <w:p w:rsidR="00B6047A" w:rsidRDefault="00B6047A" w:rsidP="00B6047A">
      <w:pPr>
        <w:rPr>
          <w:color w:val="003E7A" w:themeColor="text2" w:themeShade="BF"/>
          <w:sz w:val="24"/>
        </w:rPr>
      </w:pPr>
    </w:p>
    <w:p w:rsidR="00B6047A" w:rsidRDefault="5A0794A2" w:rsidP="5A0794A2">
      <w:pPr>
        <w:pStyle w:val="Heading2"/>
        <w:numPr>
          <w:ilvl w:val="0"/>
          <w:numId w:val="6"/>
        </w:numPr>
        <w:rPr>
          <w:color w:val="003E7A" w:themeColor="accent5" w:themeShade="BF"/>
        </w:rPr>
      </w:pPr>
      <w:bookmarkStart w:id="48" w:name="_Toc520372691"/>
      <w:r w:rsidRPr="5A0794A2">
        <w:rPr>
          <w:color w:val="003E7A" w:themeColor="accent5" w:themeShade="BF"/>
        </w:rPr>
        <w:t xml:space="preserve">Process </w:t>
      </w:r>
      <w:bookmarkEnd w:id="48"/>
    </w:p>
    <w:p w:rsidR="00150C02" w:rsidRDefault="00150C02" w:rsidP="00150C02"/>
    <w:p w:rsidR="00150C02" w:rsidRDefault="5A0794A2" w:rsidP="5A0794A2">
      <w:pPr>
        <w:pStyle w:val="Heading2"/>
        <w:numPr>
          <w:ilvl w:val="1"/>
          <w:numId w:val="6"/>
        </w:numPr>
        <w:rPr>
          <w:color w:val="003E7A" w:themeColor="accent5" w:themeShade="BF"/>
        </w:rPr>
      </w:pPr>
      <w:bookmarkStart w:id="49" w:name="_Toc520372692"/>
      <w:r w:rsidRPr="5A0794A2">
        <w:rPr>
          <w:color w:val="003E7A" w:themeColor="accent5" w:themeShade="BF"/>
        </w:rPr>
        <w:t>High Level Steps</w:t>
      </w:r>
      <w:bookmarkEnd w:id="49"/>
    </w:p>
    <w:p w:rsidR="00150C02" w:rsidRDefault="00150C02" w:rsidP="00150C02"/>
    <w:p w:rsidR="00F35AAE" w:rsidRPr="00796708" w:rsidRDefault="5A0794A2" w:rsidP="5A0794A2">
      <w:pPr>
        <w:rPr>
          <w:sz w:val="20"/>
          <w:szCs w:val="20"/>
        </w:rPr>
      </w:pPr>
      <w:r w:rsidRPr="5A0794A2">
        <w:rPr>
          <w:sz w:val="20"/>
          <w:szCs w:val="20"/>
        </w:rPr>
        <w:t>The following provides a high level process flow of the main processes that are applied to the Customer feed file;</w:t>
      </w:r>
    </w:p>
    <w:p w:rsidR="00F35AAE" w:rsidRDefault="00F35AAE" w:rsidP="00150C02"/>
    <w:tbl>
      <w:tblPr>
        <w:tblW w:w="10911" w:type="dxa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3"/>
        <w:gridCol w:w="10278"/>
      </w:tblGrid>
      <w:tr w:rsidR="00F35AAE" w:rsidRPr="00941741" w:rsidTr="5A0794A2">
        <w:trPr>
          <w:cantSplit/>
          <w:trHeight w:val="548"/>
        </w:trPr>
        <w:tc>
          <w:tcPr>
            <w:tcW w:w="633" w:type="dxa"/>
            <w:shd w:val="clear" w:color="auto" w:fill="003E7A" w:themeFill="accent5" w:themeFillShade="BF"/>
          </w:tcPr>
          <w:p w:rsidR="00F35AAE" w:rsidRPr="00941741" w:rsidRDefault="5A0794A2" w:rsidP="5A0794A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FFFFFF" w:themeColor="background1"/>
                <w:lang w:eastAsia="en-GB"/>
              </w:rPr>
            </w:pPr>
            <w:r w:rsidRPr="5A0794A2">
              <w:rPr>
                <w:rFonts w:asciiTheme="majorHAnsi" w:eastAsiaTheme="majorEastAsia" w:hAnsiTheme="majorHAnsi" w:cstheme="majorBidi"/>
                <w:b/>
                <w:bCs/>
                <w:color w:val="FFFFFF" w:themeColor="background1"/>
                <w:lang w:eastAsia="en-GB"/>
              </w:rPr>
              <w:t>No.</w:t>
            </w:r>
          </w:p>
        </w:tc>
        <w:tc>
          <w:tcPr>
            <w:tcW w:w="10278" w:type="dxa"/>
            <w:shd w:val="clear" w:color="auto" w:fill="003E7A" w:themeFill="accent5" w:themeFillShade="BF"/>
          </w:tcPr>
          <w:p w:rsidR="00F35AAE" w:rsidRPr="00941741" w:rsidRDefault="5A0794A2" w:rsidP="5A0794A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FFFFFF" w:themeColor="background1"/>
                <w:lang w:eastAsia="en-GB"/>
              </w:rPr>
            </w:pPr>
            <w:r w:rsidRPr="5A0794A2">
              <w:rPr>
                <w:rFonts w:asciiTheme="majorHAnsi" w:eastAsiaTheme="majorEastAsia" w:hAnsiTheme="majorHAnsi" w:cstheme="majorBidi"/>
                <w:b/>
                <w:bCs/>
                <w:color w:val="FFFFFF" w:themeColor="background1"/>
                <w:lang w:eastAsia="en-GB"/>
              </w:rPr>
              <w:t>Steps</w:t>
            </w:r>
          </w:p>
        </w:tc>
      </w:tr>
      <w:tr w:rsidR="00F35AAE" w:rsidTr="5A0794A2">
        <w:trPr>
          <w:cantSplit/>
          <w:trHeight w:val="300"/>
        </w:trPr>
        <w:tc>
          <w:tcPr>
            <w:tcW w:w="633" w:type="dxa"/>
          </w:tcPr>
          <w:p w:rsidR="00F35AAE" w:rsidRPr="00814E97" w:rsidRDefault="5A0794A2" w:rsidP="5A0794A2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5A0794A2">
              <w:rPr>
                <w:color w:val="000000" w:themeColor="text1"/>
                <w:sz w:val="20"/>
                <w:szCs w:val="20"/>
              </w:rPr>
              <w:t>001</w:t>
            </w:r>
          </w:p>
        </w:tc>
        <w:tc>
          <w:tcPr>
            <w:tcW w:w="10278" w:type="dxa"/>
          </w:tcPr>
          <w:p w:rsidR="00F35AAE" w:rsidRPr="00814E97" w:rsidRDefault="5A0794A2" w:rsidP="5A0794A2">
            <w:pPr>
              <w:pStyle w:val="NormalIndent"/>
              <w:ind w:left="0"/>
              <w:jc w:val="left"/>
              <w:rPr>
                <w:rFonts w:ascii="Verdana," w:eastAsia="Verdana," w:hAnsi="Verdana," w:cs="Verdana,"/>
                <w:color w:val="000000" w:themeColor="text1"/>
                <w:sz w:val="20"/>
                <w:lang w:val="en-GB"/>
              </w:rPr>
            </w:pPr>
            <w:r w:rsidRPr="5A0794A2">
              <w:rPr>
                <w:rFonts w:ascii="Verdana" w:eastAsia="Verdana" w:hAnsi="Verdana" w:cs="Verdana"/>
                <w:color w:val="000000" w:themeColor="text1"/>
                <w:sz w:val="20"/>
                <w:lang w:val="en-GB"/>
              </w:rPr>
              <w:t>Log processing start time</w:t>
            </w:r>
            <w:r w:rsidRPr="5A0794A2">
              <w:rPr>
                <w:rFonts w:ascii="Verdana," w:eastAsia="Verdana," w:hAnsi="Verdana," w:cs="Verdana,"/>
                <w:color w:val="000000" w:themeColor="text1"/>
                <w:sz w:val="20"/>
                <w:lang w:val="en-GB"/>
              </w:rPr>
              <w:t>.</w:t>
            </w:r>
          </w:p>
        </w:tc>
      </w:tr>
      <w:tr w:rsidR="00F35AAE" w:rsidRPr="008968C1" w:rsidTr="5A0794A2">
        <w:trPr>
          <w:cantSplit/>
          <w:trHeight w:val="300"/>
        </w:trPr>
        <w:tc>
          <w:tcPr>
            <w:tcW w:w="633" w:type="dxa"/>
          </w:tcPr>
          <w:p w:rsidR="00F35AAE" w:rsidRPr="00814E97" w:rsidRDefault="5A0794A2" w:rsidP="5A0794A2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5A0794A2">
              <w:rPr>
                <w:color w:val="000000" w:themeColor="text1"/>
                <w:sz w:val="20"/>
                <w:szCs w:val="20"/>
              </w:rPr>
              <w:t>002</w:t>
            </w:r>
          </w:p>
        </w:tc>
        <w:tc>
          <w:tcPr>
            <w:tcW w:w="10278" w:type="dxa"/>
          </w:tcPr>
          <w:p w:rsidR="00F35AAE" w:rsidRPr="00814E97" w:rsidRDefault="5A0794A2" w:rsidP="5A0794A2">
            <w:pPr>
              <w:rPr>
                <w:color w:val="000000" w:themeColor="text1"/>
                <w:sz w:val="20"/>
                <w:szCs w:val="20"/>
              </w:rPr>
            </w:pPr>
            <w:r w:rsidRPr="5A0794A2">
              <w:rPr>
                <w:color w:val="000000" w:themeColor="text1"/>
                <w:sz w:val="20"/>
                <w:szCs w:val="20"/>
              </w:rPr>
              <w:t>Log operation status and data related statistics.</w:t>
            </w:r>
          </w:p>
        </w:tc>
      </w:tr>
      <w:tr w:rsidR="00F35AAE" w:rsidRPr="008968C1" w:rsidTr="5A0794A2">
        <w:trPr>
          <w:cantSplit/>
          <w:trHeight w:val="300"/>
        </w:trPr>
        <w:tc>
          <w:tcPr>
            <w:tcW w:w="633" w:type="dxa"/>
          </w:tcPr>
          <w:p w:rsidR="00F35AAE" w:rsidRPr="00814E97" w:rsidRDefault="5A0794A2" w:rsidP="5A0794A2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5A0794A2">
              <w:rPr>
                <w:color w:val="000000" w:themeColor="text1"/>
                <w:sz w:val="20"/>
                <w:szCs w:val="20"/>
              </w:rPr>
              <w:t>003</w:t>
            </w:r>
          </w:p>
        </w:tc>
        <w:tc>
          <w:tcPr>
            <w:tcW w:w="10278" w:type="dxa"/>
          </w:tcPr>
          <w:p w:rsidR="00F35AAE" w:rsidRPr="00814E97" w:rsidRDefault="5A0794A2" w:rsidP="5A0794A2">
            <w:pPr>
              <w:rPr>
                <w:color w:val="000000" w:themeColor="text1"/>
                <w:sz w:val="20"/>
                <w:szCs w:val="20"/>
              </w:rPr>
            </w:pPr>
            <w:r w:rsidRPr="5A0794A2">
              <w:rPr>
                <w:color w:val="000000" w:themeColor="text1"/>
                <w:sz w:val="20"/>
                <w:szCs w:val="20"/>
              </w:rPr>
              <w:t>Update the possible matching variables and report where matching variables are not present.</w:t>
            </w:r>
          </w:p>
        </w:tc>
      </w:tr>
      <w:tr w:rsidR="00F35AAE" w:rsidRPr="008968C1" w:rsidTr="5A0794A2">
        <w:trPr>
          <w:cantSplit/>
          <w:trHeight w:val="300"/>
        </w:trPr>
        <w:tc>
          <w:tcPr>
            <w:tcW w:w="633" w:type="dxa"/>
          </w:tcPr>
          <w:p w:rsidR="00F35AAE" w:rsidRPr="00814E97" w:rsidRDefault="5A0794A2" w:rsidP="5A0794A2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5A0794A2">
              <w:rPr>
                <w:color w:val="000000" w:themeColor="text1"/>
                <w:sz w:val="20"/>
                <w:szCs w:val="20"/>
              </w:rPr>
              <w:t>004</w:t>
            </w:r>
          </w:p>
        </w:tc>
        <w:tc>
          <w:tcPr>
            <w:tcW w:w="10278" w:type="dxa"/>
          </w:tcPr>
          <w:p w:rsidR="00F35AAE" w:rsidRPr="00814E97" w:rsidRDefault="5A0794A2" w:rsidP="5A0794A2">
            <w:pPr>
              <w:rPr>
                <w:color w:val="000000" w:themeColor="text1"/>
                <w:sz w:val="20"/>
                <w:szCs w:val="20"/>
              </w:rPr>
            </w:pPr>
            <w:r w:rsidRPr="5A0794A2">
              <w:rPr>
                <w:color w:val="000000" w:themeColor="text1"/>
                <w:sz w:val="20"/>
                <w:szCs w:val="20"/>
              </w:rPr>
              <w:t xml:space="preserve">Identify existing customers with no changes and set to ‘Processed’ as these can be skipped.  </w:t>
            </w:r>
          </w:p>
        </w:tc>
      </w:tr>
      <w:tr w:rsidR="00F35AAE" w:rsidRPr="008968C1" w:rsidTr="5A0794A2">
        <w:trPr>
          <w:cantSplit/>
          <w:trHeight w:val="300"/>
        </w:trPr>
        <w:tc>
          <w:tcPr>
            <w:tcW w:w="633" w:type="dxa"/>
          </w:tcPr>
          <w:p w:rsidR="00F35AAE" w:rsidRPr="00814E97" w:rsidRDefault="5A0794A2" w:rsidP="5A0794A2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5A0794A2">
              <w:rPr>
                <w:color w:val="000000" w:themeColor="text1"/>
                <w:sz w:val="20"/>
                <w:szCs w:val="20"/>
              </w:rPr>
              <w:t>005</w:t>
            </w:r>
          </w:p>
        </w:tc>
        <w:tc>
          <w:tcPr>
            <w:tcW w:w="10278" w:type="dxa"/>
          </w:tcPr>
          <w:p w:rsidR="00F35AAE" w:rsidRPr="00814E97" w:rsidRDefault="5A0794A2" w:rsidP="5A0794A2">
            <w:pPr>
              <w:rPr>
                <w:color w:val="000000" w:themeColor="text1"/>
                <w:sz w:val="20"/>
                <w:szCs w:val="20"/>
              </w:rPr>
            </w:pPr>
            <w:r w:rsidRPr="5A0794A2">
              <w:rPr>
                <w:color w:val="000000" w:themeColor="text1"/>
                <w:sz w:val="20"/>
                <w:szCs w:val="20"/>
              </w:rPr>
              <w:t>Set processing variables.</w:t>
            </w:r>
          </w:p>
        </w:tc>
      </w:tr>
      <w:tr w:rsidR="00F35AAE" w:rsidRPr="008968C1" w:rsidTr="5A0794A2">
        <w:trPr>
          <w:cantSplit/>
          <w:trHeight w:val="300"/>
        </w:trPr>
        <w:tc>
          <w:tcPr>
            <w:tcW w:w="633" w:type="dxa"/>
          </w:tcPr>
          <w:p w:rsidR="00F35AAE" w:rsidRPr="00814E97" w:rsidRDefault="5A0794A2" w:rsidP="5A0794A2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5A0794A2">
              <w:rPr>
                <w:color w:val="000000" w:themeColor="text1"/>
                <w:sz w:val="20"/>
                <w:szCs w:val="20"/>
              </w:rPr>
              <w:t>006</w:t>
            </w:r>
          </w:p>
        </w:tc>
        <w:tc>
          <w:tcPr>
            <w:tcW w:w="10278" w:type="dxa"/>
          </w:tcPr>
          <w:p w:rsidR="00F35AAE" w:rsidRPr="00814E97" w:rsidRDefault="5A0794A2" w:rsidP="5A0794A2">
            <w:pPr>
              <w:rPr>
                <w:color w:val="000000" w:themeColor="text1"/>
                <w:sz w:val="20"/>
                <w:szCs w:val="20"/>
              </w:rPr>
            </w:pPr>
            <w:r w:rsidRPr="5A0794A2">
              <w:rPr>
                <w:color w:val="000000" w:themeColor="text1"/>
                <w:sz w:val="20"/>
                <w:szCs w:val="20"/>
              </w:rPr>
              <w:t>Identify all eligible records for processing.</w:t>
            </w:r>
          </w:p>
        </w:tc>
      </w:tr>
      <w:tr w:rsidR="00F35AAE" w:rsidRPr="008968C1" w:rsidTr="5A0794A2">
        <w:trPr>
          <w:cantSplit/>
          <w:trHeight w:val="300"/>
        </w:trPr>
        <w:tc>
          <w:tcPr>
            <w:tcW w:w="633" w:type="dxa"/>
          </w:tcPr>
          <w:p w:rsidR="00F35AAE" w:rsidRPr="00814E97" w:rsidRDefault="5A0794A2" w:rsidP="5A0794A2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5A0794A2">
              <w:rPr>
                <w:color w:val="000000" w:themeColor="text1"/>
                <w:sz w:val="20"/>
                <w:szCs w:val="20"/>
              </w:rPr>
              <w:t>007</w:t>
            </w:r>
          </w:p>
        </w:tc>
        <w:tc>
          <w:tcPr>
            <w:tcW w:w="10278" w:type="dxa"/>
          </w:tcPr>
          <w:p w:rsidR="00F35AAE" w:rsidRPr="00814E97" w:rsidRDefault="5A0794A2" w:rsidP="5A0794A2">
            <w:pPr>
              <w:rPr>
                <w:color w:val="000000" w:themeColor="text1"/>
                <w:sz w:val="20"/>
                <w:szCs w:val="20"/>
              </w:rPr>
            </w:pPr>
            <w:r w:rsidRPr="5A0794A2">
              <w:rPr>
                <w:color w:val="000000" w:themeColor="text1"/>
                <w:sz w:val="20"/>
                <w:szCs w:val="20"/>
              </w:rPr>
              <w:t>Validate whether the TSCCustomerID has been received before.</w:t>
            </w:r>
          </w:p>
        </w:tc>
      </w:tr>
      <w:tr w:rsidR="00F35AAE" w:rsidRPr="008968C1" w:rsidTr="5A0794A2">
        <w:trPr>
          <w:cantSplit/>
          <w:trHeight w:val="300"/>
        </w:trPr>
        <w:tc>
          <w:tcPr>
            <w:tcW w:w="633" w:type="dxa"/>
          </w:tcPr>
          <w:p w:rsidR="00F35AAE" w:rsidRPr="00B2046D" w:rsidRDefault="5A0794A2" w:rsidP="5A0794A2">
            <w:pPr>
              <w:jc w:val="center"/>
              <w:rPr>
                <w:rFonts w:asciiTheme="majorHAnsi" w:eastAsiaTheme="majorEastAsia" w:hAnsiTheme="majorHAnsi" w:cstheme="majorBidi"/>
                <w:color w:val="000000" w:themeColor="text1"/>
                <w:sz w:val="18"/>
                <w:szCs w:val="18"/>
                <w:lang w:eastAsia="en-GB"/>
              </w:rPr>
            </w:pPr>
            <w:r w:rsidRPr="5A0794A2">
              <w:rPr>
                <w:rFonts w:asciiTheme="majorHAnsi" w:eastAsiaTheme="majorEastAsia" w:hAnsiTheme="majorHAnsi" w:cstheme="majorBidi"/>
                <w:color w:val="000000" w:themeColor="text1"/>
                <w:sz w:val="18"/>
                <w:szCs w:val="18"/>
                <w:lang w:eastAsia="en-GB"/>
              </w:rPr>
              <w:t>009</w:t>
            </w:r>
          </w:p>
        </w:tc>
        <w:tc>
          <w:tcPr>
            <w:tcW w:w="10278" w:type="dxa"/>
          </w:tcPr>
          <w:p w:rsidR="00F35AAE" w:rsidRPr="00265033" w:rsidRDefault="5A0794A2" w:rsidP="5A0794A2">
            <w:pPr>
              <w:rPr>
                <w:rFonts w:asciiTheme="majorHAnsi" w:eastAsiaTheme="majorEastAsia" w:hAnsiTheme="majorHAnsi" w:cstheme="majorBidi"/>
                <w:color w:val="000000" w:themeColor="text1"/>
                <w:lang w:eastAsia="en-GB"/>
              </w:rPr>
            </w:pPr>
            <w:r w:rsidRPr="5A0794A2">
              <w:rPr>
                <w:color w:val="000000" w:themeColor="text1"/>
                <w:sz w:val="20"/>
                <w:szCs w:val="20"/>
              </w:rPr>
              <w:t>Where TSCCustomer has not been received before, match inbound customer data on mobile, email and Namadd.</w:t>
            </w:r>
            <w:r w:rsidRPr="5A0794A2">
              <w:rPr>
                <w:rFonts w:asciiTheme="majorHAnsi" w:eastAsiaTheme="majorEastAsia" w:hAnsiTheme="majorHAnsi" w:cstheme="majorBidi"/>
                <w:color w:val="000000" w:themeColor="text1"/>
                <w:lang w:eastAsia="en-GB"/>
              </w:rPr>
              <w:t xml:space="preserve">  </w:t>
            </w:r>
          </w:p>
        </w:tc>
      </w:tr>
      <w:tr w:rsidR="00A008AB" w:rsidRPr="008968C1" w:rsidTr="5A0794A2">
        <w:trPr>
          <w:cantSplit/>
          <w:trHeight w:val="300"/>
        </w:trPr>
        <w:tc>
          <w:tcPr>
            <w:tcW w:w="633" w:type="dxa"/>
          </w:tcPr>
          <w:p w:rsidR="00A008AB" w:rsidRDefault="5A0794A2" w:rsidP="5A0794A2">
            <w:pPr>
              <w:jc w:val="center"/>
              <w:rPr>
                <w:rFonts w:asciiTheme="majorHAnsi" w:eastAsiaTheme="majorEastAsia" w:hAnsiTheme="majorHAnsi" w:cstheme="majorBidi"/>
                <w:color w:val="000000" w:themeColor="text1"/>
                <w:sz w:val="18"/>
                <w:szCs w:val="18"/>
                <w:lang w:eastAsia="en-GB"/>
              </w:rPr>
            </w:pPr>
            <w:r w:rsidRPr="5A0794A2">
              <w:rPr>
                <w:rFonts w:asciiTheme="majorHAnsi" w:eastAsiaTheme="majorEastAsia" w:hAnsiTheme="majorHAnsi" w:cstheme="majorBidi"/>
                <w:color w:val="000000" w:themeColor="text1"/>
                <w:sz w:val="18"/>
                <w:szCs w:val="18"/>
                <w:lang w:eastAsia="en-GB"/>
              </w:rPr>
              <w:t>010</w:t>
            </w:r>
          </w:p>
        </w:tc>
        <w:tc>
          <w:tcPr>
            <w:tcW w:w="10278" w:type="dxa"/>
          </w:tcPr>
          <w:p w:rsidR="00A008AB" w:rsidRPr="00D771F6" w:rsidRDefault="5A0794A2" w:rsidP="5A0794A2">
            <w:pPr>
              <w:pStyle w:val="NormalIndent"/>
              <w:ind w:left="0"/>
              <w:rPr>
                <w:rFonts w:ascii="Verdana," w:eastAsia="Verdana," w:hAnsi="Verdana," w:cs="Verdana,"/>
                <w:color w:val="000000" w:themeColor="text1"/>
                <w:sz w:val="20"/>
              </w:rPr>
            </w:pPr>
            <w:r w:rsidRPr="5A0794A2">
              <w:rPr>
                <w:rFonts w:ascii="Verdana" w:eastAsia="Verdana" w:hAnsi="Verdana" w:cs="Verdana"/>
                <w:color w:val="000000" w:themeColor="text1"/>
                <w:sz w:val="20"/>
              </w:rPr>
              <w:t>Update ElectronicAddress table where mobile, email  or Namad is different to the primary mobile, email Namad values for auditing.</w:t>
            </w:r>
          </w:p>
          <w:p w:rsidR="00A008AB" w:rsidRPr="00D771F6" w:rsidRDefault="00A008AB" w:rsidP="003F2C62">
            <w:pPr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A008AB" w:rsidRPr="008968C1" w:rsidTr="5A0794A2">
        <w:trPr>
          <w:cantSplit/>
          <w:trHeight w:val="300"/>
        </w:trPr>
        <w:tc>
          <w:tcPr>
            <w:tcW w:w="633" w:type="dxa"/>
          </w:tcPr>
          <w:p w:rsidR="00A008AB" w:rsidRDefault="5A0794A2" w:rsidP="5A0794A2">
            <w:pPr>
              <w:jc w:val="center"/>
              <w:rPr>
                <w:rFonts w:asciiTheme="majorHAnsi" w:eastAsiaTheme="majorEastAsia" w:hAnsiTheme="majorHAnsi" w:cstheme="majorBidi"/>
                <w:color w:val="000000" w:themeColor="text1"/>
                <w:sz w:val="18"/>
                <w:szCs w:val="18"/>
                <w:lang w:eastAsia="en-GB"/>
              </w:rPr>
            </w:pPr>
            <w:r w:rsidRPr="5A0794A2">
              <w:rPr>
                <w:rFonts w:asciiTheme="majorHAnsi" w:eastAsiaTheme="majorEastAsia" w:hAnsiTheme="majorHAnsi" w:cstheme="majorBidi"/>
                <w:color w:val="000000" w:themeColor="text1"/>
                <w:sz w:val="18"/>
                <w:szCs w:val="18"/>
                <w:lang w:eastAsia="en-GB"/>
              </w:rPr>
              <w:t>011</w:t>
            </w:r>
          </w:p>
        </w:tc>
        <w:tc>
          <w:tcPr>
            <w:tcW w:w="10278" w:type="dxa"/>
          </w:tcPr>
          <w:p w:rsidR="00A008AB" w:rsidRPr="00D771F6" w:rsidRDefault="5A0794A2" w:rsidP="5A0794A2">
            <w:pPr>
              <w:pStyle w:val="NormalIndent"/>
              <w:ind w:left="0"/>
              <w:rPr>
                <w:rFonts w:ascii="Verdana," w:eastAsia="Verdana," w:hAnsi="Verdana," w:cs="Verdana,"/>
                <w:color w:val="000000" w:themeColor="text1"/>
                <w:sz w:val="20"/>
              </w:rPr>
            </w:pPr>
            <w:r w:rsidRPr="5A0794A2">
              <w:rPr>
                <w:rFonts w:ascii="Verdana" w:eastAsia="Verdana" w:hAnsi="Verdana" w:cs="Verdana"/>
                <w:color w:val="000000" w:themeColor="text1"/>
                <w:sz w:val="20"/>
              </w:rPr>
              <w:t xml:space="preserve">Create new customer or prospect record if no match is found.  </w:t>
            </w:r>
          </w:p>
        </w:tc>
      </w:tr>
      <w:tr w:rsidR="00A008AB" w:rsidRPr="008968C1" w:rsidTr="5A0794A2">
        <w:trPr>
          <w:cantSplit/>
          <w:trHeight w:val="300"/>
        </w:trPr>
        <w:tc>
          <w:tcPr>
            <w:tcW w:w="633" w:type="dxa"/>
          </w:tcPr>
          <w:p w:rsidR="00A008AB" w:rsidRDefault="5A0794A2" w:rsidP="5A0794A2">
            <w:pPr>
              <w:jc w:val="center"/>
              <w:rPr>
                <w:rFonts w:asciiTheme="majorHAnsi" w:eastAsiaTheme="majorEastAsia" w:hAnsiTheme="majorHAnsi" w:cstheme="majorBidi"/>
                <w:color w:val="000000" w:themeColor="text1"/>
                <w:sz w:val="18"/>
                <w:szCs w:val="18"/>
                <w:lang w:eastAsia="en-GB"/>
              </w:rPr>
            </w:pPr>
            <w:r w:rsidRPr="5A0794A2">
              <w:rPr>
                <w:rFonts w:asciiTheme="majorHAnsi" w:eastAsiaTheme="majorEastAsia" w:hAnsiTheme="majorHAnsi" w:cstheme="majorBidi"/>
                <w:color w:val="000000" w:themeColor="text1"/>
                <w:sz w:val="18"/>
                <w:szCs w:val="18"/>
                <w:lang w:eastAsia="en-GB"/>
              </w:rPr>
              <w:t>012</w:t>
            </w:r>
          </w:p>
        </w:tc>
        <w:tc>
          <w:tcPr>
            <w:tcW w:w="10278" w:type="dxa"/>
          </w:tcPr>
          <w:p w:rsidR="00A008AB" w:rsidRPr="00D771F6" w:rsidRDefault="5A0794A2" w:rsidP="5A0794A2">
            <w:pPr>
              <w:pStyle w:val="NormalIndent"/>
              <w:ind w:left="0"/>
              <w:rPr>
                <w:rFonts w:ascii="Verdana," w:eastAsia="Verdana," w:hAnsi="Verdana," w:cs="Verdana,"/>
                <w:color w:val="000000" w:themeColor="text1"/>
                <w:sz w:val="20"/>
              </w:rPr>
            </w:pPr>
            <w:r w:rsidRPr="5A0794A2">
              <w:rPr>
                <w:rFonts w:ascii="Verdana" w:eastAsia="Verdana" w:hAnsi="Verdana" w:cs="Verdana"/>
                <w:color w:val="000000" w:themeColor="text1"/>
                <w:sz w:val="20"/>
              </w:rPr>
              <w:t>Update ElectronicAddress with new customerid</w:t>
            </w:r>
            <w:r w:rsidRPr="5A0794A2">
              <w:rPr>
                <w:rFonts w:ascii="Verdana," w:eastAsia="Verdana," w:hAnsi="Verdana," w:cs="Verdana,"/>
                <w:color w:val="000000" w:themeColor="text1"/>
                <w:sz w:val="20"/>
              </w:rPr>
              <w:t>.</w:t>
            </w:r>
          </w:p>
        </w:tc>
      </w:tr>
      <w:tr w:rsidR="00A008AB" w:rsidRPr="008968C1" w:rsidTr="5A0794A2">
        <w:trPr>
          <w:cantSplit/>
          <w:trHeight w:val="300"/>
        </w:trPr>
        <w:tc>
          <w:tcPr>
            <w:tcW w:w="633" w:type="dxa"/>
          </w:tcPr>
          <w:p w:rsidR="00A008AB" w:rsidRDefault="5A0794A2" w:rsidP="5A0794A2">
            <w:pPr>
              <w:rPr>
                <w:rFonts w:asciiTheme="majorHAnsi" w:eastAsiaTheme="majorEastAsia" w:hAnsiTheme="majorHAnsi" w:cstheme="majorBidi"/>
                <w:color w:val="000000" w:themeColor="text1"/>
                <w:sz w:val="18"/>
                <w:szCs w:val="18"/>
                <w:lang w:eastAsia="en-GB"/>
              </w:rPr>
            </w:pPr>
            <w:r w:rsidRPr="5A0794A2">
              <w:rPr>
                <w:rFonts w:asciiTheme="majorHAnsi" w:eastAsiaTheme="majorEastAsia" w:hAnsiTheme="majorHAnsi" w:cstheme="majorBidi"/>
                <w:color w:val="000000" w:themeColor="text1"/>
                <w:sz w:val="18"/>
                <w:szCs w:val="18"/>
                <w:lang w:eastAsia="en-GB"/>
              </w:rPr>
              <w:t>013</w:t>
            </w:r>
          </w:p>
        </w:tc>
        <w:tc>
          <w:tcPr>
            <w:tcW w:w="10278" w:type="dxa"/>
          </w:tcPr>
          <w:p w:rsidR="00A008AB" w:rsidRPr="00D771F6" w:rsidRDefault="5A0794A2" w:rsidP="5A0794A2">
            <w:pPr>
              <w:pStyle w:val="NormalIndent"/>
              <w:ind w:left="0"/>
              <w:rPr>
                <w:rFonts w:ascii="Verdana," w:eastAsia="Verdana," w:hAnsi="Verdana," w:cs="Verdana,"/>
                <w:color w:val="000000" w:themeColor="text1"/>
                <w:sz w:val="20"/>
              </w:rPr>
            </w:pPr>
            <w:r w:rsidRPr="5A0794A2">
              <w:rPr>
                <w:rFonts w:ascii="Verdana" w:eastAsia="Verdana" w:hAnsi="Verdana" w:cs="Verdana"/>
                <w:color w:val="000000" w:themeColor="text1"/>
                <w:sz w:val="20"/>
              </w:rPr>
              <w:t>Populate subscription preference table with channel and subscription information.</w:t>
            </w:r>
          </w:p>
        </w:tc>
      </w:tr>
      <w:tr w:rsidR="00A008AB" w:rsidRPr="008968C1" w:rsidTr="5A0794A2">
        <w:trPr>
          <w:cantSplit/>
          <w:trHeight w:val="300"/>
        </w:trPr>
        <w:tc>
          <w:tcPr>
            <w:tcW w:w="633" w:type="dxa"/>
          </w:tcPr>
          <w:p w:rsidR="00A008AB" w:rsidRDefault="5A0794A2" w:rsidP="5A0794A2">
            <w:pPr>
              <w:jc w:val="center"/>
              <w:rPr>
                <w:rFonts w:asciiTheme="majorHAnsi" w:eastAsiaTheme="majorEastAsia" w:hAnsiTheme="majorHAnsi" w:cstheme="majorBidi"/>
                <w:color w:val="000000" w:themeColor="text1"/>
                <w:sz w:val="18"/>
                <w:szCs w:val="18"/>
                <w:lang w:eastAsia="en-GB"/>
              </w:rPr>
            </w:pPr>
            <w:r w:rsidRPr="5A0794A2">
              <w:rPr>
                <w:rFonts w:asciiTheme="majorHAnsi" w:eastAsiaTheme="majorEastAsia" w:hAnsiTheme="majorHAnsi" w:cstheme="majorBidi"/>
                <w:color w:val="000000" w:themeColor="text1"/>
                <w:sz w:val="18"/>
                <w:szCs w:val="18"/>
                <w:lang w:eastAsia="en-GB"/>
              </w:rPr>
              <w:t>014</w:t>
            </w:r>
          </w:p>
        </w:tc>
        <w:tc>
          <w:tcPr>
            <w:tcW w:w="10278" w:type="dxa"/>
          </w:tcPr>
          <w:p w:rsidR="00A008AB" w:rsidRPr="00D771F6" w:rsidRDefault="5A0794A2" w:rsidP="5A0794A2">
            <w:pPr>
              <w:pStyle w:val="NormalIndent"/>
              <w:ind w:left="0"/>
              <w:rPr>
                <w:rFonts w:ascii="Verdana," w:eastAsia="Verdana," w:hAnsi="Verdana," w:cs="Verdana,"/>
                <w:color w:val="000000" w:themeColor="text1"/>
                <w:sz w:val="20"/>
              </w:rPr>
            </w:pPr>
            <w:r w:rsidRPr="5A0794A2">
              <w:rPr>
                <w:rFonts w:ascii="Verdana" w:eastAsia="Verdana" w:hAnsi="Verdana" w:cs="Verdana"/>
                <w:color w:val="000000" w:themeColor="text1"/>
                <w:sz w:val="20"/>
              </w:rPr>
              <w:t>If customer has changed mobile, email or namadd information then insert new information in the ElectronicAddress table</w:t>
            </w:r>
            <w:r w:rsidRPr="5A0794A2">
              <w:rPr>
                <w:rFonts w:ascii="Verdana," w:eastAsia="Verdana," w:hAnsi="Verdana," w:cs="Verdana,"/>
                <w:color w:val="000000" w:themeColor="text1"/>
                <w:sz w:val="20"/>
              </w:rPr>
              <w:t>.</w:t>
            </w:r>
          </w:p>
        </w:tc>
      </w:tr>
      <w:tr w:rsidR="00D771F6" w:rsidRPr="008968C1" w:rsidTr="5A0794A2">
        <w:trPr>
          <w:cantSplit/>
          <w:trHeight w:val="300"/>
        </w:trPr>
        <w:tc>
          <w:tcPr>
            <w:tcW w:w="633" w:type="dxa"/>
          </w:tcPr>
          <w:p w:rsidR="00D771F6" w:rsidRDefault="5A0794A2" w:rsidP="5A0794A2">
            <w:pPr>
              <w:jc w:val="center"/>
              <w:rPr>
                <w:rFonts w:asciiTheme="majorHAnsi" w:eastAsiaTheme="majorEastAsia" w:hAnsiTheme="majorHAnsi" w:cstheme="majorBidi"/>
                <w:color w:val="000000" w:themeColor="text1"/>
                <w:sz w:val="18"/>
                <w:szCs w:val="18"/>
                <w:lang w:eastAsia="en-GB"/>
              </w:rPr>
            </w:pPr>
            <w:r w:rsidRPr="5A0794A2">
              <w:rPr>
                <w:rFonts w:asciiTheme="majorHAnsi" w:eastAsiaTheme="majorEastAsia" w:hAnsiTheme="majorHAnsi" w:cstheme="majorBidi"/>
                <w:color w:val="000000" w:themeColor="text1"/>
                <w:sz w:val="18"/>
                <w:szCs w:val="18"/>
                <w:lang w:eastAsia="en-GB"/>
              </w:rPr>
              <w:t>015</w:t>
            </w:r>
          </w:p>
        </w:tc>
        <w:tc>
          <w:tcPr>
            <w:tcW w:w="10278" w:type="dxa"/>
          </w:tcPr>
          <w:p w:rsidR="00D771F6" w:rsidRPr="00D771F6" w:rsidRDefault="5A0794A2" w:rsidP="5A0794A2">
            <w:pPr>
              <w:pStyle w:val="NormalIndent"/>
              <w:ind w:left="0"/>
              <w:rPr>
                <w:rFonts w:ascii="Verdana," w:eastAsia="Verdana," w:hAnsi="Verdana," w:cs="Verdana,"/>
                <w:color w:val="000000" w:themeColor="text1"/>
                <w:sz w:val="20"/>
              </w:rPr>
            </w:pPr>
            <w:r w:rsidRPr="5A0794A2">
              <w:rPr>
                <w:rFonts w:ascii="Verdana" w:eastAsia="Verdana" w:hAnsi="Verdana" w:cs="Verdana"/>
                <w:color w:val="000000" w:themeColor="text1"/>
                <w:sz w:val="20"/>
              </w:rPr>
              <w:t>Log processing end time</w:t>
            </w:r>
            <w:r w:rsidRPr="5A0794A2">
              <w:rPr>
                <w:rFonts w:ascii="Verdana," w:eastAsia="Verdana," w:hAnsi="Verdana," w:cs="Verdana,"/>
                <w:color w:val="000000" w:themeColor="text1"/>
                <w:sz w:val="20"/>
              </w:rPr>
              <w:t>.</w:t>
            </w:r>
          </w:p>
        </w:tc>
      </w:tr>
      <w:tr w:rsidR="00D771F6" w:rsidRPr="008968C1" w:rsidTr="5A0794A2">
        <w:trPr>
          <w:cantSplit/>
          <w:trHeight w:val="300"/>
        </w:trPr>
        <w:tc>
          <w:tcPr>
            <w:tcW w:w="633" w:type="dxa"/>
          </w:tcPr>
          <w:p w:rsidR="00D771F6" w:rsidRDefault="5A0794A2" w:rsidP="5A0794A2">
            <w:pPr>
              <w:jc w:val="center"/>
              <w:rPr>
                <w:rFonts w:asciiTheme="majorHAnsi" w:eastAsiaTheme="majorEastAsia" w:hAnsiTheme="majorHAnsi" w:cstheme="majorBidi"/>
                <w:color w:val="000000" w:themeColor="text1"/>
                <w:sz w:val="18"/>
                <w:szCs w:val="18"/>
                <w:lang w:eastAsia="en-GB"/>
              </w:rPr>
            </w:pPr>
            <w:r w:rsidRPr="5A0794A2">
              <w:rPr>
                <w:rFonts w:asciiTheme="majorHAnsi" w:eastAsiaTheme="majorEastAsia" w:hAnsiTheme="majorHAnsi" w:cstheme="majorBidi"/>
                <w:color w:val="000000" w:themeColor="text1"/>
                <w:sz w:val="18"/>
                <w:szCs w:val="18"/>
                <w:lang w:eastAsia="en-GB"/>
              </w:rPr>
              <w:t>016</w:t>
            </w:r>
          </w:p>
        </w:tc>
        <w:tc>
          <w:tcPr>
            <w:tcW w:w="10278" w:type="dxa"/>
          </w:tcPr>
          <w:p w:rsidR="00D771F6" w:rsidRPr="00814E97" w:rsidRDefault="5A0794A2" w:rsidP="5A0794A2">
            <w:pPr>
              <w:pStyle w:val="NormalIndent"/>
              <w:ind w:left="0"/>
              <w:rPr>
                <w:rFonts w:ascii="Verdana," w:eastAsia="Verdana," w:hAnsi="Verdana," w:cs="Verdana,"/>
                <w:color w:val="000000" w:themeColor="text1"/>
                <w:sz w:val="20"/>
                <w:lang w:val="en-GB"/>
              </w:rPr>
            </w:pPr>
            <w:r w:rsidRPr="5A0794A2">
              <w:rPr>
                <w:rFonts w:ascii="Verdana" w:eastAsia="Verdana" w:hAnsi="Verdana" w:cs="Verdana"/>
                <w:color w:val="000000" w:themeColor="text1"/>
                <w:sz w:val="20"/>
              </w:rPr>
              <w:t>Log operation status and data related statistics such as updates.</w:t>
            </w:r>
          </w:p>
        </w:tc>
      </w:tr>
    </w:tbl>
    <w:p w:rsidR="00F35AAE" w:rsidRDefault="00F35AAE" w:rsidP="00150C02"/>
    <w:p w:rsidR="00F35AAE" w:rsidRDefault="00F35AAE" w:rsidP="00150C02"/>
    <w:p w:rsidR="00150C02" w:rsidRDefault="5A0794A2" w:rsidP="5A0794A2">
      <w:pPr>
        <w:pStyle w:val="Heading2"/>
        <w:numPr>
          <w:ilvl w:val="1"/>
          <w:numId w:val="6"/>
        </w:numPr>
        <w:rPr>
          <w:color w:val="003E7A" w:themeColor="accent5" w:themeShade="BF"/>
        </w:rPr>
      </w:pPr>
      <w:bookmarkStart w:id="50" w:name="_Toc520372693"/>
      <w:r w:rsidRPr="5A0794A2">
        <w:rPr>
          <w:color w:val="003E7A" w:themeColor="accent5" w:themeShade="BF"/>
        </w:rPr>
        <w:t>Functional Overview</w:t>
      </w:r>
      <w:bookmarkEnd w:id="50"/>
    </w:p>
    <w:p w:rsidR="00150C02" w:rsidRPr="00150C02" w:rsidRDefault="00150C02" w:rsidP="00150C02"/>
    <w:p w:rsidR="00150C02" w:rsidRPr="00150C02" w:rsidRDefault="5A0794A2" w:rsidP="00150C02">
      <w:r>
        <w:t xml:space="preserve">The following information provide functional steps that update the customer information.  </w:t>
      </w:r>
    </w:p>
    <w:p w:rsidR="00440433" w:rsidRDefault="00440433" w:rsidP="00440433"/>
    <w:tbl>
      <w:tblPr>
        <w:tblW w:w="11122" w:type="dxa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3"/>
        <w:gridCol w:w="4604"/>
        <w:gridCol w:w="5885"/>
      </w:tblGrid>
      <w:tr w:rsidR="00030526" w:rsidRPr="00941741" w:rsidTr="5A0794A2">
        <w:trPr>
          <w:cantSplit/>
          <w:trHeight w:val="548"/>
        </w:trPr>
        <w:tc>
          <w:tcPr>
            <w:tcW w:w="633" w:type="dxa"/>
            <w:shd w:val="clear" w:color="auto" w:fill="003E7A" w:themeFill="accent5" w:themeFillShade="BF"/>
          </w:tcPr>
          <w:p w:rsidR="00176788" w:rsidRPr="00941741" w:rsidRDefault="5A0794A2" w:rsidP="5A0794A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FFFFFF" w:themeColor="background1"/>
                <w:lang w:eastAsia="en-GB"/>
              </w:rPr>
            </w:pPr>
            <w:r w:rsidRPr="5A0794A2">
              <w:rPr>
                <w:rFonts w:asciiTheme="majorHAnsi" w:eastAsiaTheme="majorEastAsia" w:hAnsiTheme="majorHAnsi" w:cstheme="majorBidi"/>
                <w:b/>
                <w:bCs/>
                <w:color w:val="FFFFFF" w:themeColor="background1"/>
                <w:lang w:eastAsia="en-GB"/>
              </w:rPr>
              <w:t>No.</w:t>
            </w:r>
          </w:p>
        </w:tc>
        <w:tc>
          <w:tcPr>
            <w:tcW w:w="4604" w:type="dxa"/>
            <w:shd w:val="clear" w:color="auto" w:fill="003E7A" w:themeFill="accent5" w:themeFillShade="BF"/>
          </w:tcPr>
          <w:p w:rsidR="00176788" w:rsidRPr="00941741" w:rsidRDefault="5A0794A2" w:rsidP="5A0794A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FFFFFF" w:themeColor="background1"/>
                <w:lang w:eastAsia="en-GB"/>
              </w:rPr>
            </w:pPr>
            <w:r w:rsidRPr="5A0794A2">
              <w:rPr>
                <w:rFonts w:asciiTheme="majorHAnsi" w:eastAsiaTheme="majorEastAsia" w:hAnsiTheme="majorHAnsi" w:cstheme="majorBidi"/>
                <w:b/>
                <w:bCs/>
                <w:color w:val="FFFFFF" w:themeColor="background1"/>
                <w:lang w:eastAsia="en-GB"/>
              </w:rPr>
              <w:t>Database Object</w:t>
            </w:r>
          </w:p>
        </w:tc>
        <w:tc>
          <w:tcPr>
            <w:tcW w:w="5885" w:type="dxa"/>
            <w:shd w:val="clear" w:color="auto" w:fill="003E7A" w:themeFill="accent5" w:themeFillShade="BF"/>
          </w:tcPr>
          <w:p w:rsidR="00176788" w:rsidRPr="00941741" w:rsidRDefault="5A0794A2" w:rsidP="5A0794A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FFFFFF" w:themeColor="background1"/>
                <w:lang w:eastAsia="en-GB"/>
              </w:rPr>
            </w:pPr>
            <w:r w:rsidRPr="5A0794A2">
              <w:rPr>
                <w:rFonts w:asciiTheme="majorHAnsi" w:eastAsiaTheme="majorEastAsia" w:hAnsiTheme="majorHAnsi" w:cstheme="majorBidi"/>
                <w:b/>
                <w:bCs/>
                <w:color w:val="FFFFFF" w:themeColor="background1"/>
                <w:lang w:eastAsia="en-GB"/>
              </w:rPr>
              <w:t>Steps</w:t>
            </w:r>
          </w:p>
        </w:tc>
      </w:tr>
      <w:tr w:rsidR="00030526" w:rsidTr="5A0794A2">
        <w:trPr>
          <w:cantSplit/>
          <w:trHeight w:val="300"/>
        </w:trPr>
        <w:tc>
          <w:tcPr>
            <w:tcW w:w="633" w:type="dxa"/>
          </w:tcPr>
          <w:p w:rsidR="00176788" w:rsidRPr="00B2046D" w:rsidRDefault="5A0794A2" w:rsidP="5A0794A2">
            <w:pPr>
              <w:jc w:val="center"/>
              <w:rPr>
                <w:rFonts w:asciiTheme="majorHAnsi" w:eastAsiaTheme="majorEastAsia" w:hAnsiTheme="majorHAnsi" w:cstheme="majorBidi"/>
                <w:color w:val="000000" w:themeColor="text1"/>
                <w:sz w:val="18"/>
                <w:szCs w:val="18"/>
                <w:lang w:eastAsia="en-GB"/>
              </w:rPr>
            </w:pPr>
            <w:r w:rsidRPr="5A0794A2">
              <w:rPr>
                <w:rFonts w:asciiTheme="majorHAnsi" w:eastAsiaTheme="majorEastAsia" w:hAnsiTheme="majorHAnsi" w:cstheme="majorBidi"/>
                <w:color w:val="000000" w:themeColor="text1"/>
                <w:sz w:val="18"/>
                <w:szCs w:val="18"/>
                <w:lang w:eastAsia="en-GB"/>
              </w:rPr>
              <w:t>001</w:t>
            </w:r>
          </w:p>
        </w:tc>
        <w:tc>
          <w:tcPr>
            <w:tcW w:w="4604" w:type="dxa"/>
          </w:tcPr>
          <w:p w:rsidR="00710471" w:rsidRDefault="5A0794A2" w:rsidP="5A0794A2">
            <w:pPr>
              <w:autoSpaceDE w:val="0"/>
              <w:autoSpaceDN w:val="0"/>
              <w:adjustRightInd w:val="0"/>
              <w:rPr>
                <w:rFonts w:ascii="Consolas" w:eastAsia="Consolas" w:hAnsi="Consolas" w:cs="Consolas"/>
                <w:sz w:val="19"/>
                <w:szCs w:val="19"/>
              </w:rPr>
            </w:pPr>
            <w:r w:rsidRPr="5A0794A2">
              <w:rPr>
                <w:rFonts w:ascii="Consolas" w:eastAsia="Consolas" w:hAnsi="Consolas" w:cs="Consolas"/>
                <w:sz w:val="19"/>
                <w:szCs w:val="19"/>
              </w:rPr>
              <w:t>[PreProcessing]</w:t>
            </w:r>
            <w:r w:rsidRPr="5A0794A2">
              <w:rPr>
                <w:rFonts w:ascii="Consolas" w:eastAsia="Consolas" w:hAnsi="Consolas" w:cs="Consolas"/>
                <w:color w:val="808080" w:themeColor="text1" w:themeTint="7F"/>
                <w:sz w:val="19"/>
                <w:szCs w:val="19"/>
              </w:rPr>
              <w:t>.</w:t>
            </w:r>
            <w:r w:rsidRPr="5A0794A2">
              <w:rPr>
                <w:rFonts w:ascii="Consolas" w:eastAsia="Consolas" w:hAnsi="Consolas" w:cs="Consolas"/>
                <w:sz w:val="19"/>
                <w:szCs w:val="19"/>
              </w:rPr>
              <w:t>[CBE_Customers]</w:t>
            </w:r>
          </w:p>
          <w:p w:rsidR="00710471" w:rsidRDefault="00710471" w:rsidP="002650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265033" w:rsidRDefault="5A0794A2" w:rsidP="5A0794A2">
            <w:pPr>
              <w:autoSpaceDE w:val="0"/>
              <w:autoSpaceDN w:val="0"/>
              <w:adjustRightInd w:val="0"/>
              <w:rPr>
                <w:rFonts w:ascii="Consolas" w:eastAsia="Consolas" w:hAnsi="Consolas" w:cs="Consolas"/>
                <w:sz w:val="19"/>
                <w:szCs w:val="19"/>
              </w:rPr>
            </w:pPr>
            <w:r w:rsidRPr="5A0794A2">
              <w:rPr>
                <w:rFonts w:ascii="Consolas" w:eastAsia="Consolas" w:hAnsi="Consolas" w:cs="Consolas"/>
                <w:sz w:val="19"/>
                <w:szCs w:val="19"/>
              </w:rPr>
              <w:t>[LogTiming_Record]</w:t>
            </w:r>
          </w:p>
          <w:p w:rsidR="00176788" w:rsidRPr="00B2046D" w:rsidRDefault="00176788" w:rsidP="00A60BD4">
            <w:pPr>
              <w:rPr>
                <w:sz w:val="18"/>
              </w:rPr>
            </w:pPr>
          </w:p>
        </w:tc>
        <w:tc>
          <w:tcPr>
            <w:tcW w:w="5885" w:type="dxa"/>
          </w:tcPr>
          <w:p w:rsidR="00176788" w:rsidRPr="00D771F6" w:rsidRDefault="5A0794A2" w:rsidP="5A0794A2">
            <w:pPr>
              <w:pStyle w:val="NormalIndent"/>
              <w:ind w:left="0"/>
              <w:jc w:val="left"/>
              <w:rPr>
                <w:rFonts w:asciiTheme="majorHAnsi" w:eastAsiaTheme="majorEastAsia" w:hAnsiTheme="majorHAnsi" w:cstheme="majorBidi"/>
                <w:color w:val="000000" w:themeColor="text1"/>
                <w:sz w:val="20"/>
                <w:lang w:val="en-GB" w:eastAsia="en-GB"/>
              </w:rPr>
            </w:pPr>
            <w:r w:rsidRPr="5A0794A2">
              <w:rPr>
                <w:rFonts w:asciiTheme="majorHAnsi" w:eastAsiaTheme="majorEastAsia" w:hAnsiTheme="majorHAnsi" w:cstheme="majorBidi"/>
                <w:color w:val="000000" w:themeColor="text1"/>
                <w:sz w:val="20"/>
                <w:lang w:val="en-GB" w:eastAsia="en-GB"/>
              </w:rPr>
              <w:t>Log procedure execution start time</w:t>
            </w:r>
          </w:p>
        </w:tc>
      </w:tr>
      <w:tr w:rsidR="00030526" w:rsidRPr="008968C1" w:rsidTr="5A0794A2">
        <w:trPr>
          <w:cantSplit/>
          <w:trHeight w:val="300"/>
        </w:trPr>
        <w:tc>
          <w:tcPr>
            <w:tcW w:w="633" w:type="dxa"/>
          </w:tcPr>
          <w:p w:rsidR="00176788" w:rsidRPr="00B2046D" w:rsidRDefault="5A0794A2" w:rsidP="5A0794A2">
            <w:pPr>
              <w:jc w:val="center"/>
              <w:rPr>
                <w:rFonts w:asciiTheme="majorHAnsi" w:eastAsiaTheme="majorEastAsia" w:hAnsiTheme="majorHAnsi" w:cstheme="majorBidi"/>
                <w:color w:val="000000" w:themeColor="text1"/>
                <w:sz w:val="18"/>
                <w:szCs w:val="18"/>
                <w:lang w:eastAsia="en-GB"/>
              </w:rPr>
            </w:pPr>
            <w:r w:rsidRPr="5A0794A2">
              <w:rPr>
                <w:rFonts w:asciiTheme="majorHAnsi" w:eastAsiaTheme="majorEastAsia" w:hAnsiTheme="majorHAnsi" w:cstheme="majorBidi"/>
                <w:color w:val="000000" w:themeColor="text1"/>
                <w:sz w:val="18"/>
                <w:szCs w:val="18"/>
                <w:lang w:eastAsia="en-GB"/>
              </w:rPr>
              <w:t>002</w:t>
            </w:r>
          </w:p>
        </w:tc>
        <w:tc>
          <w:tcPr>
            <w:tcW w:w="4604" w:type="dxa"/>
          </w:tcPr>
          <w:p w:rsidR="00710471" w:rsidRDefault="5A0794A2" w:rsidP="5A0794A2">
            <w:pPr>
              <w:autoSpaceDE w:val="0"/>
              <w:autoSpaceDN w:val="0"/>
              <w:adjustRightInd w:val="0"/>
              <w:rPr>
                <w:rFonts w:ascii="Consolas" w:eastAsia="Consolas" w:hAnsi="Consolas" w:cs="Consolas"/>
                <w:sz w:val="19"/>
                <w:szCs w:val="19"/>
              </w:rPr>
            </w:pPr>
            <w:r w:rsidRPr="5A0794A2">
              <w:rPr>
                <w:rFonts w:ascii="Consolas" w:eastAsia="Consolas" w:hAnsi="Consolas" w:cs="Consolas"/>
                <w:sz w:val="19"/>
                <w:szCs w:val="19"/>
              </w:rPr>
              <w:t>[PreProcessing]</w:t>
            </w:r>
            <w:r w:rsidRPr="5A0794A2">
              <w:rPr>
                <w:rFonts w:ascii="Consolas" w:eastAsia="Consolas" w:hAnsi="Consolas" w:cs="Consolas"/>
                <w:color w:val="808080" w:themeColor="text1" w:themeTint="7F"/>
                <w:sz w:val="19"/>
                <w:szCs w:val="19"/>
              </w:rPr>
              <w:t>.</w:t>
            </w:r>
            <w:r w:rsidRPr="5A0794A2">
              <w:rPr>
                <w:rFonts w:ascii="Consolas" w:eastAsia="Consolas" w:hAnsi="Consolas" w:cs="Consolas"/>
                <w:sz w:val="19"/>
                <w:szCs w:val="19"/>
              </w:rPr>
              <w:t>[CBE_Customers]</w:t>
            </w:r>
          </w:p>
          <w:p w:rsidR="00710471" w:rsidRDefault="00710471" w:rsidP="002650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710471" w:rsidRDefault="00710471" w:rsidP="0026503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265033" w:rsidRDefault="5A0794A2" w:rsidP="5A0794A2">
            <w:pPr>
              <w:autoSpaceDE w:val="0"/>
              <w:autoSpaceDN w:val="0"/>
              <w:adjustRightInd w:val="0"/>
              <w:rPr>
                <w:rFonts w:ascii="Consolas" w:eastAsia="Consolas" w:hAnsi="Consolas" w:cs="Consolas"/>
                <w:sz w:val="19"/>
                <w:szCs w:val="19"/>
              </w:rPr>
            </w:pPr>
            <w:r w:rsidRPr="5A0794A2">
              <w:rPr>
                <w:rFonts w:ascii="Consolas" w:eastAsia="Consolas" w:hAnsi="Consolas" w:cs="Consolas"/>
                <w:sz w:val="19"/>
                <w:szCs w:val="19"/>
              </w:rPr>
              <w:t>[DataImportDetail_Update]</w:t>
            </w:r>
          </w:p>
          <w:p w:rsidR="00176788" w:rsidRPr="00B2046D" w:rsidRDefault="00176788" w:rsidP="00A60BD4">
            <w:pPr>
              <w:rPr>
                <w:sz w:val="18"/>
              </w:rPr>
            </w:pPr>
          </w:p>
        </w:tc>
        <w:tc>
          <w:tcPr>
            <w:tcW w:w="5885" w:type="dxa"/>
          </w:tcPr>
          <w:p w:rsidR="00176788" w:rsidRPr="00D771F6" w:rsidRDefault="5A0794A2" w:rsidP="5A0794A2">
            <w:pPr>
              <w:rPr>
                <w:rFonts w:asciiTheme="majorHAnsi" w:eastAsiaTheme="majorEastAsia" w:hAnsiTheme="majorHAnsi" w:cstheme="majorBidi"/>
                <w:color w:val="000000" w:themeColor="text1"/>
                <w:sz w:val="20"/>
                <w:szCs w:val="20"/>
                <w:lang w:eastAsia="en-GB"/>
              </w:rPr>
            </w:pPr>
            <w:r w:rsidRPr="5A0794A2">
              <w:rPr>
                <w:rFonts w:asciiTheme="majorHAnsi" w:eastAsiaTheme="majorEastAsia" w:hAnsiTheme="majorHAnsi" w:cstheme="majorBidi"/>
                <w:color w:val="000000" w:themeColor="text1"/>
                <w:sz w:val="20"/>
                <w:szCs w:val="20"/>
                <w:lang w:eastAsia="en-GB"/>
              </w:rPr>
              <w:t>Log operational status and records counts (imported, success and error)</w:t>
            </w:r>
          </w:p>
        </w:tc>
      </w:tr>
      <w:tr w:rsidR="00030526" w:rsidRPr="008968C1" w:rsidTr="5A0794A2">
        <w:trPr>
          <w:cantSplit/>
          <w:trHeight w:val="300"/>
        </w:trPr>
        <w:tc>
          <w:tcPr>
            <w:tcW w:w="633" w:type="dxa"/>
          </w:tcPr>
          <w:p w:rsidR="00176788" w:rsidRPr="003359A8" w:rsidRDefault="5A0794A2" w:rsidP="5A0794A2">
            <w:pPr>
              <w:jc w:val="center"/>
              <w:rPr>
                <w:rFonts w:asciiTheme="majorHAnsi" w:eastAsiaTheme="majorEastAsia" w:hAnsiTheme="majorHAnsi" w:cstheme="majorBidi"/>
                <w:color w:val="000000" w:themeColor="text1"/>
                <w:sz w:val="18"/>
                <w:szCs w:val="18"/>
                <w:lang w:eastAsia="en-GB"/>
              </w:rPr>
            </w:pPr>
            <w:r w:rsidRPr="5A0794A2">
              <w:rPr>
                <w:rFonts w:asciiTheme="majorHAnsi" w:eastAsiaTheme="majorEastAsia" w:hAnsiTheme="majorHAnsi" w:cstheme="majorBidi"/>
                <w:color w:val="000000" w:themeColor="text1"/>
                <w:sz w:val="18"/>
                <w:szCs w:val="18"/>
                <w:lang w:eastAsia="en-GB"/>
              </w:rPr>
              <w:t>003</w:t>
            </w:r>
          </w:p>
        </w:tc>
        <w:tc>
          <w:tcPr>
            <w:tcW w:w="4604" w:type="dxa"/>
          </w:tcPr>
          <w:p w:rsidR="00710471" w:rsidRDefault="5A0794A2" w:rsidP="5A0794A2">
            <w:pPr>
              <w:autoSpaceDE w:val="0"/>
              <w:autoSpaceDN w:val="0"/>
              <w:adjustRightInd w:val="0"/>
              <w:rPr>
                <w:rFonts w:ascii="Consolas" w:eastAsia="Consolas" w:hAnsi="Consolas" w:cs="Consolas"/>
                <w:sz w:val="19"/>
                <w:szCs w:val="19"/>
              </w:rPr>
            </w:pPr>
            <w:r w:rsidRPr="5A0794A2">
              <w:rPr>
                <w:rFonts w:ascii="Consolas" w:eastAsia="Consolas" w:hAnsi="Consolas" w:cs="Consolas"/>
                <w:sz w:val="19"/>
                <w:szCs w:val="19"/>
              </w:rPr>
              <w:t>[PreProcessing]</w:t>
            </w:r>
            <w:r w:rsidRPr="5A0794A2">
              <w:rPr>
                <w:rFonts w:ascii="Consolas" w:eastAsia="Consolas" w:hAnsi="Consolas" w:cs="Consolas"/>
                <w:color w:val="808080" w:themeColor="text1" w:themeTint="7F"/>
                <w:sz w:val="19"/>
                <w:szCs w:val="19"/>
              </w:rPr>
              <w:t>.[</w:t>
            </w:r>
            <w:r w:rsidRPr="5A0794A2">
              <w:rPr>
                <w:rFonts w:ascii="Consolas" w:eastAsia="Consolas" w:hAnsi="Consolas" w:cs="Consolas"/>
                <w:sz w:val="19"/>
                <w:szCs w:val="19"/>
              </w:rPr>
              <w:t>ToC_Customers]</w:t>
            </w:r>
          </w:p>
          <w:p w:rsidR="00176788" w:rsidRPr="003359A8" w:rsidRDefault="00176788" w:rsidP="00A60BD4">
            <w:pPr>
              <w:rPr>
                <w:sz w:val="18"/>
              </w:rPr>
            </w:pPr>
          </w:p>
        </w:tc>
        <w:tc>
          <w:tcPr>
            <w:tcW w:w="5885" w:type="dxa"/>
          </w:tcPr>
          <w:p w:rsidR="00265033" w:rsidRPr="00D771F6" w:rsidRDefault="5A0794A2" w:rsidP="5A0794A2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onsolas" w:eastAsia="Consolas" w:hAnsi="Consolas" w:cs="Consolas"/>
                <w:sz w:val="20"/>
                <w:szCs w:val="20"/>
              </w:rPr>
            </w:pPr>
            <w:r w:rsidRPr="5A0794A2">
              <w:rPr>
                <w:rFonts w:asciiTheme="majorHAnsi" w:eastAsiaTheme="majorEastAsia" w:hAnsiTheme="majorHAnsi" w:cstheme="majorBidi"/>
                <w:color w:val="000000" w:themeColor="text1"/>
                <w:sz w:val="20"/>
                <w:szCs w:val="20"/>
                <w:lang w:eastAsia="en-GB"/>
              </w:rPr>
              <w:t xml:space="preserve">Update package variables for </w:t>
            </w:r>
            <w:r w:rsidRPr="5A0794A2">
              <w:rPr>
                <w:rFonts w:ascii="Consolas" w:eastAsia="Consolas" w:hAnsi="Consolas" w:cs="Consolas"/>
                <w:sz w:val="20"/>
                <w:szCs w:val="20"/>
              </w:rPr>
              <w:t>@addresstypeidemail</w:t>
            </w:r>
          </w:p>
          <w:p w:rsidR="00265033" w:rsidRPr="00D771F6" w:rsidRDefault="5A0794A2" w:rsidP="5A0794A2">
            <w:pPr>
              <w:autoSpaceDE w:val="0"/>
              <w:autoSpaceDN w:val="0"/>
              <w:adjustRightInd w:val="0"/>
              <w:rPr>
                <w:rFonts w:ascii="Consolas" w:eastAsia="Consolas" w:hAnsi="Consolas" w:cs="Consolas"/>
                <w:sz w:val="20"/>
                <w:szCs w:val="20"/>
              </w:rPr>
            </w:pPr>
            <w:r w:rsidRPr="5A0794A2">
              <w:rPr>
                <w:rFonts w:asciiTheme="majorHAnsi" w:eastAsiaTheme="majorEastAsia" w:hAnsiTheme="majorHAnsi" w:cstheme="majorBidi"/>
                <w:color w:val="000000" w:themeColor="text1"/>
                <w:sz w:val="20"/>
                <w:szCs w:val="20"/>
                <w:lang w:eastAsia="en-GB"/>
              </w:rPr>
              <w:t xml:space="preserve"> or </w:t>
            </w:r>
            <w:r w:rsidRPr="5A0794A2">
              <w:rPr>
                <w:rFonts w:ascii="Consolas" w:eastAsia="Consolas" w:hAnsi="Consolas" w:cs="Consolas"/>
                <w:sz w:val="20"/>
                <w:szCs w:val="20"/>
              </w:rPr>
              <w:t>@addresstypeidmobile or @NamadkeytypdID</w:t>
            </w:r>
          </w:p>
          <w:p w:rsidR="00176788" w:rsidRPr="00D771F6" w:rsidRDefault="5A0794A2" w:rsidP="5A0794A2">
            <w:pPr>
              <w:pStyle w:val="NormalIndent"/>
              <w:ind w:left="0"/>
              <w:jc w:val="left"/>
              <w:rPr>
                <w:rFonts w:asciiTheme="majorHAnsi" w:eastAsiaTheme="majorEastAsia" w:hAnsiTheme="majorHAnsi" w:cstheme="majorBidi"/>
                <w:color w:val="000000" w:themeColor="text1"/>
                <w:sz w:val="20"/>
                <w:lang w:val="en-GB" w:eastAsia="en-GB"/>
              </w:rPr>
            </w:pPr>
            <w:r w:rsidRPr="5A0794A2">
              <w:rPr>
                <w:rFonts w:asciiTheme="majorHAnsi" w:eastAsiaTheme="majorEastAsia" w:hAnsiTheme="majorHAnsi" w:cstheme="majorBidi"/>
                <w:color w:val="000000" w:themeColor="text1"/>
                <w:sz w:val="20"/>
                <w:lang w:val="en-GB" w:eastAsia="en-GB"/>
              </w:rPr>
              <w:t>with AddressTypeReference</w:t>
            </w:r>
          </w:p>
          <w:p w:rsidR="00265033" w:rsidRPr="00D771F6" w:rsidRDefault="00265033" w:rsidP="00BC2F16">
            <w:pPr>
              <w:pStyle w:val="NormalIndent"/>
              <w:ind w:left="0"/>
              <w:jc w:val="left"/>
              <w:rPr>
                <w:rFonts w:asciiTheme="majorHAnsi" w:hAnsiTheme="majorHAnsi" w:cstheme="majorHAnsi"/>
                <w:color w:val="000000" w:themeColor="text1"/>
                <w:sz w:val="20"/>
                <w:lang w:val="en-GB" w:eastAsia="en-GB"/>
              </w:rPr>
            </w:pPr>
          </w:p>
          <w:p w:rsidR="00C91E82" w:rsidRPr="00D771F6" w:rsidRDefault="5A0794A2" w:rsidP="5A0794A2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rPr>
                <w:rFonts w:ascii="Consolas" w:eastAsia="Consolas" w:hAnsi="Consolas" w:cs="Consolas"/>
                <w:sz w:val="20"/>
                <w:szCs w:val="20"/>
              </w:rPr>
            </w:pPr>
            <w:r w:rsidRPr="5A0794A2">
              <w:rPr>
                <w:rFonts w:asciiTheme="majorHAnsi" w:eastAsiaTheme="majorEastAsia" w:hAnsiTheme="majorHAnsi" w:cstheme="majorBidi"/>
                <w:color w:val="000000" w:themeColor="text1"/>
                <w:sz w:val="20"/>
                <w:szCs w:val="20"/>
                <w:lang w:eastAsia="en-GB"/>
              </w:rPr>
              <w:t xml:space="preserve">If there is no </w:t>
            </w:r>
            <w:r w:rsidRPr="5A0794A2">
              <w:rPr>
                <w:rFonts w:ascii="Consolas" w:eastAsia="Consolas" w:hAnsi="Consolas" w:cs="Consolas"/>
                <w:sz w:val="20"/>
                <w:szCs w:val="20"/>
              </w:rPr>
              <w:t>@addresstypeidemail</w:t>
            </w:r>
          </w:p>
          <w:p w:rsidR="00265033" w:rsidRPr="00D771F6" w:rsidRDefault="5A0794A2" w:rsidP="5A0794A2">
            <w:pPr>
              <w:autoSpaceDE w:val="0"/>
              <w:autoSpaceDN w:val="0"/>
              <w:adjustRightInd w:val="0"/>
              <w:rPr>
                <w:rFonts w:ascii="Consolas" w:eastAsia="Consolas" w:hAnsi="Consolas" w:cs="Consolas"/>
                <w:sz w:val="20"/>
                <w:szCs w:val="20"/>
              </w:rPr>
            </w:pPr>
            <w:r w:rsidRPr="5A0794A2">
              <w:rPr>
                <w:rFonts w:asciiTheme="majorHAnsi" w:eastAsiaTheme="majorEastAsia" w:hAnsiTheme="majorHAnsi" w:cstheme="majorBidi"/>
                <w:color w:val="000000" w:themeColor="text1"/>
                <w:sz w:val="20"/>
                <w:szCs w:val="20"/>
                <w:lang w:eastAsia="en-GB"/>
              </w:rPr>
              <w:t xml:space="preserve"> or </w:t>
            </w:r>
            <w:r w:rsidRPr="5A0794A2">
              <w:rPr>
                <w:rFonts w:ascii="Consolas" w:eastAsia="Consolas" w:hAnsi="Consolas" w:cs="Consolas"/>
                <w:sz w:val="20"/>
                <w:szCs w:val="20"/>
              </w:rPr>
              <w:t xml:space="preserve">@addresstypeidmobile or NomadkeytypdID </w:t>
            </w:r>
            <w:r w:rsidRPr="5A0794A2">
              <w:rPr>
                <w:rFonts w:asciiTheme="majorHAnsi" w:eastAsiaTheme="majorEastAsia" w:hAnsiTheme="majorHAnsi" w:cstheme="majorBidi"/>
                <w:color w:val="000000" w:themeColor="text1"/>
                <w:sz w:val="20"/>
                <w:szCs w:val="20"/>
                <w:lang w:eastAsia="en-GB"/>
              </w:rPr>
              <w:t>then insert error into log table stating</w:t>
            </w:r>
          </w:p>
          <w:p w:rsidR="00C91E82" w:rsidRPr="00D771F6" w:rsidRDefault="00C91E82" w:rsidP="00BC2F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91E82" w:rsidRPr="00D771F6" w:rsidRDefault="5A0794A2" w:rsidP="5A0794A2">
            <w:pPr>
              <w:autoSpaceDE w:val="0"/>
              <w:autoSpaceDN w:val="0"/>
              <w:adjustRightInd w:val="0"/>
              <w:rPr>
                <w:rFonts w:ascii="Consolas" w:eastAsia="Consolas" w:hAnsi="Consolas" w:cs="Consolas"/>
                <w:color w:val="808080" w:themeColor="text1" w:themeTint="7F"/>
                <w:sz w:val="20"/>
                <w:szCs w:val="20"/>
              </w:rPr>
            </w:pPr>
            <w:r w:rsidRPr="5A0794A2">
              <w:rPr>
                <w:rFonts w:ascii="Consolas" w:eastAsia="Consolas" w:hAnsi="Consolas" w:cs="Consolas"/>
                <w:color w:val="FF0000"/>
                <w:sz w:val="20"/>
                <w:szCs w:val="20"/>
              </w:rPr>
              <w:t>'No or invalid @addresstypeidemail or @addresstypeidmobile; @dataimportdetailid = '</w:t>
            </w:r>
            <w:r w:rsidRPr="5A0794A2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 w:rsidRPr="5A0794A2">
              <w:rPr>
                <w:rFonts w:ascii="Consolas" w:eastAsia="Consolas" w:hAnsi="Consolas" w:cs="Consolas"/>
                <w:color w:val="808080" w:themeColor="text1" w:themeTint="7F"/>
                <w:sz w:val="20"/>
                <w:szCs w:val="20"/>
              </w:rPr>
              <w:t>+</w:t>
            </w:r>
            <w:r w:rsidRPr="5A0794A2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 w:rsidRPr="5A0794A2">
              <w:rPr>
                <w:rFonts w:ascii="Consolas" w:eastAsia="Consolas" w:hAnsi="Consolas" w:cs="Consolas"/>
                <w:color w:val="FF00FF"/>
                <w:sz w:val="20"/>
                <w:szCs w:val="20"/>
              </w:rPr>
              <w:t>ISNULL</w:t>
            </w:r>
            <w:r w:rsidRPr="5A0794A2">
              <w:rPr>
                <w:rFonts w:ascii="Consolas" w:eastAsia="Consolas" w:hAnsi="Consolas" w:cs="Consolas"/>
                <w:color w:val="808080" w:themeColor="text1" w:themeTint="7F"/>
                <w:sz w:val="20"/>
                <w:szCs w:val="20"/>
              </w:rPr>
              <w:t>(</w:t>
            </w:r>
            <w:r w:rsidRPr="5A0794A2">
              <w:rPr>
                <w:rFonts w:ascii="Consolas" w:eastAsia="Consolas" w:hAnsi="Consolas" w:cs="Consolas"/>
                <w:color w:val="FF00FF"/>
                <w:sz w:val="20"/>
                <w:szCs w:val="20"/>
              </w:rPr>
              <w:t>CAST</w:t>
            </w:r>
            <w:r w:rsidRPr="5A0794A2">
              <w:rPr>
                <w:rFonts w:ascii="Consolas" w:eastAsia="Consolas" w:hAnsi="Consolas" w:cs="Consolas"/>
                <w:color w:val="808080" w:themeColor="text1" w:themeTint="7F"/>
                <w:sz w:val="20"/>
                <w:szCs w:val="20"/>
              </w:rPr>
              <w:t>(</w:t>
            </w:r>
            <w:r w:rsidRPr="5A0794A2">
              <w:rPr>
                <w:rFonts w:ascii="Consolas" w:eastAsia="Consolas" w:hAnsi="Consolas" w:cs="Consolas"/>
                <w:sz w:val="20"/>
                <w:szCs w:val="20"/>
              </w:rPr>
              <w:t xml:space="preserve">@dataimportdetailid </w:t>
            </w:r>
            <w:r w:rsidRPr="5A0794A2"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AS</w:t>
            </w:r>
            <w:r w:rsidRPr="5A0794A2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 w:rsidRPr="5A0794A2"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NVARCHAR</w:t>
            </w:r>
            <w:r w:rsidRPr="5A0794A2">
              <w:rPr>
                <w:rFonts w:ascii="Consolas" w:eastAsia="Consolas" w:hAnsi="Consolas" w:cs="Consolas"/>
                <w:color w:val="808080" w:themeColor="text1" w:themeTint="7F"/>
                <w:sz w:val="20"/>
                <w:szCs w:val="20"/>
              </w:rPr>
              <w:t>(</w:t>
            </w:r>
            <w:r w:rsidRPr="5A0794A2">
              <w:rPr>
                <w:rFonts w:ascii="Consolas" w:eastAsia="Consolas" w:hAnsi="Consolas" w:cs="Consolas"/>
                <w:sz w:val="20"/>
                <w:szCs w:val="20"/>
              </w:rPr>
              <w:t>256</w:t>
            </w:r>
            <w:r w:rsidRPr="5A0794A2">
              <w:rPr>
                <w:rFonts w:ascii="Consolas" w:eastAsia="Consolas" w:hAnsi="Consolas" w:cs="Consolas"/>
                <w:color w:val="808080" w:themeColor="text1" w:themeTint="7F"/>
                <w:sz w:val="20"/>
                <w:szCs w:val="20"/>
              </w:rPr>
              <w:t>)),</w:t>
            </w:r>
            <w:r w:rsidRPr="5A0794A2">
              <w:rPr>
                <w:rFonts w:ascii="Consolas" w:eastAsia="Consolas" w:hAnsi="Consolas" w:cs="Consolas"/>
                <w:color w:val="FF0000"/>
                <w:sz w:val="20"/>
                <w:szCs w:val="20"/>
              </w:rPr>
              <w:t>'NULL'</w:t>
            </w:r>
            <w:r w:rsidRPr="5A0794A2">
              <w:rPr>
                <w:rFonts w:ascii="Consolas" w:eastAsia="Consolas" w:hAnsi="Consolas" w:cs="Consolas"/>
                <w:color w:val="808080" w:themeColor="text1" w:themeTint="7F"/>
                <w:sz w:val="20"/>
                <w:szCs w:val="20"/>
              </w:rPr>
              <w:t>)</w:t>
            </w:r>
          </w:p>
          <w:p w:rsidR="00C91E82" w:rsidRPr="00D771F6" w:rsidRDefault="00C91E82" w:rsidP="00BC2F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030526" w:rsidRPr="008968C1" w:rsidTr="5A0794A2">
        <w:trPr>
          <w:cantSplit/>
          <w:trHeight w:val="300"/>
        </w:trPr>
        <w:tc>
          <w:tcPr>
            <w:tcW w:w="633" w:type="dxa"/>
          </w:tcPr>
          <w:p w:rsidR="00176788" w:rsidRPr="003359A8" w:rsidRDefault="5A0794A2" w:rsidP="5A0794A2">
            <w:pPr>
              <w:jc w:val="center"/>
              <w:rPr>
                <w:rFonts w:asciiTheme="majorHAnsi" w:eastAsiaTheme="majorEastAsia" w:hAnsiTheme="majorHAnsi" w:cstheme="majorBidi"/>
                <w:color w:val="000000" w:themeColor="text1"/>
                <w:sz w:val="18"/>
                <w:szCs w:val="18"/>
                <w:lang w:eastAsia="en-GB"/>
              </w:rPr>
            </w:pPr>
            <w:r w:rsidRPr="5A0794A2">
              <w:rPr>
                <w:rFonts w:asciiTheme="majorHAnsi" w:eastAsiaTheme="majorEastAsia" w:hAnsiTheme="majorHAnsi" w:cstheme="majorBidi"/>
                <w:color w:val="000000" w:themeColor="text1"/>
                <w:sz w:val="18"/>
                <w:szCs w:val="18"/>
                <w:lang w:eastAsia="en-GB"/>
              </w:rPr>
              <w:t>004</w:t>
            </w:r>
          </w:p>
        </w:tc>
        <w:tc>
          <w:tcPr>
            <w:tcW w:w="4604" w:type="dxa"/>
          </w:tcPr>
          <w:p w:rsidR="00710471" w:rsidRDefault="5A0794A2" w:rsidP="5A0794A2">
            <w:pPr>
              <w:autoSpaceDE w:val="0"/>
              <w:autoSpaceDN w:val="0"/>
              <w:adjustRightInd w:val="0"/>
              <w:rPr>
                <w:rFonts w:ascii="Consolas" w:eastAsia="Consolas" w:hAnsi="Consolas" w:cs="Consolas"/>
                <w:sz w:val="19"/>
                <w:szCs w:val="19"/>
              </w:rPr>
            </w:pPr>
            <w:r w:rsidRPr="5A0794A2">
              <w:rPr>
                <w:rFonts w:ascii="Consolas" w:eastAsia="Consolas" w:hAnsi="Consolas" w:cs="Consolas"/>
                <w:sz w:val="19"/>
                <w:szCs w:val="19"/>
              </w:rPr>
              <w:t>[PreProcessing]</w:t>
            </w:r>
            <w:r w:rsidRPr="5A0794A2">
              <w:rPr>
                <w:rFonts w:ascii="Consolas" w:eastAsia="Consolas" w:hAnsi="Consolas" w:cs="Consolas"/>
                <w:color w:val="808080" w:themeColor="text1" w:themeTint="7F"/>
                <w:sz w:val="19"/>
                <w:szCs w:val="19"/>
              </w:rPr>
              <w:t>.</w:t>
            </w:r>
            <w:r w:rsidRPr="5A0794A2">
              <w:rPr>
                <w:rFonts w:ascii="Consolas" w:eastAsia="Consolas" w:hAnsi="Consolas" w:cs="Consolas"/>
                <w:sz w:val="19"/>
                <w:szCs w:val="19"/>
              </w:rPr>
              <w:t>[ToC_Customers]</w:t>
            </w:r>
          </w:p>
          <w:p w:rsidR="00176788" w:rsidRPr="003359A8" w:rsidRDefault="00176788" w:rsidP="5A0794A2">
            <w:pPr>
              <w:rPr>
                <w:sz w:val="18"/>
                <w:szCs w:val="18"/>
              </w:rPr>
            </w:pPr>
          </w:p>
          <w:p w:rsidR="00176788" w:rsidRPr="003359A8" w:rsidRDefault="00176788" w:rsidP="5A0794A2">
            <w:pPr>
              <w:rPr>
                <w:rFonts w:eastAsia="Verdana" w:cs="Verdana"/>
                <w:sz w:val="18"/>
                <w:szCs w:val="18"/>
              </w:rPr>
            </w:pPr>
          </w:p>
        </w:tc>
        <w:tc>
          <w:tcPr>
            <w:tcW w:w="5885" w:type="dxa"/>
          </w:tcPr>
          <w:p w:rsidR="00176788" w:rsidRPr="00D771F6" w:rsidRDefault="00176788" w:rsidP="002720D3">
            <w:pPr>
              <w:pStyle w:val="NormalIndent"/>
              <w:ind w:left="0"/>
              <w:rPr>
                <w:rFonts w:asciiTheme="majorHAnsi" w:eastAsiaTheme="minorEastAsia" w:hAnsiTheme="majorHAnsi" w:cstheme="majorHAnsi"/>
                <w:color w:val="000000" w:themeColor="text1"/>
                <w:sz w:val="20"/>
                <w:lang w:val="en-GB" w:eastAsia="en-GB"/>
              </w:rPr>
            </w:pPr>
          </w:p>
        </w:tc>
      </w:tr>
      <w:tr w:rsidR="00CC5F96" w:rsidRPr="008968C1" w:rsidTr="5A0794A2">
        <w:trPr>
          <w:cantSplit/>
          <w:trHeight w:val="300"/>
        </w:trPr>
        <w:tc>
          <w:tcPr>
            <w:tcW w:w="633" w:type="dxa"/>
          </w:tcPr>
          <w:p w:rsidR="00CC5F96" w:rsidRPr="003359A8" w:rsidRDefault="5A0794A2" w:rsidP="5A0794A2">
            <w:pPr>
              <w:jc w:val="center"/>
              <w:rPr>
                <w:rFonts w:asciiTheme="majorHAnsi" w:eastAsiaTheme="majorEastAsia" w:hAnsiTheme="majorHAnsi" w:cstheme="majorBidi"/>
                <w:color w:val="000000" w:themeColor="text1"/>
                <w:sz w:val="18"/>
                <w:szCs w:val="18"/>
                <w:lang w:eastAsia="en-GB"/>
              </w:rPr>
            </w:pPr>
            <w:r w:rsidRPr="5A0794A2">
              <w:rPr>
                <w:rFonts w:asciiTheme="majorHAnsi" w:eastAsiaTheme="majorEastAsia" w:hAnsiTheme="majorHAnsi" w:cstheme="majorBidi"/>
                <w:color w:val="000000" w:themeColor="text1"/>
                <w:sz w:val="18"/>
                <w:szCs w:val="18"/>
                <w:lang w:eastAsia="en-GB"/>
              </w:rPr>
              <w:t>005</w:t>
            </w:r>
          </w:p>
        </w:tc>
        <w:tc>
          <w:tcPr>
            <w:tcW w:w="4604" w:type="dxa"/>
            <w:vMerge w:val="restart"/>
          </w:tcPr>
          <w:p w:rsidR="00CC5F96" w:rsidRPr="00D771F6" w:rsidRDefault="5A0794A2" w:rsidP="5A0794A2">
            <w:pPr>
              <w:autoSpaceDE w:val="0"/>
              <w:autoSpaceDN w:val="0"/>
              <w:adjustRightInd w:val="0"/>
              <w:rPr>
                <w:rFonts w:ascii="Consolas" w:eastAsia="Consolas" w:hAnsi="Consolas" w:cs="Consolas"/>
                <w:sz w:val="19"/>
                <w:szCs w:val="19"/>
              </w:rPr>
            </w:pPr>
            <w:r w:rsidRPr="5A0794A2">
              <w:rPr>
                <w:rFonts w:ascii="Consolas" w:eastAsia="Consolas" w:hAnsi="Consolas" w:cs="Consolas"/>
                <w:sz w:val="19"/>
                <w:szCs w:val="19"/>
              </w:rPr>
              <w:t>[Staging]</w:t>
            </w:r>
            <w:r w:rsidRPr="5A0794A2">
              <w:rPr>
                <w:rFonts w:ascii="Consolas" w:eastAsia="Consolas" w:hAnsi="Consolas" w:cs="Consolas"/>
                <w:color w:val="808080" w:themeColor="text1" w:themeTint="7F"/>
                <w:sz w:val="19"/>
                <w:szCs w:val="19"/>
              </w:rPr>
              <w:t>.</w:t>
            </w:r>
            <w:r w:rsidRPr="5A0794A2">
              <w:rPr>
                <w:rFonts w:ascii="Consolas" w:eastAsia="Consolas" w:hAnsi="Consolas" w:cs="Consolas"/>
                <w:sz w:val="19"/>
                <w:szCs w:val="19"/>
              </w:rPr>
              <w:t>[STG_Customer_Add]</w:t>
            </w:r>
          </w:p>
          <w:p w:rsidR="00CC5F96" w:rsidRPr="003359A8" w:rsidRDefault="00CC5F96" w:rsidP="5A0794A2">
            <w:pPr>
              <w:rPr>
                <w:sz w:val="18"/>
                <w:szCs w:val="18"/>
              </w:rPr>
            </w:pPr>
          </w:p>
          <w:p w:rsidR="00CC5F96" w:rsidRPr="003359A8" w:rsidRDefault="5A0794A2" w:rsidP="5A0794A2">
            <w:pPr>
              <w:rPr>
                <w:sz w:val="18"/>
              </w:rPr>
            </w:pPr>
            <w:r w:rsidRPr="5A0794A2">
              <w:rPr>
                <w:rFonts w:eastAsia="Verdana" w:cs="Verdana"/>
                <w:sz w:val="18"/>
                <w:szCs w:val="18"/>
              </w:rPr>
              <w:t>[Staging].[STG_Address_Upsert]</w:t>
            </w:r>
          </w:p>
        </w:tc>
        <w:tc>
          <w:tcPr>
            <w:tcW w:w="5885" w:type="dxa"/>
          </w:tcPr>
          <w:p w:rsidR="00CC5F96" w:rsidRPr="00D771F6" w:rsidRDefault="5A0794A2" w:rsidP="5A0794A2">
            <w:pPr>
              <w:pStyle w:val="ListParagraph"/>
              <w:numPr>
                <w:ilvl w:val="0"/>
                <w:numId w:val="25"/>
              </w:numPr>
              <w:rPr>
                <w:rFonts w:asciiTheme="majorHAnsi" w:eastAsiaTheme="majorEastAsia" w:hAnsiTheme="majorHAnsi" w:cstheme="majorBidi"/>
                <w:color w:val="000000" w:themeColor="text1"/>
                <w:sz w:val="20"/>
                <w:szCs w:val="20"/>
                <w:lang w:eastAsia="en-GB"/>
              </w:rPr>
            </w:pPr>
            <w:r w:rsidRPr="5A0794A2">
              <w:rPr>
                <w:rFonts w:asciiTheme="majorHAnsi" w:eastAsiaTheme="majorEastAsia" w:hAnsiTheme="majorHAnsi" w:cstheme="majorBidi"/>
                <w:color w:val="000000" w:themeColor="text1"/>
                <w:sz w:val="20"/>
                <w:szCs w:val="20"/>
                <w:lang w:eastAsia="en-GB"/>
              </w:rPr>
              <w:t>Set the following variables;</w:t>
            </w:r>
          </w:p>
          <w:p w:rsidR="00CC5F96" w:rsidRPr="00D771F6" w:rsidRDefault="00CC5F96" w:rsidP="00710471">
            <w:pPr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</w:pPr>
          </w:p>
          <w:p w:rsidR="00CC5F96" w:rsidRPr="00D771F6" w:rsidRDefault="5A0794A2" w:rsidP="5A0794A2">
            <w:pPr>
              <w:autoSpaceDE w:val="0"/>
              <w:autoSpaceDN w:val="0"/>
              <w:adjustRightInd w:val="0"/>
              <w:rPr>
                <w:rFonts w:ascii="Consolas" w:eastAsia="Consolas" w:hAnsi="Consolas" w:cs="Consolas"/>
                <w:sz w:val="20"/>
                <w:szCs w:val="20"/>
              </w:rPr>
            </w:pPr>
            <w:r w:rsidRPr="5A0794A2">
              <w:rPr>
                <w:rFonts w:ascii="Consolas" w:eastAsia="Consolas" w:hAnsi="Consolas" w:cs="Consolas"/>
                <w:sz w:val="20"/>
                <w:szCs w:val="20"/>
              </w:rPr>
              <w:t xml:space="preserve">@informationsourceid                 </w:t>
            </w:r>
          </w:p>
          <w:p w:rsidR="00CC5F96" w:rsidRPr="00D771F6" w:rsidRDefault="5A0794A2" w:rsidP="5A0794A2">
            <w:pPr>
              <w:autoSpaceDE w:val="0"/>
              <w:autoSpaceDN w:val="0"/>
              <w:adjustRightInd w:val="0"/>
              <w:rPr>
                <w:rFonts w:ascii="Consolas" w:eastAsia="Consolas" w:hAnsi="Consolas" w:cs="Consolas"/>
                <w:sz w:val="20"/>
                <w:szCs w:val="20"/>
              </w:rPr>
            </w:pPr>
            <w:r w:rsidRPr="5A0794A2">
              <w:rPr>
                <w:rFonts w:ascii="Consolas" w:eastAsia="Consolas" w:hAnsi="Consolas" w:cs="Consolas"/>
                <w:sz w:val="20"/>
                <w:szCs w:val="20"/>
              </w:rPr>
              <w:t xml:space="preserve">@addresstypeidemail               </w:t>
            </w:r>
          </w:p>
          <w:p w:rsidR="00CC5F96" w:rsidRPr="00D771F6" w:rsidRDefault="5A0794A2" w:rsidP="5A0794A2">
            <w:pPr>
              <w:autoSpaceDE w:val="0"/>
              <w:autoSpaceDN w:val="0"/>
              <w:adjustRightInd w:val="0"/>
              <w:rPr>
                <w:rFonts w:ascii="Consolas" w:eastAsia="Consolas" w:hAnsi="Consolas" w:cs="Consolas"/>
                <w:sz w:val="20"/>
                <w:szCs w:val="20"/>
              </w:rPr>
            </w:pPr>
            <w:r w:rsidRPr="5A0794A2">
              <w:rPr>
                <w:rFonts w:ascii="Consolas" w:eastAsia="Consolas" w:hAnsi="Consolas" w:cs="Consolas"/>
                <w:sz w:val="20"/>
                <w:szCs w:val="20"/>
              </w:rPr>
              <w:t>@addresstypeidmobile</w:t>
            </w:r>
          </w:p>
          <w:p w:rsidR="00CC5F96" w:rsidRPr="00D771F6" w:rsidRDefault="5A0794A2" w:rsidP="5A0794A2">
            <w:pPr>
              <w:autoSpaceDE w:val="0"/>
              <w:autoSpaceDN w:val="0"/>
              <w:adjustRightInd w:val="0"/>
              <w:rPr>
                <w:rFonts w:ascii="Consolas" w:eastAsia="Consolas" w:hAnsi="Consolas" w:cs="Consolas"/>
                <w:sz w:val="20"/>
                <w:szCs w:val="20"/>
              </w:rPr>
            </w:pPr>
            <w:r w:rsidRPr="5A0794A2">
              <w:rPr>
                <w:rFonts w:ascii="Consolas" w:eastAsia="Consolas" w:hAnsi="Consolas" w:cs="Consolas"/>
                <w:sz w:val="20"/>
                <w:szCs w:val="20"/>
              </w:rPr>
              <w:t xml:space="preserve">@addresstypeidNamad              </w:t>
            </w:r>
          </w:p>
          <w:p w:rsidR="00CC5F96" w:rsidRPr="00D771F6" w:rsidRDefault="5A0794A2" w:rsidP="5A0794A2">
            <w:pPr>
              <w:autoSpaceDE w:val="0"/>
              <w:autoSpaceDN w:val="0"/>
              <w:adjustRightInd w:val="0"/>
              <w:rPr>
                <w:rFonts w:ascii="Consolas" w:eastAsia="Consolas" w:hAnsi="Consolas" w:cs="Consolas"/>
                <w:sz w:val="20"/>
                <w:szCs w:val="20"/>
              </w:rPr>
            </w:pPr>
            <w:r w:rsidRPr="5A0794A2">
              <w:rPr>
                <w:rFonts w:ascii="Consolas" w:eastAsia="Consolas" w:hAnsi="Consolas" w:cs="Consolas"/>
                <w:sz w:val="20"/>
                <w:szCs w:val="20"/>
              </w:rPr>
              <w:t xml:space="preserve">@defaultoptincorporate            </w:t>
            </w:r>
          </w:p>
          <w:p w:rsidR="00CC5F96" w:rsidRPr="00D771F6" w:rsidRDefault="5A0794A2" w:rsidP="5A0794A2">
            <w:pPr>
              <w:autoSpaceDE w:val="0"/>
              <w:autoSpaceDN w:val="0"/>
              <w:adjustRightInd w:val="0"/>
              <w:rPr>
                <w:rFonts w:ascii="Consolas" w:eastAsia="Consolas" w:hAnsi="Consolas" w:cs="Consolas"/>
                <w:sz w:val="20"/>
                <w:szCs w:val="20"/>
              </w:rPr>
            </w:pPr>
            <w:r w:rsidRPr="5A0794A2">
              <w:rPr>
                <w:rFonts w:ascii="Consolas" w:eastAsia="Consolas" w:hAnsi="Consolas" w:cs="Consolas"/>
                <w:sz w:val="20"/>
                <w:szCs w:val="20"/>
              </w:rPr>
              <w:t xml:space="preserve">@defaultoptinleisure              </w:t>
            </w:r>
          </w:p>
          <w:p w:rsidR="00CC5F96" w:rsidRPr="00D771F6" w:rsidRDefault="5A0794A2" w:rsidP="5A0794A2">
            <w:pPr>
              <w:autoSpaceDE w:val="0"/>
              <w:autoSpaceDN w:val="0"/>
              <w:adjustRightInd w:val="0"/>
              <w:rPr>
                <w:rFonts w:ascii="Consolas" w:eastAsia="Consolas" w:hAnsi="Consolas" w:cs="Consolas"/>
                <w:sz w:val="20"/>
                <w:szCs w:val="20"/>
              </w:rPr>
            </w:pPr>
            <w:r w:rsidRPr="5A0794A2">
              <w:rPr>
                <w:rFonts w:ascii="Consolas" w:eastAsia="Consolas" w:hAnsi="Consolas" w:cs="Consolas"/>
                <w:sz w:val="20"/>
                <w:szCs w:val="20"/>
              </w:rPr>
              <w:t xml:space="preserve">@subscriptionchanneltypeidleisure </w:t>
            </w:r>
          </w:p>
          <w:p w:rsidR="00CC5F96" w:rsidRPr="00D771F6" w:rsidRDefault="5A0794A2" w:rsidP="5A0794A2">
            <w:pPr>
              <w:autoSpaceDE w:val="0"/>
              <w:autoSpaceDN w:val="0"/>
              <w:adjustRightInd w:val="0"/>
              <w:rPr>
                <w:rFonts w:ascii="Consolas" w:eastAsia="Consolas" w:hAnsi="Consolas" w:cs="Consolas"/>
                <w:color w:val="808080" w:themeColor="text1" w:themeTint="7F"/>
                <w:sz w:val="20"/>
                <w:szCs w:val="20"/>
              </w:rPr>
            </w:pPr>
            <w:r w:rsidRPr="5A0794A2">
              <w:rPr>
                <w:rFonts w:ascii="Consolas" w:eastAsia="Consolas" w:hAnsi="Consolas" w:cs="Consolas"/>
                <w:sz w:val="20"/>
                <w:szCs w:val="20"/>
              </w:rPr>
              <w:t xml:space="preserve">@subscriptionchanneltypeidcorp    </w:t>
            </w:r>
          </w:p>
          <w:p w:rsidR="00CC5F96" w:rsidRPr="00D771F6" w:rsidRDefault="00CC5F96" w:rsidP="00710471">
            <w:pPr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</w:pPr>
          </w:p>
          <w:p w:rsidR="00CC5F96" w:rsidRPr="00D771F6" w:rsidRDefault="5A0794A2" w:rsidP="5A0794A2">
            <w:pPr>
              <w:pStyle w:val="ListParagraph"/>
              <w:numPr>
                <w:ilvl w:val="0"/>
                <w:numId w:val="25"/>
              </w:numPr>
              <w:rPr>
                <w:rFonts w:asciiTheme="majorHAnsi" w:eastAsiaTheme="majorEastAsia" w:hAnsiTheme="majorHAnsi" w:cstheme="majorBidi"/>
                <w:color w:val="000000" w:themeColor="text1"/>
                <w:sz w:val="20"/>
                <w:szCs w:val="20"/>
                <w:lang w:eastAsia="en-GB"/>
              </w:rPr>
            </w:pPr>
            <w:r w:rsidRPr="5A0794A2">
              <w:rPr>
                <w:rFonts w:asciiTheme="majorHAnsi" w:eastAsiaTheme="majorEastAsia" w:hAnsiTheme="majorHAnsi" w:cstheme="majorBidi"/>
                <w:color w:val="000000" w:themeColor="text1"/>
                <w:sz w:val="20"/>
                <w:szCs w:val="20"/>
                <w:lang w:eastAsia="en-GB"/>
              </w:rPr>
              <w:t>If any of the above reference variables are null, insert log message into log table with the relevant userid, logsource, log message, ‘ERROR’ and ‘Invalid Lookup’</w:t>
            </w:r>
          </w:p>
          <w:p w:rsidR="00CC5F96" w:rsidRPr="00D771F6" w:rsidRDefault="00CC5F96" w:rsidP="00C71B92">
            <w:pPr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</w:pPr>
          </w:p>
          <w:p w:rsidR="00CC5F96" w:rsidRPr="00D771F6" w:rsidRDefault="00CC5F96" w:rsidP="00C71B92">
            <w:pPr>
              <w:rPr>
                <w:rFonts w:asciiTheme="majorHAnsi" w:eastAsia="Times New Roman" w:hAnsiTheme="majorHAnsi" w:cstheme="majorHAnsi"/>
                <w:color w:val="000000" w:themeColor="text1"/>
                <w:sz w:val="20"/>
                <w:szCs w:val="20"/>
                <w:lang w:eastAsia="en-GB"/>
              </w:rPr>
            </w:pPr>
          </w:p>
        </w:tc>
      </w:tr>
      <w:tr w:rsidR="00CC5F96" w:rsidRPr="008968C1" w:rsidTr="5A0794A2">
        <w:trPr>
          <w:cantSplit/>
          <w:trHeight w:val="300"/>
        </w:trPr>
        <w:tc>
          <w:tcPr>
            <w:tcW w:w="633" w:type="dxa"/>
          </w:tcPr>
          <w:p w:rsidR="00CC5F96" w:rsidRPr="003359A8" w:rsidRDefault="5A0794A2" w:rsidP="5A0794A2">
            <w:pPr>
              <w:rPr>
                <w:rFonts w:asciiTheme="majorHAnsi" w:eastAsiaTheme="majorEastAsia" w:hAnsiTheme="majorHAnsi" w:cstheme="majorBidi"/>
                <w:color w:val="000000" w:themeColor="text1"/>
                <w:sz w:val="18"/>
                <w:szCs w:val="18"/>
                <w:lang w:eastAsia="en-GB"/>
              </w:rPr>
            </w:pPr>
            <w:r w:rsidRPr="5A0794A2">
              <w:rPr>
                <w:rFonts w:asciiTheme="majorHAnsi" w:eastAsiaTheme="majorEastAsia" w:hAnsiTheme="majorHAnsi" w:cstheme="majorBidi"/>
                <w:color w:val="000000" w:themeColor="text1"/>
                <w:sz w:val="18"/>
                <w:szCs w:val="18"/>
                <w:lang w:eastAsia="en-GB"/>
              </w:rPr>
              <w:t>006</w:t>
            </w:r>
          </w:p>
        </w:tc>
        <w:tc>
          <w:tcPr>
            <w:tcW w:w="4604" w:type="dxa"/>
            <w:vMerge/>
          </w:tcPr>
          <w:p w:rsidR="00CC5F96" w:rsidRPr="003359A8" w:rsidRDefault="00CC5F96" w:rsidP="00460616">
            <w:pPr>
              <w:rPr>
                <w:sz w:val="18"/>
              </w:rPr>
            </w:pPr>
          </w:p>
        </w:tc>
        <w:tc>
          <w:tcPr>
            <w:tcW w:w="5885" w:type="dxa"/>
          </w:tcPr>
          <w:p w:rsidR="00CC5F96" w:rsidRPr="00D771F6" w:rsidRDefault="5A0794A2" w:rsidP="5A0794A2">
            <w:pPr>
              <w:pStyle w:val="NormalIndent"/>
              <w:ind w:left="0"/>
              <w:rPr>
                <w:rFonts w:asciiTheme="majorHAnsi" w:eastAsiaTheme="majorEastAsia" w:hAnsiTheme="majorHAnsi" w:cstheme="majorBidi"/>
                <w:color w:val="000000" w:themeColor="text1"/>
                <w:sz w:val="20"/>
                <w:lang w:val="en-GB" w:eastAsia="en-GB"/>
              </w:rPr>
            </w:pPr>
            <w:r w:rsidRPr="5A0794A2">
              <w:rPr>
                <w:rFonts w:asciiTheme="majorHAnsi" w:eastAsiaTheme="majorEastAsia" w:hAnsiTheme="majorHAnsi" w:cstheme="majorBidi"/>
                <w:color w:val="000000" w:themeColor="text1"/>
                <w:sz w:val="20"/>
                <w:lang w:val="en-GB" w:eastAsia="en-GB"/>
              </w:rPr>
              <w:t xml:space="preserve">Pulls all data from pre-processing table for those records that are eligible for processing.  </w:t>
            </w:r>
          </w:p>
          <w:p w:rsidR="00CC5F96" w:rsidRPr="00D771F6" w:rsidRDefault="00CC5F96" w:rsidP="00D14DC1">
            <w:pPr>
              <w:pStyle w:val="NormalIndent"/>
              <w:ind w:left="0"/>
              <w:rPr>
                <w:rFonts w:asciiTheme="majorHAnsi" w:hAnsiTheme="majorHAnsi" w:cstheme="majorHAnsi"/>
                <w:color w:val="000000" w:themeColor="text1"/>
                <w:sz w:val="20"/>
                <w:lang w:val="en-GB" w:eastAsia="en-GB"/>
              </w:rPr>
            </w:pPr>
          </w:p>
          <w:p w:rsidR="00CC5F96" w:rsidRPr="00D771F6" w:rsidRDefault="5A0794A2" w:rsidP="5A0794A2">
            <w:pPr>
              <w:pStyle w:val="NormalIndent"/>
              <w:ind w:left="0"/>
              <w:rPr>
                <w:rFonts w:asciiTheme="majorHAnsi" w:eastAsiaTheme="majorEastAsia" w:hAnsiTheme="majorHAnsi" w:cstheme="majorBidi"/>
                <w:color w:val="000000" w:themeColor="text1"/>
                <w:sz w:val="20"/>
                <w:lang w:val="en-GB" w:eastAsia="en-GB"/>
              </w:rPr>
            </w:pPr>
            <w:r w:rsidRPr="5A0794A2">
              <w:rPr>
                <w:rFonts w:asciiTheme="majorHAnsi" w:eastAsiaTheme="majorEastAsia" w:hAnsiTheme="majorHAnsi" w:cstheme="majorBidi"/>
                <w:color w:val="000000" w:themeColor="text1"/>
                <w:sz w:val="20"/>
                <w:lang w:val="en-GB" w:eastAsia="en-GB"/>
              </w:rPr>
              <w:t xml:space="preserve">ProcessingID = the days processing id and TCScustomer id is not null  </w:t>
            </w:r>
          </w:p>
          <w:p w:rsidR="00CC5F96" w:rsidRPr="00D771F6" w:rsidRDefault="00CC5F96" w:rsidP="00D14DC1">
            <w:pPr>
              <w:pStyle w:val="NormalIndent"/>
              <w:ind w:left="0"/>
              <w:rPr>
                <w:rFonts w:asciiTheme="majorHAnsi" w:hAnsiTheme="majorHAnsi" w:cstheme="majorHAnsi"/>
                <w:color w:val="000000" w:themeColor="text1"/>
                <w:sz w:val="20"/>
                <w:lang w:val="en-GB" w:eastAsia="en-GB"/>
              </w:rPr>
            </w:pPr>
          </w:p>
        </w:tc>
      </w:tr>
      <w:tr w:rsidR="00CC5F96" w:rsidRPr="008968C1" w:rsidTr="5A0794A2">
        <w:trPr>
          <w:cantSplit/>
          <w:trHeight w:val="300"/>
        </w:trPr>
        <w:tc>
          <w:tcPr>
            <w:tcW w:w="633" w:type="dxa"/>
          </w:tcPr>
          <w:p w:rsidR="00CC5F96" w:rsidRPr="003359A8" w:rsidRDefault="5A0794A2" w:rsidP="5A0794A2">
            <w:pPr>
              <w:rPr>
                <w:rFonts w:asciiTheme="majorHAnsi" w:eastAsiaTheme="majorEastAsia" w:hAnsiTheme="majorHAnsi" w:cstheme="majorBidi"/>
                <w:color w:val="000000" w:themeColor="text1"/>
                <w:sz w:val="18"/>
                <w:szCs w:val="18"/>
                <w:lang w:eastAsia="en-GB"/>
              </w:rPr>
            </w:pPr>
            <w:r w:rsidRPr="5A0794A2">
              <w:rPr>
                <w:rFonts w:asciiTheme="majorHAnsi" w:eastAsiaTheme="majorEastAsia" w:hAnsiTheme="majorHAnsi" w:cstheme="majorBidi"/>
                <w:color w:val="000000" w:themeColor="text1"/>
                <w:sz w:val="18"/>
                <w:szCs w:val="18"/>
                <w:lang w:eastAsia="en-GB"/>
              </w:rPr>
              <w:t>007</w:t>
            </w:r>
          </w:p>
        </w:tc>
        <w:tc>
          <w:tcPr>
            <w:tcW w:w="4604" w:type="dxa"/>
            <w:vMerge/>
          </w:tcPr>
          <w:p w:rsidR="00CC5F96" w:rsidRPr="003359A8" w:rsidRDefault="00CC5F96" w:rsidP="00460616">
            <w:pPr>
              <w:rPr>
                <w:sz w:val="18"/>
              </w:rPr>
            </w:pPr>
          </w:p>
        </w:tc>
        <w:tc>
          <w:tcPr>
            <w:tcW w:w="5885" w:type="dxa"/>
          </w:tcPr>
          <w:p w:rsidR="00CC5F96" w:rsidRPr="00D771F6" w:rsidRDefault="5A0794A2" w:rsidP="5A0794A2">
            <w:pPr>
              <w:pStyle w:val="NormalIndent"/>
              <w:ind w:left="0"/>
              <w:rPr>
                <w:rFonts w:asciiTheme="majorHAnsi" w:eastAsiaTheme="majorEastAsia" w:hAnsiTheme="majorHAnsi" w:cstheme="majorBidi"/>
                <w:color w:val="000000" w:themeColor="text1"/>
                <w:sz w:val="20"/>
                <w:lang w:val="en-GB" w:eastAsia="en-GB"/>
              </w:rPr>
            </w:pPr>
            <w:r w:rsidRPr="5A0794A2">
              <w:rPr>
                <w:rFonts w:asciiTheme="majorHAnsi" w:eastAsiaTheme="majorEastAsia" w:hAnsiTheme="majorHAnsi" w:cstheme="majorBidi"/>
                <w:color w:val="000000" w:themeColor="text1"/>
                <w:sz w:val="20"/>
                <w:lang w:val="en-GB" w:eastAsia="en-GB"/>
              </w:rPr>
              <w:t>TSCCustomer ID is matched to the KeyMapping table to identify whether the database has received that record before based on TCSCustomerID (Source ID)</w:t>
            </w:r>
          </w:p>
          <w:p w:rsidR="00CC5F96" w:rsidRPr="00D771F6" w:rsidRDefault="00CC5F96" w:rsidP="00D14DC1">
            <w:pPr>
              <w:pStyle w:val="NormalIndent"/>
              <w:ind w:left="0"/>
              <w:rPr>
                <w:rFonts w:asciiTheme="majorHAnsi" w:hAnsiTheme="majorHAnsi" w:cstheme="majorHAnsi"/>
                <w:color w:val="000000" w:themeColor="text1"/>
                <w:sz w:val="20"/>
                <w:lang w:val="en-GB" w:eastAsia="en-GB"/>
              </w:rPr>
            </w:pPr>
          </w:p>
        </w:tc>
      </w:tr>
      <w:tr w:rsidR="00CC5F96" w:rsidRPr="008968C1" w:rsidTr="5A0794A2">
        <w:trPr>
          <w:cantSplit/>
          <w:trHeight w:val="300"/>
        </w:trPr>
        <w:tc>
          <w:tcPr>
            <w:tcW w:w="633" w:type="dxa"/>
          </w:tcPr>
          <w:p w:rsidR="00CC5F96" w:rsidRPr="003359A8" w:rsidRDefault="5A0794A2" w:rsidP="5A0794A2">
            <w:pPr>
              <w:rPr>
                <w:rFonts w:asciiTheme="majorHAnsi" w:eastAsiaTheme="majorEastAsia" w:hAnsiTheme="majorHAnsi" w:cstheme="majorBidi"/>
                <w:color w:val="000000" w:themeColor="text1"/>
                <w:sz w:val="18"/>
                <w:szCs w:val="18"/>
                <w:lang w:eastAsia="en-GB"/>
              </w:rPr>
            </w:pPr>
            <w:r w:rsidRPr="5A0794A2">
              <w:rPr>
                <w:rFonts w:asciiTheme="majorHAnsi" w:eastAsiaTheme="majorEastAsia" w:hAnsiTheme="majorHAnsi" w:cstheme="majorBidi"/>
                <w:color w:val="000000" w:themeColor="text1"/>
                <w:sz w:val="18"/>
                <w:szCs w:val="18"/>
                <w:lang w:eastAsia="en-GB"/>
              </w:rPr>
              <w:t>008</w:t>
            </w:r>
          </w:p>
        </w:tc>
        <w:tc>
          <w:tcPr>
            <w:tcW w:w="4604" w:type="dxa"/>
            <w:vMerge/>
          </w:tcPr>
          <w:p w:rsidR="00CC5F96" w:rsidRPr="003359A8" w:rsidRDefault="00CC5F96" w:rsidP="00460616">
            <w:pPr>
              <w:rPr>
                <w:sz w:val="18"/>
              </w:rPr>
            </w:pPr>
          </w:p>
        </w:tc>
        <w:tc>
          <w:tcPr>
            <w:tcW w:w="5885" w:type="dxa"/>
          </w:tcPr>
          <w:p w:rsidR="00CC5F96" w:rsidRPr="00D771F6" w:rsidRDefault="5A0794A2" w:rsidP="5A0794A2">
            <w:pPr>
              <w:pStyle w:val="NormalIndent"/>
              <w:numPr>
                <w:ilvl w:val="0"/>
                <w:numId w:val="32"/>
              </w:numPr>
              <w:rPr>
                <w:rFonts w:asciiTheme="majorHAnsi" w:eastAsiaTheme="majorEastAsia" w:hAnsiTheme="majorHAnsi" w:cstheme="majorBidi"/>
                <w:color w:val="000000" w:themeColor="text1"/>
                <w:sz w:val="20"/>
                <w:lang w:val="en-GB" w:eastAsia="en-GB"/>
              </w:rPr>
            </w:pPr>
            <w:r w:rsidRPr="5A0794A2">
              <w:rPr>
                <w:rFonts w:asciiTheme="majorHAnsi" w:eastAsiaTheme="majorEastAsia" w:hAnsiTheme="majorHAnsi" w:cstheme="majorBidi"/>
                <w:color w:val="000000" w:themeColor="text1"/>
                <w:sz w:val="20"/>
                <w:lang w:val="en-GB" w:eastAsia="en-GB"/>
              </w:rPr>
              <w:t>If the record has not been received before (based on TCSCustomerID) the process will match the incoming mobile, email or namad key to the ElectronicAddress table [address] field to return a CustomerID (ensuring all values are valid by referencing the Parsed fields)</w:t>
            </w:r>
          </w:p>
          <w:p w:rsidR="00CC5F96" w:rsidRPr="00D771F6" w:rsidRDefault="00CC5F96" w:rsidP="00D14DC1">
            <w:pPr>
              <w:pStyle w:val="NormalIndent"/>
              <w:ind w:left="0"/>
              <w:rPr>
                <w:rFonts w:asciiTheme="majorHAnsi" w:hAnsiTheme="majorHAnsi" w:cstheme="majorHAnsi"/>
                <w:color w:val="000000" w:themeColor="text1"/>
                <w:sz w:val="20"/>
                <w:lang w:val="en-GB" w:eastAsia="en-GB"/>
              </w:rPr>
            </w:pPr>
          </w:p>
          <w:p w:rsidR="00CC5F96" w:rsidRPr="00D771F6" w:rsidRDefault="5A0794A2" w:rsidP="5A0794A2">
            <w:pPr>
              <w:pStyle w:val="NormalIndent"/>
              <w:numPr>
                <w:ilvl w:val="0"/>
                <w:numId w:val="33"/>
              </w:numPr>
              <w:rPr>
                <w:rFonts w:asciiTheme="majorHAnsi" w:eastAsiaTheme="majorEastAsia" w:hAnsiTheme="majorHAnsi" w:cstheme="majorBidi"/>
                <w:color w:val="000000" w:themeColor="text1"/>
                <w:sz w:val="20"/>
                <w:lang w:val="en-GB" w:eastAsia="en-GB"/>
              </w:rPr>
            </w:pPr>
            <w:r w:rsidRPr="5A0794A2">
              <w:rPr>
                <w:rFonts w:asciiTheme="majorHAnsi" w:eastAsiaTheme="majorEastAsia" w:hAnsiTheme="majorHAnsi" w:cstheme="majorBidi"/>
                <w:color w:val="000000" w:themeColor="text1"/>
                <w:sz w:val="20"/>
                <w:lang w:val="en-GB" w:eastAsia="en-GB"/>
              </w:rPr>
              <w:t xml:space="preserve">Only return the primary mobile value if customerID matches.  </w:t>
            </w:r>
          </w:p>
          <w:p w:rsidR="00CC5F96" w:rsidRPr="00D771F6" w:rsidRDefault="00CC5F96" w:rsidP="009D796A">
            <w:pPr>
              <w:pStyle w:val="NormalIndent"/>
              <w:rPr>
                <w:rFonts w:asciiTheme="majorHAnsi" w:hAnsiTheme="majorHAnsi" w:cstheme="majorHAnsi"/>
                <w:color w:val="000000" w:themeColor="text1"/>
                <w:sz w:val="20"/>
                <w:lang w:val="en-GB" w:eastAsia="en-GB"/>
              </w:rPr>
            </w:pPr>
          </w:p>
          <w:p w:rsidR="00CC5F96" w:rsidRPr="00D771F6" w:rsidRDefault="5A0794A2" w:rsidP="5A0794A2">
            <w:pPr>
              <w:pStyle w:val="NormalIndent"/>
              <w:numPr>
                <w:ilvl w:val="0"/>
                <w:numId w:val="32"/>
              </w:numPr>
              <w:rPr>
                <w:rFonts w:asciiTheme="majorHAnsi" w:eastAsiaTheme="majorEastAsia" w:hAnsiTheme="majorHAnsi" w:cstheme="majorBidi"/>
                <w:color w:val="000000" w:themeColor="text1"/>
                <w:sz w:val="20"/>
                <w:lang w:val="en-GB" w:eastAsia="en-GB"/>
              </w:rPr>
            </w:pPr>
            <w:r w:rsidRPr="5A0794A2">
              <w:rPr>
                <w:rFonts w:asciiTheme="majorHAnsi" w:eastAsiaTheme="majorEastAsia" w:hAnsiTheme="majorHAnsi" w:cstheme="majorBidi"/>
                <w:color w:val="000000" w:themeColor="text1"/>
                <w:sz w:val="20"/>
                <w:lang w:val="en-GB" w:eastAsia="en-GB"/>
              </w:rPr>
              <w:t xml:space="preserve">Match inbound prospect to ElectronicAddress table on mobile, email or namad key.  This step should not be performed on customerID because the inbound data is a prospect </w:t>
            </w:r>
          </w:p>
          <w:p w:rsidR="00CC5F96" w:rsidRPr="00D771F6" w:rsidRDefault="00CC5F96" w:rsidP="00290EA6">
            <w:pPr>
              <w:pStyle w:val="NormalIndent"/>
              <w:rPr>
                <w:rFonts w:asciiTheme="majorHAnsi" w:hAnsiTheme="majorHAnsi" w:cstheme="majorHAnsi"/>
                <w:color w:val="000000" w:themeColor="text1"/>
                <w:sz w:val="20"/>
                <w:lang w:val="en-GB" w:eastAsia="en-GB"/>
              </w:rPr>
            </w:pPr>
          </w:p>
          <w:p w:rsidR="00CC5F96" w:rsidRPr="00D771F6" w:rsidRDefault="5A0794A2" w:rsidP="5A0794A2">
            <w:pPr>
              <w:pStyle w:val="NormalIndent"/>
              <w:rPr>
                <w:rFonts w:asciiTheme="majorHAnsi" w:eastAsiaTheme="majorEastAsia" w:hAnsiTheme="majorHAnsi" w:cstheme="majorBidi"/>
                <w:color w:val="000000" w:themeColor="text1"/>
                <w:sz w:val="20"/>
                <w:lang w:val="en-GB" w:eastAsia="en-GB"/>
              </w:rPr>
            </w:pPr>
            <w:r w:rsidRPr="5A0794A2">
              <w:rPr>
                <w:rFonts w:asciiTheme="majorHAnsi" w:eastAsiaTheme="majorEastAsia" w:hAnsiTheme="majorHAnsi" w:cstheme="majorBidi"/>
                <w:color w:val="000000" w:themeColor="text1"/>
                <w:sz w:val="20"/>
                <w:lang w:val="en-GB" w:eastAsia="en-GB"/>
              </w:rPr>
              <w:t>(prospects are kept separate from customers and the key_mapping manages the link between the two)</w:t>
            </w:r>
          </w:p>
          <w:p w:rsidR="00CC5F96" w:rsidRPr="00D771F6" w:rsidRDefault="00CC5F96" w:rsidP="00D14DC1">
            <w:pPr>
              <w:pStyle w:val="NormalIndent"/>
              <w:ind w:left="0"/>
              <w:rPr>
                <w:rFonts w:asciiTheme="majorHAnsi" w:hAnsiTheme="majorHAnsi" w:cstheme="majorHAnsi"/>
                <w:color w:val="000000" w:themeColor="text1"/>
                <w:sz w:val="20"/>
                <w:lang w:val="en-GB" w:eastAsia="en-GB"/>
              </w:rPr>
            </w:pPr>
          </w:p>
          <w:p w:rsidR="00CC5F96" w:rsidRPr="00D771F6" w:rsidRDefault="00CC5F96" w:rsidP="00D14DC1">
            <w:pPr>
              <w:pStyle w:val="NormalIndent"/>
              <w:ind w:left="0"/>
              <w:rPr>
                <w:rFonts w:asciiTheme="majorHAnsi" w:hAnsiTheme="majorHAnsi" w:cstheme="majorHAnsi"/>
                <w:color w:val="000000" w:themeColor="text1"/>
                <w:sz w:val="20"/>
                <w:lang w:val="en-GB" w:eastAsia="en-GB"/>
              </w:rPr>
            </w:pPr>
          </w:p>
        </w:tc>
      </w:tr>
      <w:tr w:rsidR="00CC5F96" w:rsidRPr="008968C1" w:rsidTr="5A0794A2">
        <w:trPr>
          <w:cantSplit/>
          <w:trHeight w:val="300"/>
        </w:trPr>
        <w:tc>
          <w:tcPr>
            <w:tcW w:w="633" w:type="dxa"/>
          </w:tcPr>
          <w:p w:rsidR="00CC5F96" w:rsidRPr="003359A8" w:rsidRDefault="5A0794A2" w:rsidP="5A0794A2">
            <w:pPr>
              <w:rPr>
                <w:rFonts w:asciiTheme="majorHAnsi" w:eastAsiaTheme="majorEastAsia" w:hAnsiTheme="majorHAnsi" w:cstheme="majorBidi"/>
                <w:color w:val="000000" w:themeColor="text1"/>
                <w:sz w:val="18"/>
                <w:szCs w:val="18"/>
                <w:lang w:eastAsia="en-GB"/>
              </w:rPr>
            </w:pPr>
            <w:r w:rsidRPr="5A0794A2">
              <w:rPr>
                <w:rFonts w:asciiTheme="majorHAnsi" w:eastAsiaTheme="majorEastAsia" w:hAnsiTheme="majorHAnsi" w:cstheme="majorBidi"/>
                <w:color w:val="000000" w:themeColor="text1"/>
                <w:sz w:val="18"/>
                <w:szCs w:val="18"/>
                <w:lang w:eastAsia="en-GB"/>
              </w:rPr>
              <w:t>009</w:t>
            </w:r>
          </w:p>
        </w:tc>
        <w:tc>
          <w:tcPr>
            <w:tcW w:w="4604" w:type="dxa"/>
            <w:vMerge/>
          </w:tcPr>
          <w:p w:rsidR="00CC5F96" w:rsidRPr="003359A8" w:rsidRDefault="00CC5F96" w:rsidP="00460616">
            <w:pPr>
              <w:rPr>
                <w:sz w:val="18"/>
              </w:rPr>
            </w:pPr>
          </w:p>
        </w:tc>
        <w:tc>
          <w:tcPr>
            <w:tcW w:w="5885" w:type="dxa"/>
          </w:tcPr>
          <w:p w:rsidR="00CC5F96" w:rsidRPr="00D771F6" w:rsidRDefault="5A0794A2" w:rsidP="5A0794A2">
            <w:pPr>
              <w:pStyle w:val="NormalIndent"/>
              <w:ind w:left="0"/>
              <w:rPr>
                <w:rFonts w:asciiTheme="majorHAnsi" w:eastAsiaTheme="majorEastAsia" w:hAnsiTheme="majorHAnsi" w:cstheme="majorBidi"/>
                <w:color w:val="000000" w:themeColor="text1"/>
                <w:sz w:val="20"/>
                <w:lang w:val="en-GB" w:eastAsia="en-GB"/>
              </w:rPr>
            </w:pPr>
            <w:r w:rsidRPr="5A0794A2">
              <w:rPr>
                <w:rFonts w:asciiTheme="majorHAnsi" w:eastAsiaTheme="majorEastAsia" w:hAnsiTheme="majorHAnsi" w:cstheme="majorBidi"/>
                <w:color w:val="000000" w:themeColor="text1"/>
                <w:sz w:val="20"/>
                <w:lang w:val="en-GB" w:eastAsia="en-GB"/>
              </w:rPr>
              <w:t>Where TSCCustomerID matches, update the following columns;</w:t>
            </w:r>
          </w:p>
          <w:p w:rsidR="00CC5F96" w:rsidRPr="00D771F6" w:rsidRDefault="00CC5F96" w:rsidP="00D14DC1">
            <w:pPr>
              <w:pStyle w:val="NormalIndent"/>
              <w:ind w:left="0"/>
              <w:rPr>
                <w:rFonts w:asciiTheme="majorHAnsi" w:hAnsiTheme="majorHAnsi" w:cstheme="majorHAnsi"/>
                <w:color w:val="000000" w:themeColor="text1"/>
                <w:sz w:val="20"/>
                <w:lang w:val="en-GB" w:eastAsia="en-GB"/>
              </w:rPr>
            </w:pPr>
          </w:p>
          <w:p w:rsidR="00CC5F96" w:rsidRPr="00D771F6" w:rsidRDefault="5A0794A2" w:rsidP="5A0794A2">
            <w:pPr>
              <w:pStyle w:val="NormalIndent"/>
              <w:ind w:left="0"/>
              <w:rPr>
                <w:rFonts w:asciiTheme="majorHAnsi" w:eastAsiaTheme="majorEastAsia" w:hAnsiTheme="majorHAnsi" w:cstheme="majorBidi"/>
                <w:color w:val="000000" w:themeColor="text1"/>
                <w:sz w:val="20"/>
                <w:lang w:val="en-GB" w:eastAsia="en-GB"/>
              </w:rPr>
            </w:pPr>
            <w:r w:rsidRPr="5A0794A2">
              <w:rPr>
                <w:rFonts w:asciiTheme="majorHAnsi" w:eastAsiaTheme="majorEastAsia" w:hAnsiTheme="majorHAnsi" w:cstheme="majorBidi"/>
                <w:color w:val="000000" w:themeColor="text1"/>
                <w:sz w:val="20"/>
                <w:lang w:val="en-GB" w:eastAsia="en-GB"/>
              </w:rPr>
              <w:t>Saluation = title</w:t>
            </w:r>
          </w:p>
          <w:p w:rsidR="00CC5F96" w:rsidRPr="00D771F6" w:rsidRDefault="5A0794A2" w:rsidP="5A0794A2">
            <w:pPr>
              <w:pStyle w:val="NormalIndent"/>
              <w:ind w:left="0"/>
              <w:rPr>
                <w:rFonts w:asciiTheme="majorHAnsi" w:eastAsiaTheme="majorEastAsia" w:hAnsiTheme="majorHAnsi" w:cstheme="majorBidi"/>
                <w:color w:val="000000" w:themeColor="text1"/>
                <w:sz w:val="20"/>
                <w:lang w:val="en-GB" w:eastAsia="en-GB"/>
              </w:rPr>
            </w:pPr>
            <w:r w:rsidRPr="5A0794A2">
              <w:rPr>
                <w:rFonts w:asciiTheme="majorHAnsi" w:eastAsiaTheme="majorEastAsia" w:hAnsiTheme="majorHAnsi" w:cstheme="majorBidi"/>
                <w:color w:val="000000" w:themeColor="text1"/>
                <w:sz w:val="20"/>
                <w:lang w:val="en-GB" w:eastAsia="en-GB"/>
              </w:rPr>
              <w:t>Firstname = forename</w:t>
            </w:r>
          </w:p>
          <w:p w:rsidR="00CC5F96" w:rsidRPr="00D771F6" w:rsidRDefault="5A0794A2" w:rsidP="5A0794A2">
            <w:pPr>
              <w:pStyle w:val="NormalIndent"/>
              <w:ind w:left="0"/>
              <w:rPr>
                <w:rFonts w:asciiTheme="majorHAnsi" w:eastAsiaTheme="majorEastAsia" w:hAnsiTheme="majorHAnsi" w:cstheme="majorBidi"/>
                <w:color w:val="000000" w:themeColor="text1"/>
                <w:sz w:val="20"/>
                <w:lang w:val="en-GB" w:eastAsia="en-GB"/>
              </w:rPr>
            </w:pPr>
            <w:r w:rsidRPr="5A0794A2">
              <w:rPr>
                <w:rFonts w:asciiTheme="majorHAnsi" w:eastAsiaTheme="majorEastAsia" w:hAnsiTheme="majorHAnsi" w:cstheme="majorBidi"/>
                <w:color w:val="000000" w:themeColor="text1"/>
                <w:sz w:val="20"/>
                <w:lang w:val="en-GB" w:eastAsia="en-GB"/>
              </w:rPr>
              <w:t>Surname = surname</w:t>
            </w:r>
          </w:p>
          <w:p w:rsidR="00CC5F96" w:rsidRPr="00D771F6" w:rsidRDefault="00CC5F96" w:rsidP="00D14DC1">
            <w:pPr>
              <w:pStyle w:val="NormalIndent"/>
              <w:ind w:left="0"/>
              <w:rPr>
                <w:rFonts w:asciiTheme="majorHAnsi" w:hAnsiTheme="majorHAnsi" w:cstheme="majorHAnsi"/>
                <w:color w:val="000000" w:themeColor="text1"/>
                <w:sz w:val="20"/>
                <w:lang w:val="en-GB" w:eastAsia="en-GB"/>
              </w:rPr>
            </w:pPr>
          </w:p>
          <w:p w:rsidR="00CC5F96" w:rsidRPr="00D771F6" w:rsidRDefault="00CC5F96" w:rsidP="00D14DC1">
            <w:pPr>
              <w:pStyle w:val="NormalIndent"/>
              <w:ind w:left="0"/>
              <w:rPr>
                <w:rFonts w:asciiTheme="majorHAnsi" w:hAnsiTheme="majorHAnsi" w:cstheme="majorHAnsi"/>
                <w:color w:val="000000" w:themeColor="text1"/>
                <w:sz w:val="20"/>
                <w:lang w:val="en-GB" w:eastAsia="en-GB"/>
              </w:rPr>
            </w:pPr>
          </w:p>
        </w:tc>
      </w:tr>
      <w:tr w:rsidR="00CC5F96" w:rsidRPr="008968C1" w:rsidTr="5A0794A2">
        <w:trPr>
          <w:cantSplit/>
          <w:trHeight w:val="300"/>
        </w:trPr>
        <w:tc>
          <w:tcPr>
            <w:tcW w:w="633" w:type="dxa"/>
          </w:tcPr>
          <w:p w:rsidR="00CC5F96" w:rsidRPr="003359A8" w:rsidRDefault="5A0794A2" w:rsidP="5A0794A2">
            <w:pPr>
              <w:rPr>
                <w:rFonts w:asciiTheme="majorHAnsi" w:eastAsiaTheme="majorEastAsia" w:hAnsiTheme="majorHAnsi" w:cstheme="majorBidi"/>
                <w:color w:val="000000" w:themeColor="text1"/>
                <w:sz w:val="18"/>
                <w:szCs w:val="18"/>
                <w:lang w:eastAsia="en-GB"/>
              </w:rPr>
            </w:pPr>
            <w:r w:rsidRPr="5A0794A2">
              <w:rPr>
                <w:rFonts w:asciiTheme="majorHAnsi" w:eastAsiaTheme="majorEastAsia" w:hAnsiTheme="majorHAnsi" w:cstheme="majorBidi"/>
                <w:color w:val="000000" w:themeColor="text1"/>
                <w:sz w:val="18"/>
                <w:szCs w:val="18"/>
                <w:lang w:eastAsia="en-GB"/>
              </w:rPr>
              <w:t>010</w:t>
            </w:r>
          </w:p>
        </w:tc>
        <w:tc>
          <w:tcPr>
            <w:tcW w:w="4604" w:type="dxa"/>
            <w:vMerge/>
          </w:tcPr>
          <w:p w:rsidR="00CC5F96" w:rsidRPr="003359A8" w:rsidRDefault="00CC5F96" w:rsidP="00460616">
            <w:pPr>
              <w:rPr>
                <w:sz w:val="18"/>
              </w:rPr>
            </w:pPr>
          </w:p>
        </w:tc>
        <w:tc>
          <w:tcPr>
            <w:tcW w:w="5885" w:type="dxa"/>
          </w:tcPr>
          <w:p w:rsidR="00CC5F96" w:rsidRPr="00D771F6" w:rsidRDefault="5A0794A2" w:rsidP="5A0794A2">
            <w:pPr>
              <w:pStyle w:val="NormalIndent"/>
              <w:ind w:left="0"/>
              <w:rPr>
                <w:rFonts w:asciiTheme="majorHAnsi" w:eastAsiaTheme="majorEastAsia" w:hAnsiTheme="majorHAnsi" w:cstheme="majorBidi"/>
                <w:color w:val="000000" w:themeColor="text1"/>
                <w:sz w:val="20"/>
                <w:lang w:val="en-GB" w:eastAsia="en-GB"/>
              </w:rPr>
            </w:pPr>
            <w:r w:rsidRPr="5A0794A2">
              <w:rPr>
                <w:rFonts w:asciiTheme="majorHAnsi" w:eastAsiaTheme="majorEastAsia" w:hAnsiTheme="majorHAnsi" w:cstheme="majorBidi"/>
                <w:color w:val="000000" w:themeColor="text1"/>
                <w:sz w:val="20"/>
                <w:lang w:val="en-GB" w:eastAsia="en-GB"/>
              </w:rPr>
              <w:t>Update ElectronicAddress table where mobile, email  or Namad is different to the primary mobile, email Namad values for auditing.</w:t>
            </w:r>
          </w:p>
          <w:p w:rsidR="00CC5F96" w:rsidRPr="00D771F6" w:rsidRDefault="00CC5F96" w:rsidP="00D14DC1">
            <w:pPr>
              <w:pStyle w:val="NormalIndent"/>
              <w:ind w:left="0"/>
              <w:rPr>
                <w:rFonts w:asciiTheme="majorHAnsi" w:hAnsiTheme="majorHAnsi" w:cstheme="majorHAnsi"/>
                <w:color w:val="000000" w:themeColor="text1"/>
                <w:sz w:val="20"/>
                <w:lang w:val="en-GB" w:eastAsia="en-GB"/>
              </w:rPr>
            </w:pPr>
          </w:p>
        </w:tc>
      </w:tr>
      <w:tr w:rsidR="00CC5F96" w:rsidRPr="008968C1" w:rsidTr="5A0794A2">
        <w:trPr>
          <w:cantSplit/>
          <w:trHeight w:val="300"/>
        </w:trPr>
        <w:tc>
          <w:tcPr>
            <w:tcW w:w="633" w:type="dxa"/>
          </w:tcPr>
          <w:p w:rsidR="00CC5F96" w:rsidRPr="003359A8" w:rsidRDefault="5A0794A2" w:rsidP="5A0794A2">
            <w:pPr>
              <w:rPr>
                <w:rFonts w:asciiTheme="majorHAnsi" w:eastAsiaTheme="majorEastAsia" w:hAnsiTheme="majorHAnsi" w:cstheme="majorBidi"/>
                <w:color w:val="000000" w:themeColor="text1"/>
                <w:sz w:val="18"/>
                <w:szCs w:val="18"/>
                <w:lang w:eastAsia="en-GB"/>
              </w:rPr>
            </w:pPr>
            <w:r w:rsidRPr="5A0794A2">
              <w:rPr>
                <w:rFonts w:asciiTheme="majorHAnsi" w:eastAsiaTheme="majorEastAsia" w:hAnsiTheme="majorHAnsi" w:cstheme="majorBidi"/>
                <w:color w:val="000000" w:themeColor="text1"/>
                <w:sz w:val="18"/>
                <w:szCs w:val="18"/>
                <w:lang w:eastAsia="en-GB"/>
              </w:rPr>
              <w:t>011</w:t>
            </w:r>
          </w:p>
        </w:tc>
        <w:tc>
          <w:tcPr>
            <w:tcW w:w="4604" w:type="dxa"/>
            <w:vMerge/>
          </w:tcPr>
          <w:p w:rsidR="00CC5F96" w:rsidRPr="003359A8" w:rsidRDefault="00CC5F96" w:rsidP="00460616">
            <w:pPr>
              <w:rPr>
                <w:sz w:val="18"/>
              </w:rPr>
            </w:pPr>
          </w:p>
        </w:tc>
        <w:tc>
          <w:tcPr>
            <w:tcW w:w="5885" w:type="dxa"/>
          </w:tcPr>
          <w:p w:rsidR="00CC5F96" w:rsidRPr="00D771F6" w:rsidRDefault="5A0794A2" w:rsidP="5A0794A2">
            <w:pPr>
              <w:pStyle w:val="NormalIndent"/>
              <w:numPr>
                <w:ilvl w:val="0"/>
                <w:numId w:val="34"/>
              </w:numPr>
              <w:rPr>
                <w:rFonts w:asciiTheme="majorHAnsi" w:eastAsiaTheme="majorEastAsia" w:hAnsiTheme="majorHAnsi" w:cstheme="majorBidi"/>
                <w:color w:val="000000" w:themeColor="text1"/>
                <w:sz w:val="20"/>
                <w:lang w:val="en-GB" w:eastAsia="en-GB"/>
              </w:rPr>
            </w:pPr>
            <w:r w:rsidRPr="5A0794A2">
              <w:rPr>
                <w:rFonts w:asciiTheme="majorHAnsi" w:eastAsiaTheme="majorEastAsia" w:hAnsiTheme="majorHAnsi" w:cstheme="majorBidi"/>
                <w:color w:val="000000" w:themeColor="text1"/>
                <w:sz w:val="20"/>
                <w:lang w:val="en-GB" w:eastAsia="en-GB"/>
              </w:rPr>
              <w:t>Where the inbound record does not match to an existing record, the process will insert a new record in the STG_Customer table</w:t>
            </w:r>
          </w:p>
          <w:p w:rsidR="00CC5F96" w:rsidRPr="00D771F6" w:rsidRDefault="5A0794A2" w:rsidP="5A0794A2">
            <w:pPr>
              <w:pStyle w:val="NormalIndent"/>
              <w:numPr>
                <w:ilvl w:val="0"/>
                <w:numId w:val="34"/>
              </w:numPr>
              <w:rPr>
                <w:rFonts w:asciiTheme="majorHAnsi" w:eastAsiaTheme="majorEastAsia" w:hAnsiTheme="majorHAnsi" w:cstheme="majorBidi"/>
                <w:color w:val="000000" w:themeColor="text1"/>
                <w:sz w:val="20"/>
                <w:lang w:val="en-GB" w:eastAsia="en-GB"/>
              </w:rPr>
            </w:pPr>
            <w:r w:rsidRPr="5A0794A2">
              <w:rPr>
                <w:rFonts w:asciiTheme="majorHAnsi" w:eastAsiaTheme="majorEastAsia" w:hAnsiTheme="majorHAnsi" w:cstheme="majorBidi"/>
                <w:color w:val="000000" w:themeColor="text1"/>
                <w:sz w:val="20"/>
                <w:lang w:val="en-GB" w:eastAsia="en-GB"/>
              </w:rPr>
              <w:t>Insert records into ElectronicMapping table</w:t>
            </w:r>
          </w:p>
          <w:p w:rsidR="00CC5F96" w:rsidRPr="00D771F6" w:rsidRDefault="00CC5F96" w:rsidP="00D14DC1">
            <w:pPr>
              <w:pStyle w:val="NormalIndent"/>
              <w:ind w:left="0"/>
              <w:rPr>
                <w:rFonts w:asciiTheme="majorHAnsi" w:hAnsiTheme="majorHAnsi" w:cstheme="majorHAnsi"/>
                <w:color w:val="000000" w:themeColor="text1"/>
                <w:sz w:val="20"/>
                <w:lang w:val="en-GB" w:eastAsia="en-GB"/>
              </w:rPr>
            </w:pPr>
          </w:p>
        </w:tc>
      </w:tr>
      <w:tr w:rsidR="00B45403" w:rsidRPr="008968C1" w:rsidTr="5A0794A2">
        <w:trPr>
          <w:cantSplit/>
          <w:trHeight w:val="300"/>
        </w:trPr>
        <w:tc>
          <w:tcPr>
            <w:tcW w:w="633" w:type="dxa"/>
          </w:tcPr>
          <w:p w:rsidR="00B45403" w:rsidRPr="003359A8" w:rsidRDefault="5A0794A2" w:rsidP="5A0794A2">
            <w:pPr>
              <w:rPr>
                <w:rFonts w:asciiTheme="majorHAnsi" w:eastAsiaTheme="majorEastAsia" w:hAnsiTheme="majorHAnsi" w:cstheme="majorBidi"/>
                <w:color w:val="000000" w:themeColor="text1"/>
                <w:sz w:val="18"/>
                <w:szCs w:val="18"/>
                <w:lang w:eastAsia="en-GB"/>
              </w:rPr>
            </w:pPr>
            <w:r w:rsidRPr="5A0794A2">
              <w:rPr>
                <w:rFonts w:asciiTheme="majorHAnsi" w:eastAsiaTheme="majorEastAsia" w:hAnsiTheme="majorHAnsi" w:cstheme="majorBidi"/>
                <w:color w:val="000000" w:themeColor="text1"/>
                <w:sz w:val="18"/>
                <w:szCs w:val="18"/>
                <w:lang w:eastAsia="en-GB"/>
              </w:rPr>
              <w:t>012</w:t>
            </w:r>
          </w:p>
        </w:tc>
        <w:tc>
          <w:tcPr>
            <w:tcW w:w="4604" w:type="dxa"/>
          </w:tcPr>
          <w:p w:rsidR="00030526" w:rsidRDefault="5A0794A2" w:rsidP="5A0794A2">
            <w:pPr>
              <w:autoSpaceDE w:val="0"/>
              <w:autoSpaceDN w:val="0"/>
              <w:adjustRightInd w:val="0"/>
              <w:rPr>
                <w:rFonts w:ascii="Consolas" w:eastAsia="Consolas" w:hAnsi="Consolas" w:cs="Consolas"/>
                <w:color w:val="808080" w:themeColor="text1" w:themeTint="7F"/>
                <w:sz w:val="19"/>
                <w:szCs w:val="19"/>
              </w:rPr>
            </w:pPr>
            <w:r w:rsidRPr="5A0794A2">
              <w:rPr>
                <w:rFonts w:ascii="Consolas" w:eastAsia="Consolas" w:hAnsi="Consolas" w:cs="Consolas"/>
                <w:sz w:val="19"/>
                <w:szCs w:val="19"/>
              </w:rPr>
              <w:t>[Staging]</w:t>
            </w:r>
            <w:r w:rsidRPr="5A0794A2">
              <w:rPr>
                <w:rFonts w:ascii="Consolas" w:eastAsia="Consolas" w:hAnsi="Consolas" w:cs="Consolas"/>
                <w:color w:val="808080" w:themeColor="text1" w:themeTint="7F"/>
                <w:sz w:val="19"/>
                <w:szCs w:val="19"/>
              </w:rPr>
              <w:t>.</w:t>
            </w:r>
          </w:p>
          <w:p w:rsidR="00B45403" w:rsidRPr="00B45403" w:rsidRDefault="5A0794A2" w:rsidP="5A0794A2">
            <w:pPr>
              <w:autoSpaceDE w:val="0"/>
              <w:autoSpaceDN w:val="0"/>
              <w:adjustRightInd w:val="0"/>
              <w:rPr>
                <w:rFonts w:ascii="Consolas" w:eastAsia="Consolas" w:hAnsi="Consolas" w:cs="Consolas"/>
                <w:sz w:val="19"/>
                <w:szCs w:val="19"/>
              </w:rPr>
            </w:pPr>
            <w:r w:rsidRPr="5A0794A2">
              <w:rPr>
                <w:rFonts w:ascii="Consolas" w:eastAsia="Consolas" w:hAnsi="Consolas" w:cs="Consolas"/>
                <w:sz w:val="19"/>
                <w:szCs w:val="19"/>
              </w:rPr>
              <w:t>[STG_CustomerSubcriptionPreference]</w:t>
            </w:r>
          </w:p>
          <w:p w:rsidR="00B45403" w:rsidRDefault="00B45403" w:rsidP="000305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030526" w:rsidRDefault="5A0794A2" w:rsidP="5A0794A2">
            <w:pPr>
              <w:autoSpaceDE w:val="0"/>
              <w:autoSpaceDN w:val="0"/>
              <w:adjustRightInd w:val="0"/>
              <w:rPr>
                <w:rFonts w:ascii="Consolas" w:eastAsia="Consolas" w:hAnsi="Consolas" w:cs="Consolas"/>
                <w:color w:val="808080" w:themeColor="text1" w:themeTint="7F"/>
                <w:sz w:val="19"/>
                <w:szCs w:val="19"/>
              </w:rPr>
            </w:pPr>
            <w:r w:rsidRPr="5A0794A2">
              <w:rPr>
                <w:rFonts w:ascii="Consolas" w:eastAsia="Consolas" w:hAnsi="Consolas" w:cs="Consolas"/>
                <w:sz w:val="19"/>
                <w:szCs w:val="19"/>
              </w:rPr>
              <w:t>[Staging]</w:t>
            </w:r>
            <w:r w:rsidRPr="5A0794A2">
              <w:rPr>
                <w:rFonts w:ascii="Consolas" w:eastAsia="Consolas" w:hAnsi="Consolas" w:cs="Consolas"/>
                <w:color w:val="808080" w:themeColor="text1" w:themeTint="7F"/>
                <w:sz w:val="19"/>
                <w:szCs w:val="19"/>
              </w:rPr>
              <w:t>.</w:t>
            </w:r>
          </w:p>
          <w:p w:rsidR="00030526" w:rsidRPr="00B45403" w:rsidRDefault="5A0794A2" w:rsidP="5A0794A2">
            <w:pPr>
              <w:autoSpaceDE w:val="0"/>
              <w:autoSpaceDN w:val="0"/>
              <w:adjustRightInd w:val="0"/>
              <w:rPr>
                <w:rFonts w:ascii="Consolas" w:eastAsia="Consolas" w:hAnsi="Consolas" w:cs="Consolas"/>
                <w:sz w:val="19"/>
                <w:szCs w:val="19"/>
              </w:rPr>
            </w:pPr>
            <w:r w:rsidRPr="5A0794A2">
              <w:rPr>
                <w:rFonts w:ascii="Consolas" w:eastAsia="Consolas" w:hAnsi="Consolas" w:cs="Consolas"/>
                <w:sz w:val="19"/>
                <w:szCs w:val="19"/>
              </w:rPr>
              <w:t>[STG_CustomerSubcriptionPreference_update]</w:t>
            </w:r>
          </w:p>
          <w:p w:rsidR="00030526" w:rsidRPr="00030526" w:rsidRDefault="00030526" w:rsidP="000305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  <w:tc>
          <w:tcPr>
            <w:tcW w:w="5885" w:type="dxa"/>
          </w:tcPr>
          <w:p w:rsidR="00B80B9B" w:rsidRPr="00D771F6" w:rsidRDefault="5A0794A2" w:rsidP="5A0794A2">
            <w:pPr>
              <w:pStyle w:val="NormalIndent"/>
              <w:ind w:left="0"/>
              <w:rPr>
                <w:rFonts w:asciiTheme="majorHAnsi" w:eastAsiaTheme="majorEastAsia" w:hAnsiTheme="majorHAnsi" w:cstheme="majorBidi"/>
                <w:color w:val="000000" w:themeColor="text1"/>
                <w:sz w:val="20"/>
                <w:lang w:val="en-GB" w:eastAsia="en-GB"/>
              </w:rPr>
            </w:pPr>
            <w:r w:rsidRPr="5A0794A2">
              <w:rPr>
                <w:rFonts w:asciiTheme="majorHAnsi" w:eastAsiaTheme="majorEastAsia" w:hAnsiTheme="majorHAnsi" w:cstheme="majorBidi"/>
                <w:color w:val="000000" w:themeColor="text1"/>
                <w:sz w:val="20"/>
                <w:lang w:val="en-GB" w:eastAsia="en-GB"/>
              </w:rPr>
              <w:t xml:space="preserve">Insert preferences information into the different reference subscription types. </w:t>
            </w:r>
          </w:p>
          <w:p w:rsidR="005D352F" w:rsidRPr="00D771F6" w:rsidRDefault="005D352F" w:rsidP="00A44547">
            <w:pPr>
              <w:pStyle w:val="NormalIndent"/>
              <w:ind w:left="0"/>
              <w:rPr>
                <w:rFonts w:asciiTheme="majorHAnsi" w:hAnsiTheme="majorHAnsi" w:cstheme="majorHAnsi"/>
                <w:color w:val="000000" w:themeColor="text1"/>
                <w:sz w:val="20"/>
                <w:lang w:val="en-GB" w:eastAsia="en-GB"/>
              </w:rPr>
            </w:pPr>
            <w:r w:rsidRPr="00D771F6">
              <w:rPr>
                <w:rFonts w:asciiTheme="majorHAnsi" w:hAnsiTheme="majorHAnsi" w:cstheme="majorHAnsi"/>
                <w:color w:val="000000" w:themeColor="text1"/>
                <w:sz w:val="20"/>
                <w:lang w:val="en-GB" w:eastAsia="en-GB"/>
              </w:rPr>
              <w:t xml:space="preserve"> </w:t>
            </w:r>
          </w:p>
          <w:p w:rsidR="00B45403" w:rsidRPr="00D771F6" w:rsidRDefault="5A0794A2" w:rsidP="5A0794A2">
            <w:pPr>
              <w:pStyle w:val="NormalIndent"/>
              <w:numPr>
                <w:ilvl w:val="0"/>
                <w:numId w:val="35"/>
              </w:numPr>
              <w:rPr>
                <w:rFonts w:asciiTheme="majorHAnsi" w:eastAsiaTheme="majorEastAsia" w:hAnsiTheme="majorHAnsi" w:cstheme="majorBidi"/>
                <w:color w:val="000000" w:themeColor="text1"/>
                <w:sz w:val="20"/>
                <w:lang w:val="en-GB" w:eastAsia="en-GB"/>
              </w:rPr>
            </w:pPr>
            <w:r w:rsidRPr="5A0794A2">
              <w:rPr>
                <w:rFonts w:asciiTheme="majorHAnsi" w:eastAsiaTheme="majorEastAsia" w:hAnsiTheme="majorHAnsi" w:cstheme="majorBidi"/>
                <w:color w:val="000000" w:themeColor="text1"/>
                <w:sz w:val="20"/>
                <w:lang w:val="en-GB" w:eastAsia="en-GB"/>
              </w:rPr>
              <w:t>Populate Subscription Type information in the reference.Subscriptiontypes table</w:t>
            </w:r>
          </w:p>
          <w:p w:rsidR="00030526" w:rsidRPr="00D771F6" w:rsidRDefault="5A0794A2" w:rsidP="5A0794A2">
            <w:pPr>
              <w:pStyle w:val="NormalIndent"/>
              <w:numPr>
                <w:ilvl w:val="0"/>
                <w:numId w:val="35"/>
              </w:numPr>
              <w:rPr>
                <w:rFonts w:asciiTheme="majorHAnsi" w:eastAsiaTheme="majorEastAsia" w:hAnsiTheme="majorHAnsi" w:cstheme="majorBidi"/>
                <w:color w:val="000000" w:themeColor="text1"/>
                <w:sz w:val="20"/>
                <w:lang w:val="en-GB" w:eastAsia="en-GB"/>
              </w:rPr>
            </w:pPr>
            <w:r w:rsidRPr="5A0794A2">
              <w:rPr>
                <w:rFonts w:asciiTheme="majorHAnsi" w:eastAsiaTheme="majorEastAsia" w:hAnsiTheme="majorHAnsi" w:cstheme="majorBidi"/>
                <w:color w:val="000000" w:themeColor="text1"/>
                <w:sz w:val="20"/>
                <w:lang w:val="en-GB" w:eastAsia="en-GB"/>
              </w:rPr>
              <w:t>Populate Channel Types information in the reference.Channeltypes table</w:t>
            </w:r>
          </w:p>
          <w:p w:rsidR="00030526" w:rsidRPr="00D771F6" w:rsidRDefault="5A0794A2" w:rsidP="5A0794A2">
            <w:pPr>
              <w:pStyle w:val="NormalIndent"/>
              <w:numPr>
                <w:ilvl w:val="0"/>
                <w:numId w:val="35"/>
              </w:numPr>
              <w:rPr>
                <w:rFonts w:asciiTheme="majorHAnsi" w:eastAsiaTheme="majorEastAsia" w:hAnsiTheme="majorHAnsi" w:cstheme="majorBidi"/>
                <w:color w:val="000000" w:themeColor="text1"/>
                <w:sz w:val="20"/>
                <w:lang w:val="en-GB" w:eastAsia="en-GB"/>
              </w:rPr>
            </w:pPr>
            <w:r w:rsidRPr="5A0794A2">
              <w:rPr>
                <w:rFonts w:asciiTheme="majorHAnsi" w:eastAsiaTheme="majorEastAsia" w:hAnsiTheme="majorHAnsi" w:cstheme="majorBidi"/>
                <w:color w:val="000000" w:themeColor="text1"/>
                <w:sz w:val="20"/>
                <w:lang w:val="en-GB" w:eastAsia="en-GB"/>
              </w:rPr>
              <w:t>Create relationship using subscription and channel types and insert the results into the reference.SubscriptionChannelType</w:t>
            </w:r>
          </w:p>
          <w:p w:rsidR="00030526" w:rsidRPr="00D771F6" w:rsidRDefault="5A0794A2" w:rsidP="5A0794A2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rPr>
                <w:rFonts w:ascii="Consolas" w:eastAsia="Consolas" w:hAnsi="Consolas" w:cs="Consolas"/>
                <w:sz w:val="20"/>
                <w:szCs w:val="20"/>
              </w:rPr>
            </w:pPr>
            <w:r w:rsidRPr="5A0794A2">
              <w:rPr>
                <w:rFonts w:asciiTheme="majorHAnsi" w:eastAsiaTheme="majorEastAsia" w:hAnsiTheme="majorHAnsi" w:cstheme="majorBidi"/>
                <w:color w:val="000000" w:themeColor="text1"/>
                <w:sz w:val="20"/>
                <w:szCs w:val="20"/>
                <w:lang w:eastAsia="en-GB"/>
              </w:rPr>
              <w:t xml:space="preserve">For each of the optin and optouts for each of the subscription channel types that are supplied via the ToC pre-processing tables, the process stores the subscriptions in the table; </w:t>
            </w:r>
            <w:r w:rsidRPr="5A0794A2">
              <w:rPr>
                <w:rFonts w:ascii="Consolas" w:eastAsia="Consolas" w:hAnsi="Consolas" w:cs="Consolas"/>
                <w:sz w:val="20"/>
                <w:szCs w:val="20"/>
              </w:rPr>
              <w:t>[Staging]</w:t>
            </w:r>
            <w:r w:rsidRPr="5A0794A2">
              <w:rPr>
                <w:rFonts w:ascii="Consolas" w:eastAsia="Consolas" w:hAnsi="Consolas" w:cs="Consolas"/>
                <w:color w:val="808080" w:themeColor="text1" w:themeTint="7F"/>
                <w:sz w:val="20"/>
                <w:szCs w:val="20"/>
              </w:rPr>
              <w:t>.</w:t>
            </w:r>
            <w:r w:rsidRPr="5A0794A2">
              <w:rPr>
                <w:rFonts w:ascii="Consolas" w:eastAsia="Consolas" w:hAnsi="Consolas" w:cs="Consolas"/>
                <w:sz w:val="20"/>
                <w:szCs w:val="20"/>
              </w:rPr>
              <w:t>[STG_CustomerSubcriptionPreference]</w:t>
            </w:r>
          </w:p>
          <w:p w:rsidR="00030526" w:rsidRPr="00D771F6" w:rsidRDefault="00030526" w:rsidP="00030526">
            <w:pPr>
              <w:pStyle w:val="NormalIndent"/>
              <w:ind w:left="720"/>
              <w:rPr>
                <w:rFonts w:asciiTheme="majorHAnsi" w:hAnsiTheme="majorHAnsi" w:cstheme="majorHAnsi"/>
                <w:color w:val="000000" w:themeColor="text1"/>
                <w:sz w:val="20"/>
                <w:lang w:val="en-GB" w:eastAsia="en-GB"/>
              </w:rPr>
            </w:pPr>
          </w:p>
          <w:p w:rsidR="00B80B9B" w:rsidRPr="00D771F6" w:rsidRDefault="00B80B9B" w:rsidP="00A44547">
            <w:pPr>
              <w:pStyle w:val="NormalIndent"/>
              <w:ind w:left="0"/>
              <w:rPr>
                <w:rFonts w:asciiTheme="majorHAnsi" w:hAnsiTheme="majorHAnsi" w:cstheme="majorHAnsi"/>
                <w:color w:val="000000" w:themeColor="text1"/>
                <w:sz w:val="20"/>
                <w:lang w:val="en-GB" w:eastAsia="en-GB"/>
              </w:rPr>
            </w:pPr>
          </w:p>
          <w:p w:rsidR="00C67667" w:rsidRPr="00D771F6" w:rsidRDefault="00C67667" w:rsidP="00A44547">
            <w:pPr>
              <w:pStyle w:val="NormalIndent"/>
              <w:ind w:left="0"/>
              <w:rPr>
                <w:rFonts w:asciiTheme="majorHAnsi" w:hAnsiTheme="majorHAnsi" w:cstheme="majorHAnsi"/>
                <w:color w:val="000000" w:themeColor="text1"/>
                <w:sz w:val="20"/>
                <w:lang w:val="en-GB" w:eastAsia="en-GB"/>
              </w:rPr>
            </w:pPr>
          </w:p>
          <w:p w:rsidR="00C67667" w:rsidRPr="00D771F6" w:rsidRDefault="00C67667" w:rsidP="00A44547">
            <w:pPr>
              <w:pStyle w:val="NormalIndent"/>
              <w:ind w:left="0"/>
              <w:rPr>
                <w:rFonts w:asciiTheme="majorHAnsi" w:hAnsiTheme="majorHAnsi" w:cstheme="majorHAnsi"/>
                <w:color w:val="000000" w:themeColor="text1"/>
                <w:sz w:val="20"/>
                <w:lang w:val="en-GB" w:eastAsia="en-GB"/>
              </w:rPr>
            </w:pPr>
          </w:p>
        </w:tc>
      </w:tr>
      <w:tr w:rsidR="00D771F6" w:rsidRPr="008968C1" w:rsidTr="5A0794A2">
        <w:trPr>
          <w:cantSplit/>
          <w:trHeight w:val="300"/>
        </w:trPr>
        <w:tc>
          <w:tcPr>
            <w:tcW w:w="633" w:type="dxa"/>
          </w:tcPr>
          <w:p w:rsidR="00D771F6" w:rsidRPr="003359A8" w:rsidRDefault="5A0794A2" w:rsidP="5A0794A2">
            <w:pPr>
              <w:rPr>
                <w:rFonts w:asciiTheme="majorHAnsi" w:eastAsiaTheme="majorEastAsia" w:hAnsiTheme="majorHAnsi" w:cstheme="majorBidi"/>
                <w:color w:val="000000" w:themeColor="text1"/>
                <w:sz w:val="18"/>
                <w:szCs w:val="18"/>
                <w:lang w:eastAsia="en-GB"/>
              </w:rPr>
            </w:pPr>
            <w:r w:rsidRPr="5A0794A2">
              <w:rPr>
                <w:rFonts w:asciiTheme="majorHAnsi" w:eastAsiaTheme="majorEastAsia" w:hAnsiTheme="majorHAnsi" w:cstheme="majorBidi"/>
                <w:color w:val="000000" w:themeColor="text1"/>
                <w:sz w:val="18"/>
                <w:szCs w:val="18"/>
                <w:lang w:eastAsia="en-GB"/>
              </w:rPr>
              <w:t>013</w:t>
            </w:r>
          </w:p>
        </w:tc>
        <w:tc>
          <w:tcPr>
            <w:tcW w:w="4604" w:type="dxa"/>
          </w:tcPr>
          <w:p w:rsidR="00D771F6" w:rsidRDefault="5A0794A2" w:rsidP="5A0794A2">
            <w:pPr>
              <w:autoSpaceDE w:val="0"/>
              <w:autoSpaceDN w:val="0"/>
              <w:adjustRightInd w:val="0"/>
              <w:rPr>
                <w:rFonts w:ascii="Consolas" w:eastAsia="Consolas" w:hAnsi="Consolas" w:cs="Consolas"/>
                <w:sz w:val="19"/>
                <w:szCs w:val="19"/>
              </w:rPr>
            </w:pPr>
            <w:r w:rsidRPr="5A0794A2">
              <w:rPr>
                <w:rFonts w:ascii="Consolas" w:eastAsia="Consolas" w:hAnsi="Consolas" w:cs="Consolas"/>
                <w:sz w:val="19"/>
                <w:szCs w:val="19"/>
              </w:rPr>
              <w:t>[PreProcessing]</w:t>
            </w:r>
            <w:r w:rsidRPr="5A0794A2">
              <w:rPr>
                <w:rFonts w:ascii="Consolas" w:eastAsia="Consolas" w:hAnsi="Consolas" w:cs="Consolas"/>
                <w:color w:val="808080" w:themeColor="text1" w:themeTint="7F"/>
                <w:sz w:val="19"/>
                <w:szCs w:val="19"/>
              </w:rPr>
              <w:t>.</w:t>
            </w:r>
            <w:r w:rsidRPr="5A0794A2">
              <w:rPr>
                <w:rFonts w:ascii="Consolas" w:eastAsia="Consolas" w:hAnsi="Consolas" w:cs="Consolas"/>
                <w:sz w:val="19"/>
                <w:szCs w:val="19"/>
              </w:rPr>
              <w:t>[ToC_Customers]</w:t>
            </w:r>
          </w:p>
          <w:p w:rsidR="00D771F6" w:rsidRPr="003359A8" w:rsidRDefault="00D771F6" w:rsidP="00D771F6">
            <w:pPr>
              <w:rPr>
                <w:sz w:val="18"/>
              </w:rPr>
            </w:pPr>
          </w:p>
        </w:tc>
        <w:tc>
          <w:tcPr>
            <w:tcW w:w="5885" w:type="dxa"/>
          </w:tcPr>
          <w:p w:rsidR="00D771F6" w:rsidRPr="00D771F6" w:rsidRDefault="5A0794A2" w:rsidP="5A0794A2">
            <w:pPr>
              <w:pStyle w:val="NormalIndent"/>
              <w:tabs>
                <w:tab w:val="left" w:pos="1318"/>
              </w:tabs>
              <w:ind w:left="0"/>
              <w:rPr>
                <w:rFonts w:asciiTheme="majorHAnsi" w:eastAsiaTheme="majorEastAsia" w:hAnsiTheme="majorHAnsi" w:cstheme="majorBidi"/>
                <w:color w:val="000000" w:themeColor="text1"/>
                <w:sz w:val="20"/>
                <w:lang w:val="en-GB" w:eastAsia="en-GB"/>
              </w:rPr>
            </w:pPr>
            <w:r w:rsidRPr="5A0794A2">
              <w:rPr>
                <w:rFonts w:asciiTheme="majorHAnsi" w:eastAsiaTheme="majorEastAsia" w:hAnsiTheme="majorHAnsi" w:cstheme="majorBidi"/>
                <w:color w:val="000000" w:themeColor="text1"/>
                <w:sz w:val="20"/>
                <w:lang w:val="en-GB" w:eastAsia="en-GB"/>
              </w:rPr>
              <w:t>If the email address, mobile number of address has changed, a log of the new value must be added to the STG_ElectronicAddress table</w:t>
            </w:r>
          </w:p>
          <w:p w:rsidR="00D771F6" w:rsidRPr="00D771F6" w:rsidRDefault="00D771F6" w:rsidP="00D771F6">
            <w:pPr>
              <w:pStyle w:val="NormalIndent"/>
              <w:tabs>
                <w:tab w:val="left" w:pos="1318"/>
              </w:tabs>
              <w:ind w:left="0"/>
              <w:rPr>
                <w:rFonts w:asciiTheme="majorHAnsi" w:hAnsiTheme="majorHAnsi" w:cstheme="majorHAnsi"/>
                <w:color w:val="000000" w:themeColor="text1"/>
                <w:sz w:val="20"/>
                <w:lang w:val="en-GB" w:eastAsia="en-GB"/>
              </w:rPr>
            </w:pPr>
          </w:p>
        </w:tc>
      </w:tr>
      <w:tr w:rsidR="00D771F6" w:rsidRPr="008968C1" w:rsidTr="5A0794A2">
        <w:trPr>
          <w:cantSplit/>
          <w:trHeight w:val="300"/>
        </w:trPr>
        <w:tc>
          <w:tcPr>
            <w:tcW w:w="633" w:type="dxa"/>
          </w:tcPr>
          <w:p w:rsidR="00D771F6" w:rsidRPr="003359A8" w:rsidRDefault="5A0794A2" w:rsidP="5A0794A2">
            <w:pPr>
              <w:rPr>
                <w:rFonts w:asciiTheme="majorHAnsi" w:eastAsiaTheme="majorEastAsia" w:hAnsiTheme="majorHAnsi" w:cstheme="majorBidi"/>
                <w:color w:val="000000" w:themeColor="text1"/>
                <w:sz w:val="18"/>
                <w:szCs w:val="18"/>
                <w:lang w:eastAsia="en-GB"/>
              </w:rPr>
            </w:pPr>
            <w:r w:rsidRPr="5A0794A2">
              <w:rPr>
                <w:rFonts w:asciiTheme="majorHAnsi" w:eastAsiaTheme="majorEastAsia" w:hAnsiTheme="majorHAnsi" w:cstheme="majorBidi"/>
                <w:color w:val="000000" w:themeColor="text1"/>
                <w:sz w:val="18"/>
                <w:szCs w:val="18"/>
                <w:lang w:eastAsia="en-GB"/>
              </w:rPr>
              <w:t>014</w:t>
            </w:r>
          </w:p>
        </w:tc>
        <w:tc>
          <w:tcPr>
            <w:tcW w:w="4604" w:type="dxa"/>
          </w:tcPr>
          <w:p w:rsidR="00D771F6" w:rsidRDefault="5A0794A2" w:rsidP="5A0794A2">
            <w:pPr>
              <w:autoSpaceDE w:val="0"/>
              <w:autoSpaceDN w:val="0"/>
              <w:adjustRightInd w:val="0"/>
              <w:rPr>
                <w:rFonts w:ascii="Consolas" w:eastAsia="Consolas" w:hAnsi="Consolas" w:cs="Consolas"/>
                <w:sz w:val="19"/>
                <w:szCs w:val="19"/>
              </w:rPr>
            </w:pPr>
            <w:r w:rsidRPr="5A0794A2">
              <w:rPr>
                <w:rFonts w:ascii="Consolas" w:eastAsia="Consolas" w:hAnsi="Consolas" w:cs="Consolas"/>
                <w:sz w:val="19"/>
                <w:szCs w:val="19"/>
              </w:rPr>
              <w:t>[PreProcessing]</w:t>
            </w:r>
            <w:r w:rsidRPr="5A0794A2">
              <w:rPr>
                <w:rFonts w:ascii="Consolas" w:eastAsia="Consolas" w:hAnsi="Consolas" w:cs="Consolas"/>
                <w:color w:val="808080" w:themeColor="text1" w:themeTint="7F"/>
                <w:sz w:val="19"/>
                <w:szCs w:val="19"/>
              </w:rPr>
              <w:t>.</w:t>
            </w:r>
            <w:r w:rsidRPr="5A0794A2">
              <w:rPr>
                <w:rFonts w:ascii="Consolas" w:eastAsia="Consolas" w:hAnsi="Consolas" w:cs="Consolas"/>
                <w:sz w:val="19"/>
                <w:szCs w:val="19"/>
              </w:rPr>
              <w:t>[ToC_Customers]</w:t>
            </w:r>
          </w:p>
          <w:p w:rsidR="00D771F6" w:rsidRDefault="00D771F6" w:rsidP="00D771F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D771F6" w:rsidRDefault="00D771F6" w:rsidP="00D771F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D771F6" w:rsidRDefault="5A0794A2" w:rsidP="5A0794A2">
            <w:pPr>
              <w:autoSpaceDE w:val="0"/>
              <w:autoSpaceDN w:val="0"/>
              <w:adjustRightInd w:val="0"/>
              <w:rPr>
                <w:rFonts w:ascii="Consolas" w:eastAsia="Consolas" w:hAnsi="Consolas" w:cs="Consolas"/>
                <w:sz w:val="19"/>
                <w:szCs w:val="19"/>
              </w:rPr>
            </w:pPr>
            <w:r w:rsidRPr="5A0794A2">
              <w:rPr>
                <w:rFonts w:ascii="Consolas" w:eastAsia="Consolas" w:hAnsi="Consolas" w:cs="Consolas"/>
                <w:sz w:val="19"/>
                <w:szCs w:val="19"/>
              </w:rPr>
              <w:t>[DataImportDetail_Update]</w:t>
            </w:r>
          </w:p>
          <w:p w:rsidR="00D771F6" w:rsidRPr="003359A8" w:rsidRDefault="00D771F6" w:rsidP="00D771F6">
            <w:pPr>
              <w:rPr>
                <w:sz w:val="18"/>
              </w:rPr>
            </w:pPr>
          </w:p>
        </w:tc>
        <w:tc>
          <w:tcPr>
            <w:tcW w:w="5885" w:type="dxa"/>
          </w:tcPr>
          <w:p w:rsidR="00D771F6" w:rsidRPr="00D771F6" w:rsidRDefault="5A0794A2" w:rsidP="5A0794A2">
            <w:pPr>
              <w:pStyle w:val="NormalIndent"/>
              <w:tabs>
                <w:tab w:val="left" w:pos="1318"/>
              </w:tabs>
              <w:ind w:left="0"/>
              <w:rPr>
                <w:rFonts w:asciiTheme="majorHAnsi" w:eastAsiaTheme="majorEastAsia" w:hAnsiTheme="majorHAnsi" w:cstheme="majorBidi"/>
                <w:color w:val="000000" w:themeColor="text1"/>
                <w:sz w:val="20"/>
                <w:lang w:val="en-GB" w:eastAsia="en-GB"/>
              </w:rPr>
            </w:pPr>
            <w:r w:rsidRPr="5A0794A2">
              <w:rPr>
                <w:rFonts w:asciiTheme="majorHAnsi" w:eastAsiaTheme="majorEastAsia" w:hAnsiTheme="majorHAnsi" w:cstheme="majorBidi"/>
                <w:color w:val="000000" w:themeColor="text1"/>
                <w:sz w:val="20"/>
                <w:lang w:eastAsia="en-GB"/>
              </w:rPr>
              <w:t>Log operational status and records counts (imported, success and error)</w:t>
            </w:r>
          </w:p>
        </w:tc>
      </w:tr>
      <w:tr w:rsidR="00D771F6" w:rsidRPr="008968C1" w:rsidTr="5A0794A2">
        <w:trPr>
          <w:cantSplit/>
          <w:trHeight w:val="300"/>
        </w:trPr>
        <w:tc>
          <w:tcPr>
            <w:tcW w:w="633" w:type="dxa"/>
          </w:tcPr>
          <w:p w:rsidR="00D771F6" w:rsidRPr="003359A8" w:rsidRDefault="5A0794A2" w:rsidP="5A0794A2">
            <w:pPr>
              <w:rPr>
                <w:rFonts w:asciiTheme="majorHAnsi" w:eastAsiaTheme="majorEastAsia" w:hAnsiTheme="majorHAnsi" w:cstheme="majorBidi"/>
                <w:color w:val="000000" w:themeColor="text1"/>
                <w:sz w:val="18"/>
                <w:szCs w:val="18"/>
                <w:lang w:eastAsia="en-GB"/>
              </w:rPr>
            </w:pPr>
            <w:r w:rsidRPr="5A0794A2">
              <w:rPr>
                <w:rFonts w:asciiTheme="majorHAnsi" w:eastAsiaTheme="majorEastAsia" w:hAnsiTheme="majorHAnsi" w:cstheme="majorBidi"/>
                <w:color w:val="000000" w:themeColor="text1"/>
                <w:sz w:val="18"/>
                <w:szCs w:val="18"/>
                <w:lang w:eastAsia="en-GB"/>
              </w:rPr>
              <w:t>015</w:t>
            </w:r>
          </w:p>
        </w:tc>
        <w:tc>
          <w:tcPr>
            <w:tcW w:w="4604" w:type="dxa"/>
          </w:tcPr>
          <w:p w:rsidR="00D771F6" w:rsidRDefault="5A0794A2" w:rsidP="5A0794A2">
            <w:pPr>
              <w:autoSpaceDE w:val="0"/>
              <w:autoSpaceDN w:val="0"/>
              <w:adjustRightInd w:val="0"/>
              <w:rPr>
                <w:rFonts w:ascii="Consolas" w:eastAsia="Consolas" w:hAnsi="Consolas" w:cs="Consolas"/>
                <w:sz w:val="19"/>
                <w:szCs w:val="19"/>
              </w:rPr>
            </w:pPr>
            <w:r w:rsidRPr="5A0794A2">
              <w:rPr>
                <w:rFonts w:ascii="Consolas" w:eastAsia="Consolas" w:hAnsi="Consolas" w:cs="Consolas"/>
                <w:sz w:val="19"/>
                <w:szCs w:val="19"/>
              </w:rPr>
              <w:t>[PreProcessing]</w:t>
            </w:r>
            <w:r w:rsidRPr="5A0794A2">
              <w:rPr>
                <w:rFonts w:ascii="Consolas" w:eastAsia="Consolas" w:hAnsi="Consolas" w:cs="Consolas"/>
                <w:color w:val="808080" w:themeColor="text1" w:themeTint="7F"/>
                <w:sz w:val="19"/>
                <w:szCs w:val="19"/>
              </w:rPr>
              <w:t>.</w:t>
            </w:r>
            <w:r w:rsidRPr="5A0794A2">
              <w:rPr>
                <w:rFonts w:ascii="Consolas" w:eastAsia="Consolas" w:hAnsi="Consolas" w:cs="Consolas"/>
                <w:sz w:val="19"/>
                <w:szCs w:val="19"/>
              </w:rPr>
              <w:t>[CBE_Customers]</w:t>
            </w:r>
          </w:p>
          <w:p w:rsidR="00D771F6" w:rsidRDefault="00D771F6" w:rsidP="00D771F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D771F6" w:rsidRDefault="5A0794A2" w:rsidP="5A0794A2">
            <w:pPr>
              <w:autoSpaceDE w:val="0"/>
              <w:autoSpaceDN w:val="0"/>
              <w:adjustRightInd w:val="0"/>
              <w:rPr>
                <w:rFonts w:ascii="Consolas" w:eastAsia="Consolas" w:hAnsi="Consolas" w:cs="Consolas"/>
                <w:sz w:val="19"/>
                <w:szCs w:val="19"/>
              </w:rPr>
            </w:pPr>
            <w:r w:rsidRPr="5A0794A2">
              <w:rPr>
                <w:rFonts w:ascii="Consolas" w:eastAsia="Consolas" w:hAnsi="Consolas" w:cs="Consolas"/>
                <w:sz w:val="19"/>
                <w:szCs w:val="19"/>
              </w:rPr>
              <w:t>[LogTiming_Record]</w:t>
            </w:r>
          </w:p>
          <w:p w:rsidR="00D771F6" w:rsidRDefault="00D771F6" w:rsidP="00D771F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</w:tc>
        <w:tc>
          <w:tcPr>
            <w:tcW w:w="5885" w:type="dxa"/>
          </w:tcPr>
          <w:p w:rsidR="00D771F6" w:rsidRPr="00D771F6" w:rsidRDefault="5A0794A2" w:rsidP="5A0794A2">
            <w:pPr>
              <w:pStyle w:val="NormalIndent"/>
              <w:tabs>
                <w:tab w:val="left" w:pos="1318"/>
              </w:tabs>
              <w:ind w:left="0"/>
              <w:rPr>
                <w:rFonts w:asciiTheme="majorHAnsi" w:eastAsiaTheme="majorEastAsia" w:hAnsiTheme="majorHAnsi" w:cstheme="majorBidi"/>
                <w:color w:val="000000" w:themeColor="text1"/>
                <w:sz w:val="20"/>
                <w:lang w:eastAsia="en-GB"/>
              </w:rPr>
            </w:pPr>
            <w:r w:rsidRPr="5A0794A2">
              <w:rPr>
                <w:rFonts w:asciiTheme="majorHAnsi" w:eastAsiaTheme="majorEastAsia" w:hAnsiTheme="majorHAnsi" w:cstheme="majorBidi"/>
                <w:color w:val="000000" w:themeColor="text1"/>
                <w:sz w:val="20"/>
                <w:lang w:val="en-GB" w:eastAsia="en-GB"/>
              </w:rPr>
              <w:t>Log procedure execution start time</w:t>
            </w:r>
          </w:p>
        </w:tc>
      </w:tr>
      <w:bookmarkEnd w:id="43"/>
    </w:tbl>
    <w:p w:rsidR="00061EF3" w:rsidRDefault="00061EF3" w:rsidP="00176788">
      <w:pPr>
        <w:pStyle w:val="Heading3"/>
      </w:pPr>
    </w:p>
    <w:p w:rsidR="005F7858" w:rsidRDefault="005F7858" w:rsidP="005F7858"/>
    <w:p w:rsidR="005F7858" w:rsidRDefault="005F7858" w:rsidP="005F7858"/>
    <w:p w:rsidR="005F7858" w:rsidRDefault="005F7858" w:rsidP="005F7858"/>
    <w:p w:rsidR="00150C02" w:rsidRDefault="00150C02" w:rsidP="005F7858"/>
    <w:p w:rsidR="00150C02" w:rsidRDefault="00150C02" w:rsidP="005F7858"/>
    <w:p w:rsidR="00150C02" w:rsidRDefault="00150C02" w:rsidP="005F7858"/>
    <w:p w:rsidR="00150C02" w:rsidRDefault="00150C02" w:rsidP="005F7858"/>
    <w:p w:rsidR="00150C02" w:rsidRDefault="00150C02" w:rsidP="005F7858"/>
    <w:p w:rsidR="00150C02" w:rsidRDefault="00150C02" w:rsidP="005F7858"/>
    <w:p w:rsidR="00150C02" w:rsidRDefault="00150C02" w:rsidP="005F7858"/>
    <w:p w:rsidR="00150C02" w:rsidRDefault="00150C02" w:rsidP="005F7858"/>
    <w:p w:rsidR="00150C02" w:rsidRDefault="00150C02" w:rsidP="005F7858"/>
    <w:p w:rsidR="00150C02" w:rsidRDefault="00150C02" w:rsidP="005F7858"/>
    <w:p w:rsidR="00150C02" w:rsidRDefault="00150C02" w:rsidP="005F7858"/>
    <w:p w:rsidR="00150C02" w:rsidRDefault="00150C02" w:rsidP="005F7858"/>
    <w:p w:rsidR="00150C02" w:rsidRDefault="00150C02" w:rsidP="005F7858"/>
    <w:p w:rsidR="00150C02" w:rsidRDefault="00150C02" w:rsidP="005F7858"/>
    <w:p w:rsidR="00150C02" w:rsidRDefault="00150C02" w:rsidP="005F7858"/>
    <w:p w:rsidR="005F7858" w:rsidRDefault="005F7858" w:rsidP="005F7858"/>
    <w:p w:rsidR="00D771F6" w:rsidRDefault="00D771F6" w:rsidP="00150C02">
      <w:pPr>
        <w:pStyle w:val="Heading2"/>
        <w:numPr>
          <w:ilvl w:val="1"/>
          <w:numId w:val="6"/>
        </w:numPr>
        <w:rPr>
          <w:color w:val="003E7A" w:themeColor="text2" w:themeShade="BF"/>
        </w:rPr>
        <w:sectPr w:rsidR="00D771F6" w:rsidSect="00176788">
          <w:pgSz w:w="11900" w:h="16840"/>
          <w:pgMar w:top="1134" w:right="845" w:bottom="1134" w:left="1134" w:header="709" w:footer="0" w:gutter="0"/>
          <w:cols w:space="708"/>
          <w:titlePg/>
          <w:docGrid w:linePitch="360"/>
        </w:sectPr>
      </w:pPr>
    </w:p>
    <w:p w:rsidR="00150C02" w:rsidRDefault="5A0794A2" w:rsidP="5A0794A2">
      <w:pPr>
        <w:pStyle w:val="Heading2"/>
        <w:numPr>
          <w:ilvl w:val="1"/>
          <w:numId w:val="6"/>
        </w:numPr>
        <w:rPr>
          <w:color w:val="003E7A" w:themeColor="accent5" w:themeShade="BF"/>
        </w:rPr>
      </w:pPr>
      <w:bookmarkStart w:id="51" w:name="_Toc520372694"/>
      <w:r w:rsidRPr="5A0794A2">
        <w:rPr>
          <w:color w:val="003E7A" w:themeColor="accent5" w:themeShade="BF"/>
        </w:rPr>
        <w:t>Table Mappings and Business Rules</w:t>
      </w:r>
      <w:bookmarkEnd w:id="51"/>
    </w:p>
    <w:p w:rsidR="002E36FA" w:rsidRDefault="002E36FA" w:rsidP="002E36FA"/>
    <w:tbl>
      <w:tblPr>
        <w:tblStyle w:val="LightList-Accent5"/>
        <w:tblW w:w="9629" w:type="dxa"/>
        <w:tblLook w:val="04A0" w:firstRow="1" w:lastRow="0" w:firstColumn="1" w:lastColumn="0" w:noHBand="0" w:noVBand="1"/>
      </w:tblPr>
      <w:tblGrid>
        <w:gridCol w:w="2965"/>
        <w:gridCol w:w="4595"/>
        <w:gridCol w:w="2069"/>
      </w:tblGrid>
      <w:tr w:rsidR="002E36FA" w:rsidRPr="002E36FA" w:rsidTr="5A0794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  <w:gridSpan w:val="3"/>
            <w:shd w:val="clear" w:color="auto" w:fill="003E7A" w:themeFill="accent5" w:themeFillShade="BF"/>
            <w:hideMark/>
          </w:tcPr>
          <w:p w:rsidR="002E36FA" w:rsidRPr="00796708" w:rsidRDefault="5A0794A2" w:rsidP="5A0794A2">
            <w:pPr>
              <w:jc w:val="center"/>
              <w:rPr>
                <w:rFonts w:ascii="Arial,Times New Roman" w:eastAsia="Arial,Times New Roman" w:hAnsi="Arial,Times New Roman" w:cs="Arial,Times New Roman"/>
                <w:sz w:val="20"/>
                <w:szCs w:val="20"/>
                <w:lang w:eastAsia="en-GB"/>
              </w:rPr>
            </w:pPr>
            <w:r w:rsidRPr="5A0794A2">
              <w:rPr>
                <w:rFonts w:ascii="Arial" w:eastAsia="Arial" w:hAnsi="Arial" w:cs="Arial"/>
                <w:sz w:val="20"/>
                <w:szCs w:val="20"/>
                <w:lang w:eastAsia="en-GB"/>
              </w:rPr>
              <w:t>Feed Details</w:t>
            </w:r>
          </w:p>
        </w:tc>
      </w:tr>
      <w:tr w:rsidR="002E36FA" w:rsidRPr="002E36FA" w:rsidTr="5A0794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hideMark/>
          </w:tcPr>
          <w:p w:rsidR="002E36FA" w:rsidRPr="002E36FA" w:rsidRDefault="5A0794A2" w:rsidP="5A0794A2">
            <w:pPr>
              <w:rPr>
                <w:rFonts w:ascii="Arial,Times New Roman" w:eastAsia="Arial,Times New Roman" w:hAnsi="Arial,Times New Roman" w:cs="Arial,Times New Roman"/>
                <w:b w:val="0"/>
                <w:bCs w:val="0"/>
                <w:sz w:val="20"/>
                <w:szCs w:val="20"/>
                <w:lang w:eastAsia="en-GB"/>
              </w:rPr>
            </w:pPr>
            <w:r w:rsidRPr="5A0794A2">
              <w:rPr>
                <w:rFonts w:ascii="Arial" w:eastAsia="Arial" w:hAnsi="Arial" w:cs="Arial"/>
                <w:b w:val="0"/>
                <w:bCs w:val="0"/>
                <w:sz w:val="20"/>
                <w:szCs w:val="20"/>
                <w:lang w:eastAsia="en-GB"/>
              </w:rPr>
              <w:t>Feed ID/#:</w:t>
            </w:r>
          </w:p>
        </w:tc>
        <w:tc>
          <w:tcPr>
            <w:tcW w:w="4595" w:type="dxa"/>
            <w:hideMark/>
          </w:tcPr>
          <w:p w:rsidR="002E36FA" w:rsidRPr="002E36FA" w:rsidRDefault="5A0794A2" w:rsidP="5A0794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sz w:val="20"/>
                <w:szCs w:val="20"/>
                <w:lang w:eastAsia="en-GB"/>
              </w:rPr>
            </w:pPr>
            <w:r w:rsidRPr="5A0794A2">
              <w:rPr>
                <w:rFonts w:ascii="Arial" w:eastAsia="Arial" w:hAnsi="Arial" w:cs="Arial"/>
                <w:sz w:val="20"/>
                <w:szCs w:val="20"/>
                <w:lang w:eastAsia="en-GB"/>
              </w:rPr>
              <w:t>43</w:t>
            </w:r>
          </w:p>
        </w:tc>
        <w:tc>
          <w:tcPr>
            <w:tcW w:w="2069" w:type="dxa"/>
            <w:hideMark/>
          </w:tcPr>
          <w:p w:rsidR="002E36FA" w:rsidRPr="002E36FA" w:rsidRDefault="5A0794A2" w:rsidP="5A0794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sz w:val="20"/>
                <w:szCs w:val="20"/>
                <w:lang w:eastAsia="en-GB"/>
              </w:rPr>
            </w:pPr>
            <w:r w:rsidRPr="5A0794A2">
              <w:rPr>
                <w:rFonts w:ascii="Arial" w:eastAsia="Arial" w:hAnsi="Arial" w:cs="Arial"/>
                <w:sz w:val="20"/>
                <w:szCs w:val="20"/>
                <w:lang w:eastAsia="en-GB"/>
              </w:rPr>
              <w:t>Delimited</w:t>
            </w:r>
          </w:p>
        </w:tc>
      </w:tr>
      <w:tr w:rsidR="002E36FA" w:rsidRPr="002E36FA" w:rsidTr="5A0794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hideMark/>
          </w:tcPr>
          <w:p w:rsidR="002E36FA" w:rsidRPr="002E36FA" w:rsidRDefault="5A0794A2" w:rsidP="5A0794A2">
            <w:pPr>
              <w:rPr>
                <w:rFonts w:ascii="Arial,Times New Roman" w:eastAsia="Arial,Times New Roman" w:hAnsi="Arial,Times New Roman" w:cs="Arial,Times New Roman"/>
                <w:b w:val="0"/>
                <w:bCs w:val="0"/>
                <w:sz w:val="20"/>
                <w:szCs w:val="20"/>
                <w:lang w:eastAsia="en-GB"/>
              </w:rPr>
            </w:pPr>
            <w:r w:rsidRPr="5A0794A2">
              <w:rPr>
                <w:rFonts w:ascii="Arial" w:eastAsia="Arial" w:hAnsi="Arial" w:cs="Arial"/>
                <w:b w:val="0"/>
                <w:bCs w:val="0"/>
                <w:sz w:val="20"/>
                <w:szCs w:val="20"/>
                <w:lang w:eastAsia="en-GB"/>
              </w:rPr>
              <w:t>Feed Name</w:t>
            </w:r>
          </w:p>
        </w:tc>
        <w:tc>
          <w:tcPr>
            <w:tcW w:w="4595" w:type="dxa"/>
            <w:hideMark/>
          </w:tcPr>
          <w:p w:rsidR="002E36FA" w:rsidRPr="002E36FA" w:rsidRDefault="5A0794A2" w:rsidP="5A0794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sz w:val="20"/>
                <w:szCs w:val="20"/>
                <w:lang w:eastAsia="en-GB"/>
              </w:rPr>
            </w:pPr>
            <w:r w:rsidRPr="5A0794A2">
              <w:rPr>
                <w:rFonts w:ascii="Arial" w:eastAsia="Arial" w:hAnsi="Arial" w:cs="Arial"/>
                <w:sz w:val="20"/>
                <w:szCs w:val="20"/>
                <w:lang w:eastAsia="en-GB"/>
              </w:rPr>
              <w:t>Customer</w:t>
            </w:r>
          </w:p>
        </w:tc>
        <w:tc>
          <w:tcPr>
            <w:tcW w:w="2069" w:type="dxa"/>
            <w:hideMark/>
          </w:tcPr>
          <w:p w:rsidR="002E36FA" w:rsidRPr="002E36FA" w:rsidRDefault="5A0794A2" w:rsidP="5A0794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sz w:val="20"/>
                <w:szCs w:val="20"/>
                <w:lang w:eastAsia="en-GB"/>
              </w:rPr>
            </w:pPr>
            <w:r w:rsidRPr="5A0794A2">
              <w:rPr>
                <w:rFonts w:ascii="Arial" w:eastAsia="Arial" w:hAnsi="Arial" w:cs="Arial"/>
                <w:sz w:val="20"/>
                <w:szCs w:val="20"/>
                <w:lang w:eastAsia="en-GB"/>
              </w:rPr>
              <w:t>|</w:t>
            </w:r>
          </w:p>
        </w:tc>
      </w:tr>
      <w:tr w:rsidR="002E36FA" w:rsidRPr="002E36FA" w:rsidTr="5A0794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hideMark/>
          </w:tcPr>
          <w:p w:rsidR="002E36FA" w:rsidRPr="002E36FA" w:rsidRDefault="5A0794A2" w:rsidP="5A0794A2">
            <w:pPr>
              <w:rPr>
                <w:rFonts w:ascii="Arial,Times New Roman" w:eastAsia="Arial,Times New Roman" w:hAnsi="Arial,Times New Roman" w:cs="Arial,Times New Roman"/>
                <w:b w:val="0"/>
                <w:bCs w:val="0"/>
                <w:sz w:val="20"/>
                <w:szCs w:val="20"/>
                <w:lang w:eastAsia="en-GB"/>
              </w:rPr>
            </w:pPr>
            <w:r w:rsidRPr="5A0794A2">
              <w:rPr>
                <w:rFonts w:ascii="Arial" w:eastAsia="Arial" w:hAnsi="Arial" w:cs="Arial"/>
                <w:b w:val="0"/>
                <w:bCs w:val="0"/>
                <w:sz w:val="20"/>
                <w:szCs w:val="20"/>
                <w:lang w:eastAsia="en-GB"/>
              </w:rPr>
              <w:t>Feed Source</w:t>
            </w:r>
          </w:p>
        </w:tc>
        <w:tc>
          <w:tcPr>
            <w:tcW w:w="4595" w:type="dxa"/>
            <w:hideMark/>
          </w:tcPr>
          <w:p w:rsidR="002E36FA" w:rsidRPr="002E36FA" w:rsidRDefault="5A0794A2" w:rsidP="5A0794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sz w:val="20"/>
                <w:szCs w:val="20"/>
                <w:lang w:eastAsia="en-GB"/>
              </w:rPr>
            </w:pPr>
            <w:r w:rsidRPr="5A0794A2">
              <w:rPr>
                <w:rFonts w:ascii="Arial" w:eastAsia="Arial" w:hAnsi="Arial" w:cs="Arial"/>
                <w:sz w:val="20"/>
                <w:szCs w:val="20"/>
                <w:lang w:eastAsia="en-GB"/>
              </w:rPr>
              <w:t>TOC+</w:t>
            </w:r>
          </w:p>
        </w:tc>
        <w:tc>
          <w:tcPr>
            <w:tcW w:w="2069" w:type="dxa"/>
            <w:hideMark/>
          </w:tcPr>
          <w:p w:rsidR="002E36FA" w:rsidRPr="002E36FA" w:rsidRDefault="5A0794A2" w:rsidP="5A0794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sz w:val="20"/>
                <w:szCs w:val="20"/>
                <w:lang w:eastAsia="en-GB"/>
              </w:rPr>
            </w:pPr>
            <w:r w:rsidRPr="5A0794A2">
              <w:rPr>
                <w:rFonts w:ascii="Arial" w:eastAsia="Arial" w:hAnsi="Arial" w:cs="Arial"/>
                <w:sz w:val="20"/>
                <w:szCs w:val="20"/>
                <w:lang w:eastAsia="en-GB"/>
              </w:rPr>
              <w:t>LF</w:t>
            </w:r>
          </w:p>
        </w:tc>
      </w:tr>
      <w:tr w:rsidR="002E36FA" w:rsidRPr="002E36FA" w:rsidTr="5A0794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hideMark/>
          </w:tcPr>
          <w:p w:rsidR="002E36FA" w:rsidRPr="002E36FA" w:rsidRDefault="5A0794A2" w:rsidP="5A0794A2">
            <w:pPr>
              <w:rPr>
                <w:rFonts w:ascii="Arial,Times New Roman" w:eastAsia="Arial,Times New Roman" w:hAnsi="Arial,Times New Roman" w:cs="Arial,Times New Roman"/>
                <w:b w:val="0"/>
                <w:bCs w:val="0"/>
                <w:sz w:val="20"/>
                <w:szCs w:val="20"/>
                <w:lang w:eastAsia="en-GB"/>
              </w:rPr>
            </w:pPr>
            <w:r w:rsidRPr="5A0794A2">
              <w:rPr>
                <w:rFonts w:ascii="Arial" w:eastAsia="Arial" w:hAnsi="Arial" w:cs="Arial"/>
                <w:b w:val="0"/>
                <w:bCs w:val="0"/>
                <w:sz w:val="20"/>
                <w:szCs w:val="20"/>
                <w:lang w:eastAsia="en-GB"/>
              </w:rPr>
              <w:t>Frequency</w:t>
            </w:r>
          </w:p>
        </w:tc>
        <w:tc>
          <w:tcPr>
            <w:tcW w:w="4595" w:type="dxa"/>
            <w:hideMark/>
          </w:tcPr>
          <w:p w:rsidR="002E36FA" w:rsidRPr="002E36FA" w:rsidRDefault="5A0794A2" w:rsidP="5A0794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sz w:val="20"/>
                <w:szCs w:val="20"/>
                <w:lang w:eastAsia="en-GB"/>
              </w:rPr>
            </w:pPr>
            <w:r w:rsidRPr="5A0794A2">
              <w:rPr>
                <w:rFonts w:ascii="Arial" w:eastAsia="Arial" w:hAnsi="Arial" w:cs="Arial"/>
                <w:sz w:val="20"/>
                <w:szCs w:val="20"/>
                <w:lang w:eastAsia="en-GB"/>
              </w:rPr>
              <w:t>Daily</w:t>
            </w:r>
          </w:p>
        </w:tc>
        <w:tc>
          <w:tcPr>
            <w:tcW w:w="2069" w:type="dxa"/>
            <w:hideMark/>
          </w:tcPr>
          <w:p w:rsidR="002E36FA" w:rsidRPr="002E36FA" w:rsidRDefault="5A0794A2" w:rsidP="5A0794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sz w:val="20"/>
                <w:szCs w:val="20"/>
                <w:lang w:eastAsia="en-GB"/>
              </w:rPr>
            </w:pPr>
            <w:r w:rsidRPr="5A0794A2">
              <w:rPr>
                <w:rFonts w:ascii="Arial" w:eastAsia="Arial" w:hAnsi="Arial" w:cs="Arial"/>
                <w:sz w:val="20"/>
                <w:szCs w:val="20"/>
                <w:lang w:eastAsia="en-GB"/>
              </w:rPr>
              <w:t>Header</w:t>
            </w:r>
          </w:p>
        </w:tc>
      </w:tr>
      <w:tr w:rsidR="002E36FA" w:rsidRPr="002E36FA" w:rsidTr="5A0794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hideMark/>
          </w:tcPr>
          <w:p w:rsidR="002E36FA" w:rsidRPr="002E36FA" w:rsidRDefault="5A0794A2" w:rsidP="5A0794A2">
            <w:pPr>
              <w:rPr>
                <w:rFonts w:ascii="Arial,Times New Roman" w:eastAsia="Arial,Times New Roman" w:hAnsi="Arial,Times New Roman" w:cs="Arial,Times New Roman"/>
                <w:b w:val="0"/>
                <w:bCs w:val="0"/>
                <w:sz w:val="20"/>
                <w:szCs w:val="20"/>
                <w:lang w:eastAsia="en-GB"/>
              </w:rPr>
            </w:pPr>
            <w:r w:rsidRPr="5A0794A2">
              <w:rPr>
                <w:rFonts w:ascii="Arial" w:eastAsia="Arial" w:hAnsi="Arial" w:cs="Arial"/>
                <w:b w:val="0"/>
                <w:bCs w:val="0"/>
                <w:sz w:val="20"/>
                <w:szCs w:val="20"/>
                <w:lang w:eastAsia="en-GB"/>
              </w:rPr>
              <w:t>Input/Output</w:t>
            </w:r>
          </w:p>
        </w:tc>
        <w:tc>
          <w:tcPr>
            <w:tcW w:w="4595" w:type="dxa"/>
            <w:hideMark/>
          </w:tcPr>
          <w:p w:rsidR="002E36FA" w:rsidRPr="002E36FA" w:rsidRDefault="5A0794A2" w:rsidP="5A0794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sz w:val="20"/>
                <w:szCs w:val="20"/>
                <w:lang w:eastAsia="en-GB"/>
              </w:rPr>
            </w:pPr>
            <w:r w:rsidRPr="5A0794A2">
              <w:rPr>
                <w:rFonts w:ascii="Arial" w:eastAsia="Arial" w:hAnsi="Arial" w:cs="Arial"/>
                <w:sz w:val="20"/>
                <w:szCs w:val="20"/>
                <w:lang w:eastAsia="en-GB"/>
              </w:rPr>
              <w:t>Input</w:t>
            </w:r>
          </w:p>
        </w:tc>
        <w:tc>
          <w:tcPr>
            <w:tcW w:w="2069" w:type="dxa"/>
            <w:hideMark/>
          </w:tcPr>
          <w:p w:rsidR="002E36FA" w:rsidRPr="002E36FA" w:rsidRDefault="5A0794A2" w:rsidP="5A0794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sz w:val="20"/>
                <w:szCs w:val="20"/>
                <w:lang w:eastAsia="en-GB"/>
              </w:rPr>
            </w:pPr>
            <w:r w:rsidRPr="5A0794A2">
              <w:rPr>
                <w:rFonts w:ascii="Arial" w:eastAsia="Arial" w:hAnsi="Arial" w:cs="Arial"/>
                <w:sz w:val="20"/>
                <w:szCs w:val="20"/>
                <w:lang w:eastAsia="en-GB"/>
              </w:rPr>
              <w:t>Yes</w:t>
            </w:r>
          </w:p>
        </w:tc>
      </w:tr>
      <w:tr w:rsidR="002E36FA" w:rsidRPr="002E36FA" w:rsidTr="5A0794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hideMark/>
          </w:tcPr>
          <w:p w:rsidR="002E36FA" w:rsidRPr="002E36FA" w:rsidRDefault="5A0794A2" w:rsidP="5A0794A2">
            <w:pPr>
              <w:rPr>
                <w:rFonts w:ascii="Arial,Times New Roman" w:eastAsia="Arial,Times New Roman" w:hAnsi="Arial,Times New Roman" w:cs="Arial,Times New Roman"/>
                <w:b w:val="0"/>
                <w:bCs w:val="0"/>
                <w:sz w:val="20"/>
                <w:szCs w:val="20"/>
                <w:lang w:eastAsia="en-GB"/>
              </w:rPr>
            </w:pPr>
            <w:r w:rsidRPr="5A0794A2">
              <w:rPr>
                <w:rFonts w:ascii="Arial" w:eastAsia="Arial" w:hAnsi="Arial" w:cs="Arial"/>
                <w:b w:val="0"/>
                <w:bCs w:val="0"/>
                <w:sz w:val="20"/>
                <w:szCs w:val="20"/>
                <w:lang w:eastAsia="en-GB"/>
              </w:rPr>
              <w:t>Output Recipient</w:t>
            </w:r>
          </w:p>
        </w:tc>
        <w:tc>
          <w:tcPr>
            <w:tcW w:w="4595" w:type="dxa"/>
            <w:hideMark/>
          </w:tcPr>
          <w:p w:rsidR="002E36FA" w:rsidRPr="002E36FA" w:rsidRDefault="5A0794A2" w:rsidP="5A0794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sz w:val="20"/>
                <w:szCs w:val="20"/>
                <w:lang w:eastAsia="en-GB"/>
              </w:rPr>
            </w:pPr>
            <w:r w:rsidRPr="5A0794A2">
              <w:rPr>
                <w:rFonts w:ascii="Arial" w:eastAsia="Arial" w:hAnsi="Arial" w:cs="Arial"/>
                <w:sz w:val="20"/>
                <w:szCs w:val="20"/>
                <w:lang w:eastAsia="en-GB"/>
              </w:rPr>
              <w:t>Merkle</w:t>
            </w:r>
          </w:p>
        </w:tc>
        <w:tc>
          <w:tcPr>
            <w:tcW w:w="2069" w:type="dxa"/>
            <w:hideMark/>
          </w:tcPr>
          <w:p w:rsidR="002E36FA" w:rsidRPr="002E36FA" w:rsidRDefault="5A0794A2" w:rsidP="5A0794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sz w:val="20"/>
                <w:szCs w:val="20"/>
                <w:lang w:eastAsia="en-GB"/>
              </w:rPr>
            </w:pPr>
            <w:r w:rsidRPr="5A0794A2">
              <w:rPr>
                <w:rFonts w:ascii="Arial" w:eastAsia="Arial" w:hAnsi="Arial" w:cs="Arial"/>
                <w:sz w:val="20"/>
                <w:szCs w:val="20"/>
                <w:lang w:eastAsia="en-GB"/>
              </w:rPr>
              <w:t>Other</w:t>
            </w:r>
          </w:p>
        </w:tc>
      </w:tr>
      <w:tr w:rsidR="002E36FA" w:rsidRPr="002E36FA" w:rsidTr="5A0794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hideMark/>
          </w:tcPr>
          <w:p w:rsidR="002E36FA" w:rsidRPr="002E36FA" w:rsidRDefault="5A0794A2" w:rsidP="5A0794A2">
            <w:pPr>
              <w:rPr>
                <w:rFonts w:ascii="Arial,Times New Roman" w:eastAsia="Arial,Times New Roman" w:hAnsi="Arial,Times New Roman" w:cs="Arial,Times New Roman"/>
                <w:b w:val="0"/>
                <w:bCs w:val="0"/>
                <w:sz w:val="20"/>
                <w:szCs w:val="20"/>
                <w:lang w:eastAsia="en-GB"/>
              </w:rPr>
            </w:pPr>
            <w:r w:rsidRPr="5A0794A2">
              <w:rPr>
                <w:rFonts w:ascii="Arial" w:eastAsia="Arial" w:hAnsi="Arial" w:cs="Arial"/>
                <w:b w:val="0"/>
                <w:bCs w:val="0"/>
                <w:sz w:val="20"/>
                <w:szCs w:val="20"/>
                <w:lang w:eastAsia="en-GB"/>
              </w:rPr>
              <w:t>CDI Processing</w:t>
            </w:r>
          </w:p>
        </w:tc>
        <w:tc>
          <w:tcPr>
            <w:tcW w:w="4595" w:type="dxa"/>
            <w:hideMark/>
          </w:tcPr>
          <w:p w:rsidR="002E36FA" w:rsidRPr="002E36FA" w:rsidRDefault="5A0794A2" w:rsidP="5A0794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sz w:val="20"/>
                <w:szCs w:val="20"/>
                <w:lang w:eastAsia="en-GB"/>
              </w:rPr>
            </w:pPr>
            <w:r w:rsidRPr="5A0794A2">
              <w:rPr>
                <w:rFonts w:ascii="Arial" w:eastAsia="Arial" w:hAnsi="Arial" w:cs="Arial"/>
                <w:sz w:val="20"/>
                <w:szCs w:val="20"/>
                <w:lang w:eastAsia="en-GB"/>
              </w:rPr>
              <w:t>No</w:t>
            </w:r>
          </w:p>
        </w:tc>
        <w:tc>
          <w:tcPr>
            <w:tcW w:w="2069" w:type="dxa"/>
            <w:hideMark/>
          </w:tcPr>
          <w:p w:rsidR="002E36FA" w:rsidRPr="002E36FA" w:rsidRDefault="5A0794A2" w:rsidP="5A0794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sz w:val="20"/>
                <w:szCs w:val="20"/>
                <w:lang w:eastAsia="en-GB"/>
              </w:rPr>
            </w:pPr>
            <w:r w:rsidRPr="5A0794A2">
              <w:rPr>
                <w:rFonts w:ascii="Arial" w:eastAsia="Arial" w:hAnsi="Arial" w:cs="Arial"/>
                <w:sz w:val="20"/>
                <w:szCs w:val="20"/>
                <w:lang w:eastAsia="en-GB"/>
              </w:rPr>
              <w:t>Client SFTP</w:t>
            </w:r>
          </w:p>
        </w:tc>
      </w:tr>
      <w:tr w:rsidR="002E36FA" w:rsidRPr="002E36FA" w:rsidTr="5A0794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hideMark/>
          </w:tcPr>
          <w:p w:rsidR="002E36FA" w:rsidRPr="002E36FA" w:rsidRDefault="5A0794A2" w:rsidP="5A0794A2">
            <w:pPr>
              <w:rPr>
                <w:rFonts w:ascii="Arial,Times New Roman" w:eastAsia="Arial,Times New Roman" w:hAnsi="Arial,Times New Roman" w:cs="Arial,Times New Roman"/>
                <w:b w:val="0"/>
                <w:bCs w:val="0"/>
                <w:sz w:val="20"/>
                <w:szCs w:val="20"/>
                <w:lang w:eastAsia="en-GB"/>
              </w:rPr>
            </w:pPr>
            <w:r w:rsidRPr="5A0794A2">
              <w:rPr>
                <w:rFonts w:ascii="Arial" w:eastAsia="Arial" w:hAnsi="Arial" w:cs="Arial"/>
                <w:b w:val="0"/>
                <w:bCs w:val="0"/>
                <w:sz w:val="20"/>
                <w:szCs w:val="20"/>
                <w:lang w:eastAsia="en-GB"/>
              </w:rPr>
              <w:t>Update Critical</w:t>
            </w:r>
          </w:p>
        </w:tc>
        <w:tc>
          <w:tcPr>
            <w:tcW w:w="4595" w:type="dxa"/>
            <w:hideMark/>
          </w:tcPr>
          <w:p w:rsidR="002E36FA" w:rsidRPr="002E36FA" w:rsidRDefault="5A0794A2" w:rsidP="5A0794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sz w:val="20"/>
                <w:szCs w:val="20"/>
                <w:lang w:eastAsia="en-GB"/>
              </w:rPr>
            </w:pPr>
            <w:r w:rsidRPr="5A0794A2">
              <w:rPr>
                <w:rFonts w:ascii="Arial" w:eastAsia="Arial" w:hAnsi="Arial" w:cs="Arial"/>
                <w:sz w:val="20"/>
                <w:szCs w:val="20"/>
                <w:lang w:eastAsia="en-GB"/>
              </w:rPr>
              <w:t>No</w:t>
            </w:r>
          </w:p>
        </w:tc>
        <w:tc>
          <w:tcPr>
            <w:tcW w:w="2069" w:type="dxa"/>
            <w:hideMark/>
          </w:tcPr>
          <w:p w:rsidR="002E36FA" w:rsidRPr="002E36FA" w:rsidRDefault="5A0794A2" w:rsidP="5A0794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sz w:val="20"/>
                <w:szCs w:val="20"/>
                <w:lang w:eastAsia="en-GB"/>
              </w:rPr>
            </w:pPr>
            <w:r w:rsidRPr="5A0794A2">
              <w:rPr>
                <w:rFonts w:ascii="Arial" w:eastAsia="Arial" w:hAnsi="Arial" w:cs="Arial"/>
                <w:sz w:val="20"/>
                <w:szCs w:val="20"/>
                <w:lang w:eastAsia="en-GB"/>
              </w:rPr>
              <w:t>\data</w:t>
            </w:r>
          </w:p>
        </w:tc>
      </w:tr>
      <w:tr w:rsidR="002E36FA" w:rsidRPr="002E36FA" w:rsidTr="5A0794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hideMark/>
          </w:tcPr>
          <w:p w:rsidR="002E36FA" w:rsidRPr="002E36FA" w:rsidRDefault="5A0794A2" w:rsidP="5A0794A2">
            <w:pPr>
              <w:rPr>
                <w:rFonts w:ascii="Arial,Times New Roman" w:eastAsia="Arial,Times New Roman" w:hAnsi="Arial,Times New Roman" w:cs="Arial,Times New Roman"/>
                <w:b w:val="0"/>
                <w:bCs w:val="0"/>
                <w:sz w:val="20"/>
                <w:szCs w:val="20"/>
                <w:lang w:eastAsia="en-GB"/>
              </w:rPr>
            </w:pPr>
            <w:r w:rsidRPr="5A0794A2">
              <w:rPr>
                <w:rFonts w:ascii="Arial" w:eastAsia="Arial" w:hAnsi="Arial" w:cs="Arial"/>
                <w:b w:val="0"/>
                <w:bCs w:val="0"/>
                <w:sz w:val="20"/>
                <w:szCs w:val="20"/>
                <w:lang w:eastAsia="en-GB"/>
              </w:rPr>
              <w:t>Incremental / Full Refresh</w:t>
            </w:r>
          </w:p>
        </w:tc>
        <w:tc>
          <w:tcPr>
            <w:tcW w:w="4595" w:type="dxa"/>
            <w:hideMark/>
          </w:tcPr>
          <w:p w:rsidR="002E36FA" w:rsidRPr="002E36FA" w:rsidRDefault="5A0794A2" w:rsidP="5A0794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sz w:val="20"/>
                <w:szCs w:val="20"/>
                <w:lang w:eastAsia="en-GB"/>
              </w:rPr>
            </w:pPr>
            <w:r w:rsidRPr="5A0794A2">
              <w:rPr>
                <w:rFonts w:ascii="Arial" w:eastAsia="Arial" w:hAnsi="Arial" w:cs="Arial"/>
                <w:sz w:val="20"/>
                <w:szCs w:val="20"/>
                <w:lang w:eastAsia="en-GB"/>
              </w:rPr>
              <w:t>Incremental</w:t>
            </w:r>
          </w:p>
        </w:tc>
        <w:tc>
          <w:tcPr>
            <w:tcW w:w="2069" w:type="dxa"/>
            <w:hideMark/>
          </w:tcPr>
          <w:p w:rsidR="002E36FA" w:rsidRPr="002E36FA" w:rsidRDefault="5A0794A2" w:rsidP="5A0794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sz w:val="20"/>
                <w:szCs w:val="20"/>
                <w:lang w:eastAsia="en-GB"/>
              </w:rPr>
            </w:pPr>
            <w:r w:rsidRPr="5A0794A2">
              <w:rPr>
                <w:rFonts w:ascii="Arial" w:eastAsia="Arial" w:hAnsi="Arial" w:cs="Arial"/>
                <w:sz w:val="20"/>
                <w:szCs w:val="20"/>
                <w:lang w:eastAsia="en-GB"/>
              </w:rPr>
              <w:t>Y</w:t>
            </w:r>
          </w:p>
        </w:tc>
      </w:tr>
      <w:tr w:rsidR="002E36FA" w:rsidRPr="002E36FA" w:rsidTr="5A0794A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  <w:hideMark/>
          </w:tcPr>
          <w:p w:rsidR="002E36FA" w:rsidRPr="002E36FA" w:rsidRDefault="5A0794A2" w:rsidP="5A0794A2">
            <w:pPr>
              <w:rPr>
                <w:rFonts w:ascii="Arial,Times New Roman" w:eastAsia="Arial,Times New Roman" w:hAnsi="Arial,Times New Roman" w:cs="Arial,Times New Roman"/>
                <w:b w:val="0"/>
                <w:bCs w:val="0"/>
                <w:sz w:val="20"/>
                <w:szCs w:val="20"/>
                <w:lang w:eastAsia="en-GB"/>
              </w:rPr>
            </w:pPr>
            <w:r w:rsidRPr="5A0794A2">
              <w:rPr>
                <w:rFonts w:ascii="Arial" w:eastAsia="Arial" w:hAnsi="Arial" w:cs="Arial"/>
                <w:b w:val="0"/>
                <w:bCs w:val="0"/>
                <w:sz w:val="20"/>
                <w:szCs w:val="20"/>
                <w:lang w:eastAsia="en-GB"/>
              </w:rPr>
              <w:t>Physical File Naming Convention</w:t>
            </w:r>
          </w:p>
        </w:tc>
        <w:tc>
          <w:tcPr>
            <w:tcW w:w="4595" w:type="dxa"/>
            <w:hideMark/>
          </w:tcPr>
          <w:p w:rsidR="002E36FA" w:rsidRPr="002E36FA" w:rsidRDefault="5A0794A2" w:rsidP="5A0794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sz w:val="20"/>
                <w:szCs w:val="20"/>
                <w:lang w:eastAsia="en-GB"/>
              </w:rPr>
            </w:pPr>
            <w:r w:rsidRPr="5A0794A2">
              <w:rPr>
                <w:rFonts w:ascii="Arial" w:eastAsia="Arial" w:hAnsi="Arial" w:cs="Arial"/>
                <w:sz w:val="20"/>
                <w:szCs w:val="20"/>
                <w:lang w:eastAsia="en-GB"/>
              </w:rPr>
              <w:t>VT_MKT_YYYYMMDDHHMMSS_Customers.csv</w:t>
            </w:r>
          </w:p>
        </w:tc>
        <w:tc>
          <w:tcPr>
            <w:tcW w:w="2069" w:type="dxa"/>
            <w:hideMark/>
          </w:tcPr>
          <w:p w:rsidR="002E36FA" w:rsidRPr="002E36FA" w:rsidRDefault="5A0794A2" w:rsidP="5A0794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,Times New Roman" w:eastAsia="Arial,Times New Roman" w:hAnsi="Arial,Times New Roman" w:cs="Arial,Times New Roman"/>
                <w:sz w:val="20"/>
                <w:szCs w:val="20"/>
                <w:lang w:eastAsia="en-GB"/>
              </w:rPr>
            </w:pPr>
            <w:r w:rsidRPr="5A0794A2">
              <w:rPr>
                <w:rFonts w:ascii="Arial" w:eastAsia="Arial" w:hAnsi="Arial" w:cs="Arial"/>
                <w:sz w:val="20"/>
                <w:szCs w:val="20"/>
                <w:lang w:eastAsia="en-GB"/>
              </w:rPr>
              <w:t>No</w:t>
            </w:r>
          </w:p>
        </w:tc>
      </w:tr>
    </w:tbl>
    <w:p w:rsidR="00B3446A" w:rsidRDefault="00B3446A" w:rsidP="007F75C7"/>
    <w:p w:rsidR="007F75C7" w:rsidRDefault="007F75C7" w:rsidP="007F75C7"/>
    <w:tbl>
      <w:tblPr>
        <w:tblW w:w="4965" w:type="pct"/>
        <w:tblLayout w:type="fixed"/>
        <w:tblLook w:val="04A0" w:firstRow="1" w:lastRow="0" w:firstColumn="1" w:lastColumn="0" w:noHBand="0" w:noVBand="1"/>
        <w:tblPrChange w:id="52" w:author="James Moore" w:date="2018-10-12T13:27:00Z">
          <w:tblPr>
            <w:tblW w:w="4966" w:type="pct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011"/>
        <w:gridCol w:w="2329"/>
        <w:gridCol w:w="723"/>
        <w:gridCol w:w="436"/>
        <w:gridCol w:w="1841"/>
        <w:gridCol w:w="7682"/>
        <w:gridCol w:w="428"/>
        <w:tblGridChange w:id="53">
          <w:tblGrid>
            <w:gridCol w:w="1011"/>
            <w:gridCol w:w="1"/>
            <w:gridCol w:w="2328"/>
            <w:gridCol w:w="2"/>
            <w:gridCol w:w="721"/>
            <w:gridCol w:w="2"/>
            <w:gridCol w:w="434"/>
            <w:gridCol w:w="2"/>
            <w:gridCol w:w="1839"/>
            <w:gridCol w:w="2"/>
            <w:gridCol w:w="7680"/>
            <w:gridCol w:w="428"/>
            <w:gridCol w:w="3"/>
          </w:tblGrid>
        </w:tblGridChange>
      </w:tblGrid>
      <w:tr w:rsidR="004A5C81" w:rsidRPr="007F75C7" w:rsidTr="004A5C81">
        <w:trPr>
          <w:trHeight w:val="510"/>
          <w:trPrChange w:id="54" w:author="James Moore" w:date="2018-10-12T13:27:00Z">
            <w:trPr>
              <w:trHeight w:val="510"/>
            </w:trPr>
          </w:trPrChange>
        </w:trPr>
        <w:tc>
          <w:tcPr>
            <w:tcW w:w="350" w:type="pct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003E7A" w:themeFill="accent5" w:themeFillShade="BF"/>
            <w:vAlign w:val="center"/>
            <w:hideMark/>
            <w:tcPrChange w:id="55" w:author="James Moore" w:date="2018-10-12T13:27:00Z">
              <w:tcPr>
                <w:tcW w:w="350" w:type="pct"/>
                <w:gridSpan w:val="2"/>
                <w:tcBorders>
                  <w:top w:val="single" w:sz="8" w:space="0" w:color="auto"/>
                  <w:left w:val="single" w:sz="8" w:space="0" w:color="auto"/>
                  <w:bottom w:val="nil"/>
                  <w:right w:val="single" w:sz="4" w:space="0" w:color="auto"/>
                </w:tcBorders>
                <w:shd w:val="clear" w:color="auto" w:fill="003E7A" w:themeFill="accent5" w:themeFillShade="BF"/>
                <w:vAlign w:val="center"/>
                <w:hideMark/>
              </w:tcPr>
            </w:tcPrChange>
          </w:tcPr>
          <w:p w:rsidR="007F75C7" w:rsidRPr="007F75C7" w:rsidRDefault="5A0794A2" w:rsidP="5A0794A2">
            <w:pPr>
              <w:rPr>
                <w:rFonts w:ascii="Arial,Times New Roman" w:eastAsia="Arial,Times New Roman" w:hAnsi="Arial,Times New Roman" w:cs="Arial,Times New Roman"/>
                <w:b/>
                <w:bCs/>
                <w:sz w:val="20"/>
                <w:szCs w:val="20"/>
                <w:lang w:eastAsia="en-GB"/>
              </w:rPr>
            </w:pPr>
            <w:r w:rsidRPr="5A0794A2">
              <w:rPr>
                <w:rFonts w:ascii="Arial" w:eastAsia="Arial" w:hAnsi="Arial" w:cs="Arial"/>
                <w:b/>
                <w:bCs/>
                <w:sz w:val="20"/>
                <w:szCs w:val="20"/>
                <w:lang w:eastAsia="en-GB"/>
              </w:rPr>
              <w:t>Inbound Field_Name</w:t>
            </w:r>
          </w:p>
        </w:tc>
        <w:tc>
          <w:tcPr>
            <w:tcW w:w="806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003E7A" w:themeFill="accent5" w:themeFillShade="BF"/>
            <w:vAlign w:val="center"/>
            <w:hideMark/>
            <w:tcPrChange w:id="56" w:author="James Moore" w:date="2018-10-12T13:27:00Z">
              <w:tcPr>
                <w:tcW w:w="806" w:type="pct"/>
                <w:gridSpan w:val="2"/>
                <w:tcBorders>
                  <w:top w:val="single" w:sz="8" w:space="0" w:color="auto"/>
                  <w:left w:val="nil"/>
                  <w:bottom w:val="nil"/>
                  <w:right w:val="single" w:sz="4" w:space="0" w:color="auto"/>
                </w:tcBorders>
                <w:shd w:val="clear" w:color="auto" w:fill="003E7A" w:themeFill="accent5" w:themeFillShade="BF"/>
                <w:vAlign w:val="center"/>
                <w:hideMark/>
              </w:tcPr>
            </w:tcPrChange>
          </w:tcPr>
          <w:p w:rsidR="007F75C7" w:rsidRPr="007F75C7" w:rsidRDefault="5A0794A2" w:rsidP="5A0794A2">
            <w:pPr>
              <w:rPr>
                <w:rFonts w:ascii="Arial,Times New Roman" w:eastAsia="Arial,Times New Roman" w:hAnsi="Arial,Times New Roman" w:cs="Arial,Times New Roman"/>
                <w:b/>
                <w:bCs/>
                <w:sz w:val="20"/>
                <w:szCs w:val="20"/>
                <w:lang w:eastAsia="en-GB"/>
              </w:rPr>
            </w:pPr>
            <w:r w:rsidRPr="5A0794A2">
              <w:rPr>
                <w:rFonts w:ascii="Arial" w:eastAsia="Arial" w:hAnsi="Arial" w:cs="Arial"/>
                <w:b/>
                <w:bCs/>
                <w:sz w:val="20"/>
                <w:szCs w:val="20"/>
                <w:lang w:eastAsia="en-GB"/>
              </w:rPr>
              <w:t>[PreProcessing].[TOC_Customer] Field Name</w:t>
            </w:r>
          </w:p>
        </w:tc>
        <w:tc>
          <w:tcPr>
            <w:tcW w:w="250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003E7A" w:themeFill="accent5" w:themeFillShade="BF"/>
            <w:vAlign w:val="center"/>
            <w:hideMark/>
            <w:tcPrChange w:id="57" w:author="James Moore" w:date="2018-10-12T13:27:00Z">
              <w:tcPr>
                <w:tcW w:w="250" w:type="pct"/>
                <w:gridSpan w:val="2"/>
                <w:tcBorders>
                  <w:top w:val="single" w:sz="8" w:space="0" w:color="auto"/>
                  <w:left w:val="nil"/>
                  <w:bottom w:val="nil"/>
                  <w:right w:val="single" w:sz="4" w:space="0" w:color="auto"/>
                </w:tcBorders>
                <w:shd w:val="clear" w:color="auto" w:fill="003E7A" w:themeFill="accent5" w:themeFillShade="BF"/>
                <w:vAlign w:val="center"/>
                <w:hideMark/>
              </w:tcPr>
            </w:tcPrChange>
          </w:tcPr>
          <w:p w:rsidR="007F75C7" w:rsidRPr="007F75C7" w:rsidRDefault="5A0794A2" w:rsidP="5A0794A2">
            <w:pPr>
              <w:rPr>
                <w:rFonts w:ascii="Arial,Times New Roman" w:eastAsia="Arial,Times New Roman" w:hAnsi="Arial,Times New Roman" w:cs="Arial,Times New Roman"/>
                <w:b/>
                <w:bCs/>
                <w:sz w:val="20"/>
                <w:szCs w:val="20"/>
                <w:lang w:eastAsia="en-GB"/>
              </w:rPr>
            </w:pPr>
            <w:r w:rsidRPr="5A0794A2">
              <w:rPr>
                <w:rFonts w:ascii="Arial" w:eastAsia="Arial" w:hAnsi="Arial" w:cs="Arial"/>
                <w:b/>
                <w:bCs/>
                <w:sz w:val="20"/>
                <w:szCs w:val="20"/>
                <w:lang w:eastAsia="en-GB"/>
              </w:rPr>
              <w:t>Field_Data_type</w:t>
            </w:r>
          </w:p>
        </w:tc>
        <w:tc>
          <w:tcPr>
            <w:tcW w:w="151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003E7A" w:themeFill="accent5" w:themeFillShade="BF"/>
            <w:vAlign w:val="center"/>
            <w:hideMark/>
            <w:tcPrChange w:id="58" w:author="James Moore" w:date="2018-10-12T13:27:00Z">
              <w:tcPr>
                <w:tcW w:w="151" w:type="pct"/>
                <w:gridSpan w:val="2"/>
                <w:tcBorders>
                  <w:top w:val="single" w:sz="8" w:space="0" w:color="auto"/>
                  <w:left w:val="nil"/>
                  <w:bottom w:val="nil"/>
                  <w:right w:val="single" w:sz="4" w:space="0" w:color="auto"/>
                </w:tcBorders>
                <w:shd w:val="clear" w:color="auto" w:fill="003E7A" w:themeFill="accent5" w:themeFillShade="BF"/>
                <w:vAlign w:val="center"/>
                <w:hideMark/>
              </w:tcPr>
            </w:tcPrChange>
          </w:tcPr>
          <w:p w:rsidR="007F75C7" w:rsidRPr="007F75C7" w:rsidRDefault="5A0794A2" w:rsidP="5A0794A2">
            <w:pPr>
              <w:rPr>
                <w:rFonts w:ascii="Arial,Times New Roman" w:eastAsia="Arial,Times New Roman" w:hAnsi="Arial,Times New Roman" w:cs="Arial,Times New Roman"/>
                <w:b/>
                <w:bCs/>
                <w:sz w:val="20"/>
                <w:szCs w:val="20"/>
                <w:lang w:eastAsia="en-GB"/>
              </w:rPr>
            </w:pPr>
            <w:r w:rsidRPr="5A0794A2">
              <w:rPr>
                <w:rFonts w:ascii="Arial" w:eastAsia="Arial" w:hAnsi="Arial" w:cs="Arial"/>
                <w:b/>
                <w:bCs/>
                <w:sz w:val="20"/>
                <w:szCs w:val="20"/>
                <w:lang w:eastAsia="en-GB"/>
              </w:rPr>
              <w:t>Length</w:t>
            </w:r>
          </w:p>
        </w:tc>
        <w:tc>
          <w:tcPr>
            <w:tcW w:w="637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003E7A" w:themeFill="accent5" w:themeFillShade="BF"/>
            <w:vAlign w:val="center"/>
            <w:hideMark/>
            <w:tcPrChange w:id="59" w:author="James Moore" w:date="2018-10-12T13:27:00Z">
              <w:tcPr>
                <w:tcW w:w="637" w:type="pct"/>
                <w:gridSpan w:val="2"/>
                <w:tcBorders>
                  <w:top w:val="single" w:sz="8" w:space="0" w:color="auto"/>
                  <w:left w:val="nil"/>
                  <w:bottom w:val="nil"/>
                  <w:right w:val="single" w:sz="4" w:space="0" w:color="auto"/>
                </w:tcBorders>
                <w:shd w:val="clear" w:color="auto" w:fill="003E7A" w:themeFill="accent5" w:themeFillShade="BF"/>
                <w:vAlign w:val="center"/>
                <w:hideMark/>
              </w:tcPr>
            </w:tcPrChange>
          </w:tcPr>
          <w:p w:rsidR="007F75C7" w:rsidRPr="007F75C7" w:rsidRDefault="5A0794A2" w:rsidP="5A0794A2">
            <w:pPr>
              <w:rPr>
                <w:rFonts w:ascii="Arial,Times New Roman" w:eastAsia="Arial,Times New Roman" w:hAnsi="Arial,Times New Roman" w:cs="Arial,Times New Roman"/>
                <w:b/>
                <w:bCs/>
                <w:sz w:val="20"/>
                <w:szCs w:val="20"/>
                <w:lang w:eastAsia="en-GB"/>
              </w:rPr>
            </w:pPr>
            <w:r w:rsidRPr="5A0794A2">
              <w:rPr>
                <w:rFonts w:ascii="Arial" w:eastAsia="Arial" w:hAnsi="Arial" w:cs="Arial"/>
                <w:b/>
                <w:bCs/>
                <w:sz w:val="20"/>
                <w:szCs w:val="20"/>
                <w:lang w:eastAsia="en-GB"/>
              </w:rPr>
              <w:t>Staging</w:t>
            </w:r>
          </w:p>
        </w:tc>
        <w:tc>
          <w:tcPr>
            <w:tcW w:w="2658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003E7A" w:themeFill="accent5" w:themeFillShade="BF"/>
            <w:vAlign w:val="center"/>
            <w:hideMark/>
            <w:tcPrChange w:id="60" w:author="James Moore" w:date="2018-10-12T13:27:00Z">
              <w:tcPr>
                <w:tcW w:w="2656" w:type="pct"/>
                <w:tcBorders>
                  <w:top w:val="single" w:sz="8" w:space="0" w:color="auto"/>
                  <w:left w:val="nil"/>
                  <w:bottom w:val="nil"/>
                  <w:right w:val="single" w:sz="8" w:space="0" w:color="auto"/>
                </w:tcBorders>
                <w:shd w:val="clear" w:color="auto" w:fill="003E7A" w:themeFill="accent5" w:themeFillShade="BF"/>
                <w:vAlign w:val="center"/>
                <w:hideMark/>
              </w:tcPr>
            </w:tcPrChange>
          </w:tcPr>
          <w:p w:rsidR="007F75C7" w:rsidRPr="007F75C7" w:rsidRDefault="5A0794A2" w:rsidP="5A0794A2">
            <w:pPr>
              <w:rPr>
                <w:rFonts w:ascii="Arial,Times New Roman" w:eastAsia="Arial,Times New Roman" w:hAnsi="Arial,Times New Roman" w:cs="Arial,Times New Roman"/>
                <w:b/>
                <w:bCs/>
                <w:sz w:val="20"/>
                <w:szCs w:val="20"/>
                <w:lang w:eastAsia="en-GB"/>
              </w:rPr>
            </w:pPr>
            <w:r w:rsidRPr="5A0794A2">
              <w:rPr>
                <w:rFonts w:ascii="Arial" w:eastAsia="Arial" w:hAnsi="Arial" w:cs="Arial"/>
                <w:b/>
                <w:bCs/>
                <w:sz w:val="20"/>
                <w:szCs w:val="20"/>
                <w:lang w:eastAsia="en-GB"/>
              </w:rPr>
              <w:t>Business Rules</w:t>
            </w:r>
          </w:p>
        </w:tc>
        <w:tc>
          <w:tcPr>
            <w:tcW w:w="1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003E7A" w:themeFill="accent5" w:themeFillShade="BF"/>
            <w:vAlign w:val="center"/>
            <w:hideMark/>
            <w:tcPrChange w:id="61" w:author="James Moore" w:date="2018-10-12T13:27:00Z">
              <w:tcPr>
                <w:tcW w:w="149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8" w:space="0" w:color="auto"/>
                </w:tcBorders>
                <w:shd w:val="clear" w:color="auto" w:fill="003E7A" w:themeFill="accent5" w:themeFillShade="BF"/>
                <w:vAlign w:val="center"/>
                <w:hideMark/>
              </w:tcPr>
            </w:tcPrChange>
          </w:tcPr>
          <w:p w:rsidR="007F75C7" w:rsidRPr="007F75C7" w:rsidRDefault="5A0794A2" w:rsidP="5A0794A2">
            <w:pPr>
              <w:rPr>
                <w:rFonts w:ascii="Arial,Times New Roman" w:eastAsia="Arial,Times New Roman" w:hAnsi="Arial,Times New Roman" w:cs="Arial,Times New Roman"/>
                <w:sz w:val="20"/>
                <w:szCs w:val="20"/>
                <w:lang w:eastAsia="en-GB"/>
              </w:rPr>
            </w:pPr>
            <w:r w:rsidRPr="5A0794A2">
              <w:rPr>
                <w:rFonts w:ascii="Arial" w:eastAsia="Arial" w:hAnsi="Arial" w:cs="Arial"/>
                <w:sz w:val="20"/>
                <w:szCs w:val="20"/>
                <w:lang w:eastAsia="en-GB"/>
              </w:rPr>
              <w:t>Update</w:t>
            </w:r>
          </w:p>
        </w:tc>
      </w:tr>
      <w:tr w:rsidR="004A5C81" w:rsidRPr="007F75C7" w:rsidTr="004A5C81">
        <w:trPr>
          <w:trHeight w:val="300"/>
        </w:trPr>
        <w:tc>
          <w:tcPr>
            <w:tcW w:w="35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  <w:t> </w:t>
            </w:r>
          </w:p>
        </w:tc>
        <w:tc>
          <w:tcPr>
            <w:tcW w:w="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[TOCCustomerID] [int] IDENTITY(1,1) NOT FOR REPLICATION NOT NULL,</w:t>
            </w:r>
          </w:p>
        </w:tc>
        <w:tc>
          <w:tcPr>
            <w:tcW w:w="2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bigint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  <w:t> </w:t>
            </w:r>
          </w:p>
        </w:tc>
        <w:tc>
          <w:tcPr>
            <w:tcW w:w="6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75C7" w:rsidRPr="007F75C7" w:rsidRDefault="5A0794A2" w:rsidP="5A0794A2">
            <w:pPr>
              <w:rPr>
                <w:rFonts w:ascii="Arial,Times New Roman" w:eastAsia="Arial,Times New Roman" w:hAnsi="Arial,Times New Roman" w:cs="Arial,Times New Roman"/>
                <w:sz w:val="20"/>
                <w:szCs w:val="20"/>
                <w:lang w:eastAsia="en-GB"/>
              </w:rPr>
            </w:pPr>
            <w:r w:rsidRPr="5A0794A2">
              <w:rPr>
                <w:rFonts w:ascii="Arial,Times New Roman" w:eastAsia="Arial,Times New Roman" w:hAnsi="Arial,Times New Roman" w:cs="Arial,Times New Roman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65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75C7" w:rsidRPr="007F75C7" w:rsidRDefault="5A0794A2" w:rsidP="5A0794A2">
            <w:pPr>
              <w:rPr>
                <w:rFonts w:ascii="Arial,Times New Roman" w:eastAsia="Arial,Times New Roman" w:hAnsi="Arial,Times New Roman" w:cs="Arial,Times New Roman"/>
                <w:sz w:val="20"/>
                <w:szCs w:val="20"/>
                <w:lang w:eastAsia="en-GB"/>
              </w:rPr>
            </w:pPr>
            <w:r w:rsidRPr="5A0794A2">
              <w:rPr>
                <w:rFonts w:ascii="Arial,Times New Roman" w:eastAsia="Arial,Times New Roman" w:hAnsi="Arial,Times New Roman" w:cs="Arial,Times New Roman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4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75C7" w:rsidRPr="007F75C7" w:rsidRDefault="5A0794A2" w:rsidP="5A0794A2">
            <w:pPr>
              <w:jc w:val="center"/>
              <w:rPr>
                <w:rFonts w:ascii="Arial,Times New Roman" w:eastAsia="Arial,Times New Roman" w:hAnsi="Arial,Times New Roman" w:cs="Arial,Times New Roman"/>
                <w:sz w:val="20"/>
                <w:szCs w:val="20"/>
                <w:lang w:eastAsia="en-GB"/>
              </w:rPr>
            </w:pPr>
            <w:r w:rsidRPr="5A0794A2">
              <w:rPr>
                <w:rFonts w:ascii="Arial,Times New Roman" w:eastAsia="Arial,Times New Roman" w:hAnsi="Arial,Times New Roman" w:cs="Arial,Times New Roman"/>
                <w:sz w:val="20"/>
                <w:szCs w:val="20"/>
                <w:lang w:eastAsia="en-GB"/>
              </w:rPr>
              <w:t> </w:t>
            </w:r>
          </w:p>
        </w:tc>
      </w:tr>
      <w:tr w:rsidR="004A5C81" w:rsidRPr="007F75C7" w:rsidTr="004A5C81">
        <w:trPr>
          <w:trHeight w:val="300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 xml:space="preserve">CMDCustomerID 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[CMDCustomerID] [bigint] NULL,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bigint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  <w:t> </w:t>
            </w:r>
          </w:p>
        </w:tc>
        <w:tc>
          <w:tcPr>
            <w:tcW w:w="6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5C7" w:rsidRPr="007F75C7" w:rsidRDefault="007F75C7" w:rsidP="007F75C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65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75C7" w:rsidRPr="007F75C7" w:rsidRDefault="5A0794A2" w:rsidP="5A0794A2">
            <w:pPr>
              <w:rPr>
                <w:rFonts w:ascii="Arial,Times New Roman" w:eastAsia="Arial,Times New Roman" w:hAnsi="Arial,Times New Roman" w:cs="Arial,Times New Roman"/>
                <w:sz w:val="20"/>
                <w:szCs w:val="20"/>
                <w:lang w:eastAsia="en-GB"/>
              </w:rPr>
            </w:pPr>
            <w:r w:rsidRPr="5A0794A2">
              <w:rPr>
                <w:rFonts w:ascii="Arial,Times New Roman" w:eastAsia="Arial,Times New Roman" w:hAnsi="Arial,Times New Roman" w:cs="Arial,Times New Roman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4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75C7" w:rsidRPr="007F75C7" w:rsidRDefault="5A0794A2" w:rsidP="5A0794A2">
            <w:pPr>
              <w:jc w:val="center"/>
              <w:rPr>
                <w:rFonts w:ascii="Arial,Times New Roman" w:eastAsia="Arial,Times New Roman" w:hAnsi="Arial,Times New Roman" w:cs="Arial,Times New Roman"/>
                <w:sz w:val="20"/>
                <w:szCs w:val="20"/>
                <w:lang w:eastAsia="en-GB"/>
              </w:rPr>
            </w:pPr>
            <w:r w:rsidRPr="5A0794A2">
              <w:rPr>
                <w:rFonts w:ascii="Arial" w:eastAsia="Arial" w:hAnsi="Arial" w:cs="Arial"/>
                <w:sz w:val="20"/>
                <w:szCs w:val="20"/>
                <w:lang w:eastAsia="en-GB"/>
              </w:rPr>
              <w:t>1</w:t>
            </w:r>
          </w:p>
        </w:tc>
      </w:tr>
      <w:tr w:rsidR="004A5C81" w:rsidRPr="007F75C7" w:rsidTr="004A5C81">
        <w:trPr>
          <w:trHeight w:val="300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 xml:space="preserve">TCScustomerID 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[TCScustomerID] [bigint] NULL,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nvarchar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jc w:val="right"/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4</w:t>
            </w:r>
          </w:p>
        </w:tc>
        <w:tc>
          <w:tcPr>
            <w:tcW w:w="6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[Staging].[STG_Customer].TSCCustomerID</w:t>
            </w:r>
          </w:p>
        </w:tc>
        <w:tc>
          <w:tcPr>
            <w:tcW w:w="2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  <w:t> </w:t>
            </w:r>
          </w:p>
        </w:tc>
        <w:tc>
          <w:tcPr>
            <w:tcW w:w="14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75C7" w:rsidRPr="007F75C7" w:rsidRDefault="5A0794A2" w:rsidP="5A0794A2">
            <w:pPr>
              <w:jc w:val="center"/>
              <w:rPr>
                <w:rFonts w:ascii="Arial,Times New Roman" w:eastAsia="Arial,Times New Roman" w:hAnsi="Arial,Times New Roman" w:cs="Arial,Times New Roman"/>
                <w:sz w:val="20"/>
                <w:szCs w:val="20"/>
                <w:lang w:eastAsia="en-GB"/>
              </w:rPr>
            </w:pPr>
            <w:r w:rsidRPr="5A0794A2">
              <w:rPr>
                <w:rFonts w:ascii="Arial,Times New Roman" w:eastAsia="Arial,Times New Roman" w:hAnsi="Arial,Times New Roman" w:cs="Arial,Times New Roman"/>
                <w:sz w:val="20"/>
                <w:szCs w:val="20"/>
                <w:lang w:eastAsia="en-GB"/>
              </w:rPr>
              <w:t> </w:t>
            </w:r>
          </w:p>
        </w:tc>
      </w:tr>
      <w:tr w:rsidR="004A5C81" w:rsidRPr="007F75C7" w:rsidTr="004A5C81">
        <w:trPr>
          <w:trHeight w:val="300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 xml:space="preserve">regretailercode 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[regretailercode] [nvarchar](4) NULL,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datetime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  <w:t> 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  <w:t> </w:t>
            </w:r>
          </w:p>
        </w:tc>
        <w:tc>
          <w:tcPr>
            <w:tcW w:w="2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=VT</w:t>
            </w:r>
          </w:p>
        </w:tc>
        <w:tc>
          <w:tcPr>
            <w:tcW w:w="14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75C7" w:rsidRPr="007F75C7" w:rsidRDefault="5A0794A2" w:rsidP="5A0794A2">
            <w:pPr>
              <w:jc w:val="center"/>
              <w:rPr>
                <w:rFonts w:ascii="Arial,Times New Roman" w:eastAsia="Arial,Times New Roman" w:hAnsi="Arial,Times New Roman" w:cs="Arial,Times New Roman"/>
                <w:sz w:val="20"/>
                <w:szCs w:val="20"/>
                <w:lang w:eastAsia="en-GB"/>
              </w:rPr>
            </w:pPr>
            <w:r w:rsidRPr="5A0794A2">
              <w:rPr>
                <w:rFonts w:ascii="Arial" w:eastAsia="Arial" w:hAnsi="Arial" w:cs="Arial"/>
                <w:sz w:val="20"/>
                <w:szCs w:val="20"/>
                <w:lang w:eastAsia="en-GB"/>
              </w:rPr>
              <w:t>1</w:t>
            </w:r>
          </w:p>
        </w:tc>
      </w:tr>
      <w:tr w:rsidR="004A5C81" w:rsidRPr="007F75C7" w:rsidTr="004A5C81">
        <w:trPr>
          <w:trHeight w:val="300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 xml:space="preserve">firstregdate 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[firstregdate] [datetime] NULL,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nchar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5C7" w:rsidRPr="007F75C7" w:rsidRDefault="007F75C7" w:rsidP="007F75C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6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[Staging].[STG_Customer].[SourceCreatedDate]</w:t>
            </w:r>
          </w:p>
        </w:tc>
        <w:tc>
          <w:tcPr>
            <w:tcW w:w="2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5C81" w:rsidRDefault="5A0794A2" w:rsidP="5A0794A2">
            <w:pPr>
              <w:rPr>
                <w:ins w:id="62" w:author="James Moore" w:date="2018-10-12T13:27:00Z"/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  <w:t> </w:t>
            </w:r>
            <w:ins w:id="63" w:author="James Moore" w:date="2018-10-12T13:23:00Z">
              <w:r w:rsidR="001B7CBB">
                <w:rPr>
                  <w:rFonts w:ascii="Calibri,Times New Roman" w:eastAsia="Calibri,Times New Roman" w:hAnsi="Calibri,Times New Roman" w:cs="Calibri,Times New Roman"/>
                  <w:color w:val="000000" w:themeColor="text1"/>
                  <w:lang w:eastAsia="en-GB"/>
                </w:rPr>
                <w:t>This wi</w:t>
              </w:r>
            </w:ins>
            <w:ins w:id="64" w:author="James Moore" w:date="2018-10-12T13:24:00Z">
              <w:r w:rsidR="001B7CBB">
                <w:rPr>
                  <w:rFonts w:ascii="Calibri,Times New Roman" w:eastAsia="Calibri,Times New Roman" w:hAnsi="Calibri,Times New Roman" w:cs="Calibri,Times New Roman"/>
                  <w:color w:val="000000" w:themeColor="text1"/>
                  <w:lang w:eastAsia="en-GB"/>
                </w:rPr>
                <w:t xml:space="preserve">ll be </w:t>
              </w:r>
            </w:ins>
            <w:ins w:id="65" w:author="James Moore" w:date="2018-10-12T13:25:00Z">
              <w:r w:rsidR="00EA0570">
                <w:rPr>
                  <w:rFonts w:ascii="Calibri,Times New Roman" w:eastAsia="Calibri,Times New Roman" w:hAnsi="Calibri,Times New Roman" w:cs="Calibri,Times New Roman"/>
                  <w:color w:val="000000" w:themeColor="text1"/>
                  <w:lang w:eastAsia="en-GB"/>
                </w:rPr>
                <w:t xml:space="preserve">first </w:t>
              </w:r>
              <w:r w:rsidR="00225632">
                <w:rPr>
                  <w:rFonts w:ascii="Calibri,Times New Roman" w:eastAsia="Calibri,Times New Roman" w:hAnsi="Calibri,Times New Roman" w:cs="Calibri,Times New Roman"/>
                  <w:color w:val="000000" w:themeColor="text1"/>
                  <w:lang w:eastAsia="en-GB"/>
                </w:rPr>
                <w:t>ever registration date for all data loaded into the CRM database</w:t>
              </w:r>
              <w:r w:rsidR="004F7B00">
                <w:rPr>
                  <w:rFonts w:ascii="Calibri,Times New Roman" w:eastAsia="Calibri,Times New Roman" w:hAnsi="Calibri,Times New Roman" w:cs="Calibri,Times New Roman"/>
                  <w:color w:val="000000" w:themeColor="text1"/>
                  <w:lang w:eastAsia="en-GB"/>
                </w:rPr>
                <w:t xml:space="preserve">. </w:t>
              </w:r>
            </w:ins>
            <w:ins w:id="66" w:author="James Moore" w:date="2018-10-12T13:26:00Z">
              <w:r w:rsidR="004F7B00">
                <w:rPr>
                  <w:rFonts w:ascii="Calibri,Times New Roman" w:eastAsia="Calibri,Times New Roman" w:hAnsi="Calibri,Times New Roman" w:cs="Calibri,Times New Roman"/>
                  <w:color w:val="000000" w:themeColor="text1"/>
                  <w:lang w:eastAsia="en-GB"/>
                </w:rPr>
                <w:t>For all records loaded for the Customer including those where a match and merge has occurred</w:t>
              </w:r>
            </w:ins>
          </w:p>
          <w:p w:rsidR="007F75C7" w:rsidRPr="007F75C7" w:rsidRDefault="004A5C81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ins w:id="67" w:author="James Moore" w:date="2018-10-12T13:27:00Z">
              <w:r>
                <w:rPr>
                  <w:rFonts w:ascii="Calibri,Times New Roman" w:eastAsia="Calibri,Times New Roman" w:hAnsi="Calibri,Times New Roman" w:cs="Calibri,Times New Roman"/>
                  <w:color w:val="000000" w:themeColor="text1"/>
                  <w:lang w:eastAsia="en-GB"/>
                </w:rPr>
                <w:t>T</w:t>
              </w:r>
            </w:ins>
            <w:ins w:id="68" w:author="James Moore" w:date="2018-10-12T13:26:00Z">
              <w:r w:rsidR="004F7B00">
                <w:rPr>
                  <w:rFonts w:ascii="Calibri,Times New Roman" w:eastAsia="Calibri,Times New Roman" w:hAnsi="Calibri,Times New Roman" w:cs="Calibri,Times New Roman"/>
                  <w:color w:val="000000" w:themeColor="text1"/>
                  <w:lang w:eastAsia="en-GB"/>
                </w:rPr>
                <w:t>he first registration date will be the earliest</w:t>
              </w:r>
              <w:r>
                <w:rPr>
                  <w:rFonts w:ascii="Calibri,Times New Roman" w:eastAsia="Calibri,Times New Roman" w:hAnsi="Calibri,Times New Roman" w:cs="Calibri,Times New Roman"/>
                  <w:color w:val="000000" w:themeColor="text1"/>
                  <w:lang w:eastAsia="en-GB"/>
                </w:rPr>
                <w:t xml:space="preserve"> date even if the </w:t>
              </w:r>
            </w:ins>
            <w:ins w:id="69" w:author="James Moore" w:date="2018-10-12T13:27:00Z">
              <w:r>
                <w:rPr>
                  <w:rFonts w:ascii="Calibri,Times New Roman" w:eastAsia="Calibri,Times New Roman" w:hAnsi="Calibri,Times New Roman" w:cs="Calibri,Times New Roman"/>
                  <w:color w:val="000000" w:themeColor="text1"/>
                  <w:lang w:eastAsia="en-GB"/>
                </w:rPr>
                <w:t xml:space="preserve">Customer </w:t>
              </w:r>
            </w:ins>
            <w:ins w:id="70" w:author="James Moore" w:date="2018-10-12T13:26:00Z">
              <w:r>
                <w:rPr>
                  <w:rFonts w:ascii="Calibri,Times New Roman" w:eastAsia="Calibri,Times New Roman" w:hAnsi="Calibri,Times New Roman" w:cs="Calibri,Times New Roman"/>
                  <w:color w:val="000000" w:themeColor="text1"/>
                  <w:lang w:eastAsia="en-GB"/>
                </w:rPr>
                <w:t xml:space="preserve">record </w:t>
              </w:r>
            </w:ins>
            <w:ins w:id="71" w:author="James Moore" w:date="2018-10-12T13:27:00Z">
              <w:r>
                <w:rPr>
                  <w:rFonts w:ascii="Calibri,Times New Roman" w:eastAsia="Calibri,Times New Roman" w:hAnsi="Calibri,Times New Roman" w:cs="Calibri,Times New Roman"/>
                  <w:color w:val="000000" w:themeColor="text1"/>
                  <w:lang w:eastAsia="en-GB"/>
                </w:rPr>
                <w:t>exists and already has a first reg</w:t>
              </w:r>
            </w:ins>
            <w:ins w:id="72" w:author="James Moore" w:date="2018-10-12T13:28:00Z">
              <w:r w:rsidR="00C74C8A">
                <w:rPr>
                  <w:rFonts w:ascii="Calibri,Times New Roman" w:eastAsia="Calibri,Times New Roman" w:hAnsi="Calibri,Times New Roman" w:cs="Calibri,Times New Roman"/>
                  <w:color w:val="000000" w:themeColor="text1"/>
                  <w:lang w:eastAsia="en-GB"/>
                </w:rPr>
                <w:t>istered date. If the updating record has an earlier first registred date the earlier data should be used</w:t>
              </w:r>
            </w:ins>
            <w:ins w:id="73" w:author="James Moore" w:date="2018-10-12T13:27:00Z">
              <w:r>
                <w:rPr>
                  <w:rFonts w:ascii="Calibri,Times New Roman" w:eastAsia="Calibri,Times New Roman" w:hAnsi="Calibri,Times New Roman" w:cs="Calibri,Times New Roman"/>
                  <w:color w:val="000000" w:themeColor="text1"/>
                  <w:lang w:eastAsia="en-GB"/>
                </w:rPr>
                <w:t xml:space="preserve"> </w:t>
              </w:r>
            </w:ins>
          </w:p>
        </w:tc>
        <w:tc>
          <w:tcPr>
            <w:tcW w:w="14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75C7" w:rsidRPr="007F75C7" w:rsidRDefault="5A0794A2" w:rsidP="5A0794A2">
            <w:pPr>
              <w:jc w:val="center"/>
              <w:rPr>
                <w:rFonts w:ascii="Arial,Times New Roman" w:eastAsia="Arial,Times New Roman" w:hAnsi="Arial,Times New Roman" w:cs="Arial,Times New Roman"/>
                <w:sz w:val="20"/>
                <w:szCs w:val="20"/>
                <w:lang w:eastAsia="en-GB"/>
              </w:rPr>
            </w:pPr>
            <w:r w:rsidRPr="5A0794A2">
              <w:rPr>
                <w:rFonts w:ascii="Arial" w:eastAsia="Arial" w:hAnsi="Arial" w:cs="Arial"/>
                <w:sz w:val="20"/>
                <w:szCs w:val="20"/>
                <w:lang w:eastAsia="en-GB"/>
              </w:rPr>
              <w:t>1</w:t>
            </w:r>
          </w:p>
        </w:tc>
      </w:tr>
      <w:tr w:rsidR="004A5C81" w:rsidRPr="007F75C7" w:rsidTr="004A5C81">
        <w:trPr>
          <w:trHeight w:val="1200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 xml:space="preserve">donotemail 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[donotemail] [nchar](1) NULL,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nchar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jc w:val="right"/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1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[Staging].[STG_CustomerSubscriptionPreference]</w:t>
            </w:r>
          </w:p>
        </w:tc>
        <w:tc>
          <w:tcPr>
            <w:tcW w:w="2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Y =optout</w:t>
            </w:r>
            <w:r w:rsidR="007F75C7">
              <w:br/>
            </w:r>
            <w:r w:rsidR="007F75C7">
              <w:br/>
            </w: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Channle specific permissions take precendence over MyAccount (retailer) permissions</w:t>
            </w:r>
          </w:p>
        </w:tc>
        <w:tc>
          <w:tcPr>
            <w:tcW w:w="14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75C7" w:rsidRPr="007F75C7" w:rsidRDefault="5A0794A2" w:rsidP="5A0794A2">
            <w:pPr>
              <w:jc w:val="center"/>
              <w:rPr>
                <w:rFonts w:ascii="Arial,Times New Roman" w:eastAsia="Arial,Times New Roman" w:hAnsi="Arial,Times New Roman" w:cs="Arial,Times New Roman"/>
                <w:sz w:val="20"/>
                <w:szCs w:val="20"/>
                <w:lang w:eastAsia="en-GB"/>
              </w:rPr>
            </w:pPr>
            <w:r w:rsidRPr="5A0794A2">
              <w:rPr>
                <w:rFonts w:ascii="Arial" w:eastAsia="Arial" w:hAnsi="Arial" w:cs="Arial"/>
                <w:sz w:val="20"/>
                <w:szCs w:val="20"/>
                <w:lang w:eastAsia="en-GB"/>
              </w:rPr>
              <w:t>1</w:t>
            </w:r>
          </w:p>
        </w:tc>
      </w:tr>
      <w:tr w:rsidR="004A5C81" w:rsidRPr="007F75C7" w:rsidTr="004A5C81">
        <w:trPr>
          <w:trHeight w:val="1200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 xml:space="preserve">donotmail 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[donotmail] [nchar](1) NULL,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nchar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jc w:val="right"/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1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[Staging].[STG_CustomerSubscriptionPreference]</w:t>
            </w:r>
          </w:p>
        </w:tc>
        <w:tc>
          <w:tcPr>
            <w:tcW w:w="2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Y =optout</w:t>
            </w:r>
            <w:r w:rsidR="007F75C7">
              <w:br/>
            </w:r>
            <w:r w:rsidR="007F75C7">
              <w:br/>
            </w: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Channle specific permissions take precendence over MyAccount (retailer) permissions</w:t>
            </w:r>
          </w:p>
        </w:tc>
        <w:tc>
          <w:tcPr>
            <w:tcW w:w="14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75C7" w:rsidRPr="007F75C7" w:rsidRDefault="5A0794A2" w:rsidP="5A0794A2">
            <w:pPr>
              <w:jc w:val="center"/>
              <w:rPr>
                <w:rFonts w:ascii="Arial,Times New Roman" w:eastAsia="Arial,Times New Roman" w:hAnsi="Arial,Times New Roman" w:cs="Arial,Times New Roman"/>
                <w:sz w:val="20"/>
                <w:szCs w:val="20"/>
                <w:lang w:eastAsia="en-GB"/>
              </w:rPr>
            </w:pPr>
            <w:r w:rsidRPr="5A0794A2">
              <w:rPr>
                <w:rFonts w:ascii="Arial" w:eastAsia="Arial" w:hAnsi="Arial" w:cs="Arial"/>
                <w:sz w:val="20"/>
                <w:szCs w:val="20"/>
                <w:lang w:eastAsia="en-GB"/>
              </w:rPr>
              <w:t>1</w:t>
            </w:r>
          </w:p>
        </w:tc>
      </w:tr>
      <w:tr w:rsidR="004A5C81" w:rsidRPr="007F75C7" w:rsidTr="004A5C81">
        <w:trPr>
          <w:trHeight w:val="1200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 xml:space="preserve">donotsms 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[donotsms] [nchar](1) NULL,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nchar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jc w:val="right"/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1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[Staging].[STG_CustomerSubscriptionPreference]</w:t>
            </w:r>
          </w:p>
        </w:tc>
        <w:tc>
          <w:tcPr>
            <w:tcW w:w="2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Y =optout</w:t>
            </w:r>
            <w:r w:rsidR="007F75C7">
              <w:br/>
            </w:r>
            <w:r w:rsidR="007F75C7">
              <w:br/>
            </w: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Channle specific permissions take precendence over MyAccount (retailer) permissions</w:t>
            </w:r>
          </w:p>
        </w:tc>
        <w:tc>
          <w:tcPr>
            <w:tcW w:w="14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F75C7" w:rsidRPr="007F75C7" w:rsidRDefault="5A0794A2" w:rsidP="5A0794A2">
            <w:pPr>
              <w:jc w:val="center"/>
              <w:rPr>
                <w:rFonts w:ascii="Arial,Times New Roman" w:eastAsia="Arial,Times New Roman" w:hAnsi="Arial,Times New Roman" w:cs="Arial,Times New Roman"/>
                <w:sz w:val="20"/>
                <w:szCs w:val="20"/>
                <w:lang w:eastAsia="en-GB"/>
              </w:rPr>
            </w:pPr>
            <w:r w:rsidRPr="5A0794A2">
              <w:rPr>
                <w:rFonts w:ascii="Arial" w:eastAsia="Arial" w:hAnsi="Arial" w:cs="Arial"/>
                <w:sz w:val="20"/>
                <w:szCs w:val="20"/>
                <w:lang w:eastAsia="en-GB"/>
              </w:rPr>
              <w:t>1</w:t>
            </w:r>
          </w:p>
        </w:tc>
      </w:tr>
      <w:tr w:rsidR="004A5C81" w:rsidRPr="007F75C7" w:rsidTr="004A5C81">
        <w:trPr>
          <w:trHeight w:val="1200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 xml:space="preserve">thirdpartyoptout 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[thirdpartyoptout] [nchar](1) NULL,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nvarchar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jc w:val="right"/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1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[Staging].[STG_CustomerSubscriptionPreference]</w:t>
            </w:r>
          </w:p>
        </w:tc>
        <w:tc>
          <w:tcPr>
            <w:tcW w:w="2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Y =optout</w:t>
            </w:r>
            <w:r w:rsidR="007F75C7">
              <w:br/>
            </w:r>
            <w:r w:rsidR="007F75C7">
              <w:br/>
            </w: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Channle specific permissions take precendence over MyAccount (retailer) permissions</w:t>
            </w:r>
          </w:p>
        </w:tc>
        <w:tc>
          <w:tcPr>
            <w:tcW w:w="14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F75C7" w:rsidRPr="007F75C7" w:rsidRDefault="5A0794A2" w:rsidP="5A0794A2">
            <w:pPr>
              <w:jc w:val="center"/>
              <w:rPr>
                <w:rFonts w:ascii="Arial,Times New Roman" w:eastAsia="Arial,Times New Roman" w:hAnsi="Arial,Times New Roman" w:cs="Arial,Times New Roman"/>
                <w:sz w:val="20"/>
                <w:szCs w:val="20"/>
                <w:lang w:eastAsia="en-GB"/>
              </w:rPr>
            </w:pPr>
            <w:r w:rsidRPr="5A0794A2">
              <w:rPr>
                <w:rFonts w:ascii="Arial" w:eastAsia="Arial" w:hAnsi="Arial" w:cs="Arial"/>
                <w:sz w:val="20"/>
                <w:szCs w:val="20"/>
                <w:lang w:eastAsia="en-GB"/>
              </w:rPr>
              <w:t>1</w:t>
            </w:r>
          </w:p>
        </w:tc>
      </w:tr>
      <w:tr w:rsidR="004A5C81" w:rsidRPr="007F75C7" w:rsidTr="004A5C81">
        <w:trPr>
          <w:trHeight w:val="300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 xml:space="preserve">emailaddress 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[emailaddress] [nvarchar](100) NULL,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nvarchar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jc w:val="right"/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100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[Staging].STG_ElectronicAddress.[address]</w:t>
            </w:r>
          </w:p>
        </w:tc>
        <w:tc>
          <w:tcPr>
            <w:tcW w:w="265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F75C7" w:rsidRPr="007F75C7" w:rsidRDefault="5A0794A2" w:rsidP="5A0794A2">
            <w:pPr>
              <w:rPr>
                <w:rFonts w:ascii="Arial,Times New Roman" w:eastAsia="Arial,Times New Roman" w:hAnsi="Arial,Times New Roman" w:cs="Arial,Times New Roman"/>
                <w:sz w:val="20"/>
                <w:szCs w:val="20"/>
                <w:lang w:eastAsia="en-GB"/>
              </w:rPr>
            </w:pPr>
            <w:r w:rsidRPr="5A0794A2">
              <w:rPr>
                <w:rFonts w:ascii="Arial" w:eastAsia="Arial" w:hAnsi="Arial" w:cs="Arial"/>
                <w:sz w:val="20"/>
                <w:szCs w:val="20"/>
                <w:lang w:eastAsia="en-GB"/>
              </w:rPr>
              <w:t>This field is populated using [ParsedAddressEmail]</w:t>
            </w:r>
          </w:p>
        </w:tc>
        <w:tc>
          <w:tcPr>
            <w:tcW w:w="14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F75C7" w:rsidRPr="007F75C7" w:rsidRDefault="5A0794A2" w:rsidP="5A0794A2">
            <w:pPr>
              <w:jc w:val="center"/>
              <w:rPr>
                <w:rFonts w:ascii="Arial,Times New Roman" w:eastAsia="Arial,Times New Roman" w:hAnsi="Arial,Times New Roman" w:cs="Arial,Times New Roman"/>
                <w:sz w:val="20"/>
                <w:szCs w:val="20"/>
                <w:lang w:eastAsia="en-GB"/>
              </w:rPr>
            </w:pPr>
            <w:r w:rsidRPr="5A0794A2">
              <w:rPr>
                <w:rFonts w:ascii="Arial,Times New Roman" w:eastAsia="Arial,Times New Roman" w:hAnsi="Arial,Times New Roman" w:cs="Arial,Times New Roman"/>
                <w:sz w:val="20"/>
                <w:szCs w:val="20"/>
                <w:lang w:eastAsia="en-GB"/>
              </w:rPr>
              <w:t> </w:t>
            </w:r>
          </w:p>
        </w:tc>
      </w:tr>
      <w:tr w:rsidR="004A5C81" w:rsidRPr="007F75C7" w:rsidTr="004A5C81">
        <w:trPr>
          <w:trHeight w:val="300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 xml:space="preserve">dateofbirth 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[dateofbirth] [nvarchar](25) NULL,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nvarchar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jc w:val="right"/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25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[Staging].[STG_Customer].DateOfBirth</w:t>
            </w:r>
          </w:p>
        </w:tc>
        <w:tc>
          <w:tcPr>
            <w:tcW w:w="2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Create new field</w:t>
            </w:r>
          </w:p>
        </w:tc>
        <w:tc>
          <w:tcPr>
            <w:tcW w:w="14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F75C7" w:rsidRPr="007F75C7" w:rsidRDefault="5A0794A2" w:rsidP="5A0794A2">
            <w:pPr>
              <w:jc w:val="center"/>
              <w:rPr>
                <w:rFonts w:ascii="Arial,Times New Roman" w:eastAsia="Arial,Times New Roman" w:hAnsi="Arial,Times New Roman" w:cs="Arial,Times New Roman"/>
                <w:sz w:val="20"/>
                <w:szCs w:val="20"/>
                <w:lang w:eastAsia="en-GB"/>
              </w:rPr>
            </w:pPr>
            <w:r w:rsidRPr="5A0794A2">
              <w:rPr>
                <w:rFonts w:ascii="Arial" w:eastAsia="Arial" w:hAnsi="Arial" w:cs="Arial"/>
                <w:sz w:val="20"/>
                <w:szCs w:val="20"/>
                <w:lang w:eastAsia="en-GB"/>
              </w:rPr>
              <w:t>1</w:t>
            </w:r>
          </w:p>
        </w:tc>
      </w:tr>
      <w:tr w:rsidR="004A5C81" w:rsidRPr="007F75C7" w:rsidTr="004A5C81">
        <w:trPr>
          <w:trHeight w:val="300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 xml:space="preserve">companyname 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[companyname] [nvarchar](100) NULL,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nvarchar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jc w:val="right"/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100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[Staging].[STG_Address].[CompanyName]</w:t>
            </w:r>
          </w:p>
        </w:tc>
        <w:tc>
          <w:tcPr>
            <w:tcW w:w="2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Create new field</w:t>
            </w:r>
          </w:p>
        </w:tc>
        <w:tc>
          <w:tcPr>
            <w:tcW w:w="14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F75C7" w:rsidRPr="007F75C7" w:rsidRDefault="5A0794A2" w:rsidP="5A0794A2">
            <w:pPr>
              <w:jc w:val="center"/>
              <w:rPr>
                <w:rFonts w:ascii="Arial,Times New Roman" w:eastAsia="Arial,Times New Roman" w:hAnsi="Arial,Times New Roman" w:cs="Arial,Times New Roman"/>
                <w:sz w:val="20"/>
                <w:szCs w:val="20"/>
                <w:lang w:eastAsia="en-GB"/>
              </w:rPr>
            </w:pPr>
            <w:r w:rsidRPr="5A0794A2">
              <w:rPr>
                <w:rFonts w:ascii="Arial" w:eastAsia="Arial" w:hAnsi="Arial" w:cs="Arial"/>
                <w:sz w:val="20"/>
                <w:szCs w:val="20"/>
                <w:lang w:eastAsia="en-GB"/>
              </w:rPr>
              <w:t>1</w:t>
            </w:r>
          </w:p>
        </w:tc>
      </w:tr>
      <w:tr w:rsidR="004A5C81" w:rsidRPr="007F75C7" w:rsidTr="004A5C81">
        <w:trPr>
          <w:trHeight w:val="300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 xml:space="preserve">addressline1 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[addressline1] [nvarchar](100) NULL,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nvarchar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jc w:val="right"/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100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[Staging].[STG_Address].[AddressLine1]</w:t>
            </w:r>
          </w:p>
        </w:tc>
        <w:tc>
          <w:tcPr>
            <w:tcW w:w="2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  <w:t> </w:t>
            </w:r>
          </w:p>
        </w:tc>
        <w:tc>
          <w:tcPr>
            <w:tcW w:w="14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F75C7" w:rsidRPr="007F75C7" w:rsidRDefault="5A0794A2" w:rsidP="5A0794A2">
            <w:pPr>
              <w:jc w:val="center"/>
              <w:rPr>
                <w:rFonts w:ascii="Arial,Times New Roman" w:eastAsia="Arial,Times New Roman" w:hAnsi="Arial,Times New Roman" w:cs="Arial,Times New Roman"/>
                <w:sz w:val="20"/>
                <w:szCs w:val="20"/>
                <w:lang w:eastAsia="en-GB"/>
              </w:rPr>
            </w:pPr>
            <w:r w:rsidRPr="5A0794A2">
              <w:rPr>
                <w:rFonts w:ascii="Arial" w:eastAsia="Arial" w:hAnsi="Arial" w:cs="Arial"/>
                <w:sz w:val="20"/>
                <w:szCs w:val="20"/>
                <w:lang w:eastAsia="en-GB"/>
              </w:rPr>
              <w:t>1</w:t>
            </w:r>
          </w:p>
        </w:tc>
      </w:tr>
      <w:tr w:rsidR="004A5C81" w:rsidRPr="007F75C7" w:rsidTr="004A5C81">
        <w:trPr>
          <w:trHeight w:val="300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 xml:space="preserve">addressline2 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[addressline2] [nvarchar](100) NULL,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nvarchar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jc w:val="right"/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100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[Staging].[STG_Address].[AddressLine2]</w:t>
            </w:r>
          </w:p>
        </w:tc>
        <w:tc>
          <w:tcPr>
            <w:tcW w:w="2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  <w:t> </w:t>
            </w:r>
          </w:p>
        </w:tc>
        <w:tc>
          <w:tcPr>
            <w:tcW w:w="14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F75C7" w:rsidRPr="007F75C7" w:rsidRDefault="5A0794A2" w:rsidP="5A0794A2">
            <w:pPr>
              <w:jc w:val="center"/>
              <w:rPr>
                <w:rFonts w:ascii="Arial,Times New Roman" w:eastAsia="Arial,Times New Roman" w:hAnsi="Arial,Times New Roman" w:cs="Arial,Times New Roman"/>
                <w:sz w:val="20"/>
                <w:szCs w:val="20"/>
                <w:lang w:eastAsia="en-GB"/>
              </w:rPr>
            </w:pPr>
            <w:r w:rsidRPr="5A0794A2">
              <w:rPr>
                <w:rFonts w:ascii="Arial" w:eastAsia="Arial" w:hAnsi="Arial" w:cs="Arial"/>
                <w:sz w:val="20"/>
                <w:szCs w:val="20"/>
                <w:lang w:eastAsia="en-GB"/>
              </w:rPr>
              <w:t>1</w:t>
            </w:r>
          </w:p>
        </w:tc>
      </w:tr>
      <w:tr w:rsidR="004A5C81" w:rsidRPr="007F75C7" w:rsidTr="004A5C81">
        <w:trPr>
          <w:trHeight w:val="300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 xml:space="preserve">addressline3 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[addressline3] [nvarchar](100) NULL,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nvarchar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jc w:val="right"/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100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[Staging].[STG_Address].[AddressLine3]</w:t>
            </w:r>
          </w:p>
        </w:tc>
        <w:tc>
          <w:tcPr>
            <w:tcW w:w="2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  <w:t> </w:t>
            </w:r>
          </w:p>
        </w:tc>
        <w:tc>
          <w:tcPr>
            <w:tcW w:w="14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F75C7" w:rsidRPr="007F75C7" w:rsidRDefault="5A0794A2" w:rsidP="5A0794A2">
            <w:pPr>
              <w:jc w:val="center"/>
              <w:rPr>
                <w:rFonts w:ascii="Arial,Times New Roman" w:eastAsia="Arial,Times New Roman" w:hAnsi="Arial,Times New Roman" w:cs="Arial,Times New Roman"/>
                <w:sz w:val="20"/>
                <w:szCs w:val="20"/>
                <w:lang w:eastAsia="en-GB"/>
              </w:rPr>
            </w:pPr>
            <w:r w:rsidRPr="5A0794A2">
              <w:rPr>
                <w:rFonts w:ascii="Arial" w:eastAsia="Arial" w:hAnsi="Arial" w:cs="Arial"/>
                <w:sz w:val="20"/>
                <w:szCs w:val="20"/>
                <w:lang w:eastAsia="en-GB"/>
              </w:rPr>
              <w:t>1</w:t>
            </w:r>
          </w:p>
        </w:tc>
      </w:tr>
      <w:tr w:rsidR="004A5C81" w:rsidRPr="007F75C7" w:rsidTr="004A5C81">
        <w:trPr>
          <w:trHeight w:val="300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 xml:space="preserve">addressline4 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[addressline4] [nvarchar](100) NULL,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nvarchar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jc w:val="right"/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100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[Staging].[STG_Address].[AddressLine4]</w:t>
            </w:r>
          </w:p>
        </w:tc>
        <w:tc>
          <w:tcPr>
            <w:tcW w:w="2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  <w:t> </w:t>
            </w:r>
          </w:p>
        </w:tc>
        <w:tc>
          <w:tcPr>
            <w:tcW w:w="14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F75C7" w:rsidRPr="007F75C7" w:rsidRDefault="5A0794A2" w:rsidP="5A0794A2">
            <w:pPr>
              <w:jc w:val="center"/>
              <w:rPr>
                <w:rFonts w:ascii="Arial,Times New Roman" w:eastAsia="Arial,Times New Roman" w:hAnsi="Arial,Times New Roman" w:cs="Arial,Times New Roman"/>
                <w:sz w:val="20"/>
                <w:szCs w:val="20"/>
                <w:lang w:eastAsia="en-GB"/>
              </w:rPr>
            </w:pPr>
            <w:r w:rsidRPr="5A0794A2">
              <w:rPr>
                <w:rFonts w:ascii="Arial" w:eastAsia="Arial" w:hAnsi="Arial" w:cs="Arial"/>
                <w:sz w:val="20"/>
                <w:szCs w:val="20"/>
                <w:lang w:eastAsia="en-GB"/>
              </w:rPr>
              <w:t>1</w:t>
            </w:r>
          </w:p>
        </w:tc>
      </w:tr>
      <w:tr w:rsidR="004A5C81" w:rsidRPr="007F75C7" w:rsidTr="004A5C81">
        <w:trPr>
          <w:trHeight w:val="300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 xml:space="preserve">addressline5 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[addressline5] [nvarchar](100) NULL,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nvarchar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jc w:val="right"/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100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[Staging].[STG_Address].[AddressLine5]</w:t>
            </w:r>
          </w:p>
        </w:tc>
        <w:tc>
          <w:tcPr>
            <w:tcW w:w="2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  <w:t> </w:t>
            </w:r>
          </w:p>
        </w:tc>
        <w:tc>
          <w:tcPr>
            <w:tcW w:w="14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F75C7" w:rsidRPr="007F75C7" w:rsidRDefault="5A0794A2" w:rsidP="5A0794A2">
            <w:pPr>
              <w:jc w:val="center"/>
              <w:rPr>
                <w:rFonts w:ascii="Arial,Times New Roman" w:eastAsia="Arial,Times New Roman" w:hAnsi="Arial,Times New Roman" w:cs="Arial,Times New Roman"/>
                <w:sz w:val="20"/>
                <w:szCs w:val="20"/>
                <w:lang w:eastAsia="en-GB"/>
              </w:rPr>
            </w:pPr>
            <w:r w:rsidRPr="5A0794A2">
              <w:rPr>
                <w:rFonts w:ascii="Arial" w:eastAsia="Arial" w:hAnsi="Arial" w:cs="Arial"/>
                <w:sz w:val="20"/>
                <w:szCs w:val="20"/>
                <w:lang w:eastAsia="en-GB"/>
              </w:rPr>
              <w:t>1</w:t>
            </w:r>
          </w:p>
        </w:tc>
      </w:tr>
      <w:tr w:rsidR="004A5C81" w:rsidRPr="007F75C7" w:rsidTr="004A5C81">
        <w:trPr>
          <w:trHeight w:val="300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 xml:space="preserve">postcode 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[postcode] [nvarchar](10) NULL,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nvarchar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jc w:val="right"/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10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[Staging].[STG_Address].[PostalCode]</w:t>
            </w:r>
          </w:p>
        </w:tc>
        <w:tc>
          <w:tcPr>
            <w:tcW w:w="2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  <w:t> </w:t>
            </w:r>
          </w:p>
        </w:tc>
        <w:tc>
          <w:tcPr>
            <w:tcW w:w="14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F75C7" w:rsidRPr="007F75C7" w:rsidRDefault="5A0794A2" w:rsidP="5A0794A2">
            <w:pPr>
              <w:jc w:val="center"/>
              <w:rPr>
                <w:rFonts w:ascii="Arial,Times New Roman" w:eastAsia="Arial,Times New Roman" w:hAnsi="Arial,Times New Roman" w:cs="Arial,Times New Roman"/>
                <w:sz w:val="20"/>
                <w:szCs w:val="20"/>
                <w:lang w:eastAsia="en-GB"/>
              </w:rPr>
            </w:pPr>
            <w:r w:rsidRPr="5A0794A2">
              <w:rPr>
                <w:rFonts w:ascii="Arial" w:eastAsia="Arial" w:hAnsi="Arial" w:cs="Arial"/>
                <w:sz w:val="20"/>
                <w:szCs w:val="20"/>
                <w:lang w:eastAsia="en-GB"/>
              </w:rPr>
              <w:t>1</w:t>
            </w:r>
          </w:p>
        </w:tc>
      </w:tr>
      <w:tr w:rsidR="004A5C81" w:rsidRPr="007F75C7" w:rsidTr="004A5C81">
        <w:trPr>
          <w:trHeight w:val="300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 xml:space="preserve">country 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[country] [nvarchar](50) NULL,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nvarchar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jc w:val="right"/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50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[Staging].[STG_Address].[CountryID]</w:t>
            </w:r>
          </w:p>
        </w:tc>
        <w:tc>
          <w:tcPr>
            <w:tcW w:w="2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  <w:t> </w:t>
            </w:r>
          </w:p>
        </w:tc>
        <w:tc>
          <w:tcPr>
            <w:tcW w:w="14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F75C7" w:rsidRPr="007F75C7" w:rsidRDefault="5A0794A2" w:rsidP="5A0794A2">
            <w:pPr>
              <w:jc w:val="center"/>
              <w:rPr>
                <w:rFonts w:ascii="Arial,Times New Roman" w:eastAsia="Arial,Times New Roman" w:hAnsi="Arial,Times New Roman" w:cs="Arial,Times New Roman"/>
                <w:sz w:val="20"/>
                <w:szCs w:val="20"/>
                <w:lang w:eastAsia="en-GB"/>
              </w:rPr>
            </w:pPr>
            <w:r w:rsidRPr="5A0794A2">
              <w:rPr>
                <w:rFonts w:ascii="Arial,Times New Roman" w:eastAsia="Arial,Times New Roman" w:hAnsi="Arial,Times New Roman" w:cs="Arial,Times New Roman"/>
                <w:sz w:val="20"/>
                <w:szCs w:val="20"/>
                <w:lang w:eastAsia="en-GB"/>
              </w:rPr>
              <w:t> </w:t>
            </w:r>
          </w:p>
        </w:tc>
      </w:tr>
      <w:tr w:rsidR="004A5C81" w:rsidRPr="007F75C7" w:rsidTr="004A5C81">
        <w:trPr>
          <w:trHeight w:val="300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 xml:space="preserve">mosaicgpdesc 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[mosaicgpdesc] [nvarchar](50) NULL,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nvarchar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jc w:val="right"/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50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  <w:t> </w:t>
            </w:r>
          </w:p>
        </w:tc>
        <w:tc>
          <w:tcPr>
            <w:tcW w:w="2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Do not use</w:t>
            </w:r>
          </w:p>
        </w:tc>
        <w:tc>
          <w:tcPr>
            <w:tcW w:w="14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F75C7" w:rsidRPr="007F75C7" w:rsidRDefault="5A0794A2" w:rsidP="5A0794A2">
            <w:pPr>
              <w:jc w:val="center"/>
              <w:rPr>
                <w:rFonts w:ascii="Arial,Times New Roman" w:eastAsia="Arial,Times New Roman" w:hAnsi="Arial,Times New Roman" w:cs="Arial,Times New Roman"/>
                <w:sz w:val="20"/>
                <w:szCs w:val="20"/>
                <w:lang w:eastAsia="en-GB"/>
              </w:rPr>
            </w:pPr>
            <w:r w:rsidRPr="5A0794A2">
              <w:rPr>
                <w:rFonts w:ascii="Arial,Times New Roman" w:eastAsia="Arial,Times New Roman" w:hAnsi="Arial,Times New Roman" w:cs="Arial,Times New Roman"/>
                <w:sz w:val="20"/>
                <w:szCs w:val="20"/>
                <w:lang w:eastAsia="en-GB"/>
              </w:rPr>
              <w:t> </w:t>
            </w:r>
          </w:p>
        </w:tc>
      </w:tr>
      <w:tr w:rsidR="004A5C81" w:rsidRPr="007F75C7" w:rsidTr="004A5C81">
        <w:trPr>
          <w:trHeight w:val="300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 xml:space="preserve">mosaictypedesc 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[mosaictypedesc] [nvarchar](50) NULL,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nvarchar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jc w:val="right"/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50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  <w:t> </w:t>
            </w:r>
          </w:p>
        </w:tc>
        <w:tc>
          <w:tcPr>
            <w:tcW w:w="2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Do not use</w:t>
            </w:r>
          </w:p>
        </w:tc>
        <w:tc>
          <w:tcPr>
            <w:tcW w:w="14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F75C7" w:rsidRPr="007F75C7" w:rsidRDefault="5A0794A2" w:rsidP="5A0794A2">
            <w:pPr>
              <w:jc w:val="center"/>
              <w:rPr>
                <w:rFonts w:ascii="Arial,Times New Roman" w:eastAsia="Arial,Times New Roman" w:hAnsi="Arial,Times New Roman" w:cs="Arial,Times New Roman"/>
                <w:sz w:val="20"/>
                <w:szCs w:val="20"/>
                <w:lang w:eastAsia="en-GB"/>
              </w:rPr>
            </w:pPr>
            <w:r w:rsidRPr="5A0794A2">
              <w:rPr>
                <w:rFonts w:ascii="Arial" w:eastAsia="Arial" w:hAnsi="Arial" w:cs="Arial"/>
                <w:sz w:val="20"/>
                <w:szCs w:val="20"/>
                <w:lang w:eastAsia="en-GB"/>
              </w:rPr>
              <w:t>1</w:t>
            </w:r>
          </w:p>
        </w:tc>
      </w:tr>
      <w:tr w:rsidR="004A5C81" w:rsidRPr="007F75C7" w:rsidTr="004A5C81">
        <w:trPr>
          <w:trHeight w:val="1035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 xml:space="preserve">dayphoneno 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[dayphoneno] [nvarchar](25) NULL,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nvarchar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jc w:val="right"/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25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[Staging].[STG_ElectronicAddress].[address]</w:t>
            </w:r>
          </w:p>
        </w:tc>
        <w:tc>
          <w:tcPr>
            <w:tcW w:w="265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F75C7" w:rsidRPr="007F75C7" w:rsidRDefault="5A0794A2" w:rsidP="5A0794A2">
            <w:pPr>
              <w:rPr>
                <w:rFonts w:ascii="Arial,Times New Roman" w:eastAsia="Arial,Times New Roman" w:hAnsi="Arial,Times New Roman" w:cs="Arial,Times New Roman"/>
                <w:sz w:val="20"/>
                <w:szCs w:val="20"/>
                <w:lang w:eastAsia="en-GB"/>
              </w:rPr>
            </w:pPr>
            <w:r w:rsidRPr="5A0794A2">
              <w:rPr>
                <w:rFonts w:ascii="Arial" w:eastAsia="Arial" w:hAnsi="Arial" w:cs="Arial"/>
                <w:sz w:val="20"/>
                <w:szCs w:val="20"/>
                <w:lang w:eastAsia="en-GB"/>
              </w:rPr>
              <w:t xml:space="preserve">This field is populated with [ParsedAddressMobile].  </w:t>
            </w:r>
            <w:r w:rsidR="007F75C7">
              <w:br/>
            </w:r>
            <w:r w:rsidR="007F75C7">
              <w:br/>
            </w:r>
            <w:r w:rsidRPr="5A0794A2">
              <w:rPr>
                <w:rFonts w:ascii="Arial" w:eastAsia="Arial" w:hAnsi="Arial" w:cs="Arial"/>
                <w:sz w:val="20"/>
                <w:szCs w:val="20"/>
                <w:lang w:eastAsia="en-GB"/>
              </w:rPr>
              <w:t>If not validated as a mobile number (07), the number is rejected</w:t>
            </w:r>
          </w:p>
        </w:tc>
        <w:tc>
          <w:tcPr>
            <w:tcW w:w="14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F75C7" w:rsidRPr="007F75C7" w:rsidRDefault="5A0794A2" w:rsidP="5A0794A2">
            <w:pPr>
              <w:jc w:val="center"/>
              <w:rPr>
                <w:rFonts w:ascii="Arial,Times New Roman" w:eastAsia="Arial,Times New Roman" w:hAnsi="Arial,Times New Roman" w:cs="Arial,Times New Roman"/>
                <w:sz w:val="20"/>
                <w:szCs w:val="20"/>
                <w:lang w:eastAsia="en-GB"/>
              </w:rPr>
            </w:pPr>
            <w:r w:rsidRPr="5A0794A2">
              <w:rPr>
                <w:rFonts w:ascii="Arial" w:eastAsia="Arial" w:hAnsi="Arial" w:cs="Arial"/>
                <w:sz w:val="20"/>
                <w:szCs w:val="20"/>
                <w:lang w:eastAsia="en-GB"/>
              </w:rPr>
              <w:t>1</w:t>
            </w:r>
          </w:p>
        </w:tc>
      </w:tr>
      <w:tr w:rsidR="004A5C81" w:rsidRPr="007F75C7" w:rsidTr="004A5C81">
        <w:trPr>
          <w:trHeight w:val="1035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 xml:space="preserve">eveningphoneno 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[eveningphoneno] [nvarchar](25) NULL,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nvarchar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jc w:val="right"/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25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[Staging].[STG_ElectronicAddress].[address]</w:t>
            </w:r>
          </w:p>
        </w:tc>
        <w:tc>
          <w:tcPr>
            <w:tcW w:w="265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F75C7" w:rsidRPr="007F75C7" w:rsidRDefault="5A0794A2" w:rsidP="5A0794A2">
            <w:pPr>
              <w:rPr>
                <w:rFonts w:ascii="Arial,Times New Roman" w:eastAsia="Arial,Times New Roman" w:hAnsi="Arial,Times New Roman" w:cs="Arial,Times New Roman"/>
                <w:sz w:val="20"/>
                <w:szCs w:val="20"/>
                <w:lang w:eastAsia="en-GB"/>
              </w:rPr>
            </w:pPr>
            <w:r w:rsidRPr="5A0794A2">
              <w:rPr>
                <w:rFonts w:ascii="Arial" w:eastAsia="Arial" w:hAnsi="Arial" w:cs="Arial"/>
                <w:sz w:val="20"/>
                <w:szCs w:val="20"/>
                <w:lang w:eastAsia="en-GB"/>
              </w:rPr>
              <w:t xml:space="preserve">This field is populated with [ParsedAddressMobile].  </w:t>
            </w:r>
            <w:r w:rsidR="007F75C7">
              <w:br/>
            </w:r>
            <w:r w:rsidR="007F75C7">
              <w:br/>
            </w:r>
            <w:r w:rsidRPr="5A0794A2">
              <w:rPr>
                <w:rFonts w:ascii="Arial" w:eastAsia="Arial" w:hAnsi="Arial" w:cs="Arial"/>
                <w:sz w:val="20"/>
                <w:szCs w:val="20"/>
                <w:lang w:eastAsia="en-GB"/>
              </w:rPr>
              <w:t>If not validated as a mobile number (07), the number is rejected</w:t>
            </w:r>
          </w:p>
        </w:tc>
        <w:tc>
          <w:tcPr>
            <w:tcW w:w="148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F75C7" w:rsidRPr="007F75C7" w:rsidRDefault="5A0794A2" w:rsidP="5A0794A2">
            <w:pPr>
              <w:jc w:val="center"/>
              <w:rPr>
                <w:rFonts w:ascii="Arial,Times New Roman" w:eastAsia="Arial,Times New Roman" w:hAnsi="Arial,Times New Roman" w:cs="Arial,Times New Roman"/>
                <w:sz w:val="20"/>
                <w:szCs w:val="20"/>
                <w:lang w:eastAsia="en-GB"/>
              </w:rPr>
            </w:pPr>
            <w:r w:rsidRPr="5A0794A2">
              <w:rPr>
                <w:rFonts w:ascii="Arial" w:eastAsia="Arial" w:hAnsi="Arial" w:cs="Arial"/>
                <w:sz w:val="20"/>
                <w:szCs w:val="20"/>
                <w:lang w:eastAsia="en-GB"/>
              </w:rPr>
              <w:t>1</w:t>
            </w:r>
          </w:p>
        </w:tc>
      </w:tr>
      <w:tr w:rsidR="004A5C81" w:rsidRPr="007F75C7" w:rsidTr="004A5C81">
        <w:trPr>
          <w:trHeight w:val="300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 xml:space="preserve">title 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[title] [nvarchar](10) NULL,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nvarchar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jc w:val="right"/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10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[Staging].[STG_Customer].[Salutation]</w:t>
            </w:r>
          </w:p>
        </w:tc>
        <w:tc>
          <w:tcPr>
            <w:tcW w:w="2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  <w:t> 'Dear Customer' = Guest</w:t>
            </w:r>
          </w:p>
        </w:tc>
        <w:tc>
          <w:tcPr>
            <w:tcW w:w="14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jc w:val="center"/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1</w:t>
            </w:r>
          </w:p>
        </w:tc>
      </w:tr>
      <w:tr w:rsidR="004A5C81" w:rsidRPr="007F75C7" w:rsidTr="004A5C81">
        <w:trPr>
          <w:trHeight w:val="300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 xml:space="preserve">forename 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[forename] [nvarchar](50) NULL,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nvarchar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jc w:val="right"/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50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[Staging].[STG_Customer].[FirstName]</w:t>
            </w:r>
          </w:p>
        </w:tc>
        <w:tc>
          <w:tcPr>
            <w:tcW w:w="2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  <w:t> </w:t>
            </w:r>
          </w:p>
        </w:tc>
        <w:tc>
          <w:tcPr>
            <w:tcW w:w="14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F75C7" w:rsidRPr="007F75C7" w:rsidRDefault="5A0794A2" w:rsidP="5A0794A2">
            <w:pPr>
              <w:jc w:val="center"/>
              <w:rPr>
                <w:rFonts w:ascii="Arial,Times New Roman" w:eastAsia="Arial,Times New Roman" w:hAnsi="Arial,Times New Roman" w:cs="Arial,Times New Roman"/>
                <w:sz w:val="20"/>
                <w:szCs w:val="20"/>
                <w:lang w:eastAsia="en-GB"/>
              </w:rPr>
            </w:pPr>
            <w:r w:rsidRPr="5A0794A2">
              <w:rPr>
                <w:rFonts w:ascii="Arial" w:eastAsia="Arial" w:hAnsi="Arial" w:cs="Arial"/>
                <w:sz w:val="20"/>
                <w:szCs w:val="20"/>
                <w:lang w:eastAsia="en-GB"/>
              </w:rPr>
              <w:t>1</w:t>
            </w:r>
          </w:p>
        </w:tc>
      </w:tr>
      <w:tr w:rsidR="004A5C81" w:rsidRPr="007F75C7" w:rsidTr="004A5C81">
        <w:trPr>
          <w:trHeight w:val="300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 xml:space="preserve">surname 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[surname] [nvarchar](50) NULL,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nvarchar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jc w:val="right"/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50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[Staging].[STG_Customer].[LastName]</w:t>
            </w:r>
          </w:p>
        </w:tc>
        <w:tc>
          <w:tcPr>
            <w:tcW w:w="2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  <w:t> </w:t>
            </w:r>
          </w:p>
        </w:tc>
        <w:tc>
          <w:tcPr>
            <w:tcW w:w="14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F75C7" w:rsidRPr="007F75C7" w:rsidRDefault="5A0794A2" w:rsidP="5A0794A2">
            <w:pPr>
              <w:jc w:val="center"/>
              <w:rPr>
                <w:rFonts w:ascii="Arial,Times New Roman" w:eastAsia="Arial,Times New Roman" w:hAnsi="Arial,Times New Roman" w:cs="Arial,Times New Roman"/>
                <w:sz w:val="20"/>
                <w:szCs w:val="20"/>
                <w:lang w:eastAsia="en-GB"/>
              </w:rPr>
            </w:pPr>
            <w:r w:rsidRPr="5A0794A2">
              <w:rPr>
                <w:rFonts w:ascii="Arial" w:eastAsia="Arial" w:hAnsi="Arial" w:cs="Arial"/>
                <w:sz w:val="20"/>
                <w:szCs w:val="20"/>
                <w:lang w:eastAsia="en-GB"/>
              </w:rPr>
              <w:t>1</w:t>
            </w:r>
          </w:p>
        </w:tc>
      </w:tr>
      <w:tr w:rsidR="004A5C81" w:rsidRPr="007F75C7" w:rsidTr="004A5C81">
        <w:trPr>
          <w:trHeight w:val="300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 xml:space="preserve">homestation 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[homestation] [nvarchar](5) NULL,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nvarchar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jc w:val="right"/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5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[Staging].[STG_Customer].[NearestStation]</w:t>
            </w:r>
          </w:p>
        </w:tc>
        <w:tc>
          <w:tcPr>
            <w:tcW w:w="2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create new field</w:t>
            </w:r>
          </w:p>
        </w:tc>
        <w:tc>
          <w:tcPr>
            <w:tcW w:w="14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F75C7" w:rsidRPr="007F75C7" w:rsidRDefault="5A0794A2" w:rsidP="5A0794A2">
            <w:pPr>
              <w:jc w:val="center"/>
              <w:rPr>
                <w:rFonts w:ascii="Arial,Times New Roman" w:eastAsia="Arial,Times New Roman" w:hAnsi="Arial,Times New Roman" w:cs="Arial,Times New Roman"/>
                <w:sz w:val="20"/>
                <w:szCs w:val="20"/>
                <w:lang w:eastAsia="en-GB"/>
              </w:rPr>
            </w:pPr>
            <w:r w:rsidRPr="5A0794A2">
              <w:rPr>
                <w:rFonts w:ascii="Arial,Times New Roman" w:eastAsia="Arial,Times New Roman" w:hAnsi="Arial,Times New Roman" w:cs="Arial,Times New Roman"/>
                <w:sz w:val="20"/>
                <w:szCs w:val="20"/>
                <w:lang w:eastAsia="en-GB"/>
              </w:rPr>
              <w:t> </w:t>
            </w:r>
          </w:p>
        </w:tc>
      </w:tr>
      <w:tr w:rsidR="004A5C81" w:rsidRPr="007F75C7" w:rsidTr="004A5C81">
        <w:trPr>
          <w:trHeight w:val="300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 xml:space="preserve">corpreference 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[corpreference] [nvarchar](50) NULL,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nvarchar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jc w:val="right"/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50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  <w:t> </w:t>
            </w:r>
          </w:p>
        </w:tc>
        <w:tc>
          <w:tcPr>
            <w:tcW w:w="2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Do not use</w:t>
            </w:r>
          </w:p>
        </w:tc>
        <w:tc>
          <w:tcPr>
            <w:tcW w:w="14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F75C7" w:rsidRPr="007F75C7" w:rsidRDefault="5A0794A2" w:rsidP="5A0794A2">
            <w:pPr>
              <w:jc w:val="center"/>
              <w:rPr>
                <w:rFonts w:ascii="Arial,Times New Roman" w:eastAsia="Arial,Times New Roman" w:hAnsi="Arial,Times New Roman" w:cs="Arial,Times New Roman"/>
                <w:sz w:val="20"/>
                <w:szCs w:val="20"/>
                <w:lang w:eastAsia="en-GB"/>
              </w:rPr>
            </w:pPr>
            <w:r w:rsidRPr="5A0794A2">
              <w:rPr>
                <w:rFonts w:ascii="Arial,Times New Roman" w:eastAsia="Arial,Times New Roman" w:hAnsi="Arial,Times New Roman" w:cs="Arial,Times New Roman"/>
                <w:sz w:val="20"/>
                <w:szCs w:val="20"/>
                <w:lang w:eastAsia="en-GB"/>
              </w:rPr>
              <w:t> </w:t>
            </w:r>
          </w:p>
        </w:tc>
      </w:tr>
      <w:tr w:rsidR="004A5C81" w:rsidRPr="007F75C7" w:rsidTr="004A5C81">
        <w:trPr>
          <w:trHeight w:val="300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 xml:space="preserve">adminrole 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[adminrole] [nvarchar](3) NULL,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nvarchar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jc w:val="right"/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3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  <w:t> </w:t>
            </w:r>
          </w:p>
        </w:tc>
        <w:tc>
          <w:tcPr>
            <w:tcW w:w="2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Do not use</w:t>
            </w:r>
          </w:p>
        </w:tc>
        <w:tc>
          <w:tcPr>
            <w:tcW w:w="14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F75C7" w:rsidRPr="007F75C7" w:rsidRDefault="5A0794A2" w:rsidP="5A0794A2">
            <w:pPr>
              <w:jc w:val="center"/>
              <w:rPr>
                <w:rFonts w:ascii="Arial,Times New Roman" w:eastAsia="Arial,Times New Roman" w:hAnsi="Arial,Times New Roman" w:cs="Arial,Times New Roman"/>
                <w:sz w:val="20"/>
                <w:szCs w:val="20"/>
                <w:lang w:eastAsia="en-GB"/>
              </w:rPr>
            </w:pPr>
            <w:r w:rsidRPr="5A0794A2">
              <w:rPr>
                <w:rFonts w:ascii="Arial,Times New Roman" w:eastAsia="Arial,Times New Roman" w:hAnsi="Arial,Times New Roman" w:cs="Arial,Times New Roman"/>
                <w:sz w:val="20"/>
                <w:szCs w:val="20"/>
                <w:lang w:eastAsia="en-GB"/>
              </w:rPr>
              <w:t> </w:t>
            </w:r>
          </w:p>
        </w:tc>
      </w:tr>
      <w:tr w:rsidR="004A5C81" w:rsidRPr="007F75C7" w:rsidTr="004A5C81">
        <w:trPr>
          <w:trHeight w:val="300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 xml:space="preserve">bookerrole 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[bookerrole] [nvarchar](3) NULL,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nvarchar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jc w:val="right"/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3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  <w:t> </w:t>
            </w:r>
          </w:p>
        </w:tc>
        <w:tc>
          <w:tcPr>
            <w:tcW w:w="2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Do not use as this relates to corporate information</w:t>
            </w:r>
          </w:p>
        </w:tc>
        <w:tc>
          <w:tcPr>
            <w:tcW w:w="14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F75C7" w:rsidRPr="007F75C7" w:rsidRDefault="5A0794A2" w:rsidP="5A0794A2">
            <w:pPr>
              <w:jc w:val="center"/>
              <w:rPr>
                <w:rFonts w:ascii="Arial,Times New Roman" w:eastAsia="Arial,Times New Roman" w:hAnsi="Arial,Times New Roman" w:cs="Arial,Times New Roman"/>
                <w:sz w:val="20"/>
                <w:szCs w:val="20"/>
                <w:lang w:eastAsia="en-GB"/>
              </w:rPr>
            </w:pPr>
            <w:r w:rsidRPr="5A0794A2">
              <w:rPr>
                <w:rFonts w:ascii="Arial,Times New Roman" w:eastAsia="Arial,Times New Roman" w:hAnsi="Arial,Times New Roman" w:cs="Arial,Times New Roman"/>
                <w:sz w:val="20"/>
                <w:szCs w:val="20"/>
                <w:lang w:eastAsia="en-GB"/>
              </w:rPr>
              <w:t> </w:t>
            </w:r>
          </w:p>
        </w:tc>
      </w:tr>
      <w:tr w:rsidR="004A5C81" w:rsidRPr="007F75C7" w:rsidTr="004A5C81">
        <w:trPr>
          <w:trHeight w:val="300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 xml:space="preserve">accountclosed 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[accountclosed] [nvarchar](3) NULL,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datetime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jc w:val="right"/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3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  <w:t> </w:t>
            </w:r>
          </w:p>
        </w:tc>
        <w:tc>
          <w:tcPr>
            <w:tcW w:w="2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Do not use</w:t>
            </w:r>
          </w:p>
        </w:tc>
        <w:tc>
          <w:tcPr>
            <w:tcW w:w="14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F75C7" w:rsidRPr="007F75C7" w:rsidRDefault="5A0794A2" w:rsidP="5A0794A2">
            <w:pPr>
              <w:jc w:val="center"/>
              <w:rPr>
                <w:rFonts w:ascii="Arial,Times New Roman" w:eastAsia="Arial,Times New Roman" w:hAnsi="Arial,Times New Roman" w:cs="Arial,Times New Roman"/>
                <w:sz w:val="20"/>
                <w:szCs w:val="20"/>
                <w:lang w:eastAsia="en-GB"/>
              </w:rPr>
            </w:pPr>
            <w:r w:rsidRPr="5A0794A2">
              <w:rPr>
                <w:rFonts w:ascii="Arial" w:eastAsia="Arial" w:hAnsi="Arial" w:cs="Arial"/>
                <w:sz w:val="20"/>
                <w:szCs w:val="20"/>
                <w:lang w:eastAsia="en-GB"/>
              </w:rPr>
              <w:t>1</w:t>
            </w:r>
          </w:p>
        </w:tc>
      </w:tr>
      <w:tr w:rsidR="004A5C81" w:rsidRPr="007F75C7" w:rsidTr="004A5C81">
        <w:trPr>
          <w:trHeight w:val="300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 xml:space="preserve">custcmddateupdated 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[custcmddateupdated] [datetime] NULL,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datetime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  <w:t> 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  <w:t> </w:t>
            </w:r>
          </w:p>
        </w:tc>
        <w:tc>
          <w:tcPr>
            <w:tcW w:w="2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Do not use</w:t>
            </w:r>
          </w:p>
        </w:tc>
        <w:tc>
          <w:tcPr>
            <w:tcW w:w="14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7F75C7" w:rsidRPr="007F75C7" w:rsidRDefault="5A0794A2" w:rsidP="5A0794A2">
            <w:pPr>
              <w:jc w:val="center"/>
              <w:rPr>
                <w:rFonts w:ascii="Arial,Times New Roman" w:eastAsia="Arial,Times New Roman" w:hAnsi="Arial,Times New Roman" w:cs="Arial,Times New Roman"/>
                <w:sz w:val="20"/>
                <w:szCs w:val="20"/>
                <w:lang w:eastAsia="en-GB"/>
              </w:rPr>
            </w:pPr>
            <w:r w:rsidRPr="5A0794A2">
              <w:rPr>
                <w:rFonts w:ascii="Arial,Times New Roman" w:eastAsia="Arial,Times New Roman" w:hAnsi="Arial,Times New Roman" w:cs="Arial,Times New Roman"/>
                <w:sz w:val="20"/>
                <w:szCs w:val="20"/>
                <w:lang w:eastAsia="en-GB"/>
              </w:rPr>
              <w:t> </w:t>
            </w:r>
          </w:p>
        </w:tc>
      </w:tr>
      <w:tr w:rsidR="004A5C81" w:rsidRPr="007F75C7" w:rsidTr="004A5C81">
        <w:trPr>
          <w:trHeight w:val="300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 xml:space="preserve">regcmddateupdated 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75C7" w:rsidRPr="007F75C7" w:rsidRDefault="5A0794A2" w:rsidP="5A0794A2">
            <w:pPr>
              <w:rPr>
                <w:rFonts w:ascii="Arial,Times New Roman" w:eastAsia="Arial,Times New Roman" w:hAnsi="Arial,Times New Roman" w:cs="Arial,Times New Roman"/>
                <w:sz w:val="20"/>
                <w:szCs w:val="20"/>
                <w:lang w:eastAsia="en-GB"/>
              </w:rPr>
            </w:pPr>
            <w:r w:rsidRPr="5A0794A2">
              <w:rPr>
                <w:rFonts w:ascii="Arial" w:eastAsia="Arial" w:hAnsi="Arial" w:cs="Arial"/>
                <w:sz w:val="20"/>
                <w:szCs w:val="20"/>
                <w:lang w:eastAsia="en-GB"/>
              </w:rPr>
              <w:t>[regcmddateupdated] [datetime] NULL,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nvarchar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  <w:t> 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[Staging].[STG_Customer].[SourceModifiedDate]</w:t>
            </w:r>
          </w:p>
        </w:tc>
        <w:tc>
          <w:tcPr>
            <w:tcW w:w="2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13A2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del w:id="74" w:author="James Moore" w:date="2018-10-12T13:31:00Z">
              <w:r w:rsidRPr="5A0794A2" w:rsidDel="00B86A5B">
                <w:rPr>
                  <w:rFonts w:ascii="Calibri,Times New Roman" w:eastAsia="Calibri,Times New Roman" w:hAnsi="Calibri,Times New Roman" w:cs="Calibri,Times New Roman"/>
                  <w:color w:val="000000" w:themeColor="text1"/>
                  <w:lang w:eastAsia="en-GB"/>
                </w:rPr>
                <w:delText> </w:delText>
              </w:r>
            </w:del>
          </w:p>
        </w:tc>
        <w:tc>
          <w:tcPr>
            <w:tcW w:w="14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jc w:val="center"/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  <w:t> </w:t>
            </w:r>
          </w:p>
        </w:tc>
      </w:tr>
      <w:tr w:rsidR="004A5C81" w:rsidRPr="007F75C7" w:rsidTr="004A5C81">
        <w:trPr>
          <w:trHeight w:val="300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 xml:space="preserve">trusted 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[trusted] [nvarchar](3) NULL,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float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jc w:val="right"/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3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  <w:t> </w:t>
            </w:r>
          </w:p>
        </w:tc>
        <w:tc>
          <w:tcPr>
            <w:tcW w:w="2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Do not use as relates to fraud protection</w:t>
            </w:r>
          </w:p>
        </w:tc>
        <w:tc>
          <w:tcPr>
            <w:tcW w:w="1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75C7" w:rsidRPr="007F75C7" w:rsidRDefault="5A0794A2" w:rsidP="5A0794A2">
            <w:pPr>
              <w:jc w:val="center"/>
              <w:rPr>
                <w:rFonts w:ascii="Arial,Times New Roman" w:eastAsia="Arial,Times New Roman" w:hAnsi="Arial,Times New Roman" w:cs="Arial,Times New Roman"/>
                <w:sz w:val="20"/>
                <w:szCs w:val="20"/>
                <w:lang w:eastAsia="en-GB"/>
              </w:rPr>
            </w:pPr>
            <w:r w:rsidRPr="5A0794A2">
              <w:rPr>
                <w:rFonts w:ascii="Arial,Times New Roman" w:eastAsia="Arial,Times New Roman" w:hAnsi="Arial,Times New Roman" w:cs="Arial,Times New Roman"/>
                <w:sz w:val="20"/>
                <w:szCs w:val="20"/>
                <w:lang w:eastAsia="en-GB"/>
              </w:rPr>
              <w:t> </w:t>
            </w:r>
          </w:p>
        </w:tc>
      </w:tr>
      <w:tr w:rsidR="004A5C81" w:rsidRPr="007F75C7" w:rsidTr="004A5C81">
        <w:trPr>
          <w:trHeight w:val="300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 xml:space="preserve">lifetimevalue 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[lifetimevalue] [float] NULL,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datetime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  <w:t> 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  <w:t> </w:t>
            </w:r>
          </w:p>
        </w:tc>
        <w:tc>
          <w:tcPr>
            <w:tcW w:w="2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Do not use (as will be caludated through the production build)</w:t>
            </w:r>
          </w:p>
        </w:tc>
        <w:tc>
          <w:tcPr>
            <w:tcW w:w="1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75C7" w:rsidRPr="007F75C7" w:rsidRDefault="5A0794A2" w:rsidP="5A0794A2">
            <w:pPr>
              <w:jc w:val="center"/>
              <w:rPr>
                <w:rFonts w:ascii="Arial,Times New Roman" w:eastAsia="Arial,Times New Roman" w:hAnsi="Arial,Times New Roman" w:cs="Arial,Times New Roman"/>
                <w:sz w:val="20"/>
                <w:szCs w:val="20"/>
                <w:lang w:eastAsia="en-GB"/>
              </w:rPr>
            </w:pPr>
            <w:r w:rsidRPr="5A0794A2">
              <w:rPr>
                <w:rFonts w:ascii="Arial" w:eastAsia="Arial" w:hAnsi="Arial" w:cs="Arial"/>
                <w:sz w:val="20"/>
                <w:szCs w:val="20"/>
                <w:lang w:eastAsia="en-GB"/>
              </w:rPr>
              <w:t>1</w:t>
            </w:r>
          </w:p>
        </w:tc>
      </w:tr>
      <w:tr w:rsidR="004A5C81" w:rsidRPr="007F75C7" w:rsidTr="004A5C81">
        <w:trPr>
          <w:trHeight w:val="300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 xml:space="preserve">firstjourneycompletedate 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[firstjourneycompletedate] [datetime] NULL,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nvarchar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5C7" w:rsidRPr="007F75C7" w:rsidRDefault="007F75C7" w:rsidP="007F75C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63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  <w:t> </w:t>
            </w:r>
          </w:p>
        </w:tc>
        <w:tc>
          <w:tcPr>
            <w:tcW w:w="2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Do not use (as is caludated trough te production build)</w:t>
            </w:r>
          </w:p>
        </w:tc>
        <w:tc>
          <w:tcPr>
            <w:tcW w:w="1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75C7" w:rsidRPr="007F75C7" w:rsidRDefault="5A0794A2" w:rsidP="5A0794A2">
            <w:pPr>
              <w:jc w:val="center"/>
              <w:rPr>
                <w:rFonts w:ascii="Arial,Times New Roman" w:eastAsia="Arial,Times New Roman" w:hAnsi="Arial,Times New Roman" w:cs="Arial,Times New Roman"/>
                <w:sz w:val="20"/>
                <w:szCs w:val="20"/>
                <w:lang w:eastAsia="en-GB"/>
              </w:rPr>
            </w:pPr>
            <w:r w:rsidRPr="5A0794A2">
              <w:rPr>
                <w:rFonts w:ascii="Arial,Times New Roman" w:eastAsia="Arial,Times New Roman" w:hAnsi="Arial,Times New Roman" w:cs="Arial,Times New Roman"/>
                <w:sz w:val="20"/>
                <w:szCs w:val="20"/>
                <w:lang w:eastAsia="en-GB"/>
              </w:rPr>
              <w:t> </w:t>
            </w:r>
          </w:p>
        </w:tc>
      </w:tr>
      <w:tr w:rsidR="004A5C81" w:rsidRPr="007F75C7" w:rsidTr="004A5C81">
        <w:trPr>
          <w:trHeight w:val="300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 xml:space="preserve">affiliatecode 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[affiliatecode] [nvarchar](25) NULL,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datetime</w:t>
            </w:r>
          </w:p>
        </w:tc>
        <w:tc>
          <w:tcPr>
            <w:tcW w:w="1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jc w:val="right"/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25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  <w:t> </w:t>
            </w:r>
          </w:p>
        </w:tc>
        <w:tc>
          <w:tcPr>
            <w:tcW w:w="2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Do not use</w:t>
            </w:r>
          </w:p>
        </w:tc>
        <w:tc>
          <w:tcPr>
            <w:tcW w:w="1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75C7" w:rsidRPr="007F75C7" w:rsidRDefault="5A0794A2" w:rsidP="5A0794A2">
            <w:pPr>
              <w:jc w:val="center"/>
              <w:rPr>
                <w:rFonts w:ascii="Arial,Times New Roman" w:eastAsia="Arial,Times New Roman" w:hAnsi="Arial,Times New Roman" w:cs="Arial,Times New Roman"/>
                <w:sz w:val="20"/>
                <w:szCs w:val="20"/>
                <w:lang w:eastAsia="en-GB"/>
              </w:rPr>
            </w:pPr>
            <w:r w:rsidRPr="5A0794A2">
              <w:rPr>
                <w:rFonts w:ascii="Arial" w:eastAsia="Arial" w:hAnsi="Arial" w:cs="Arial"/>
                <w:sz w:val="20"/>
                <w:szCs w:val="20"/>
                <w:lang w:eastAsia="en-GB"/>
              </w:rPr>
              <w:t>0</w:t>
            </w:r>
          </w:p>
        </w:tc>
      </w:tr>
      <w:tr w:rsidR="004A5C81" w:rsidRPr="007F75C7" w:rsidTr="004A5C81">
        <w:trPr>
          <w:trHeight w:val="300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 xml:space="preserve">firsttransdate 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[firsttransdate] [datetime] NULL,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datetime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  <w:t> 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[staging].[STG_Customer].[DateFirstPurchase]</w:t>
            </w:r>
          </w:p>
        </w:tc>
        <w:tc>
          <w:tcPr>
            <w:tcW w:w="2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  <w:t> </w:t>
            </w:r>
            <w:ins w:id="75" w:author="James Moore" w:date="2018-10-12T13:30:00Z">
              <w:r w:rsidR="004454EB">
                <w:rPr>
                  <w:rFonts w:ascii="Calibri,Times New Roman" w:eastAsia="Calibri,Times New Roman" w:hAnsi="Calibri,Times New Roman" w:cs="Calibri,Times New Roman"/>
                  <w:color w:val="000000" w:themeColor="text1"/>
                  <w:lang w:eastAsia="en-GB"/>
                </w:rPr>
                <w:t>Similar to F</w:t>
              </w:r>
            </w:ins>
            <w:ins w:id="76" w:author="James Moore" w:date="2018-10-12T13:31:00Z">
              <w:r w:rsidR="004454EB">
                <w:rPr>
                  <w:rFonts w:ascii="Calibri,Times New Roman" w:eastAsia="Calibri,Times New Roman" w:hAnsi="Calibri,Times New Roman" w:cs="Calibri,Times New Roman"/>
                  <w:color w:val="000000" w:themeColor="text1"/>
                  <w:lang w:eastAsia="en-GB"/>
                </w:rPr>
                <w:t>irst Registered date, use the earliest date across all associated records</w:t>
              </w:r>
            </w:ins>
          </w:p>
        </w:tc>
        <w:tc>
          <w:tcPr>
            <w:tcW w:w="1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75C7" w:rsidRPr="007F75C7" w:rsidRDefault="5A0794A2" w:rsidP="5A0794A2">
            <w:pPr>
              <w:jc w:val="center"/>
              <w:rPr>
                <w:rFonts w:ascii="Arial,Times New Roman" w:eastAsia="Arial,Times New Roman" w:hAnsi="Arial,Times New Roman" w:cs="Arial,Times New Roman"/>
                <w:sz w:val="20"/>
                <w:szCs w:val="20"/>
                <w:lang w:eastAsia="en-GB"/>
              </w:rPr>
            </w:pPr>
            <w:r w:rsidRPr="5A0794A2">
              <w:rPr>
                <w:rFonts w:ascii="Arial" w:eastAsia="Arial" w:hAnsi="Arial" w:cs="Arial"/>
                <w:sz w:val="20"/>
                <w:szCs w:val="20"/>
                <w:lang w:eastAsia="en-GB"/>
              </w:rPr>
              <w:t>1</w:t>
            </w:r>
          </w:p>
        </w:tc>
      </w:tr>
      <w:tr w:rsidR="004A5C81" w:rsidRPr="007F75C7" w:rsidTr="004A5C81">
        <w:trPr>
          <w:trHeight w:val="300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 xml:space="preserve">lasttransdate 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[lasttransdate] [datetime] NULL,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nvarchar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  <w:t> 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[staging].[STG_Customer].[DateLastPurchase]</w:t>
            </w:r>
          </w:p>
        </w:tc>
        <w:tc>
          <w:tcPr>
            <w:tcW w:w="2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6A5B" w:rsidRDefault="5A0794A2" w:rsidP="00B86A5B">
            <w:pPr>
              <w:rPr>
                <w:ins w:id="77" w:author="James Moore" w:date="2018-10-12T13:31:00Z"/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  <w:t> </w:t>
            </w:r>
            <w:ins w:id="78" w:author="James Moore" w:date="2018-10-12T13:31:00Z">
              <w:r w:rsidR="00B86A5B" w:rsidRPr="5A0794A2">
                <w:rPr>
                  <w:rFonts w:ascii="Calibri,Times New Roman" w:eastAsia="Calibri,Times New Roman" w:hAnsi="Calibri,Times New Roman" w:cs="Calibri,Times New Roman"/>
                  <w:color w:val="000000" w:themeColor="text1"/>
                  <w:lang w:eastAsia="en-GB"/>
                </w:rPr>
                <w:t> </w:t>
              </w:r>
              <w:r w:rsidR="00B86A5B">
                <w:rPr>
                  <w:rFonts w:ascii="Calibri,Times New Roman" w:eastAsia="Calibri,Times New Roman" w:hAnsi="Calibri,Times New Roman" w:cs="Calibri,Times New Roman"/>
                  <w:color w:val="000000" w:themeColor="text1"/>
                  <w:lang w:eastAsia="en-GB"/>
                </w:rPr>
                <w:t>The most recent (oldest</w:t>
              </w:r>
            </w:ins>
            <w:ins w:id="79" w:author="James Moore" w:date="2018-10-12T13:39:00Z">
              <w:r w:rsidR="00073CC0">
                <w:rPr>
                  <w:rFonts w:ascii="Calibri,Times New Roman" w:eastAsia="Calibri,Times New Roman" w:hAnsi="Calibri,Times New Roman" w:cs="Calibri,Times New Roman"/>
                  <w:color w:val="000000" w:themeColor="text1"/>
                  <w:lang w:eastAsia="en-GB"/>
                </w:rPr>
                <w:t xml:space="preserve"> </w:t>
              </w:r>
            </w:ins>
            <w:ins w:id="80" w:author="James Moore" w:date="2018-10-12T13:31:00Z">
              <w:r w:rsidR="00B86A5B">
                <w:rPr>
                  <w:rFonts w:ascii="Calibri,Times New Roman" w:eastAsia="Calibri,Times New Roman" w:hAnsi="Calibri,Times New Roman" w:cs="Calibri,Times New Roman"/>
                  <w:color w:val="000000" w:themeColor="text1"/>
                  <w:lang w:eastAsia="en-GB"/>
                </w:rPr>
                <w:t>date) should be used</w:t>
              </w:r>
            </w:ins>
          </w:p>
          <w:p w:rsidR="007F75C7" w:rsidRPr="007F75C7" w:rsidRDefault="00B86A5B" w:rsidP="00B86A5B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ins w:id="81" w:author="James Moore" w:date="2018-10-12T13:31:00Z">
              <w:r>
                <w:rPr>
                  <w:rFonts w:ascii="Calibri,Times New Roman" w:eastAsia="Calibri,Times New Roman" w:hAnsi="Calibri,Times New Roman" w:cs="Calibri,Times New Roman"/>
                  <w:color w:val="000000" w:themeColor="text1"/>
                  <w:lang w:eastAsia="en-GB"/>
                </w:rPr>
                <w:t>For updating records populate only if the date is more recent than the already populated date</w:t>
              </w:r>
            </w:ins>
          </w:p>
        </w:tc>
        <w:tc>
          <w:tcPr>
            <w:tcW w:w="1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75C7" w:rsidRPr="007F75C7" w:rsidRDefault="5A0794A2" w:rsidP="5A0794A2">
            <w:pPr>
              <w:jc w:val="center"/>
              <w:rPr>
                <w:rFonts w:ascii="Arial,Times New Roman" w:eastAsia="Arial,Times New Roman" w:hAnsi="Arial,Times New Roman" w:cs="Arial,Times New Roman"/>
                <w:sz w:val="20"/>
                <w:szCs w:val="20"/>
                <w:lang w:eastAsia="en-GB"/>
              </w:rPr>
            </w:pPr>
            <w:r w:rsidRPr="5A0794A2">
              <w:rPr>
                <w:rFonts w:ascii="Arial,Times New Roman" w:eastAsia="Arial,Times New Roman" w:hAnsi="Arial,Times New Roman" w:cs="Arial,Times New Roman"/>
                <w:sz w:val="20"/>
                <w:szCs w:val="20"/>
                <w:lang w:eastAsia="en-GB"/>
              </w:rPr>
              <w:t> </w:t>
            </w:r>
          </w:p>
        </w:tc>
      </w:tr>
      <w:tr w:rsidR="004A5C81" w:rsidRPr="007F75C7" w:rsidTr="004A5C81">
        <w:trPr>
          <w:trHeight w:val="300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 xml:space="preserve">corporatetype 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[corporatetype] [nvarchar](25) NULL,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int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jc w:val="right"/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25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  <w:t> </w:t>
            </w:r>
          </w:p>
        </w:tc>
        <w:tc>
          <w:tcPr>
            <w:tcW w:w="2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Do not use</w:t>
            </w:r>
          </w:p>
        </w:tc>
        <w:tc>
          <w:tcPr>
            <w:tcW w:w="1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75C7" w:rsidRPr="007F75C7" w:rsidRDefault="5A0794A2" w:rsidP="5A0794A2">
            <w:pPr>
              <w:jc w:val="center"/>
              <w:rPr>
                <w:rFonts w:ascii="Arial,Times New Roman" w:eastAsia="Arial,Times New Roman" w:hAnsi="Arial,Times New Roman" w:cs="Arial,Times New Roman"/>
                <w:sz w:val="20"/>
                <w:szCs w:val="20"/>
                <w:lang w:eastAsia="en-GB"/>
              </w:rPr>
            </w:pPr>
            <w:r w:rsidRPr="5A0794A2">
              <w:rPr>
                <w:rFonts w:ascii="Arial,Times New Roman" w:eastAsia="Arial,Times New Roman" w:hAnsi="Arial,Times New Roman" w:cs="Arial,Times New Roman"/>
                <w:sz w:val="20"/>
                <w:szCs w:val="20"/>
                <w:lang w:eastAsia="en-GB"/>
              </w:rPr>
              <w:t> </w:t>
            </w:r>
          </w:p>
        </w:tc>
      </w:tr>
      <w:tr w:rsidR="004A5C81" w:rsidRPr="007F75C7" w:rsidTr="004A5C81">
        <w:trPr>
          <w:trHeight w:val="300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 xml:space="preserve">managedgroupid 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[managedgroupid] [int] NULL,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int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  <w:t> 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  <w:t> </w:t>
            </w:r>
          </w:p>
        </w:tc>
        <w:tc>
          <w:tcPr>
            <w:tcW w:w="2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Do not use</w:t>
            </w:r>
          </w:p>
        </w:tc>
        <w:tc>
          <w:tcPr>
            <w:tcW w:w="1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75C7" w:rsidRPr="007F75C7" w:rsidRDefault="5A0794A2" w:rsidP="5A0794A2">
            <w:pPr>
              <w:jc w:val="center"/>
              <w:rPr>
                <w:rFonts w:ascii="Arial,Times New Roman" w:eastAsia="Arial,Times New Roman" w:hAnsi="Arial,Times New Roman" w:cs="Arial,Times New Roman"/>
                <w:sz w:val="20"/>
                <w:szCs w:val="20"/>
                <w:lang w:eastAsia="en-GB"/>
              </w:rPr>
            </w:pPr>
            <w:r w:rsidRPr="5A0794A2">
              <w:rPr>
                <w:rFonts w:ascii="Arial" w:eastAsia="Arial" w:hAnsi="Arial" w:cs="Arial"/>
                <w:sz w:val="20"/>
                <w:szCs w:val="20"/>
                <w:lang w:eastAsia="en-GB"/>
              </w:rPr>
              <w:t>1</w:t>
            </w:r>
          </w:p>
        </w:tc>
      </w:tr>
      <w:tr w:rsidR="004A5C81" w:rsidRPr="007F75C7" w:rsidTr="004A5C81">
        <w:trPr>
          <w:trHeight w:val="300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 xml:space="preserve">vtsegment 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[vtsegment] [int] NULL,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nvarchar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  <w:t> 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[staging].[STG_Customer].[VTSegment]</w:t>
            </w:r>
          </w:p>
        </w:tc>
        <w:tc>
          <w:tcPr>
            <w:tcW w:w="2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Create new field</w:t>
            </w:r>
          </w:p>
        </w:tc>
        <w:tc>
          <w:tcPr>
            <w:tcW w:w="1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75C7" w:rsidRPr="007F75C7" w:rsidRDefault="5A0794A2" w:rsidP="5A0794A2">
            <w:pPr>
              <w:jc w:val="center"/>
              <w:rPr>
                <w:rFonts w:ascii="Arial,Times New Roman" w:eastAsia="Arial,Times New Roman" w:hAnsi="Arial,Times New Roman" w:cs="Arial,Times New Roman"/>
                <w:sz w:val="20"/>
                <w:szCs w:val="20"/>
                <w:lang w:eastAsia="en-GB"/>
              </w:rPr>
            </w:pPr>
            <w:r w:rsidRPr="5A0794A2">
              <w:rPr>
                <w:rFonts w:ascii="Arial,Times New Roman" w:eastAsia="Arial,Times New Roman" w:hAnsi="Arial,Times New Roman" w:cs="Arial,Times New Roman"/>
                <w:sz w:val="20"/>
                <w:szCs w:val="20"/>
                <w:lang w:eastAsia="en-GB"/>
              </w:rPr>
              <w:t> </w:t>
            </w:r>
          </w:p>
        </w:tc>
      </w:tr>
      <w:tr w:rsidR="004A5C81" w:rsidRPr="007F75C7" w:rsidTr="004A5C81">
        <w:trPr>
          <w:trHeight w:val="3000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 xml:space="preserve">accountstatus 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[accountstatus] [nvarchar](25) NULL,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nvarchar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jc w:val="right"/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25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[staging].[STG_Customer].[AcccountStatus]</w:t>
            </w:r>
          </w:p>
        </w:tc>
        <w:tc>
          <w:tcPr>
            <w:tcW w:w="2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Create new field</w:t>
            </w:r>
            <w:r w:rsidR="007F75C7">
              <w:br/>
            </w:r>
            <w:r w:rsidR="007F75C7">
              <w:br/>
            </w: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The retailer marketing optin flag refers to the status on the My Account. As this does not include email unsubscribes it may not reflect the customer’s current preference.</w:t>
            </w:r>
            <w:r w:rsidR="007F75C7">
              <w:br/>
            </w:r>
            <w:r w:rsidR="007F75C7">
              <w:br/>
            </w: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RetailerMarketingOptin = Y means customer opted in to marketing on My Account. N means they are opted out.</w:t>
            </w:r>
          </w:p>
        </w:tc>
        <w:tc>
          <w:tcPr>
            <w:tcW w:w="1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75C7" w:rsidRPr="007F75C7" w:rsidRDefault="5A0794A2" w:rsidP="5A0794A2">
            <w:pPr>
              <w:jc w:val="center"/>
              <w:rPr>
                <w:rFonts w:ascii="Arial,Times New Roman" w:eastAsia="Arial,Times New Roman" w:hAnsi="Arial,Times New Roman" w:cs="Arial,Times New Roman"/>
                <w:sz w:val="20"/>
                <w:szCs w:val="20"/>
                <w:lang w:eastAsia="en-GB"/>
              </w:rPr>
            </w:pPr>
            <w:r w:rsidRPr="5A0794A2">
              <w:rPr>
                <w:rFonts w:ascii="Arial,Times New Roman" w:eastAsia="Arial,Times New Roman" w:hAnsi="Arial,Times New Roman" w:cs="Arial,Times New Roman"/>
                <w:sz w:val="20"/>
                <w:szCs w:val="20"/>
                <w:lang w:eastAsia="en-GB"/>
              </w:rPr>
              <w:t> </w:t>
            </w:r>
          </w:p>
        </w:tc>
      </w:tr>
      <w:tr w:rsidR="004A5C81" w:rsidRPr="007F75C7" w:rsidTr="004A5C81">
        <w:trPr>
          <w:trHeight w:val="300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 xml:space="preserve">retailermarketingoptin 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[retailermarketingoptin] [nvarchar](3) NULL,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nvarchar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jc w:val="right"/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3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[Staging].[STG_CustomerSubscriptionPreference]</w:t>
            </w:r>
          </w:p>
        </w:tc>
        <w:tc>
          <w:tcPr>
            <w:tcW w:w="2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  <w:t> </w:t>
            </w:r>
          </w:p>
        </w:tc>
        <w:tc>
          <w:tcPr>
            <w:tcW w:w="1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75C7" w:rsidRPr="007F75C7" w:rsidRDefault="5A0794A2" w:rsidP="5A0794A2">
            <w:pPr>
              <w:jc w:val="center"/>
              <w:rPr>
                <w:rFonts w:ascii="Arial,Times New Roman" w:eastAsia="Arial,Times New Roman" w:hAnsi="Arial,Times New Roman" w:cs="Arial,Times New Roman"/>
                <w:sz w:val="20"/>
                <w:szCs w:val="20"/>
                <w:lang w:eastAsia="en-GB"/>
              </w:rPr>
            </w:pPr>
            <w:r w:rsidRPr="5A0794A2">
              <w:rPr>
                <w:rFonts w:ascii="Arial" w:eastAsia="Arial" w:hAnsi="Arial" w:cs="Arial"/>
                <w:sz w:val="20"/>
                <w:szCs w:val="20"/>
                <w:lang w:eastAsia="en-GB"/>
              </w:rPr>
              <w:t>1</w:t>
            </w:r>
          </w:p>
        </w:tc>
      </w:tr>
      <w:tr w:rsidR="004A5C81" w:rsidRPr="007F75C7" w:rsidTr="004A5C81">
        <w:trPr>
          <w:trHeight w:val="300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 xml:space="preserve">thirdpartymarketingoptin 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[thirdpartymarketingoptin] [nvarchar](3) NULL,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datetime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jc w:val="right"/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3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[Staging].[STG_CustomerSubscriptionPreference]</w:t>
            </w:r>
          </w:p>
        </w:tc>
        <w:tc>
          <w:tcPr>
            <w:tcW w:w="2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  <w:t> </w:t>
            </w:r>
          </w:p>
        </w:tc>
        <w:tc>
          <w:tcPr>
            <w:tcW w:w="1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75C7" w:rsidRPr="007F75C7" w:rsidRDefault="5A0794A2" w:rsidP="5A0794A2">
            <w:pPr>
              <w:jc w:val="center"/>
              <w:rPr>
                <w:rFonts w:ascii="Arial,Times New Roman" w:eastAsia="Arial,Times New Roman" w:hAnsi="Arial,Times New Roman" w:cs="Arial,Times New Roman"/>
                <w:sz w:val="20"/>
                <w:szCs w:val="20"/>
                <w:lang w:eastAsia="en-GB"/>
              </w:rPr>
            </w:pPr>
            <w:r w:rsidRPr="5A0794A2">
              <w:rPr>
                <w:rFonts w:ascii="Arial,Times New Roman" w:eastAsia="Arial,Times New Roman" w:hAnsi="Arial,Times New Roman" w:cs="Arial,Times New Roman"/>
                <w:sz w:val="20"/>
                <w:szCs w:val="20"/>
                <w:lang w:eastAsia="en-GB"/>
              </w:rPr>
              <w:t> </w:t>
            </w:r>
          </w:p>
        </w:tc>
      </w:tr>
      <w:tr w:rsidR="004A5C81" w:rsidRPr="007F75C7" w:rsidTr="004A5C81">
        <w:trPr>
          <w:trHeight w:val="300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 xml:space="preserve">CustCMDDateCreated 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[CustCMDDateCreated] [datetime] NULL,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nvarchar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  <w:t> 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  <w:t> </w:t>
            </w:r>
          </w:p>
        </w:tc>
        <w:tc>
          <w:tcPr>
            <w:tcW w:w="2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Do not use</w:t>
            </w:r>
          </w:p>
        </w:tc>
        <w:tc>
          <w:tcPr>
            <w:tcW w:w="1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75C7" w:rsidRPr="007F75C7" w:rsidRDefault="5A0794A2" w:rsidP="5A0794A2">
            <w:pPr>
              <w:jc w:val="center"/>
              <w:rPr>
                <w:rFonts w:ascii="Arial,Times New Roman" w:eastAsia="Arial,Times New Roman" w:hAnsi="Arial,Times New Roman" w:cs="Arial,Times New Roman"/>
                <w:sz w:val="20"/>
                <w:szCs w:val="20"/>
                <w:lang w:eastAsia="en-GB"/>
              </w:rPr>
            </w:pPr>
            <w:r w:rsidRPr="5A0794A2">
              <w:rPr>
                <w:rFonts w:ascii="Arial" w:eastAsia="Arial" w:hAnsi="Arial" w:cs="Arial"/>
                <w:sz w:val="20"/>
                <w:szCs w:val="20"/>
                <w:lang w:eastAsia="en-GB"/>
              </w:rPr>
              <w:t>0</w:t>
            </w:r>
          </w:p>
        </w:tc>
      </w:tr>
      <w:tr w:rsidR="004A5C81" w:rsidRPr="007F75C7" w:rsidTr="004A5C81">
        <w:trPr>
          <w:trHeight w:val="300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 xml:space="preserve">RegChannel 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[RegChannel] [nvarchar](20) NULL,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nvarchar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jc w:val="right"/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20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[Staging].[STG_Customer].RegChannel</w:t>
            </w:r>
          </w:p>
        </w:tc>
        <w:tc>
          <w:tcPr>
            <w:tcW w:w="2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New field</w:t>
            </w:r>
          </w:p>
        </w:tc>
        <w:tc>
          <w:tcPr>
            <w:tcW w:w="1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75C7" w:rsidRPr="007F75C7" w:rsidRDefault="5A0794A2" w:rsidP="5A0794A2">
            <w:pPr>
              <w:jc w:val="center"/>
              <w:rPr>
                <w:rFonts w:ascii="Arial,Times New Roman" w:eastAsia="Arial,Times New Roman" w:hAnsi="Arial,Times New Roman" w:cs="Arial,Times New Roman"/>
                <w:sz w:val="20"/>
                <w:szCs w:val="20"/>
                <w:lang w:eastAsia="en-GB"/>
              </w:rPr>
            </w:pPr>
            <w:r w:rsidRPr="5A0794A2">
              <w:rPr>
                <w:rFonts w:ascii="Arial" w:eastAsia="Arial" w:hAnsi="Arial" w:cs="Arial"/>
                <w:sz w:val="20"/>
                <w:szCs w:val="20"/>
                <w:lang w:eastAsia="en-GB"/>
              </w:rPr>
              <w:t>0</w:t>
            </w:r>
          </w:p>
        </w:tc>
      </w:tr>
      <w:tr w:rsidR="004A5C81" w:rsidRPr="007F75C7" w:rsidTr="004A5C81">
        <w:trPr>
          <w:trHeight w:val="300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RegOriginatingSystemType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[RegOriginatingSystemType] [nvarchar](20) NULL,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datetime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jc w:val="right"/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20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[Staging].[STG_Customer].RegOrginatingSystemType]</w:t>
            </w:r>
          </w:p>
        </w:tc>
        <w:tc>
          <w:tcPr>
            <w:tcW w:w="2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New field</w:t>
            </w:r>
          </w:p>
        </w:tc>
        <w:tc>
          <w:tcPr>
            <w:tcW w:w="14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jc w:val="center"/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1</w:t>
            </w:r>
          </w:p>
        </w:tc>
      </w:tr>
      <w:tr w:rsidR="004A5C81" w:rsidRPr="007F75C7" w:rsidTr="004A5C81">
        <w:trPr>
          <w:trHeight w:val="300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ExperianDateUpdated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[ExperianDateUpdated] [datetime] NULL,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nvarchar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  <w:t> 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  <w:t> </w:t>
            </w:r>
          </w:p>
        </w:tc>
        <w:tc>
          <w:tcPr>
            <w:tcW w:w="2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Do not use</w:t>
            </w:r>
          </w:p>
        </w:tc>
        <w:tc>
          <w:tcPr>
            <w:tcW w:w="1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5C7" w:rsidRPr="007F75C7" w:rsidRDefault="007F75C7" w:rsidP="007F75C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4A5C81" w:rsidRPr="007F75C7" w:rsidTr="004A5C81">
        <w:trPr>
          <w:trHeight w:val="300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Salutation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[Salutation] [nvarchar](60) NULL,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nvarchar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jc w:val="right"/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60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  <w:t> </w:t>
            </w:r>
          </w:p>
        </w:tc>
        <w:tc>
          <w:tcPr>
            <w:tcW w:w="2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Do not use</w:t>
            </w:r>
          </w:p>
        </w:tc>
        <w:tc>
          <w:tcPr>
            <w:tcW w:w="14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jc w:val="center"/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1</w:t>
            </w:r>
          </w:p>
        </w:tc>
      </w:tr>
      <w:tr w:rsidR="004A5C81" w:rsidRPr="007F75C7" w:rsidTr="004A5C81">
        <w:trPr>
          <w:trHeight w:val="300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MobileTelephoneNo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[MobileTelephoneNo] [nvarchar](25) NULL,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datetime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jc w:val="right"/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25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[Staging].[STG_ElectronicAddress].[address]</w:t>
            </w:r>
          </w:p>
        </w:tc>
        <w:tc>
          <w:tcPr>
            <w:tcW w:w="2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  <w:t> </w:t>
            </w:r>
          </w:p>
        </w:tc>
        <w:tc>
          <w:tcPr>
            <w:tcW w:w="14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jc w:val="center"/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0</w:t>
            </w:r>
          </w:p>
        </w:tc>
      </w:tr>
      <w:tr w:rsidR="004A5C81" w:rsidRPr="007F75C7" w:rsidTr="004A5C81">
        <w:trPr>
          <w:trHeight w:val="300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FirstCallTranDate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[FirstCallTranDate] [datetime] NULL,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datetime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  <w:t> 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[Staging].[STG_Customer].[FirstCallTranDate]</w:t>
            </w:r>
          </w:p>
        </w:tc>
        <w:tc>
          <w:tcPr>
            <w:tcW w:w="2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Create new field</w:t>
            </w:r>
          </w:p>
        </w:tc>
        <w:tc>
          <w:tcPr>
            <w:tcW w:w="14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jc w:val="center"/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0</w:t>
            </w:r>
          </w:p>
        </w:tc>
      </w:tr>
      <w:tr w:rsidR="004A5C81" w:rsidRPr="007F75C7" w:rsidTr="004A5C81">
        <w:trPr>
          <w:trHeight w:val="300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FirstIntTranDate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[FirstIntTranDate] [datetime] NULL,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datetime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  <w:t> 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[Staging].[STG_Customer].[FirstIntTranDate]</w:t>
            </w:r>
          </w:p>
        </w:tc>
        <w:tc>
          <w:tcPr>
            <w:tcW w:w="2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Default="5A0794A2" w:rsidP="5A0794A2">
            <w:pPr>
              <w:rPr>
                <w:ins w:id="82" w:author="James Moore" w:date="2018-10-12T13:41:00Z"/>
                <w:rFonts w:ascii="Calibri" w:eastAsia="Calibri" w:hAnsi="Calibri" w:cs="Calibri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Create new field</w:t>
            </w:r>
          </w:p>
          <w:p w:rsidR="00B03AAE" w:rsidRPr="007F75C7" w:rsidRDefault="00B03AAE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ins w:id="83" w:author="James Moore" w:date="2018-10-12T13:41:00Z">
              <w:r>
                <w:rPr>
                  <w:rFonts w:ascii="Calibri" w:eastAsia="Calibri" w:hAnsi="Calibri" w:cs="Calibri"/>
                  <w:color w:val="000000" w:themeColor="text1"/>
                  <w:lang w:eastAsia="en-GB"/>
                </w:rPr>
                <w:t>Populate from the earliest transaction</w:t>
              </w:r>
              <w:r w:rsidR="007D2531">
                <w:rPr>
                  <w:rFonts w:ascii="Calibri" w:eastAsia="Calibri" w:hAnsi="Calibri" w:cs="Calibri"/>
                  <w:color w:val="000000" w:themeColor="text1"/>
                  <w:lang w:eastAsia="en-GB"/>
                </w:rPr>
                <w:t xml:space="preserve"> associated with the customer</w:t>
              </w:r>
            </w:ins>
          </w:p>
        </w:tc>
        <w:tc>
          <w:tcPr>
            <w:tcW w:w="14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jc w:val="center"/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0</w:t>
            </w:r>
          </w:p>
        </w:tc>
      </w:tr>
      <w:tr w:rsidR="004A5C81" w:rsidRPr="007F75C7" w:rsidTr="004A5C81">
        <w:trPr>
          <w:trHeight w:val="300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 xml:space="preserve">FirstMobAppTranDate 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[FirstMobAppTranDate] [datetime] NULL,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datetime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  <w:t> 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[Staging].[STG_Customer].[FirstMobAppTranDate]</w:t>
            </w:r>
          </w:p>
        </w:tc>
        <w:tc>
          <w:tcPr>
            <w:tcW w:w="2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Default="5A0794A2" w:rsidP="5A0794A2">
            <w:pPr>
              <w:rPr>
                <w:ins w:id="84" w:author="James Moore" w:date="2018-10-12T13:42:00Z"/>
                <w:rFonts w:ascii="Calibri" w:eastAsia="Calibri" w:hAnsi="Calibri" w:cs="Calibri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Create new field</w:t>
            </w:r>
          </w:p>
          <w:p w:rsidR="00C75276" w:rsidRPr="007F75C7" w:rsidRDefault="00C75276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ins w:id="85" w:author="James Moore" w:date="2018-10-12T13:42:00Z">
              <w:r>
                <w:rPr>
                  <w:rFonts w:ascii="Calibri" w:eastAsia="Calibri" w:hAnsi="Calibri" w:cs="Calibri"/>
                  <w:color w:val="000000" w:themeColor="text1"/>
                  <w:lang w:eastAsia="en-GB"/>
                </w:rPr>
                <w:t xml:space="preserve">Populate from the earliest mobile </w:t>
              </w:r>
              <w:r>
                <w:rPr>
                  <w:rFonts w:ascii="Calibri" w:eastAsia="Calibri" w:hAnsi="Calibri" w:cs="Calibri"/>
                  <w:color w:val="000000" w:themeColor="text1"/>
                  <w:lang w:eastAsia="en-GB"/>
                </w:rPr>
                <w:t xml:space="preserve">app </w:t>
              </w:r>
              <w:r>
                <w:rPr>
                  <w:rFonts w:ascii="Calibri" w:eastAsia="Calibri" w:hAnsi="Calibri" w:cs="Calibri"/>
                  <w:color w:val="000000" w:themeColor="text1"/>
                  <w:lang w:eastAsia="en-GB"/>
                </w:rPr>
                <w:t xml:space="preserve"> transaction associated with the customer</w:t>
              </w:r>
            </w:ins>
          </w:p>
        </w:tc>
        <w:tc>
          <w:tcPr>
            <w:tcW w:w="14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jc w:val="center"/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0</w:t>
            </w:r>
          </w:p>
        </w:tc>
      </w:tr>
      <w:tr w:rsidR="004A5C81" w:rsidRPr="007F75C7" w:rsidTr="004A5C81">
        <w:trPr>
          <w:trHeight w:val="300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FirstMobWebTranDate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[FirstMobWebTranDate] [datetime] NULL,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nvarchar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  <w:t> 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[Staging].[STG_Customer].[FirstMobWebTranDate]</w:t>
            </w:r>
          </w:p>
        </w:tc>
        <w:tc>
          <w:tcPr>
            <w:tcW w:w="2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Default="5A0794A2" w:rsidP="5A0794A2">
            <w:pPr>
              <w:rPr>
                <w:ins w:id="86" w:author="James Moore" w:date="2018-10-12T13:42:00Z"/>
                <w:rFonts w:ascii="Calibri" w:eastAsia="Calibri" w:hAnsi="Calibri" w:cs="Calibri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Create new field</w:t>
            </w:r>
          </w:p>
          <w:p w:rsidR="00C75276" w:rsidRPr="007F75C7" w:rsidRDefault="00C75276" w:rsidP="00C75276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ins w:id="87" w:author="James Moore" w:date="2018-10-12T13:42:00Z">
              <w:r>
                <w:rPr>
                  <w:rFonts w:ascii="Calibri" w:eastAsia="Calibri" w:hAnsi="Calibri" w:cs="Calibri"/>
                  <w:color w:val="000000" w:themeColor="text1"/>
                  <w:lang w:eastAsia="en-GB"/>
                </w:rPr>
                <w:t xml:space="preserve">Populate from the earliest </w:t>
              </w:r>
              <w:r>
                <w:rPr>
                  <w:rFonts w:ascii="Calibri" w:eastAsia="Calibri" w:hAnsi="Calibri" w:cs="Calibri"/>
                  <w:color w:val="000000" w:themeColor="text1"/>
                  <w:lang w:eastAsia="en-GB"/>
                </w:rPr>
                <w:t xml:space="preserve">mobile web </w:t>
              </w:r>
              <w:r>
                <w:rPr>
                  <w:rFonts w:ascii="Calibri" w:eastAsia="Calibri" w:hAnsi="Calibri" w:cs="Calibri"/>
                  <w:color w:val="000000" w:themeColor="text1"/>
                  <w:lang w:eastAsia="en-GB"/>
                </w:rPr>
                <w:t>transaction associated with the customer</w:t>
              </w:r>
            </w:ins>
          </w:p>
        </w:tc>
        <w:tc>
          <w:tcPr>
            <w:tcW w:w="14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jc w:val="center"/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1</w:t>
            </w:r>
          </w:p>
        </w:tc>
      </w:tr>
      <w:tr w:rsidR="004A5C81" w:rsidRPr="007F75C7" w:rsidTr="004A5C81">
        <w:trPr>
          <w:trHeight w:val="300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ExperianHouseholdIncome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[ExperianHouseholdIncome] [nvarchar](20) NULL,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nvarchar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jc w:val="right"/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20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[Staging].[STG_Customer].[ExperianHouseholdIncome]</w:t>
            </w:r>
          </w:p>
        </w:tc>
        <w:tc>
          <w:tcPr>
            <w:tcW w:w="2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Create new field</w:t>
            </w:r>
          </w:p>
        </w:tc>
        <w:tc>
          <w:tcPr>
            <w:tcW w:w="14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jc w:val="center"/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1</w:t>
            </w:r>
          </w:p>
        </w:tc>
      </w:tr>
      <w:tr w:rsidR="004A5C81" w:rsidRPr="007F75C7" w:rsidTr="004A5C81">
        <w:trPr>
          <w:trHeight w:val="300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ExperianAgeBand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[ExperianAgeBand] [nvarchar](10) NULL,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75C7" w:rsidRPr="007F75C7" w:rsidRDefault="5A0794A2" w:rsidP="5A0794A2">
            <w:pPr>
              <w:rPr>
                <w:rFonts w:ascii="Arial,Times New Roman" w:eastAsia="Arial,Times New Roman" w:hAnsi="Arial,Times New Roman" w:cs="Arial,Times New Roman"/>
                <w:sz w:val="20"/>
                <w:szCs w:val="20"/>
                <w:lang w:eastAsia="en-GB"/>
              </w:rPr>
            </w:pPr>
            <w:r w:rsidRPr="5A0794A2">
              <w:rPr>
                <w:rFonts w:ascii="Arial" w:eastAsia="Arial" w:hAnsi="Arial" w:cs="Arial"/>
                <w:sz w:val="20"/>
                <w:szCs w:val="20"/>
                <w:lang w:eastAsia="en-GB"/>
              </w:rPr>
              <w:t>nchar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jc w:val="right"/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10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[Staging].[STG_Customer].[ExperianAgeBand]</w:t>
            </w:r>
          </w:p>
        </w:tc>
        <w:tc>
          <w:tcPr>
            <w:tcW w:w="2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Create new field</w:t>
            </w:r>
          </w:p>
        </w:tc>
        <w:tc>
          <w:tcPr>
            <w:tcW w:w="14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jc w:val="center"/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1</w:t>
            </w:r>
          </w:p>
        </w:tc>
      </w:tr>
      <w:tr w:rsidR="004A5C81" w:rsidRPr="007F75C7" w:rsidTr="004A5C81">
        <w:trPr>
          <w:trHeight w:val="300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75C7" w:rsidRPr="007F75C7" w:rsidRDefault="5A0794A2" w:rsidP="5A0794A2">
            <w:pPr>
              <w:rPr>
                <w:rFonts w:ascii="Arial,Times New Roman" w:eastAsia="Arial,Times New Roman" w:hAnsi="Arial,Times New Roman" w:cs="Arial,Times New Roman"/>
                <w:sz w:val="20"/>
                <w:szCs w:val="20"/>
                <w:lang w:eastAsia="en-GB"/>
              </w:rPr>
            </w:pPr>
            <w:r w:rsidRPr="5A0794A2">
              <w:rPr>
                <w:rFonts w:ascii="Arial" w:eastAsia="Arial" w:hAnsi="Arial" w:cs="Arial"/>
                <w:sz w:val="20"/>
                <w:szCs w:val="20"/>
                <w:lang w:eastAsia="en-GB"/>
              </w:rPr>
              <w:t>DftOptInFlag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[DftOptInFlag] [nchar](1) NULL,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F75C7" w:rsidRPr="007F75C7" w:rsidRDefault="5A0794A2" w:rsidP="5A0794A2">
            <w:pPr>
              <w:jc w:val="right"/>
              <w:rPr>
                <w:rFonts w:ascii="Arial,Times New Roman" w:eastAsia="Arial,Times New Roman" w:hAnsi="Arial,Times New Roman" w:cs="Arial,Times New Roman"/>
                <w:sz w:val="20"/>
                <w:szCs w:val="20"/>
                <w:lang w:eastAsia="en-GB"/>
              </w:rPr>
            </w:pPr>
            <w:r w:rsidRPr="5A0794A2">
              <w:rPr>
                <w:rFonts w:ascii="Arial" w:eastAsia="Arial" w:hAnsi="Arial" w:cs="Arial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[Staging].[STG_CustomerSubscriptionPreference]</w:t>
            </w:r>
          </w:p>
        </w:tc>
        <w:tc>
          <w:tcPr>
            <w:tcW w:w="2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Department For Transport</w:t>
            </w:r>
          </w:p>
        </w:tc>
        <w:tc>
          <w:tcPr>
            <w:tcW w:w="14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jc w:val="center"/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  <w:t> </w:t>
            </w:r>
          </w:p>
        </w:tc>
      </w:tr>
      <w:tr w:rsidR="004A5C81" w:rsidRPr="007F75C7" w:rsidTr="004A5C81">
        <w:trPr>
          <w:trHeight w:val="300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  <w:t> 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[ParsedAddressEmail] [nvarchar](100) NULL,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  <w:t> </w:t>
            </w:r>
          </w:p>
        </w:tc>
        <w:tc>
          <w:tcPr>
            <w:tcW w:w="637" w:type="pct"/>
            <w:vMerge w:val="restart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jc w:val="center"/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Fields leveraged for pre-processing</w:t>
            </w:r>
          </w:p>
        </w:tc>
        <w:tc>
          <w:tcPr>
            <w:tcW w:w="2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  <w:t> </w:t>
            </w:r>
          </w:p>
        </w:tc>
        <w:tc>
          <w:tcPr>
            <w:tcW w:w="14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jc w:val="center"/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  <w:t> </w:t>
            </w:r>
          </w:p>
        </w:tc>
      </w:tr>
      <w:tr w:rsidR="004A5C81" w:rsidRPr="007F75C7" w:rsidTr="004A5C81">
        <w:trPr>
          <w:trHeight w:val="300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  <w:t> 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[ParsedEmailInd] [nchar](1) NULL,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  <w:t> </w:t>
            </w:r>
          </w:p>
        </w:tc>
        <w:tc>
          <w:tcPr>
            <w:tcW w:w="63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F75C7" w:rsidRPr="007F75C7" w:rsidRDefault="007F75C7" w:rsidP="007F75C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  <w:t> </w:t>
            </w:r>
          </w:p>
        </w:tc>
        <w:tc>
          <w:tcPr>
            <w:tcW w:w="14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jc w:val="center"/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  <w:t> </w:t>
            </w:r>
          </w:p>
        </w:tc>
      </w:tr>
      <w:tr w:rsidR="004A5C81" w:rsidRPr="007F75C7" w:rsidTr="004A5C81">
        <w:trPr>
          <w:trHeight w:val="300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  <w:t> 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[ParsedEmailScore] [int] NULL,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  <w:t> </w:t>
            </w:r>
          </w:p>
        </w:tc>
        <w:tc>
          <w:tcPr>
            <w:tcW w:w="63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F75C7" w:rsidRPr="007F75C7" w:rsidRDefault="007F75C7" w:rsidP="007F75C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  <w:t> </w:t>
            </w:r>
          </w:p>
        </w:tc>
        <w:tc>
          <w:tcPr>
            <w:tcW w:w="14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jc w:val="center"/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  <w:t> </w:t>
            </w:r>
          </w:p>
        </w:tc>
      </w:tr>
      <w:tr w:rsidR="004A5C81" w:rsidRPr="007F75C7" w:rsidTr="004A5C81">
        <w:trPr>
          <w:trHeight w:val="300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  <w:t> 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[ParsedAddressMobile] [nvarchar](25) NULL,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  <w:t> </w:t>
            </w:r>
          </w:p>
        </w:tc>
        <w:tc>
          <w:tcPr>
            <w:tcW w:w="63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F75C7" w:rsidRPr="007F75C7" w:rsidRDefault="007F75C7" w:rsidP="007F75C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  <w:t> </w:t>
            </w:r>
          </w:p>
        </w:tc>
        <w:tc>
          <w:tcPr>
            <w:tcW w:w="14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jc w:val="center"/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  <w:t> </w:t>
            </w:r>
          </w:p>
        </w:tc>
      </w:tr>
      <w:tr w:rsidR="004A5C81" w:rsidRPr="007F75C7" w:rsidTr="004A5C81">
        <w:trPr>
          <w:trHeight w:val="300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  <w:t> 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[ParsedAddressNamadd] [nvarchar](25) NULL,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  <w:t> </w:t>
            </w:r>
          </w:p>
        </w:tc>
        <w:tc>
          <w:tcPr>
            <w:tcW w:w="63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F75C7" w:rsidRPr="007F75C7" w:rsidRDefault="007F75C7" w:rsidP="007F75C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  <w:t> </w:t>
            </w:r>
          </w:p>
        </w:tc>
        <w:tc>
          <w:tcPr>
            <w:tcW w:w="14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jc w:val="center"/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  <w:t> </w:t>
            </w:r>
          </w:p>
        </w:tc>
      </w:tr>
      <w:tr w:rsidR="004A5C81" w:rsidRPr="007F75C7" w:rsidTr="004A5C81">
        <w:trPr>
          <w:trHeight w:val="300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  <w:t> 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[ParsedMobileInd] [nchar](1) NULL,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  <w:t> </w:t>
            </w:r>
          </w:p>
        </w:tc>
        <w:tc>
          <w:tcPr>
            <w:tcW w:w="63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F75C7" w:rsidRPr="007F75C7" w:rsidRDefault="007F75C7" w:rsidP="007F75C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  <w:t> </w:t>
            </w:r>
          </w:p>
        </w:tc>
        <w:tc>
          <w:tcPr>
            <w:tcW w:w="14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jc w:val="center"/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  <w:t> </w:t>
            </w:r>
          </w:p>
        </w:tc>
      </w:tr>
      <w:tr w:rsidR="004A5C81" w:rsidRPr="007F75C7" w:rsidTr="004A5C81">
        <w:trPr>
          <w:trHeight w:val="300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  <w:t> 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[ParsedMobileScore] [int] NULL,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  <w:t> </w:t>
            </w:r>
          </w:p>
        </w:tc>
        <w:tc>
          <w:tcPr>
            <w:tcW w:w="63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F75C7" w:rsidRPr="007F75C7" w:rsidRDefault="007F75C7" w:rsidP="007F75C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  <w:t> </w:t>
            </w:r>
          </w:p>
        </w:tc>
        <w:tc>
          <w:tcPr>
            <w:tcW w:w="14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jc w:val="center"/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  <w:t> </w:t>
            </w:r>
          </w:p>
        </w:tc>
      </w:tr>
      <w:tr w:rsidR="004A5C81" w:rsidRPr="007F75C7" w:rsidTr="004A5C81">
        <w:trPr>
          <w:trHeight w:val="300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  <w:t> 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ParsedMobileInd1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  <w:t> </w:t>
            </w:r>
          </w:p>
        </w:tc>
        <w:tc>
          <w:tcPr>
            <w:tcW w:w="63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F75C7" w:rsidRPr="007F75C7" w:rsidRDefault="007F75C7" w:rsidP="007F75C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  <w:t> </w:t>
            </w:r>
          </w:p>
        </w:tc>
        <w:tc>
          <w:tcPr>
            <w:tcW w:w="14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jc w:val="center"/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  <w:t> </w:t>
            </w:r>
          </w:p>
        </w:tc>
      </w:tr>
      <w:tr w:rsidR="004A5C81" w:rsidRPr="007F75C7" w:rsidTr="004A5C81">
        <w:trPr>
          <w:trHeight w:val="300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  <w:t> 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ParsedMobileScore1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  <w:t> </w:t>
            </w:r>
          </w:p>
        </w:tc>
        <w:tc>
          <w:tcPr>
            <w:tcW w:w="63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F75C7" w:rsidRPr="007F75C7" w:rsidRDefault="007F75C7" w:rsidP="007F75C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  <w:t> </w:t>
            </w:r>
          </w:p>
        </w:tc>
        <w:tc>
          <w:tcPr>
            <w:tcW w:w="14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jc w:val="center"/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  <w:t> </w:t>
            </w:r>
          </w:p>
        </w:tc>
      </w:tr>
      <w:tr w:rsidR="004A5C81" w:rsidRPr="007F75C7" w:rsidTr="004A5C81">
        <w:trPr>
          <w:trHeight w:val="300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  <w:t> 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ParsedAddressMobile2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  <w:t> </w:t>
            </w:r>
          </w:p>
        </w:tc>
        <w:tc>
          <w:tcPr>
            <w:tcW w:w="63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F75C7" w:rsidRPr="007F75C7" w:rsidRDefault="007F75C7" w:rsidP="007F75C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  <w:t> </w:t>
            </w:r>
          </w:p>
        </w:tc>
        <w:tc>
          <w:tcPr>
            <w:tcW w:w="14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jc w:val="center"/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  <w:t> </w:t>
            </w:r>
          </w:p>
        </w:tc>
      </w:tr>
      <w:tr w:rsidR="004A5C81" w:rsidRPr="007F75C7" w:rsidTr="004A5C81">
        <w:trPr>
          <w:trHeight w:val="300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  <w:t> 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ParsedMobileInd2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  <w:t> </w:t>
            </w:r>
          </w:p>
        </w:tc>
        <w:tc>
          <w:tcPr>
            <w:tcW w:w="63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F75C7" w:rsidRPr="007F75C7" w:rsidRDefault="007F75C7" w:rsidP="007F75C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  <w:t> </w:t>
            </w:r>
          </w:p>
        </w:tc>
        <w:tc>
          <w:tcPr>
            <w:tcW w:w="14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jc w:val="center"/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  <w:t> </w:t>
            </w:r>
          </w:p>
        </w:tc>
      </w:tr>
      <w:tr w:rsidR="004A5C81" w:rsidRPr="007F75C7" w:rsidTr="004A5C81">
        <w:trPr>
          <w:trHeight w:val="300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  <w:t> 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ParsedMobileScore2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  <w:t> </w:t>
            </w:r>
          </w:p>
        </w:tc>
        <w:tc>
          <w:tcPr>
            <w:tcW w:w="63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F75C7" w:rsidRPr="007F75C7" w:rsidRDefault="007F75C7" w:rsidP="007F75C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  <w:t> </w:t>
            </w:r>
          </w:p>
        </w:tc>
        <w:tc>
          <w:tcPr>
            <w:tcW w:w="14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jc w:val="center"/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  <w:t> </w:t>
            </w:r>
          </w:p>
        </w:tc>
      </w:tr>
      <w:tr w:rsidR="004A5C81" w:rsidRPr="007F75C7" w:rsidTr="004A5C81">
        <w:trPr>
          <w:trHeight w:val="300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  <w:t> 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[ProfanityInd] [bit] NULL,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  <w:t> </w:t>
            </w:r>
          </w:p>
        </w:tc>
        <w:tc>
          <w:tcPr>
            <w:tcW w:w="63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F75C7" w:rsidRPr="007F75C7" w:rsidRDefault="007F75C7" w:rsidP="007F75C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  <w:t> </w:t>
            </w:r>
          </w:p>
        </w:tc>
        <w:tc>
          <w:tcPr>
            <w:tcW w:w="14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jc w:val="center"/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  <w:t> </w:t>
            </w:r>
          </w:p>
        </w:tc>
      </w:tr>
      <w:tr w:rsidR="004A5C81" w:rsidRPr="007F75C7" w:rsidTr="004A5C81">
        <w:trPr>
          <w:trHeight w:val="300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  <w:t> 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[CreatedDateETL] [datetime] NULL,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  <w:t> </w:t>
            </w:r>
          </w:p>
        </w:tc>
        <w:tc>
          <w:tcPr>
            <w:tcW w:w="63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F75C7" w:rsidRPr="007F75C7" w:rsidRDefault="007F75C7" w:rsidP="007F75C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  <w:t> </w:t>
            </w:r>
          </w:p>
        </w:tc>
        <w:tc>
          <w:tcPr>
            <w:tcW w:w="14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jc w:val="center"/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  <w:t> </w:t>
            </w:r>
          </w:p>
        </w:tc>
      </w:tr>
      <w:tr w:rsidR="004A5C81" w:rsidRPr="007F75C7" w:rsidTr="004A5C81">
        <w:trPr>
          <w:trHeight w:val="300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  <w:t> 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[LastModifiedDateETL] [datetime] NULL,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  <w:t> </w:t>
            </w:r>
          </w:p>
        </w:tc>
        <w:tc>
          <w:tcPr>
            <w:tcW w:w="63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F75C7" w:rsidRPr="007F75C7" w:rsidRDefault="007F75C7" w:rsidP="007F75C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  <w:t> </w:t>
            </w:r>
          </w:p>
        </w:tc>
        <w:tc>
          <w:tcPr>
            <w:tcW w:w="14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jc w:val="center"/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  <w:t> </w:t>
            </w:r>
          </w:p>
        </w:tc>
      </w:tr>
      <w:tr w:rsidR="004A5C81" w:rsidRPr="007F75C7" w:rsidTr="004A5C81">
        <w:trPr>
          <w:trHeight w:val="300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  <w:t> </w:t>
            </w:r>
          </w:p>
        </w:tc>
        <w:tc>
          <w:tcPr>
            <w:tcW w:w="8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[ProcessedInd] [bit] NULL,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  <w:t> </w:t>
            </w:r>
          </w:p>
        </w:tc>
        <w:tc>
          <w:tcPr>
            <w:tcW w:w="63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F75C7" w:rsidRPr="007F75C7" w:rsidRDefault="007F75C7" w:rsidP="007F75C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  <w:t> </w:t>
            </w:r>
          </w:p>
        </w:tc>
        <w:tc>
          <w:tcPr>
            <w:tcW w:w="14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jc w:val="center"/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  <w:t> </w:t>
            </w:r>
          </w:p>
        </w:tc>
      </w:tr>
      <w:tr w:rsidR="004A5C81" w:rsidRPr="007F75C7" w:rsidTr="004A5C81">
        <w:trPr>
          <w:trHeight w:val="315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  <w:t> </w:t>
            </w:r>
          </w:p>
        </w:tc>
        <w:tc>
          <w:tcPr>
            <w:tcW w:w="80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" w:eastAsia="Calibri" w:hAnsi="Calibri" w:cs="Calibri"/>
                <w:color w:val="000000" w:themeColor="text1"/>
                <w:lang w:eastAsia="en-GB"/>
              </w:rPr>
              <w:t>[DataImportDetailID] [int] NULL,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  <w:t> </w:t>
            </w:r>
          </w:p>
        </w:tc>
        <w:tc>
          <w:tcPr>
            <w:tcW w:w="63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7F75C7" w:rsidRPr="007F75C7" w:rsidRDefault="007F75C7" w:rsidP="007F75C7">
            <w:pPr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  <w:t> </w:t>
            </w:r>
          </w:p>
        </w:tc>
        <w:tc>
          <w:tcPr>
            <w:tcW w:w="1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75C7" w:rsidRPr="007F75C7" w:rsidRDefault="5A0794A2" w:rsidP="5A0794A2">
            <w:pPr>
              <w:jc w:val="center"/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r w:rsidRPr="5A0794A2">
              <w:rPr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  <w:t> </w:t>
            </w:r>
          </w:p>
        </w:tc>
      </w:tr>
      <w:tr w:rsidR="00A47789" w:rsidRPr="007F75C7" w:rsidTr="00F15C08">
        <w:trPr>
          <w:trHeight w:val="315"/>
          <w:ins w:id="88" w:author="James Moore" w:date="2018-10-12T13:43:00Z"/>
        </w:trPr>
        <w:tc>
          <w:tcPr>
            <w:tcW w:w="350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7789" w:rsidRPr="007F75C7" w:rsidRDefault="00A47789" w:rsidP="00F15C08">
            <w:pPr>
              <w:rPr>
                <w:ins w:id="89" w:author="James Moore" w:date="2018-10-12T13:43:00Z"/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ins w:id="90" w:author="James Moore" w:date="2018-10-12T13:43:00Z">
              <w:r w:rsidRPr="5A0794A2">
                <w:rPr>
                  <w:rFonts w:ascii="Calibri,Times New Roman" w:eastAsia="Calibri,Times New Roman" w:hAnsi="Calibri,Times New Roman" w:cs="Calibri,Times New Roman"/>
                  <w:color w:val="000000" w:themeColor="text1"/>
                  <w:lang w:eastAsia="en-GB"/>
                </w:rPr>
                <w:t> </w:t>
              </w:r>
            </w:ins>
          </w:p>
        </w:tc>
        <w:tc>
          <w:tcPr>
            <w:tcW w:w="80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7789" w:rsidRPr="007F75C7" w:rsidRDefault="00A47789" w:rsidP="00F15C08">
            <w:pPr>
              <w:rPr>
                <w:ins w:id="91" w:author="James Moore" w:date="2018-10-12T13:43:00Z"/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ins w:id="92" w:author="James Moore" w:date="2018-10-12T13:43:00Z">
              <w:r w:rsidRPr="5A0794A2">
                <w:rPr>
                  <w:rFonts w:ascii="Calibri" w:eastAsia="Calibri" w:hAnsi="Calibri" w:cs="Calibri"/>
                  <w:color w:val="000000" w:themeColor="text1"/>
                  <w:lang w:eastAsia="en-GB"/>
                </w:rPr>
                <w:t>[</w:t>
              </w:r>
              <w:r>
                <w:rPr>
                  <w:rFonts w:ascii="Calibri" w:eastAsia="Calibri" w:hAnsi="Calibri" w:cs="Calibri"/>
                  <w:color w:val="000000" w:themeColor="text1"/>
                  <w:lang w:eastAsia="en-GB"/>
                </w:rPr>
                <w:t>LastModifiedExtractNumber</w:t>
              </w:r>
              <w:bookmarkStart w:id="93" w:name="_GoBack"/>
              <w:bookmarkEnd w:id="93"/>
              <w:r w:rsidRPr="5A0794A2">
                <w:rPr>
                  <w:rFonts w:ascii="Calibri" w:eastAsia="Calibri" w:hAnsi="Calibri" w:cs="Calibri"/>
                  <w:color w:val="000000" w:themeColor="text1"/>
                  <w:lang w:eastAsia="en-GB"/>
                </w:rPr>
                <w:t>] [int] NULL,</w:t>
              </w:r>
            </w:ins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7789" w:rsidRPr="007F75C7" w:rsidRDefault="00A47789" w:rsidP="00F15C08">
            <w:pPr>
              <w:rPr>
                <w:ins w:id="94" w:author="James Moore" w:date="2018-10-12T13:43:00Z"/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ins w:id="95" w:author="James Moore" w:date="2018-10-12T13:43:00Z">
              <w:r w:rsidRPr="5A0794A2">
                <w:rPr>
                  <w:rFonts w:ascii="Calibri,Times New Roman" w:eastAsia="Calibri,Times New Roman" w:hAnsi="Calibri,Times New Roman" w:cs="Calibri,Times New Roman"/>
                  <w:color w:val="000000" w:themeColor="text1"/>
                  <w:lang w:eastAsia="en-GB"/>
                </w:rPr>
                <w:t> </w:t>
              </w:r>
            </w:ins>
          </w:p>
        </w:tc>
        <w:tc>
          <w:tcPr>
            <w:tcW w:w="15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7789" w:rsidRPr="007F75C7" w:rsidRDefault="00A47789" w:rsidP="00F15C08">
            <w:pPr>
              <w:rPr>
                <w:ins w:id="96" w:author="James Moore" w:date="2018-10-12T13:43:00Z"/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ins w:id="97" w:author="James Moore" w:date="2018-10-12T13:43:00Z">
              <w:r w:rsidRPr="5A0794A2">
                <w:rPr>
                  <w:rFonts w:ascii="Calibri,Times New Roman" w:eastAsia="Calibri,Times New Roman" w:hAnsi="Calibri,Times New Roman" w:cs="Calibri,Times New Roman"/>
                  <w:color w:val="000000" w:themeColor="text1"/>
                  <w:lang w:eastAsia="en-GB"/>
                </w:rPr>
                <w:t> </w:t>
              </w:r>
            </w:ins>
          </w:p>
        </w:tc>
        <w:tc>
          <w:tcPr>
            <w:tcW w:w="63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47789" w:rsidRPr="007F75C7" w:rsidRDefault="00A47789" w:rsidP="00F15C08">
            <w:pPr>
              <w:rPr>
                <w:ins w:id="98" w:author="James Moore" w:date="2018-10-12T13:43:00Z"/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7789" w:rsidRPr="007F75C7" w:rsidRDefault="00A47789" w:rsidP="00F15C08">
            <w:pPr>
              <w:rPr>
                <w:ins w:id="99" w:author="James Moore" w:date="2018-10-12T13:43:00Z"/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ins w:id="100" w:author="James Moore" w:date="2018-10-12T13:43:00Z">
              <w:r w:rsidRPr="5A0794A2">
                <w:rPr>
                  <w:rFonts w:ascii="Calibri,Times New Roman" w:eastAsia="Calibri,Times New Roman" w:hAnsi="Calibri,Times New Roman" w:cs="Calibri,Times New Roman"/>
                  <w:color w:val="000000" w:themeColor="text1"/>
                  <w:lang w:eastAsia="en-GB"/>
                </w:rPr>
                <w:t> </w:t>
              </w:r>
            </w:ins>
          </w:p>
        </w:tc>
        <w:tc>
          <w:tcPr>
            <w:tcW w:w="1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47789" w:rsidRPr="007F75C7" w:rsidRDefault="00A47789" w:rsidP="00F15C08">
            <w:pPr>
              <w:jc w:val="center"/>
              <w:rPr>
                <w:ins w:id="101" w:author="James Moore" w:date="2018-10-12T13:43:00Z"/>
                <w:rFonts w:ascii="Calibri,Times New Roman" w:eastAsia="Calibri,Times New Roman" w:hAnsi="Calibri,Times New Roman" w:cs="Calibri,Times New Roman"/>
                <w:color w:val="000000" w:themeColor="text1"/>
                <w:lang w:eastAsia="en-GB"/>
              </w:rPr>
            </w:pPr>
            <w:ins w:id="102" w:author="James Moore" w:date="2018-10-12T13:43:00Z">
              <w:r w:rsidRPr="5A0794A2">
                <w:rPr>
                  <w:rFonts w:ascii="Calibri,Times New Roman" w:eastAsia="Calibri,Times New Roman" w:hAnsi="Calibri,Times New Roman" w:cs="Calibri,Times New Roman"/>
                  <w:color w:val="000000" w:themeColor="text1"/>
                  <w:lang w:eastAsia="en-GB"/>
                </w:rPr>
                <w:t> </w:t>
              </w:r>
            </w:ins>
          </w:p>
        </w:tc>
      </w:tr>
    </w:tbl>
    <w:p w:rsidR="00A47789" w:rsidRDefault="00A47789" w:rsidP="00A47789">
      <w:pPr>
        <w:rPr>
          <w:ins w:id="103" w:author="James Moore" w:date="2018-10-12T13:43:00Z"/>
        </w:rPr>
      </w:pPr>
    </w:p>
    <w:p w:rsidR="007F75C7" w:rsidRDefault="007F75C7" w:rsidP="007F75C7"/>
    <w:sectPr w:rsidR="007F75C7" w:rsidSect="00D771F6">
      <w:pgSz w:w="16840" w:h="11900" w:orient="landscape"/>
      <w:pgMar w:top="1134" w:right="1134" w:bottom="845" w:left="1134" w:header="709" w:footer="0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7" w:author="Russell Jackson" w:date="2018-07-26T10:54:00Z" w:initials="RJ">
    <w:p w:rsidR="00B3446A" w:rsidRDefault="00B3446A">
      <w:pPr>
        <w:pStyle w:val="CommentText"/>
      </w:pPr>
      <w:r>
        <w:rPr>
          <w:rStyle w:val="CommentReference"/>
        </w:rPr>
        <w:annotationRef/>
      </w:r>
      <w:r>
        <w:t xml:space="preserve">Which hasn’t been </w:t>
      </w:r>
      <w:r w:rsidR="007F75C7">
        <w:t>created</w:t>
      </w:r>
      <w:r>
        <w:t xml:space="preserve"> </w:t>
      </w:r>
      <w:r w:rsidR="007F75C7">
        <w:t xml:space="preserve">- </w:t>
      </w:r>
      <w:r>
        <w:t>26/07/2018</w:t>
      </w:r>
    </w:p>
  </w:comment>
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7F1F" w:rsidRDefault="00617F1F" w:rsidP="00D31D45">
      <w:r>
        <w:separator/>
      </w:r>
    </w:p>
  </w:endnote>
  <w:endnote w:type="continuationSeparator" w:id="0">
    <w:p w:rsidR="00617F1F" w:rsidRDefault="00617F1F" w:rsidP="00D31D45">
      <w:r>
        <w:continuationSeparator/>
      </w:r>
    </w:p>
  </w:endnote>
  <w:endnote w:type="continuationNotice" w:id="1">
    <w:p w:rsidR="00617F1F" w:rsidRDefault="00617F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altName w:val="Sylfaen"/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Lucida Grande">
    <w:altName w:val="Segoe UI"/>
    <w:charset w:val="00"/>
    <w:family w:val="swiss"/>
    <w:pitch w:val="variable"/>
    <w:sig w:usb0="00000003" w:usb1="00000000" w:usb2="00000000" w:usb3="00000000" w:csb0="00000001" w:csb1="00000000"/>
  </w:font>
  <w:font w:name="NJFont Medium">
    <w:altName w:val="Malgun Gothic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,">
    <w:altName w:val="Arial"/>
    <w:panose1 w:val="00000000000000000000"/>
    <w:charset w:val="00"/>
    <w:family w:val="roman"/>
    <w:notTrueType/>
    <w:pitch w:val="default"/>
  </w:font>
  <w:font w:name="Verdana,">
    <w:altName w:val="Verdan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,Times New Roman">
    <w:altName w:val="Arial"/>
    <w:panose1 w:val="00000000000000000000"/>
    <w:charset w:val="00"/>
    <w:family w:val="roman"/>
    <w:notTrueType/>
    <w:pitch w:val="default"/>
  </w:font>
  <w:font w:name="Calibri,Times New Roman">
    <w:altName w:val="Calibr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7F1F" w:rsidRDefault="00617F1F" w:rsidP="00D31D45">
      <w:r>
        <w:rPr>
          <w:vanish/>
        </w:rPr>
        <w:t>`</w:t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rPr>
          <w:vanish/>
        </w:rPr>
        <w:pgNum/>
      </w:r>
      <w:r>
        <w:separator/>
      </w:r>
    </w:p>
  </w:footnote>
  <w:footnote w:type="continuationSeparator" w:id="0">
    <w:p w:rsidR="00617F1F" w:rsidRDefault="00617F1F" w:rsidP="00D31D45">
      <w:r>
        <w:continuationSeparator/>
      </w:r>
    </w:p>
  </w:footnote>
  <w:footnote w:type="continuationNotice" w:id="1">
    <w:p w:rsidR="00617F1F" w:rsidRDefault="00617F1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9F0977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361C96"/>
    <w:multiLevelType w:val="hybridMultilevel"/>
    <w:tmpl w:val="C8DC1D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FC2FA9"/>
    <w:multiLevelType w:val="hybridMultilevel"/>
    <w:tmpl w:val="457AB2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612F40"/>
    <w:multiLevelType w:val="hybridMultilevel"/>
    <w:tmpl w:val="1FA441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6A62AA"/>
    <w:multiLevelType w:val="hybridMultilevel"/>
    <w:tmpl w:val="B59CB2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576F42"/>
    <w:multiLevelType w:val="hybridMultilevel"/>
    <w:tmpl w:val="02E8CC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A71D2E"/>
    <w:multiLevelType w:val="hybridMultilevel"/>
    <w:tmpl w:val="4B461A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2A0F6B"/>
    <w:multiLevelType w:val="hybridMultilevel"/>
    <w:tmpl w:val="486CC2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CB7353"/>
    <w:multiLevelType w:val="multilevel"/>
    <w:tmpl w:val="B60C8BC2"/>
    <w:lvl w:ilvl="0">
      <w:start w:val="1"/>
      <w:numFmt w:val="decimal"/>
      <w:pStyle w:val="ScopingH1"/>
      <w:lvlText w:val="%1."/>
      <w:lvlJc w:val="left"/>
      <w:pPr>
        <w:ind w:left="360" w:hanging="360"/>
      </w:pPr>
    </w:lvl>
    <w:lvl w:ilvl="1">
      <w:start w:val="1"/>
      <w:numFmt w:val="decimal"/>
      <w:pStyle w:val="ScopingH2"/>
      <w:lvlText w:val="%1.%2."/>
      <w:lvlJc w:val="left"/>
      <w:pPr>
        <w:ind w:left="792" w:hanging="432"/>
      </w:pPr>
    </w:lvl>
    <w:lvl w:ilvl="2">
      <w:start w:val="1"/>
      <w:numFmt w:val="decimal"/>
      <w:pStyle w:val="ScopingH3b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CA77150"/>
    <w:multiLevelType w:val="multilevel"/>
    <w:tmpl w:val="8880FB62"/>
    <w:lvl w:ilvl="0">
      <w:start w:val="1"/>
      <w:numFmt w:val="decimal"/>
      <w:pStyle w:val="Heading1DB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DBG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DE47B68"/>
    <w:multiLevelType w:val="hybridMultilevel"/>
    <w:tmpl w:val="20B4FA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6C43FD"/>
    <w:multiLevelType w:val="hybridMultilevel"/>
    <w:tmpl w:val="5AC486F2"/>
    <w:lvl w:ilvl="0" w:tplc="C71CF40E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color w:val="000000" w:themeColor="text1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8B47ED"/>
    <w:multiLevelType w:val="hybridMultilevel"/>
    <w:tmpl w:val="094872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FA682E"/>
    <w:multiLevelType w:val="hybridMultilevel"/>
    <w:tmpl w:val="F314F608"/>
    <w:lvl w:ilvl="0" w:tplc="08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3C0E2804"/>
    <w:multiLevelType w:val="hybridMultilevel"/>
    <w:tmpl w:val="9808D8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D420D6"/>
    <w:multiLevelType w:val="multilevel"/>
    <w:tmpl w:val="E5663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E75279"/>
    <w:multiLevelType w:val="hybridMultilevel"/>
    <w:tmpl w:val="754A25D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EEF16D3"/>
    <w:multiLevelType w:val="hybridMultilevel"/>
    <w:tmpl w:val="5AC486F2"/>
    <w:lvl w:ilvl="0" w:tplc="C71CF40E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color w:val="000000" w:themeColor="text1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B862B4"/>
    <w:multiLevelType w:val="multilevel"/>
    <w:tmpl w:val="0C9E7F4E"/>
    <w:lvl w:ilvl="0">
      <w:start w:val="1"/>
      <w:numFmt w:val="decimal"/>
      <w:pStyle w:val="dbgone"/>
      <w:lvlText w:val="%1."/>
      <w:lvlJc w:val="left"/>
      <w:pPr>
        <w:ind w:left="928" w:hanging="360"/>
      </w:pPr>
    </w:lvl>
    <w:lvl w:ilvl="1">
      <w:start w:val="1"/>
      <w:numFmt w:val="decimal"/>
      <w:pStyle w:val="dbgtwo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1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3862408"/>
    <w:multiLevelType w:val="hybridMultilevel"/>
    <w:tmpl w:val="B62085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342FD3"/>
    <w:multiLevelType w:val="hybridMultilevel"/>
    <w:tmpl w:val="02A02B8C"/>
    <w:lvl w:ilvl="0" w:tplc="D2BE7AE0">
      <w:start w:val="1"/>
      <w:numFmt w:val="bullet"/>
      <w:pStyle w:val="dbgB3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6750889"/>
    <w:multiLevelType w:val="hybridMultilevel"/>
    <w:tmpl w:val="C22A5C00"/>
    <w:lvl w:ilvl="0" w:tplc="146CE020">
      <w:start w:val="1"/>
      <w:numFmt w:val="bullet"/>
      <w:pStyle w:val="dbgB2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2" w15:restartNumberingAfterBreak="0">
    <w:nsid w:val="5A4F57F0"/>
    <w:multiLevelType w:val="hybridMultilevel"/>
    <w:tmpl w:val="BD307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1F3801"/>
    <w:multiLevelType w:val="hybridMultilevel"/>
    <w:tmpl w:val="FCE806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4B4011"/>
    <w:multiLevelType w:val="hybridMultilevel"/>
    <w:tmpl w:val="1A3A6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9D5169"/>
    <w:multiLevelType w:val="hybridMultilevel"/>
    <w:tmpl w:val="0DA49A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91455C"/>
    <w:multiLevelType w:val="hybridMultilevel"/>
    <w:tmpl w:val="5714F4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C92C38"/>
    <w:multiLevelType w:val="hybridMultilevel"/>
    <w:tmpl w:val="300A6B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DA1EF0"/>
    <w:multiLevelType w:val="hybridMultilevel"/>
    <w:tmpl w:val="977C1B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8F22D7"/>
    <w:multiLevelType w:val="hybridMultilevel"/>
    <w:tmpl w:val="4E34994C"/>
    <w:lvl w:ilvl="0" w:tplc="33E42BB0">
      <w:start w:val="1"/>
      <w:numFmt w:val="decimal"/>
      <w:pStyle w:val="ScopingH3"/>
      <w:lvlText w:val="%1.1.1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34" w:hanging="360"/>
      </w:pPr>
    </w:lvl>
    <w:lvl w:ilvl="2" w:tplc="0809001B" w:tentative="1">
      <w:start w:val="1"/>
      <w:numFmt w:val="lowerRoman"/>
      <w:lvlText w:val="%3."/>
      <w:lvlJc w:val="right"/>
      <w:pPr>
        <w:ind w:left="2154" w:hanging="180"/>
      </w:pPr>
    </w:lvl>
    <w:lvl w:ilvl="3" w:tplc="0809000F" w:tentative="1">
      <w:start w:val="1"/>
      <w:numFmt w:val="decimal"/>
      <w:lvlText w:val="%4."/>
      <w:lvlJc w:val="left"/>
      <w:pPr>
        <w:ind w:left="2874" w:hanging="360"/>
      </w:pPr>
    </w:lvl>
    <w:lvl w:ilvl="4" w:tplc="08090019" w:tentative="1">
      <w:start w:val="1"/>
      <w:numFmt w:val="lowerLetter"/>
      <w:lvlText w:val="%5."/>
      <w:lvlJc w:val="left"/>
      <w:pPr>
        <w:ind w:left="3594" w:hanging="360"/>
      </w:pPr>
    </w:lvl>
    <w:lvl w:ilvl="5" w:tplc="0809001B" w:tentative="1">
      <w:start w:val="1"/>
      <w:numFmt w:val="lowerRoman"/>
      <w:lvlText w:val="%6."/>
      <w:lvlJc w:val="right"/>
      <w:pPr>
        <w:ind w:left="4314" w:hanging="180"/>
      </w:pPr>
    </w:lvl>
    <w:lvl w:ilvl="6" w:tplc="0809000F" w:tentative="1">
      <w:start w:val="1"/>
      <w:numFmt w:val="decimal"/>
      <w:lvlText w:val="%7."/>
      <w:lvlJc w:val="left"/>
      <w:pPr>
        <w:ind w:left="5034" w:hanging="360"/>
      </w:pPr>
    </w:lvl>
    <w:lvl w:ilvl="7" w:tplc="08090019" w:tentative="1">
      <w:start w:val="1"/>
      <w:numFmt w:val="lowerLetter"/>
      <w:lvlText w:val="%8."/>
      <w:lvlJc w:val="left"/>
      <w:pPr>
        <w:ind w:left="5754" w:hanging="360"/>
      </w:pPr>
    </w:lvl>
    <w:lvl w:ilvl="8" w:tplc="0809001B" w:tentative="1">
      <w:start w:val="1"/>
      <w:numFmt w:val="lowerRoman"/>
      <w:lvlText w:val="%9."/>
      <w:lvlJc w:val="right"/>
      <w:pPr>
        <w:ind w:left="6474" w:hanging="180"/>
      </w:pPr>
    </w:lvl>
  </w:abstractNum>
  <w:abstractNum w:abstractNumId="30" w15:restartNumberingAfterBreak="0">
    <w:nsid w:val="721F5949"/>
    <w:multiLevelType w:val="hybridMultilevel"/>
    <w:tmpl w:val="5610FF1C"/>
    <w:lvl w:ilvl="0" w:tplc="DBD2A8D4">
      <w:start w:val="18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756A7B"/>
    <w:multiLevelType w:val="multilevel"/>
    <w:tmpl w:val="CEE6C3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40" w:hanging="3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3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7536595B"/>
    <w:multiLevelType w:val="hybridMultilevel"/>
    <w:tmpl w:val="632E73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614C3C"/>
    <w:multiLevelType w:val="hybridMultilevel"/>
    <w:tmpl w:val="DC80A3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3E6D93"/>
    <w:multiLevelType w:val="hybridMultilevel"/>
    <w:tmpl w:val="E01C41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1"/>
  </w:num>
  <w:num w:numId="3">
    <w:abstractNumId w:val="20"/>
  </w:num>
  <w:num w:numId="4">
    <w:abstractNumId w:val="18"/>
  </w:num>
  <w:num w:numId="5">
    <w:abstractNumId w:val="29"/>
  </w:num>
  <w:num w:numId="6">
    <w:abstractNumId w:val="31"/>
  </w:num>
  <w:num w:numId="7">
    <w:abstractNumId w:val="8"/>
  </w:num>
  <w:num w:numId="8">
    <w:abstractNumId w:val="0"/>
  </w:num>
  <w:num w:numId="9">
    <w:abstractNumId w:val="19"/>
  </w:num>
  <w:num w:numId="10">
    <w:abstractNumId w:val="10"/>
  </w:num>
  <w:num w:numId="11">
    <w:abstractNumId w:val="1"/>
  </w:num>
  <w:num w:numId="12">
    <w:abstractNumId w:val="34"/>
  </w:num>
  <w:num w:numId="13">
    <w:abstractNumId w:val="2"/>
  </w:num>
  <w:num w:numId="14">
    <w:abstractNumId w:val="13"/>
  </w:num>
  <w:num w:numId="15">
    <w:abstractNumId w:val="15"/>
  </w:num>
  <w:num w:numId="16">
    <w:abstractNumId w:val="7"/>
  </w:num>
  <w:num w:numId="17">
    <w:abstractNumId w:val="14"/>
  </w:num>
  <w:num w:numId="18">
    <w:abstractNumId w:val="26"/>
  </w:num>
  <w:num w:numId="19">
    <w:abstractNumId w:val="22"/>
  </w:num>
  <w:num w:numId="20">
    <w:abstractNumId w:val="16"/>
  </w:num>
  <w:num w:numId="21">
    <w:abstractNumId w:val="30"/>
  </w:num>
  <w:num w:numId="22">
    <w:abstractNumId w:val="25"/>
  </w:num>
  <w:num w:numId="23">
    <w:abstractNumId w:val="17"/>
  </w:num>
  <w:num w:numId="24">
    <w:abstractNumId w:val="11"/>
  </w:num>
  <w:num w:numId="25">
    <w:abstractNumId w:val="3"/>
  </w:num>
  <w:num w:numId="26">
    <w:abstractNumId w:val="33"/>
  </w:num>
  <w:num w:numId="27">
    <w:abstractNumId w:val="5"/>
  </w:num>
  <w:num w:numId="28">
    <w:abstractNumId w:val="6"/>
  </w:num>
  <w:num w:numId="29">
    <w:abstractNumId w:val="32"/>
  </w:num>
  <w:num w:numId="30">
    <w:abstractNumId w:val="24"/>
  </w:num>
  <w:num w:numId="31">
    <w:abstractNumId w:val="4"/>
  </w:num>
  <w:num w:numId="32">
    <w:abstractNumId w:val="23"/>
  </w:num>
  <w:num w:numId="33">
    <w:abstractNumId w:val="12"/>
  </w:num>
  <w:num w:numId="34">
    <w:abstractNumId w:val="27"/>
  </w:num>
  <w:num w:numId="35">
    <w:abstractNumId w:val="28"/>
  </w:num>
  <w:numIdMacAtCleanup w:val="1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ussell Jackson">
    <w15:presenceInfo w15:providerId="AD" w15:userId="S-1-5-21-35927030-1879076691-1865945288-109160"/>
  </w15:person>
  <w15:person w15:author="James Moore">
    <w15:presenceInfo w15:providerId="AD" w15:userId="S-1-5-21-35927030-1879076691-1865945288-13414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hideSpellingErrors/>
  <w:hideGrammaticalErrors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D45"/>
    <w:rsid w:val="000025CA"/>
    <w:rsid w:val="00003F4C"/>
    <w:rsid w:val="0000464A"/>
    <w:rsid w:val="00006791"/>
    <w:rsid w:val="00006B6B"/>
    <w:rsid w:val="0000746E"/>
    <w:rsid w:val="0000780B"/>
    <w:rsid w:val="00010B7D"/>
    <w:rsid w:val="00010C6D"/>
    <w:rsid w:val="00010DD3"/>
    <w:rsid w:val="00011550"/>
    <w:rsid w:val="0001286A"/>
    <w:rsid w:val="000129D0"/>
    <w:rsid w:val="000147CB"/>
    <w:rsid w:val="00014FE8"/>
    <w:rsid w:val="00015773"/>
    <w:rsid w:val="000158C7"/>
    <w:rsid w:val="000162EC"/>
    <w:rsid w:val="00017313"/>
    <w:rsid w:val="0001763E"/>
    <w:rsid w:val="00021D3D"/>
    <w:rsid w:val="0002257D"/>
    <w:rsid w:val="000227D6"/>
    <w:rsid w:val="00023BAE"/>
    <w:rsid w:val="00024854"/>
    <w:rsid w:val="00024BDF"/>
    <w:rsid w:val="00026E7F"/>
    <w:rsid w:val="00027833"/>
    <w:rsid w:val="00027A66"/>
    <w:rsid w:val="000303FF"/>
    <w:rsid w:val="00030526"/>
    <w:rsid w:val="000321A6"/>
    <w:rsid w:val="0003345F"/>
    <w:rsid w:val="00033A4D"/>
    <w:rsid w:val="0003480A"/>
    <w:rsid w:val="00034DD0"/>
    <w:rsid w:val="00035FDA"/>
    <w:rsid w:val="000372ED"/>
    <w:rsid w:val="00040540"/>
    <w:rsid w:val="00040A17"/>
    <w:rsid w:val="00041DA0"/>
    <w:rsid w:val="00043A1C"/>
    <w:rsid w:val="00043CFF"/>
    <w:rsid w:val="0004444B"/>
    <w:rsid w:val="0004464B"/>
    <w:rsid w:val="0004471D"/>
    <w:rsid w:val="00045562"/>
    <w:rsid w:val="000455A1"/>
    <w:rsid w:val="0004636B"/>
    <w:rsid w:val="00046461"/>
    <w:rsid w:val="0005059B"/>
    <w:rsid w:val="000507CE"/>
    <w:rsid w:val="00050BBA"/>
    <w:rsid w:val="0005176E"/>
    <w:rsid w:val="000525A9"/>
    <w:rsid w:val="00052859"/>
    <w:rsid w:val="000534F7"/>
    <w:rsid w:val="000539E5"/>
    <w:rsid w:val="00053BD4"/>
    <w:rsid w:val="00053CF7"/>
    <w:rsid w:val="000544A2"/>
    <w:rsid w:val="00054A37"/>
    <w:rsid w:val="00054BDF"/>
    <w:rsid w:val="00054C00"/>
    <w:rsid w:val="00054E43"/>
    <w:rsid w:val="00055B9A"/>
    <w:rsid w:val="00055D86"/>
    <w:rsid w:val="0005726E"/>
    <w:rsid w:val="00060D47"/>
    <w:rsid w:val="00061122"/>
    <w:rsid w:val="000616E2"/>
    <w:rsid w:val="00061EF3"/>
    <w:rsid w:val="000631F2"/>
    <w:rsid w:val="00063522"/>
    <w:rsid w:val="000657BC"/>
    <w:rsid w:val="00065DC2"/>
    <w:rsid w:val="00065E8F"/>
    <w:rsid w:val="0006605C"/>
    <w:rsid w:val="0006610F"/>
    <w:rsid w:val="00071E70"/>
    <w:rsid w:val="000724A5"/>
    <w:rsid w:val="00072EBC"/>
    <w:rsid w:val="00072F5B"/>
    <w:rsid w:val="00073CC0"/>
    <w:rsid w:val="00073E6A"/>
    <w:rsid w:val="0007563F"/>
    <w:rsid w:val="000759C1"/>
    <w:rsid w:val="00080B30"/>
    <w:rsid w:val="00080F2A"/>
    <w:rsid w:val="00083B12"/>
    <w:rsid w:val="000847E0"/>
    <w:rsid w:val="0008483A"/>
    <w:rsid w:val="00084AB6"/>
    <w:rsid w:val="00084C38"/>
    <w:rsid w:val="00084E9C"/>
    <w:rsid w:val="00084F02"/>
    <w:rsid w:val="00091036"/>
    <w:rsid w:val="000919BB"/>
    <w:rsid w:val="00091B69"/>
    <w:rsid w:val="0009274B"/>
    <w:rsid w:val="00093045"/>
    <w:rsid w:val="00093615"/>
    <w:rsid w:val="0009482F"/>
    <w:rsid w:val="000957AC"/>
    <w:rsid w:val="00095961"/>
    <w:rsid w:val="00095B6F"/>
    <w:rsid w:val="00096797"/>
    <w:rsid w:val="000970A2"/>
    <w:rsid w:val="00097D43"/>
    <w:rsid w:val="000A14AE"/>
    <w:rsid w:val="000A2EF6"/>
    <w:rsid w:val="000A2F33"/>
    <w:rsid w:val="000A5552"/>
    <w:rsid w:val="000A59B3"/>
    <w:rsid w:val="000A651F"/>
    <w:rsid w:val="000B2339"/>
    <w:rsid w:val="000B2638"/>
    <w:rsid w:val="000B33BC"/>
    <w:rsid w:val="000B41F5"/>
    <w:rsid w:val="000B57B9"/>
    <w:rsid w:val="000B5A27"/>
    <w:rsid w:val="000C0264"/>
    <w:rsid w:val="000C3B96"/>
    <w:rsid w:val="000C4CEB"/>
    <w:rsid w:val="000C6D31"/>
    <w:rsid w:val="000D0CC1"/>
    <w:rsid w:val="000D1CF9"/>
    <w:rsid w:val="000D2B25"/>
    <w:rsid w:val="000D3D2A"/>
    <w:rsid w:val="000D4934"/>
    <w:rsid w:val="000D5499"/>
    <w:rsid w:val="000D582E"/>
    <w:rsid w:val="000D5AE9"/>
    <w:rsid w:val="000D646C"/>
    <w:rsid w:val="000D6677"/>
    <w:rsid w:val="000D6D1A"/>
    <w:rsid w:val="000D720C"/>
    <w:rsid w:val="000D789B"/>
    <w:rsid w:val="000E07E3"/>
    <w:rsid w:val="000E0906"/>
    <w:rsid w:val="000E13E8"/>
    <w:rsid w:val="000E1A66"/>
    <w:rsid w:val="000E2053"/>
    <w:rsid w:val="000E2ABB"/>
    <w:rsid w:val="000E3B07"/>
    <w:rsid w:val="000E45C6"/>
    <w:rsid w:val="000F0862"/>
    <w:rsid w:val="000F3274"/>
    <w:rsid w:val="000F3559"/>
    <w:rsid w:val="000F3642"/>
    <w:rsid w:val="000F45C8"/>
    <w:rsid w:val="000F5351"/>
    <w:rsid w:val="000F5C14"/>
    <w:rsid w:val="000F6398"/>
    <w:rsid w:val="000F6A27"/>
    <w:rsid w:val="000F6C91"/>
    <w:rsid w:val="00100421"/>
    <w:rsid w:val="00102069"/>
    <w:rsid w:val="00103E20"/>
    <w:rsid w:val="001042FD"/>
    <w:rsid w:val="001048E9"/>
    <w:rsid w:val="00104FBE"/>
    <w:rsid w:val="00105A18"/>
    <w:rsid w:val="00107F2D"/>
    <w:rsid w:val="00111D25"/>
    <w:rsid w:val="00112CF4"/>
    <w:rsid w:val="00114680"/>
    <w:rsid w:val="00114DEE"/>
    <w:rsid w:val="00116BAD"/>
    <w:rsid w:val="00120D57"/>
    <w:rsid w:val="001215CC"/>
    <w:rsid w:val="00121F41"/>
    <w:rsid w:val="0012203B"/>
    <w:rsid w:val="0012289A"/>
    <w:rsid w:val="00122DDE"/>
    <w:rsid w:val="00123089"/>
    <w:rsid w:val="00123CD0"/>
    <w:rsid w:val="00124FCA"/>
    <w:rsid w:val="00125D08"/>
    <w:rsid w:val="001265E5"/>
    <w:rsid w:val="00126B69"/>
    <w:rsid w:val="00126FAF"/>
    <w:rsid w:val="0012773D"/>
    <w:rsid w:val="0012793C"/>
    <w:rsid w:val="00130747"/>
    <w:rsid w:val="001318B4"/>
    <w:rsid w:val="00131A43"/>
    <w:rsid w:val="001323C0"/>
    <w:rsid w:val="00132780"/>
    <w:rsid w:val="001327EA"/>
    <w:rsid w:val="00132977"/>
    <w:rsid w:val="00132BA0"/>
    <w:rsid w:val="00134982"/>
    <w:rsid w:val="001412AC"/>
    <w:rsid w:val="001416EF"/>
    <w:rsid w:val="001428AD"/>
    <w:rsid w:val="00143C1E"/>
    <w:rsid w:val="0014408A"/>
    <w:rsid w:val="001447AE"/>
    <w:rsid w:val="00144877"/>
    <w:rsid w:val="00145922"/>
    <w:rsid w:val="001470DE"/>
    <w:rsid w:val="00147AA7"/>
    <w:rsid w:val="00150C02"/>
    <w:rsid w:val="001515CE"/>
    <w:rsid w:val="00152A35"/>
    <w:rsid w:val="001532D1"/>
    <w:rsid w:val="00153F92"/>
    <w:rsid w:val="001545A9"/>
    <w:rsid w:val="00154812"/>
    <w:rsid w:val="0015596D"/>
    <w:rsid w:val="00155FC8"/>
    <w:rsid w:val="001572B7"/>
    <w:rsid w:val="00157B92"/>
    <w:rsid w:val="001615D3"/>
    <w:rsid w:val="00162D29"/>
    <w:rsid w:val="00162FC5"/>
    <w:rsid w:val="00163FEC"/>
    <w:rsid w:val="0016466D"/>
    <w:rsid w:val="00165486"/>
    <w:rsid w:val="0016554A"/>
    <w:rsid w:val="001658D0"/>
    <w:rsid w:val="00165960"/>
    <w:rsid w:val="00166BE5"/>
    <w:rsid w:val="00171650"/>
    <w:rsid w:val="00172038"/>
    <w:rsid w:val="00174E64"/>
    <w:rsid w:val="001751AF"/>
    <w:rsid w:val="00175D3F"/>
    <w:rsid w:val="001766C6"/>
    <w:rsid w:val="00176788"/>
    <w:rsid w:val="00177F82"/>
    <w:rsid w:val="001808B0"/>
    <w:rsid w:val="00181E39"/>
    <w:rsid w:val="00182EB5"/>
    <w:rsid w:val="001838D6"/>
    <w:rsid w:val="00183D48"/>
    <w:rsid w:val="00184423"/>
    <w:rsid w:val="00184551"/>
    <w:rsid w:val="00184EAE"/>
    <w:rsid w:val="001850B0"/>
    <w:rsid w:val="001861A8"/>
    <w:rsid w:val="00187686"/>
    <w:rsid w:val="00187EF1"/>
    <w:rsid w:val="00190347"/>
    <w:rsid w:val="00190C2A"/>
    <w:rsid w:val="00190DC0"/>
    <w:rsid w:val="00190E04"/>
    <w:rsid w:val="0019264F"/>
    <w:rsid w:val="001932B0"/>
    <w:rsid w:val="0019467A"/>
    <w:rsid w:val="0019507C"/>
    <w:rsid w:val="00195D51"/>
    <w:rsid w:val="001961EA"/>
    <w:rsid w:val="001977A5"/>
    <w:rsid w:val="001A0630"/>
    <w:rsid w:val="001A2996"/>
    <w:rsid w:val="001A3902"/>
    <w:rsid w:val="001A6F40"/>
    <w:rsid w:val="001B2278"/>
    <w:rsid w:val="001B2578"/>
    <w:rsid w:val="001B25BD"/>
    <w:rsid w:val="001B2C5E"/>
    <w:rsid w:val="001B3AEC"/>
    <w:rsid w:val="001B3DC6"/>
    <w:rsid w:val="001B5779"/>
    <w:rsid w:val="001B5B13"/>
    <w:rsid w:val="001B622E"/>
    <w:rsid w:val="001B6323"/>
    <w:rsid w:val="001B6806"/>
    <w:rsid w:val="001B7CBB"/>
    <w:rsid w:val="001C160B"/>
    <w:rsid w:val="001C1A94"/>
    <w:rsid w:val="001C1D93"/>
    <w:rsid w:val="001C29B6"/>
    <w:rsid w:val="001C3AAE"/>
    <w:rsid w:val="001C4199"/>
    <w:rsid w:val="001C4FE4"/>
    <w:rsid w:val="001C50E6"/>
    <w:rsid w:val="001C6712"/>
    <w:rsid w:val="001C6DAD"/>
    <w:rsid w:val="001C7CF5"/>
    <w:rsid w:val="001D0EB8"/>
    <w:rsid w:val="001D2520"/>
    <w:rsid w:val="001D25D0"/>
    <w:rsid w:val="001D31B5"/>
    <w:rsid w:val="001D37BA"/>
    <w:rsid w:val="001D40A6"/>
    <w:rsid w:val="001D4E46"/>
    <w:rsid w:val="001D5129"/>
    <w:rsid w:val="001D575C"/>
    <w:rsid w:val="001D5C9D"/>
    <w:rsid w:val="001D6FB6"/>
    <w:rsid w:val="001D6FEC"/>
    <w:rsid w:val="001D7B77"/>
    <w:rsid w:val="001D7EF9"/>
    <w:rsid w:val="001E2AA4"/>
    <w:rsid w:val="001E3535"/>
    <w:rsid w:val="001E3FE8"/>
    <w:rsid w:val="001E42E6"/>
    <w:rsid w:val="001E5B09"/>
    <w:rsid w:val="001E7823"/>
    <w:rsid w:val="001F0327"/>
    <w:rsid w:val="001F3C31"/>
    <w:rsid w:val="001F47FA"/>
    <w:rsid w:val="001F56F4"/>
    <w:rsid w:val="001F5DAA"/>
    <w:rsid w:val="001F60D8"/>
    <w:rsid w:val="001F68A5"/>
    <w:rsid w:val="001F74AA"/>
    <w:rsid w:val="002006B4"/>
    <w:rsid w:val="00200894"/>
    <w:rsid w:val="00200D3F"/>
    <w:rsid w:val="0020168C"/>
    <w:rsid w:val="00201853"/>
    <w:rsid w:val="00201C18"/>
    <w:rsid w:val="00202762"/>
    <w:rsid w:val="00202BAC"/>
    <w:rsid w:val="00202E44"/>
    <w:rsid w:val="00203036"/>
    <w:rsid w:val="00203269"/>
    <w:rsid w:val="00203E65"/>
    <w:rsid w:val="00204555"/>
    <w:rsid w:val="00204C6A"/>
    <w:rsid w:val="00205B5B"/>
    <w:rsid w:val="00205C7C"/>
    <w:rsid w:val="00206262"/>
    <w:rsid w:val="00207341"/>
    <w:rsid w:val="002076CA"/>
    <w:rsid w:val="00207AB0"/>
    <w:rsid w:val="002118EE"/>
    <w:rsid w:val="00212171"/>
    <w:rsid w:val="00213055"/>
    <w:rsid w:val="0021340A"/>
    <w:rsid w:val="00214236"/>
    <w:rsid w:val="002145CD"/>
    <w:rsid w:val="00214D00"/>
    <w:rsid w:val="0021518F"/>
    <w:rsid w:val="0021569B"/>
    <w:rsid w:val="00215CBB"/>
    <w:rsid w:val="002162D4"/>
    <w:rsid w:val="00220FED"/>
    <w:rsid w:val="00222449"/>
    <w:rsid w:val="00223D28"/>
    <w:rsid w:val="00223FAF"/>
    <w:rsid w:val="00224A84"/>
    <w:rsid w:val="00225632"/>
    <w:rsid w:val="00225CA6"/>
    <w:rsid w:val="002265B9"/>
    <w:rsid w:val="002273EC"/>
    <w:rsid w:val="00227AC8"/>
    <w:rsid w:val="00227ECA"/>
    <w:rsid w:val="00230070"/>
    <w:rsid w:val="0023072C"/>
    <w:rsid w:val="00230F34"/>
    <w:rsid w:val="00231F7E"/>
    <w:rsid w:val="002322FE"/>
    <w:rsid w:val="00232BF7"/>
    <w:rsid w:val="00232FF2"/>
    <w:rsid w:val="0023347C"/>
    <w:rsid w:val="00233FA0"/>
    <w:rsid w:val="00234DC0"/>
    <w:rsid w:val="00235FB2"/>
    <w:rsid w:val="00237321"/>
    <w:rsid w:val="00237B9E"/>
    <w:rsid w:val="002400E9"/>
    <w:rsid w:val="00241D27"/>
    <w:rsid w:val="0024389B"/>
    <w:rsid w:val="00243EBB"/>
    <w:rsid w:val="00244BA0"/>
    <w:rsid w:val="00245D2F"/>
    <w:rsid w:val="00246A48"/>
    <w:rsid w:val="002516BE"/>
    <w:rsid w:val="00252237"/>
    <w:rsid w:val="00252836"/>
    <w:rsid w:val="00253BDA"/>
    <w:rsid w:val="00254580"/>
    <w:rsid w:val="002549E8"/>
    <w:rsid w:val="00257803"/>
    <w:rsid w:val="00257CE2"/>
    <w:rsid w:val="002606CB"/>
    <w:rsid w:val="00260B39"/>
    <w:rsid w:val="0026176F"/>
    <w:rsid w:val="0026280C"/>
    <w:rsid w:val="0026339C"/>
    <w:rsid w:val="0026393F"/>
    <w:rsid w:val="00265033"/>
    <w:rsid w:val="002675AB"/>
    <w:rsid w:val="00267C5A"/>
    <w:rsid w:val="002720D3"/>
    <w:rsid w:val="00272DA0"/>
    <w:rsid w:val="002739D5"/>
    <w:rsid w:val="002747A1"/>
    <w:rsid w:val="0027539D"/>
    <w:rsid w:val="002757A6"/>
    <w:rsid w:val="00275A1A"/>
    <w:rsid w:val="00276A80"/>
    <w:rsid w:val="002823DF"/>
    <w:rsid w:val="00282DD9"/>
    <w:rsid w:val="0028327C"/>
    <w:rsid w:val="00283885"/>
    <w:rsid w:val="00283B71"/>
    <w:rsid w:val="00283C51"/>
    <w:rsid w:val="00283CD9"/>
    <w:rsid w:val="00283DE8"/>
    <w:rsid w:val="00284087"/>
    <w:rsid w:val="0028579A"/>
    <w:rsid w:val="00285F31"/>
    <w:rsid w:val="00285F61"/>
    <w:rsid w:val="00285F81"/>
    <w:rsid w:val="00290661"/>
    <w:rsid w:val="00290EA6"/>
    <w:rsid w:val="00291467"/>
    <w:rsid w:val="00293C37"/>
    <w:rsid w:val="002941F5"/>
    <w:rsid w:val="0029436F"/>
    <w:rsid w:val="00294D94"/>
    <w:rsid w:val="002956E6"/>
    <w:rsid w:val="002965C1"/>
    <w:rsid w:val="00297A37"/>
    <w:rsid w:val="002A0779"/>
    <w:rsid w:val="002A0D1D"/>
    <w:rsid w:val="002A1103"/>
    <w:rsid w:val="002A2056"/>
    <w:rsid w:val="002A2368"/>
    <w:rsid w:val="002A2755"/>
    <w:rsid w:val="002A4C66"/>
    <w:rsid w:val="002A75C5"/>
    <w:rsid w:val="002A7D28"/>
    <w:rsid w:val="002B0937"/>
    <w:rsid w:val="002B0EB9"/>
    <w:rsid w:val="002B210F"/>
    <w:rsid w:val="002B372F"/>
    <w:rsid w:val="002B5564"/>
    <w:rsid w:val="002B556C"/>
    <w:rsid w:val="002B5893"/>
    <w:rsid w:val="002B5F1A"/>
    <w:rsid w:val="002B7A23"/>
    <w:rsid w:val="002C09B7"/>
    <w:rsid w:val="002C135F"/>
    <w:rsid w:val="002C1ACD"/>
    <w:rsid w:val="002C1BB9"/>
    <w:rsid w:val="002C233C"/>
    <w:rsid w:val="002C416F"/>
    <w:rsid w:val="002C4C9C"/>
    <w:rsid w:val="002C5B07"/>
    <w:rsid w:val="002C680E"/>
    <w:rsid w:val="002C72D9"/>
    <w:rsid w:val="002C7D0D"/>
    <w:rsid w:val="002D0233"/>
    <w:rsid w:val="002D029B"/>
    <w:rsid w:val="002D0BDA"/>
    <w:rsid w:val="002D102B"/>
    <w:rsid w:val="002D21ED"/>
    <w:rsid w:val="002D3C09"/>
    <w:rsid w:val="002D4219"/>
    <w:rsid w:val="002D456A"/>
    <w:rsid w:val="002D4D87"/>
    <w:rsid w:val="002D5198"/>
    <w:rsid w:val="002D5F79"/>
    <w:rsid w:val="002D720B"/>
    <w:rsid w:val="002D7821"/>
    <w:rsid w:val="002E12C7"/>
    <w:rsid w:val="002E3498"/>
    <w:rsid w:val="002E36FA"/>
    <w:rsid w:val="002E3DB7"/>
    <w:rsid w:val="002E622C"/>
    <w:rsid w:val="002E6AD4"/>
    <w:rsid w:val="002E7C0A"/>
    <w:rsid w:val="002E7F78"/>
    <w:rsid w:val="002F1538"/>
    <w:rsid w:val="002F23C0"/>
    <w:rsid w:val="002F3114"/>
    <w:rsid w:val="002F3C5F"/>
    <w:rsid w:val="002F47B7"/>
    <w:rsid w:val="002F5CA2"/>
    <w:rsid w:val="002F60DE"/>
    <w:rsid w:val="002F6165"/>
    <w:rsid w:val="002F699A"/>
    <w:rsid w:val="002F6D16"/>
    <w:rsid w:val="00300346"/>
    <w:rsid w:val="00300CE6"/>
    <w:rsid w:val="00301AD1"/>
    <w:rsid w:val="003020D5"/>
    <w:rsid w:val="00305F0F"/>
    <w:rsid w:val="0030635A"/>
    <w:rsid w:val="00306EF8"/>
    <w:rsid w:val="003078DE"/>
    <w:rsid w:val="00310366"/>
    <w:rsid w:val="00310E47"/>
    <w:rsid w:val="0031401A"/>
    <w:rsid w:val="003151AB"/>
    <w:rsid w:val="00315798"/>
    <w:rsid w:val="00316690"/>
    <w:rsid w:val="00320B8E"/>
    <w:rsid w:val="00320FF0"/>
    <w:rsid w:val="00322BF6"/>
    <w:rsid w:val="00322EB3"/>
    <w:rsid w:val="00324B40"/>
    <w:rsid w:val="00325CED"/>
    <w:rsid w:val="0032702F"/>
    <w:rsid w:val="00327945"/>
    <w:rsid w:val="00327DA0"/>
    <w:rsid w:val="003323AE"/>
    <w:rsid w:val="00333572"/>
    <w:rsid w:val="0033393D"/>
    <w:rsid w:val="00334DC0"/>
    <w:rsid w:val="003350E0"/>
    <w:rsid w:val="003359A8"/>
    <w:rsid w:val="00336FF7"/>
    <w:rsid w:val="0033713C"/>
    <w:rsid w:val="00337E0B"/>
    <w:rsid w:val="00337F2F"/>
    <w:rsid w:val="00341948"/>
    <w:rsid w:val="00341C3E"/>
    <w:rsid w:val="0034231B"/>
    <w:rsid w:val="00342A85"/>
    <w:rsid w:val="00343B00"/>
    <w:rsid w:val="00344E3F"/>
    <w:rsid w:val="00346BC3"/>
    <w:rsid w:val="00347550"/>
    <w:rsid w:val="00350224"/>
    <w:rsid w:val="00351351"/>
    <w:rsid w:val="003523B0"/>
    <w:rsid w:val="00352F65"/>
    <w:rsid w:val="003534FD"/>
    <w:rsid w:val="00353531"/>
    <w:rsid w:val="00353DC5"/>
    <w:rsid w:val="00353EF9"/>
    <w:rsid w:val="00354615"/>
    <w:rsid w:val="00355877"/>
    <w:rsid w:val="00356244"/>
    <w:rsid w:val="0035651A"/>
    <w:rsid w:val="00356542"/>
    <w:rsid w:val="003624CD"/>
    <w:rsid w:val="003626B2"/>
    <w:rsid w:val="0036284F"/>
    <w:rsid w:val="00362F1E"/>
    <w:rsid w:val="003633B6"/>
    <w:rsid w:val="00364193"/>
    <w:rsid w:val="00365CFC"/>
    <w:rsid w:val="00366246"/>
    <w:rsid w:val="0036642E"/>
    <w:rsid w:val="00366C3F"/>
    <w:rsid w:val="00367244"/>
    <w:rsid w:val="003718DF"/>
    <w:rsid w:val="00371AD9"/>
    <w:rsid w:val="00371B7D"/>
    <w:rsid w:val="00371CE4"/>
    <w:rsid w:val="00371D75"/>
    <w:rsid w:val="0037213E"/>
    <w:rsid w:val="00372329"/>
    <w:rsid w:val="00373277"/>
    <w:rsid w:val="00373898"/>
    <w:rsid w:val="00373D93"/>
    <w:rsid w:val="0037428E"/>
    <w:rsid w:val="003746ED"/>
    <w:rsid w:val="003747E5"/>
    <w:rsid w:val="0037493D"/>
    <w:rsid w:val="00377AF0"/>
    <w:rsid w:val="00377DF0"/>
    <w:rsid w:val="003855F1"/>
    <w:rsid w:val="00385916"/>
    <w:rsid w:val="00386F1C"/>
    <w:rsid w:val="00390263"/>
    <w:rsid w:val="003913F9"/>
    <w:rsid w:val="00391E86"/>
    <w:rsid w:val="003921C4"/>
    <w:rsid w:val="0039233F"/>
    <w:rsid w:val="003928CC"/>
    <w:rsid w:val="00393303"/>
    <w:rsid w:val="00393692"/>
    <w:rsid w:val="00395726"/>
    <w:rsid w:val="00395B51"/>
    <w:rsid w:val="003964C6"/>
    <w:rsid w:val="00397D21"/>
    <w:rsid w:val="003A017C"/>
    <w:rsid w:val="003A0BDC"/>
    <w:rsid w:val="003A1B93"/>
    <w:rsid w:val="003A2B4C"/>
    <w:rsid w:val="003A34E4"/>
    <w:rsid w:val="003A37BC"/>
    <w:rsid w:val="003A3BAC"/>
    <w:rsid w:val="003A42DC"/>
    <w:rsid w:val="003A4BE9"/>
    <w:rsid w:val="003A50C4"/>
    <w:rsid w:val="003A57E2"/>
    <w:rsid w:val="003A75E1"/>
    <w:rsid w:val="003B211D"/>
    <w:rsid w:val="003B2576"/>
    <w:rsid w:val="003B3144"/>
    <w:rsid w:val="003B4C75"/>
    <w:rsid w:val="003B57BD"/>
    <w:rsid w:val="003B5845"/>
    <w:rsid w:val="003B69F0"/>
    <w:rsid w:val="003B6E66"/>
    <w:rsid w:val="003B7030"/>
    <w:rsid w:val="003B76B9"/>
    <w:rsid w:val="003B78EB"/>
    <w:rsid w:val="003C06A9"/>
    <w:rsid w:val="003C0B02"/>
    <w:rsid w:val="003C187B"/>
    <w:rsid w:val="003C1EF7"/>
    <w:rsid w:val="003C1F57"/>
    <w:rsid w:val="003C2BFB"/>
    <w:rsid w:val="003C3415"/>
    <w:rsid w:val="003C3F4D"/>
    <w:rsid w:val="003C4E0A"/>
    <w:rsid w:val="003C553A"/>
    <w:rsid w:val="003C56F4"/>
    <w:rsid w:val="003C6CCE"/>
    <w:rsid w:val="003D0C56"/>
    <w:rsid w:val="003D0FF1"/>
    <w:rsid w:val="003D143A"/>
    <w:rsid w:val="003D21E3"/>
    <w:rsid w:val="003D29EF"/>
    <w:rsid w:val="003D3BB4"/>
    <w:rsid w:val="003D512C"/>
    <w:rsid w:val="003D748D"/>
    <w:rsid w:val="003E0398"/>
    <w:rsid w:val="003E14ED"/>
    <w:rsid w:val="003E1545"/>
    <w:rsid w:val="003E311A"/>
    <w:rsid w:val="003E33F3"/>
    <w:rsid w:val="003E3B2D"/>
    <w:rsid w:val="003E47D4"/>
    <w:rsid w:val="003E5B4D"/>
    <w:rsid w:val="003E71E1"/>
    <w:rsid w:val="003F045C"/>
    <w:rsid w:val="003F08C4"/>
    <w:rsid w:val="003F1A35"/>
    <w:rsid w:val="003F292A"/>
    <w:rsid w:val="003F2C62"/>
    <w:rsid w:val="003F331D"/>
    <w:rsid w:val="003F3D0F"/>
    <w:rsid w:val="003F46CD"/>
    <w:rsid w:val="003F490E"/>
    <w:rsid w:val="003F4CFF"/>
    <w:rsid w:val="003F5AA4"/>
    <w:rsid w:val="003F7495"/>
    <w:rsid w:val="003F7872"/>
    <w:rsid w:val="003F7C45"/>
    <w:rsid w:val="00400963"/>
    <w:rsid w:val="0040350F"/>
    <w:rsid w:val="00403F64"/>
    <w:rsid w:val="0040432F"/>
    <w:rsid w:val="0040535A"/>
    <w:rsid w:val="0040697E"/>
    <w:rsid w:val="00407FE1"/>
    <w:rsid w:val="004101F5"/>
    <w:rsid w:val="004102F5"/>
    <w:rsid w:val="004109AA"/>
    <w:rsid w:val="00411E07"/>
    <w:rsid w:val="00412366"/>
    <w:rsid w:val="004123F9"/>
    <w:rsid w:val="00412DE6"/>
    <w:rsid w:val="00413954"/>
    <w:rsid w:val="00413CC7"/>
    <w:rsid w:val="004143D5"/>
    <w:rsid w:val="0041449C"/>
    <w:rsid w:val="00414A24"/>
    <w:rsid w:val="004159E1"/>
    <w:rsid w:val="0041627E"/>
    <w:rsid w:val="00416283"/>
    <w:rsid w:val="004166D8"/>
    <w:rsid w:val="00416A08"/>
    <w:rsid w:val="00416FE5"/>
    <w:rsid w:val="00420760"/>
    <w:rsid w:val="00420D3D"/>
    <w:rsid w:val="00420F63"/>
    <w:rsid w:val="00421A57"/>
    <w:rsid w:val="004234BD"/>
    <w:rsid w:val="004245E1"/>
    <w:rsid w:val="00425966"/>
    <w:rsid w:val="004264AE"/>
    <w:rsid w:val="004276FB"/>
    <w:rsid w:val="00430F07"/>
    <w:rsid w:val="0043141D"/>
    <w:rsid w:val="0043262F"/>
    <w:rsid w:val="00433237"/>
    <w:rsid w:val="004338DD"/>
    <w:rsid w:val="00433CC6"/>
    <w:rsid w:val="00433DDF"/>
    <w:rsid w:val="004359D5"/>
    <w:rsid w:val="00436844"/>
    <w:rsid w:val="00437119"/>
    <w:rsid w:val="00437E19"/>
    <w:rsid w:val="00440275"/>
    <w:rsid w:val="004403DF"/>
    <w:rsid w:val="00440433"/>
    <w:rsid w:val="00440BB4"/>
    <w:rsid w:val="004418DD"/>
    <w:rsid w:val="0044280B"/>
    <w:rsid w:val="0044287C"/>
    <w:rsid w:val="00444561"/>
    <w:rsid w:val="0044472E"/>
    <w:rsid w:val="00444802"/>
    <w:rsid w:val="0044487D"/>
    <w:rsid w:val="00444E6D"/>
    <w:rsid w:val="00444FFB"/>
    <w:rsid w:val="004454EB"/>
    <w:rsid w:val="00445A24"/>
    <w:rsid w:val="00445D42"/>
    <w:rsid w:val="004462F2"/>
    <w:rsid w:val="00446D47"/>
    <w:rsid w:val="00447873"/>
    <w:rsid w:val="00447B11"/>
    <w:rsid w:val="00447C70"/>
    <w:rsid w:val="00450363"/>
    <w:rsid w:val="00450AB6"/>
    <w:rsid w:val="00451773"/>
    <w:rsid w:val="004519E8"/>
    <w:rsid w:val="004535F9"/>
    <w:rsid w:val="004539AE"/>
    <w:rsid w:val="004544D4"/>
    <w:rsid w:val="00454C90"/>
    <w:rsid w:val="00457B33"/>
    <w:rsid w:val="00460616"/>
    <w:rsid w:val="00460EC4"/>
    <w:rsid w:val="00461542"/>
    <w:rsid w:val="004616B3"/>
    <w:rsid w:val="00463215"/>
    <w:rsid w:val="00464BAE"/>
    <w:rsid w:val="00466392"/>
    <w:rsid w:val="00467751"/>
    <w:rsid w:val="00467F4C"/>
    <w:rsid w:val="00470117"/>
    <w:rsid w:val="00473B6A"/>
    <w:rsid w:val="004740F4"/>
    <w:rsid w:val="004741D8"/>
    <w:rsid w:val="00474D37"/>
    <w:rsid w:val="00474EB3"/>
    <w:rsid w:val="00476027"/>
    <w:rsid w:val="00481B30"/>
    <w:rsid w:val="00483296"/>
    <w:rsid w:val="0048361E"/>
    <w:rsid w:val="00483E93"/>
    <w:rsid w:val="0048437C"/>
    <w:rsid w:val="00484F46"/>
    <w:rsid w:val="0048636B"/>
    <w:rsid w:val="00491296"/>
    <w:rsid w:val="00491915"/>
    <w:rsid w:val="0049340E"/>
    <w:rsid w:val="00495639"/>
    <w:rsid w:val="00496BC3"/>
    <w:rsid w:val="004973A6"/>
    <w:rsid w:val="00497613"/>
    <w:rsid w:val="0049773D"/>
    <w:rsid w:val="00497A2F"/>
    <w:rsid w:val="004A0980"/>
    <w:rsid w:val="004A1997"/>
    <w:rsid w:val="004A2058"/>
    <w:rsid w:val="004A2767"/>
    <w:rsid w:val="004A4513"/>
    <w:rsid w:val="004A4643"/>
    <w:rsid w:val="004A46D9"/>
    <w:rsid w:val="004A5474"/>
    <w:rsid w:val="004A5C81"/>
    <w:rsid w:val="004A63AC"/>
    <w:rsid w:val="004A7084"/>
    <w:rsid w:val="004A733C"/>
    <w:rsid w:val="004B0570"/>
    <w:rsid w:val="004B0BD2"/>
    <w:rsid w:val="004B0F9C"/>
    <w:rsid w:val="004B195A"/>
    <w:rsid w:val="004B2946"/>
    <w:rsid w:val="004B3BA4"/>
    <w:rsid w:val="004B45B4"/>
    <w:rsid w:val="004B5713"/>
    <w:rsid w:val="004B5B9C"/>
    <w:rsid w:val="004B5D0F"/>
    <w:rsid w:val="004B639C"/>
    <w:rsid w:val="004B7FD6"/>
    <w:rsid w:val="004C0EEF"/>
    <w:rsid w:val="004C0FA4"/>
    <w:rsid w:val="004C1EC0"/>
    <w:rsid w:val="004C2631"/>
    <w:rsid w:val="004C27D0"/>
    <w:rsid w:val="004C303B"/>
    <w:rsid w:val="004C33A9"/>
    <w:rsid w:val="004C4044"/>
    <w:rsid w:val="004C6461"/>
    <w:rsid w:val="004C78E8"/>
    <w:rsid w:val="004D035C"/>
    <w:rsid w:val="004D0728"/>
    <w:rsid w:val="004D076E"/>
    <w:rsid w:val="004D1034"/>
    <w:rsid w:val="004D1724"/>
    <w:rsid w:val="004D2006"/>
    <w:rsid w:val="004D3AE2"/>
    <w:rsid w:val="004D3D82"/>
    <w:rsid w:val="004D3FAC"/>
    <w:rsid w:val="004D40B9"/>
    <w:rsid w:val="004D4429"/>
    <w:rsid w:val="004D5DDB"/>
    <w:rsid w:val="004D5F8F"/>
    <w:rsid w:val="004E01A0"/>
    <w:rsid w:val="004E02BD"/>
    <w:rsid w:val="004E18DE"/>
    <w:rsid w:val="004E213F"/>
    <w:rsid w:val="004E305E"/>
    <w:rsid w:val="004E3EF8"/>
    <w:rsid w:val="004E53D6"/>
    <w:rsid w:val="004E715A"/>
    <w:rsid w:val="004F177E"/>
    <w:rsid w:val="004F1F97"/>
    <w:rsid w:val="004F27AC"/>
    <w:rsid w:val="004F49D6"/>
    <w:rsid w:val="004F4B24"/>
    <w:rsid w:val="004F54D0"/>
    <w:rsid w:val="004F6C7C"/>
    <w:rsid w:val="004F7989"/>
    <w:rsid w:val="004F7B00"/>
    <w:rsid w:val="004F7F2F"/>
    <w:rsid w:val="0050012C"/>
    <w:rsid w:val="00500F46"/>
    <w:rsid w:val="00501191"/>
    <w:rsid w:val="00501A9D"/>
    <w:rsid w:val="0050221A"/>
    <w:rsid w:val="00502DCC"/>
    <w:rsid w:val="00502FF5"/>
    <w:rsid w:val="00503219"/>
    <w:rsid w:val="0050480F"/>
    <w:rsid w:val="00504B9A"/>
    <w:rsid w:val="005054B7"/>
    <w:rsid w:val="00505E9F"/>
    <w:rsid w:val="00506E03"/>
    <w:rsid w:val="0050701A"/>
    <w:rsid w:val="00510586"/>
    <w:rsid w:val="005107EF"/>
    <w:rsid w:val="0051085E"/>
    <w:rsid w:val="00511034"/>
    <w:rsid w:val="00511894"/>
    <w:rsid w:val="00512A1E"/>
    <w:rsid w:val="00513484"/>
    <w:rsid w:val="00513785"/>
    <w:rsid w:val="00513A36"/>
    <w:rsid w:val="00514C60"/>
    <w:rsid w:val="00520874"/>
    <w:rsid w:val="00520F1D"/>
    <w:rsid w:val="005214A4"/>
    <w:rsid w:val="00521DE5"/>
    <w:rsid w:val="00522F10"/>
    <w:rsid w:val="00523FED"/>
    <w:rsid w:val="00524EE7"/>
    <w:rsid w:val="0052685E"/>
    <w:rsid w:val="00526B9B"/>
    <w:rsid w:val="0053093B"/>
    <w:rsid w:val="00530ABF"/>
    <w:rsid w:val="00532939"/>
    <w:rsid w:val="005333D0"/>
    <w:rsid w:val="00533A36"/>
    <w:rsid w:val="00535F46"/>
    <w:rsid w:val="00537A1E"/>
    <w:rsid w:val="00537F3C"/>
    <w:rsid w:val="00537F4D"/>
    <w:rsid w:val="005407FB"/>
    <w:rsid w:val="005408D8"/>
    <w:rsid w:val="005414FB"/>
    <w:rsid w:val="00541FE5"/>
    <w:rsid w:val="005425A8"/>
    <w:rsid w:val="00542D3E"/>
    <w:rsid w:val="00543149"/>
    <w:rsid w:val="005438AA"/>
    <w:rsid w:val="00543FDA"/>
    <w:rsid w:val="00544458"/>
    <w:rsid w:val="00544716"/>
    <w:rsid w:val="00544914"/>
    <w:rsid w:val="00544E0F"/>
    <w:rsid w:val="00545635"/>
    <w:rsid w:val="0054585B"/>
    <w:rsid w:val="00546EB0"/>
    <w:rsid w:val="00547150"/>
    <w:rsid w:val="0054720E"/>
    <w:rsid w:val="00547751"/>
    <w:rsid w:val="00547DDC"/>
    <w:rsid w:val="00550A8C"/>
    <w:rsid w:val="00550E56"/>
    <w:rsid w:val="00551042"/>
    <w:rsid w:val="0055121F"/>
    <w:rsid w:val="00551F83"/>
    <w:rsid w:val="00552AA0"/>
    <w:rsid w:val="00552BD5"/>
    <w:rsid w:val="005538B3"/>
    <w:rsid w:val="005542BF"/>
    <w:rsid w:val="00554AEC"/>
    <w:rsid w:val="00554E65"/>
    <w:rsid w:val="005555A1"/>
    <w:rsid w:val="00555D27"/>
    <w:rsid w:val="00556929"/>
    <w:rsid w:val="00556AB3"/>
    <w:rsid w:val="0055713F"/>
    <w:rsid w:val="00557C80"/>
    <w:rsid w:val="00560071"/>
    <w:rsid w:val="00560988"/>
    <w:rsid w:val="005616DC"/>
    <w:rsid w:val="005625D3"/>
    <w:rsid w:val="005627A4"/>
    <w:rsid w:val="005644BE"/>
    <w:rsid w:val="00565A80"/>
    <w:rsid w:val="005665B7"/>
    <w:rsid w:val="00566E55"/>
    <w:rsid w:val="0056734C"/>
    <w:rsid w:val="00567AD9"/>
    <w:rsid w:val="00570F9C"/>
    <w:rsid w:val="005710FC"/>
    <w:rsid w:val="00571164"/>
    <w:rsid w:val="005713BB"/>
    <w:rsid w:val="0057358B"/>
    <w:rsid w:val="0057561D"/>
    <w:rsid w:val="00576434"/>
    <w:rsid w:val="00576D19"/>
    <w:rsid w:val="00577261"/>
    <w:rsid w:val="0058006B"/>
    <w:rsid w:val="005806AC"/>
    <w:rsid w:val="0058118E"/>
    <w:rsid w:val="00581C98"/>
    <w:rsid w:val="005835E0"/>
    <w:rsid w:val="00583828"/>
    <w:rsid w:val="00583FF6"/>
    <w:rsid w:val="00586324"/>
    <w:rsid w:val="00586437"/>
    <w:rsid w:val="00587AD1"/>
    <w:rsid w:val="00590F2C"/>
    <w:rsid w:val="005910D0"/>
    <w:rsid w:val="00593202"/>
    <w:rsid w:val="0059374B"/>
    <w:rsid w:val="00594132"/>
    <w:rsid w:val="00594ABC"/>
    <w:rsid w:val="005963E8"/>
    <w:rsid w:val="0059676E"/>
    <w:rsid w:val="00596B1C"/>
    <w:rsid w:val="005A035B"/>
    <w:rsid w:val="005A1762"/>
    <w:rsid w:val="005A2213"/>
    <w:rsid w:val="005A25DA"/>
    <w:rsid w:val="005A326C"/>
    <w:rsid w:val="005A3433"/>
    <w:rsid w:val="005A36FA"/>
    <w:rsid w:val="005A39E6"/>
    <w:rsid w:val="005A3C99"/>
    <w:rsid w:val="005A49D5"/>
    <w:rsid w:val="005A578C"/>
    <w:rsid w:val="005A6A74"/>
    <w:rsid w:val="005A6F66"/>
    <w:rsid w:val="005A7465"/>
    <w:rsid w:val="005B0394"/>
    <w:rsid w:val="005B0971"/>
    <w:rsid w:val="005B0AAB"/>
    <w:rsid w:val="005B10D0"/>
    <w:rsid w:val="005B1344"/>
    <w:rsid w:val="005B1D82"/>
    <w:rsid w:val="005B2CAB"/>
    <w:rsid w:val="005B3A82"/>
    <w:rsid w:val="005B5149"/>
    <w:rsid w:val="005B55C4"/>
    <w:rsid w:val="005B5CB8"/>
    <w:rsid w:val="005B5FA4"/>
    <w:rsid w:val="005B64E1"/>
    <w:rsid w:val="005B7532"/>
    <w:rsid w:val="005C0217"/>
    <w:rsid w:val="005C0647"/>
    <w:rsid w:val="005C1278"/>
    <w:rsid w:val="005C17C3"/>
    <w:rsid w:val="005C1FF8"/>
    <w:rsid w:val="005C3596"/>
    <w:rsid w:val="005C3D30"/>
    <w:rsid w:val="005C4439"/>
    <w:rsid w:val="005C50E4"/>
    <w:rsid w:val="005C60E1"/>
    <w:rsid w:val="005C6162"/>
    <w:rsid w:val="005C729B"/>
    <w:rsid w:val="005C7EC8"/>
    <w:rsid w:val="005D0C0B"/>
    <w:rsid w:val="005D0DF8"/>
    <w:rsid w:val="005D120D"/>
    <w:rsid w:val="005D1DB4"/>
    <w:rsid w:val="005D2524"/>
    <w:rsid w:val="005D2A5C"/>
    <w:rsid w:val="005D352F"/>
    <w:rsid w:val="005D36E7"/>
    <w:rsid w:val="005D4980"/>
    <w:rsid w:val="005D4BAE"/>
    <w:rsid w:val="005D4D5D"/>
    <w:rsid w:val="005D699F"/>
    <w:rsid w:val="005D787A"/>
    <w:rsid w:val="005D7DA0"/>
    <w:rsid w:val="005E0612"/>
    <w:rsid w:val="005E3E41"/>
    <w:rsid w:val="005E4510"/>
    <w:rsid w:val="005E5047"/>
    <w:rsid w:val="005E57E3"/>
    <w:rsid w:val="005E599A"/>
    <w:rsid w:val="005E5C35"/>
    <w:rsid w:val="005E6D15"/>
    <w:rsid w:val="005E7741"/>
    <w:rsid w:val="005F0444"/>
    <w:rsid w:val="005F12A5"/>
    <w:rsid w:val="005F1437"/>
    <w:rsid w:val="005F37EC"/>
    <w:rsid w:val="005F42C6"/>
    <w:rsid w:val="005F437E"/>
    <w:rsid w:val="005F57A7"/>
    <w:rsid w:val="005F6506"/>
    <w:rsid w:val="005F651D"/>
    <w:rsid w:val="005F7858"/>
    <w:rsid w:val="005F7C92"/>
    <w:rsid w:val="00600B80"/>
    <w:rsid w:val="0060194D"/>
    <w:rsid w:val="00602292"/>
    <w:rsid w:val="006045EF"/>
    <w:rsid w:val="00604AFF"/>
    <w:rsid w:val="00604FC7"/>
    <w:rsid w:val="00606905"/>
    <w:rsid w:val="0060690F"/>
    <w:rsid w:val="00607796"/>
    <w:rsid w:val="006102C5"/>
    <w:rsid w:val="00610A05"/>
    <w:rsid w:val="00610B24"/>
    <w:rsid w:val="00610C74"/>
    <w:rsid w:val="00610CB9"/>
    <w:rsid w:val="00612825"/>
    <w:rsid w:val="0061370F"/>
    <w:rsid w:val="006137E4"/>
    <w:rsid w:val="0061387D"/>
    <w:rsid w:val="0061416A"/>
    <w:rsid w:val="00614951"/>
    <w:rsid w:val="00616BE6"/>
    <w:rsid w:val="00617709"/>
    <w:rsid w:val="00617F1F"/>
    <w:rsid w:val="0062046D"/>
    <w:rsid w:val="00621CEB"/>
    <w:rsid w:val="006245F2"/>
    <w:rsid w:val="00624F28"/>
    <w:rsid w:val="006254FB"/>
    <w:rsid w:val="00627042"/>
    <w:rsid w:val="00627A61"/>
    <w:rsid w:val="0063109F"/>
    <w:rsid w:val="0063162B"/>
    <w:rsid w:val="00631A1C"/>
    <w:rsid w:val="00631A4D"/>
    <w:rsid w:val="00633135"/>
    <w:rsid w:val="00633184"/>
    <w:rsid w:val="00633885"/>
    <w:rsid w:val="00635910"/>
    <w:rsid w:val="00635BB0"/>
    <w:rsid w:val="00636E8E"/>
    <w:rsid w:val="00636FCD"/>
    <w:rsid w:val="006379F7"/>
    <w:rsid w:val="006417CE"/>
    <w:rsid w:val="00641D52"/>
    <w:rsid w:val="00641E8E"/>
    <w:rsid w:val="006422B0"/>
    <w:rsid w:val="00642506"/>
    <w:rsid w:val="00643786"/>
    <w:rsid w:val="00643832"/>
    <w:rsid w:val="00643C64"/>
    <w:rsid w:val="006442DD"/>
    <w:rsid w:val="006448D0"/>
    <w:rsid w:val="0064516B"/>
    <w:rsid w:val="00646472"/>
    <w:rsid w:val="00650A95"/>
    <w:rsid w:val="006516E6"/>
    <w:rsid w:val="00653C41"/>
    <w:rsid w:val="00653E27"/>
    <w:rsid w:val="00655246"/>
    <w:rsid w:val="00655403"/>
    <w:rsid w:val="00657279"/>
    <w:rsid w:val="006603F1"/>
    <w:rsid w:val="00660910"/>
    <w:rsid w:val="00660D77"/>
    <w:rsid w:val="0066286B"/>
    <w:rsid w:val="00662F5C"/>
    <w:rsid w:val="00664DB7"/>
    <w:rsid w:val="00665144"/>
    <w:rsid w:val="0066530A"/>
    <w:rsid w:val="00665F3E"/>
    <w:rsid w:val="006662FC"/>
    <w:rsid w:val="0066680D"/>
    <w:rsid w:val="00667358"/>
    <w:rsid w:val="00667CE8"/>
    <w:rsid w:val="00671C6C"/>
    <w:rsid w:val="00672DB3"/>
    <w:rsid w:val="0067365A"/>
    <w:rsid w:val="00677A8F"/>
    <w:rsid w:val="00677D4F"/>
    <w:rsid w:val="006801E2"/>
    <w:rsid w:val="00681EA1"/>
    <w:rsid w:val="00683871"/>
    <w:rsid w:val="00683A6D"/>
    <w:rsid w:val="00683D36"/>
    <w:rsid w:val="00684D84"/>
    <w:rsid w:val="006853F1"/>
    <w:rsid w:val="006856D2"/>
    <w:rsid w:val="00686887"/>
    <w:rsid w:val="00690B5A"/>
    <w:rsid w:val="00690F8B"/>
    <w:rsid w:val="006912B3"/>
    <w:rsid w:val="00692718"/>
    <w:rsid w:val="00692B6E"/>
    <w:rsid w:val="006930B2"/>
    <w:rsid w:val="00695159"/>
    <w:rsid w:val="00695221"/>
    <w:rsid w:val="0069537B"/>
    <w:rsid w:val="00695C8B"/>
    <w:rsid w:val="0069655A"/>
    <w:rsid w:val="0069689C"/>
    <w:rsid w:val="00697E4E"/>
    <w:rsid w:val="006A0603"/>
    <w:rsid w:val="006A0B67"/>
    <w:rsid w:val="006A0CCB"/>
    <w:rsid w:val="006A2674"/>
    <w:rsid w:val="006A2C99"/>
    <w:rsid w:val="006A2E09"/>
    <w:rsid w:val="006A39E8"/>
    <w:rsid w:val="006A59EC"/>
    <w:rsid w:val="006A5CF6"/>
    <w:rsid w:val="006A78FC"/>
    <w:rsid w:val="006A7BC6"/>
    <w:rsid w:val="006B15D9"/>
    <w:rsid w:val="006B167C"/>
    <w:rsid w:val="006B1EC1"/>
    <w:rsid w:val="006B2D02"/>
    <w:rsid w:val="006B3381"/>
    <w:rsid w:val="006B4069"/>
    <w:rsid w:val="006B4CA6"/>
    <w:rsid w:val="006B70C3"/>
    <w:rsid w:val="006B738E"/>
    <w:rsid w:val="006B7AF6"/>
    <w:rsid w:val="006B7D4A"/>
    <w:rsid w:val="006C112D"/>
    <w:rsid w:val="006C12E6"/>
    <w:rsid w:val="006C134F"/>
    <w:rsid w:val="006C39E1"/>
    <w:rsid w:val="006C486D"/>
    <w:rsid w:val="006C4B1A"/>
    <w:rsid w:val="006D14AC"/>
    <w:rsid w:val="006D158C"/>
    <w:rsid w:val="006D1FC7"/>
    <w:rsid w:val="006D2B7A"/>
    <w:rsid w:val="006D3EE3"/>
    <w:rsid w:val="006D42D9"/>
    <w:rsid w:val="006D4E34"/>
    <w:rsid w:val="006D75E2"/>
    <w:rsid w:val="006E0470"/>
    <w:rsid w:val="006E112F"/>
    <w:rsid w:val="006E11A9"/>
    <w:rsid w:val="006E1233"/>
    <w:rsid w:val="006E1296"/>
    <w:rsid w:val="006E1E20"/>
    <w:rsid w:val="006E3786"/>
    <w:rsid w:val="006E406A"/>
    <w:rsid w:val="006E4364"/>
    <w:rsid w:val="006E43FB"/>
    <w:rsid w:val="006E55EF"/>
    <w:rsid w:val="006E5E83"/>
    <w:rsid w:val="006E6390"/>
    <w:rsid w:val="006E7486"/>
    <w:rsid w:val="006E7DD3"/>
    <w:rsid w:val="006F0058"/>
    <w:rsid w:val="006F084C"/>
    <w:rsid w:val="006F15A5"/>
    <w:rsid w:val="006F522E"/>
    <w:rsid w:val="006F59DF"/>
    <w:rsid w:val="006F5FAE"/>
    <w:rsid w:val="006F7644"/>
    <w:rsid w:val="00700A18"/>
    <w:rsid w:val="00701571"/>
    <w:rsid w:val="00701891"/>
    <w:rsid w:val="00701CCF"/>
    <w:rsid w:val="00703257"/>
    <w:rsid w:val="007035B0"/>
    <w:rsid w:val="00705C3A"/>
    <w:rsid w:val="00706A68"/>
    <w:rsid w:val="00707B8C"/>
    <w:rsid w:val="00710471"/>
    <w:rsid w:val="00710C78"/>
    <w:rsid w:val="00711635"/>
    <w:rsid w:val="00711E54"/>
    <w:rsid w:val="00712067"/>
    <w:rsid w:val="007125E3"/>
    <w:rsid w:val="00714D19"/>
    <w:rsid w:val="00715AC1"/>
    <w:rsid w:val="00715EBF"/>
    <w:rsid w:val="00717BF3"/>
    <w:rsid w:val="00717C3C"/>
    <w:rsid w:val="00722052"/>
    <w:rsid w:val="00723181"/>
    <w:rsid w:val="00724A00"/>
    <w:rsid w:val="007250F2"/>
    <w:rsid w:val="007255D3"/>
    <w:rsid w:val="007255E0"/>
    <w:rsid w:val="0072565D"/>
    <w:rsid w:val="00726396"/>
    <w:rsid w:val="0072664C"/>
    <w:rsid w:val="007270D2"/>
    <w:rsid w:val="00727DBD"/>
    <w:rsid w:val="0073039D"/>
    <w:rsid w:val="007310C6"/>
    <w:rsid w:val="00732CFD"/>
    <w:rsid w:val="007331AE"/>
    <w:rsid w:val="00734170"/>
    <w:rsid w:val="007341D2"/>
    <w:rsid w:val="00734F1A"/>
    <w:rsid w:val="0073535B"/>
    <w:rsid w:val="00736FB1"/>
    <w:rsid w:val="00737AE7"/>
    <w:rsid w:val="00740289"/>
    <w:rsid w:val="00740934"/>
    <w:rsid w:val="00743C40"/>
    <w:rsid w:val="00744997"/>
    <w:rsid w:val="007449E2"/>
    <w:rsid w:val="00744D32"/>
    <w:rsid w:val="007461CD"/>
    <w:rsid w:val="0075047A"/>
    <w:rsid w:val="0075296B"/>
    <w:rsid w:val="007534E1"/>
    <w:rsid w:val="00753B4E"/>
    <w:rsid w:val="0075429B"/>
    <w:rsid w:val="00754AC5"/>
    <w:rsid w:val="00754D40"/>
    <w:rsid w:val="007563F9"/>
    <w:rsid w:val="00756469"/>
    <w:rsid w:val="00757F6C"/>
    <w:rsid w:val="00762854"/>
    <w:rsid w:val="007640A5"/>
    <w:rsid w:val="00765ABB"/>
    <w:rsid w:val="00765AC8"/>
    <w:rsid w:val="00765D55"/>
    <w:rsid w:val="00766966"/>
    <w:rsid w:val="0076770A"/>
    <w:rsid w:val="00767F91"/>
    <w:rsid w:val="00771055"/>
    <w:rsid w:val="007712C4"/>
    <w:rsid w:val="007716F7"/>
    <w:rsid w:val="00773DD5"/>
    <w:rsid w:val="00774E17"/>
    <w:rsid w:val="00776FE0"/>
    <w:rsid w:val="007774A7"/>
    <w:rsid w:val="00777AFA"/>
    <w:rsid w:val="00780DDC"/>
    <w:rsid w:val="007827F5"/>
    <w:rsid w:val="00785085"/>
    <w:rsid w:val="00786A7C"/>
    <w:rsid w:val="00786F1F"/>
    <w:rsid w:val="00787B07"/>
    <w:rsid w:val="00790F16"/>
    <w:rsid w:val="00791D2D"/>
    <w:rsid w:val="00792CCD"/>
    <w:rsid w:val="00795282"/>
    <w:rsid w:val="0079532B"/>
    <w:rsid w:val="00795BD9"/>
    <w:rsid w:val="007961A4"/>
    <w:rsid w:val="00796708"/>
    <w:rsid w:val="007A51D8"/>
    <w:rsid w:val="007A5D22"/>
    <w:rsid w:val="007A7EF7"/>
    <w:rsid w:val="007B0435"/>
    <w:rsid w:val="007B0CCB"/>
    <w:rsid w:val="007B0FE0"/>
    <w:rsid w:val="007B2A0B"/>
    <w:rsid w:val="007B2BDD"/>
    <w:rsid w:val="007B33C5"/>
    <w:rsid w:val="007B451A"/>
    <w:rsid w:val="007B466F"/>
    <w:rsid w:val="007B50E1"/>
    <w:rsid w:val="007B53BF"/>
    <w:rsid w:val="007B5A45"/>
    <w:rsid w:val="007B6DB4"/>
    <w:rsid w:val="007C2BC2"/>
    <w:rsid w:val="007C58DE"/>
    <w:rsid w:val="007C64CA"/>
    <w:rsid w:val="007C6FD6"/>
    <w:rsid w:val="007D22F0"/>
    <w:rsid w:val="007D23A5"/>
    <w:rsid w:val="007D2531"/>
    <w:rsid w:val="007D2AA2"/>
    <w:rsid w:val="007D3479"/>
    <w:rsid w:val="007D4EF8"/>
    <w:rsid w:val="007D5D0D"/>
    <w:rsid w:val="007E01D2"/>
    <w:rsid w:val="007E1899"/>
    <w:rsid w:val="007E2C42"/>
    <w:rsid w:val="007E31D6"/>
    <w:rsid w:val="007E4590"/>
    <w:rsid w:val="007E45F6"/>
    <w:rsid w:val="007E4DBB"/>
    <w:rsid w:val="007E5974"/>
    <w:rsid w:val="007F04D9"/>
    <w:rsid w:val="007F27A9"/>
    <w:rsid w:val="007F2D65"/>
    <w:rsid w:val="007F3390"/>
    <w:rsid w:val="007F3F27"/>
    <w:rsid w:val="007F43A7"/>
    <w:rsid w:val="007F4D7B"/>
    <w:rsid w:val="007F7158"/>
    <w:rsid w:val="007F75C7"/>
    <w:rsid w:val="008014D7"/>
    <w:rsid w:val="008018E1"/>
    <w:rsid w:val="00802495"/>
    <w:rsid w:val="00802572"/>
    <w:rsid w:val="008032AA"/>
    <w:rsid w:val="00803B49"/>
    <w:rsid w:val="00804890"/>
    <w:rsid w:val="00804F5B"/>
    <w:rsid w:val="008059A1"/>
    <w:rsid w:val="00805B87"/>
    <w:rsid w:val="00812BD2"/>
    <w:rsid w:val="00814E97"/>
    <w:rsid w:val="0081558A"/>
    <w:rsid w:val="0081578B"/>
    <w:rsid w:val="00816B44"/>
    <w:rsid w:val="00822494"/>
    <w:rsid w:val="00822625"/>
    <w:rsid w:val="00822902"/>
    <w:rsid w:val="00822CD0"/>
    <w:rsid w:val="0082327A"/>
    <w:rsid w:val="008242F5"/>
    <w:rsid w:val="008244AB"/>
    <w:rsid w:val="00824F52"/>
    <w:rsid w:val="0082511A"/>
    <w:rsid w:val="008252B6"/>
    <w:rsid w:val="008269B5"/>
    <w:rsid w:val="00826B07"/>
    <w:rsid w:val="00826FA7"/>
    <w:rsid w:val="008303A2"/>
    <w:rsid w:val="00830D4B"/>
    <w:rsid w:val="00830DDD"/>
    <w:rsid w:val="00831CE9"/>
    <w:rsid w:val="00833E36"/>
    <w:rsid w:val="00834104"/>
    <w:rsid w:val="0083660E"/>
    <w:rsid w:val="0083791B"/>
    <w:rsid w:val="00837AE1"/>
    <w:rsid w:val="00837E9E"/>
    <w:rsid w:val="00844A79"/>
    <w:rsid w:val="00844B31"/>
    <w:rsid w:val="00845C99"/>
    <w:rsid w:val="00847DFC"/>
    <w:rsid w:val="00847F29"/>
    <w:rsid w:val="00850D4B"/>
    <w:rsid w:val="00851139"/>
    <w:rsid w:val="00851F70"/>
    <w:rsid w:val="0085481A"/>
    <w:rsid w:val="00854D35"/>
    <w:rsid w:val="00855B95"/>
    <w:rsid w:val="008566F6"/>
    <w:rsid w:val="00856B8C"/>
    <w:rsid w:val="00856F75"/>
    <w:rsid w:val="00857F44"/>
    <w:rsid w:val="00860B58"/>
    <w:rsid w:val="008615D4"/>
    <w:rsid w:val="00861A35"/>
    <w:rsid w:val="00861ABE"/>
    <w:rsid w:val="008626CE"/>
    <w:rsid w:val="00862DCB"/>
    <w:rsid w:val="00863452"/>
    <w:rsid w:val="00864C62"/>
    <w:rsid w:val="008706A5"/>
    <w:rsid w:val="00871D0B"/>
    <w:rsid w:val="00873434"/>
    <w:rsid w:val="00874820"/>
    <w:rsid w:val="00875886"/>
    <w:rsid w:val="00875C6C"/>
    <w:rsid w:val="00876101"/>
    <w:rsid w:val="0087720A"/>
    <w:rsid w:val="00880462"/>
    <w:rsid w:val="00880D54"/>
    <w:rsid w:val="00882536"/>
    <w:rsid w:val="0088276C"/>
    <w:rsid w:val="008836BB"/>
    <w:rsid w:val="00883AE0"/>
    <w:rsid w:val="00883F93"/>
    <w:rsid w:val="00884447"/>
    <w:rsid w:val="00884D99"/>
    <w:rsid w:val="0088713B"/>
    <w:rsid w:val="00887493"/>
    <w:rsid w:val="00887BC0"/>
    <w:rsid w:val="00890B16"/>
    <w:rsid w:val="00890F33"/>
    <w:rsid w:val="0089127F"/>
    <w:rsid w:val="00891674"/>
    <w:rsid w:val="0089469E"/>
    <w:rsid w:val="00894CFB"/>
    <w:rsid w:val="00896A1C"/>
    <w:rsid w:val="0089743E"/>
    <w:rsid w:val="00897817"/>
    <w:rsid w:val="008A2EAF"/>
    <w:rsid w:val="008A6CE5"/>
    <w:rsid w:val="008B003D"/>
    <w:rsid w:val="008B05E2"/>
    <w:rsid w:val="008B23FC"/>
    <w:rsid w:val="008B2B76"/>
    <w:rsid w:val="008B310A"/>
    <w:rsid w:val="008B370F"/>
    <w:rsid w:val="008B3B23"/>
    <w:rsid w:val="008B440C"/>
    <w:rsid w:val="008B4D4A"/>
    <w:rsid w:val="008B505B"/>
    <w:rsid w:val="008B507B"/>
    <w:rsid w:val="008B5131"/>
    <w:rsid w:val="008C10CD"/>
    <w:rsid w:val="008C250D"/>
    <w:rsid w:val="008C5201"/>
    <w:rsid w:val="008C5257"/>
    <w:rsid w:val="008C5E6A"/>
    <w:rsid w:val="008C69BE"/>
    <w:rsid w:val="008C71C5"/>
    <w:rsid w:val="008C781C"/>
    <w:rsid w:val="008D01E9"/>
    <w:rsid w:val="008D0905"/>
    <w:rsid w:val="008D0ABB"/>
    <w:rsid w:val="008D1877"/>
    <w:rsid w:val="008D190B"/>
    <w:rsid w:val="008D1FB4"/>
    <w:rsid w:val="008D2A46"/>
    <w:rsid w:val="008D3B0E"/>
    <w:rsid w:val="008D7ADC"/>
    <w:rsid w:val="008E00AA"/>
    <w:rsid w:val="008E01C8"/>
    <w:rsid w:val="008E06BD"/>
    <w:rsid w:val="008E0AD8"/>
    <w:rsid w:val="008E0CE4"/>
    <w:rsid w:val="008E1EC3"/>
    <w:rsid w:val="008E2421"/>
    <w:rsid w:val="008E29FB"/>
    <w:rsid w:val="008E472C"/>
    <w:rsid w:val="008E66EA"/>
    <w:rsid w:val="008E7278"/>
    <w:rsid w:val="008F0251"/>
    <w:rsid w:val="008F0D1E"/>
    <w:rsid w:val="008F2459"/>
    <w:rsid w:val="008F29AC"/>
    <w:rsid w:val="008F49FC"/>
    <w:rsid w:val="008F52B7"/>
    <w:rsid w:val="008F66C5"/>
    <w:rsid w:val="008F6A42"/>
    <w:rsid w:val="008F7C5D"/>
    <w:rsid w:val="00900425"/>
    <w:rsid w:val="0090093B"/>
    <w:rsid w:val="00900A3A"/>
    <w:rsid w:val="00900C4C"/>
    <w:rsid w:val="00902800"/>
    <w:rsid w:val="00903FC5"/>
    <w:rsid w:val="00904DA4"/>
    <w:rsid w:val="00905036"/>
    <w:rsid w:val="00907F79"/>
    <w:rsid w:val="00910654"/>
    <w:rsid w:val="009106D2"/>
    <w:rsid w:val="009113D4"/>
    <w:rsid w:val="00912DD2"/>
    <w:rsid w:val="0091322D"/>
    <w:rsid w:val="009151D2"/>
    <w:rsid w:val="00915E26"/>
    <w:rsid w:val="009170D2"/>
    <w:rsid w:val="009170F7"/>
    <w:rsid w:val="009173B2"/>
    <w:rsid w:val="009209F8"/>
    <w:rsid w:val="0092101F"/>
    <w:rsid w:val="0092178A"/>
    <w:rsid w:val="00921AD5"/>
    <w:rsid w:val="00925F37"/>
    <w:rsid w:val="00926142"/>
    <w:rsid w:val="009276FE"/>
    <w:rsid w:val="00930A00"/>
    <w:rsid w:val="00931DC2"/>
    <w:rsid w:val="0093302B"/>
    <w:rsid w:val="009358A7"/>
    <w:rsid w:val="00935AB5"/>
    <w:rsid w:val="00935E65"/>
    <w:rsid w:val="009367B5"/>
    <w:rsid w:val="009373DB"/>
    <w:rsid w:val="00937707"/>
    <w:rsid w:val="009400CE"/>
    <w:rsid w:val="00941741"/>
    <w:rsid w:val="00941A66"/>
    <w:rsid w:val="00941BAC"/>
    <w:rsid w:val="00941CE2"/>
    <w:rsid w:val="0094338A"/>
    <w:rsid w:val="009446B4"/>
    <w:rsid w:val="00945907"/>
    <w:rsid w:val="009460AF"/>
    <w:rsid w:val="00946356"/>
    <w:rsid w:val="00946636"/>
    <w:rsid w:val="00947568"/>
    <w:rsid w:val="00947E9D"/>
    <w:rsid w:val="00950717"/>
    <w:rsid w:val="00950A82"/>
    <w:rsid w:val="00950F96"/>
    <w:rsid w:val="009518BE"/>
    <w:rsid w:val="00952626"/>
    <w:rsid w:val="00952BFB"/>
    <w:rsid w:val="009548A3"/>
    <w:rsid w:val="00954CCA"/>
    <w:rsid w:val="009555E1"/>
    <w:rsid w:val="00956606"/>
    <w:rsid w:val="00956E43"/>
    <w:rsid w:val="00957CC1"/>
    <w:rsid w:val="009619B9"/>
    <w:rsid w:val="00961CB0"/>
    <w:rsid w:val="00963FCE"/>
    <w:rsid w:val="0096468D"/>
    <w:rsid w:val="00964E18"/>
    <w:rsid w:val="009655C6"/>
    <w:rsid w:val="00965C35"/>
    <w:rsid w:val="00967B88"/>
    <w:rsid w:val="00970BFC"/>
    <w:rsid w:val="00972809"/>
    <w:rsid w:val="00972912"/>
    <w:rsid w:val="009732AF"/>
    <w:rsid w:val="00973413"/>
    <w:rsid w:val="009753A4"/>
    <w:rsid w:val="00975E77"/>
    <w:rsid w:val="0097614B"/>
    <w:rsid w:val="009772EA"/>
    <w:rsid w:val="00977924"/>
    <w:rsid w:val="009779B6"/>
    <w:rsid w:val="00980FBB"/>
    <w:rsid w:val="009816A3"/>
    <w:rsid w:val="00981709"/>
    <w:rsid w:val="00983C44"/>
    <w:rsid w:val="00984FED"/>
    <w:rsid w:val="00986B8F"/>
    <w:rsid w:val="00986F82"/>
    <w:rsid w:val="00987A9A"/>
    <w:rsid w:val="0099035F"/>
    <w:rsid w:val="00990967"/>
    <w:rsid w:val="00990A7F"/>
    <w:rsid w:val="009928AC"/>
    <w:rsid w:val="0099292F"/>
    <w:rsid w:val="009930D2"/>
    <w:rsid w:val="00993DED"/>
    <w:rsid w:val="00993F90"/>
    <w:rsid w:val="00994659"/>
    <w:rsid w:val="009946B7"/>
    <w:rsid w:val="00994CE3"/>
    <w:rsid w:val="00994EF1"/>
    <w:rsid w:val="009957BF"/>
    <w:rsid w:val="009963B3"/>
    <w:rsid w:val="0099644A"/>
    <w:rsid w:val="009965A6"/>
    <w:rsid w:val="00997947"/>
    <w:rsid w:val="009A0621"/>
    <w:rsid w:val="009A1A4A"/>
    <w:rsid w:val="009A23C8"/>
    <w:rsid w:val="009A296E"/>
    <w:rsid w:val="009A3BC6"/>
    <w:rsid w:val="009A42CD"/>
    <w:rsid w:val="009A4C84"/>
    <w:rsid w:val="009A5E68"/>
    <w:rsid w:val="009A65A3"/>
    <w:rsid w:val="009A6752"/>
    <w:rsid w:val="009A6B14"/>
    <w:rsid w:val="009A7512"/>
    <w:rsid w:val="009A7B9D"/>
    <w:rsid w:val="009B01C7"/>
    <w:rsid w:val="009B0833"/>
    <w:rsid w:val="009B0D25"/>
    <w:rsid w:val="009B12E4"/>
    <w:rsid w:val="009B19C8"/>
    <w:rsid w:val="009B424B"/>
    <w:rsid w:val="009B4DAE"/>
    <w:rsid w:val="009C01AB"/>
    <w:rsid w:val="009C0CDC"/>
    <w:rsid w:val="009C18A2"/>
    <w:rsid w:val="009C1F6D"/>
    <w:rsid w:val="009C36E3"/>
    <w:rsid w:val="009C37EE"/>
    <w:rsid w:val="009C3E29"/>
    <w:rsid w:val="009C56D3"/>
    <w:rsid w:val="009C5781"/>
    <w:rsid w:val="009C6E57"/>
    <w:rsid w:val="009C7519"/>
    <w:rsid w:val="009C7B16"/>
    <w:rsid w:val="009D0450"/>
    <w:rsid w:val="009D130A"/>
    <w:rsid w:val="009D373C"/>
    <w:rsid w:val="009D3F22"/>
    <w:rsid w:val="009D45B1"/>
    <w:rsid w:val="009D6389"/>
    <w:rsid w:val="009D68D1"/>
    <w:rsid w:val="009D74F3"/>
    <w:rsid w:val="009D796A"/>
    <w:rsid w:val="009E136E"/>
    <w:rsid w:val="009E1641"/>
    <w:rsid w:val="009E1D4C"/>
    <w:rsid w:val="009E2BC7"/>
    <w:rsid w:val="009E2C32"/>
    <w:rsid w:val="009E366A"/>
    <w:rsid w:val="009E368B"/>
    <w:rsid w:val="009E5604"/>
    <w:rsid w:val="009E657B"/>
    <w:rsid w:val="009E6BD4"/>
    <w:rsid w:val="009F0759"/>
    <w:rsid w:val="009F12B6"/>
    <w:rsid w:val="009F140F"/>
    <w:rsid w:val="009F19E0"/>
    <w:rsid w:val="009F2C61"/>
    <w:rsid w:val="009F3D12"/>
    <w:rsid w:val="009F5F83"/>
    <w:rsid w:val="009F724C"/>
    <w:rsid w:val="009F77E3"/>
    <w:rsid w:val="00A008AB"/>
    <w:rsid w:val="00A00E53"/>
    <w:rsid w:val="00A00F9D"/>
    <w:rsid w:val="00A014DA"/>
    <w:rsid w:val="00A0296D"/>
    <w:rsid w:val="00A0304D"/>
    <w:rsid w:val="00A035A3"/>
    <w:rsid w:val="00A03FCF"/>
    <w:rsid w:val="00A04F61"/>
    <w:rsid w:val="00A05161"/>
    <w:rsid w:val="00A052E6"/>
    <w:rsid w:val="00A10036"/>
    <w:rsid w:val="00A10104"/>
    <w:rsid w:val="00A10120"/>
    <w:rsid w:val="00A10368"/>
    <w:rsid w:val="00A10586"/>
    <w:rsid w:val="00A10E19"/>
    <w:rsid w:val="00A13CBA"/>
    <w:rsid w:val="00A13D38"/>
    <w:rsid w:val="00A149F6"/>
    <w:rsid w:val="00A14BE7"/>
    <w:rsid w:val="00A14C39"/>
    <w:rsid w:val="00A15450"/>
    <w:rsid w:val="00A15C10"/>
    <w:rsid w:val="00A16BA1"/>
    <w:rsid w:val="00A1796C"/>
    <w:rsid w:val="00A20033"/>
    <w:rsid w:val="00A2234E"/>
    <w:rsid w:val="00A234BA"/>
    <w:rsid w:val="00A23A1D"/>
    <w:rsid w:val="00A24847"/>
    <w:rsid w:val="00A25D5F"/>
    <w:rsid w:val="00A25DB0"/>
    <w:rsid w:val="00A26C3E"/>
    <w:rsid w:val="00A2744D"/>
    <w:rsid w:val="00A2766E"/>
    <w:rsid w:val="00A31ED1"/>
    <w:rsid w:val="00A32C41"/>
    <w:rsid w:val="00A341F6"/>
    <w:rsid w:val="00A34AF0"/>
    <w:rsid w:val="00A35963"/>
    <w:rsid w:val="00A36ED9"/>
    <w:rsid w:val="00A37429"/>
    <w:rsid w:val="00A37A49"/>
    <w:rsid w:val="00A40A8E"/>
    <w:rsid w:val="00A414E7"/>
    <w:rsid w:val="00A41711"/>
    <w:rsid w:val="00A4207A"/>
    <w:rsid w:val="00A44547"/>
    <w:rsid w:val="00A4490B"/>
    <w:rsid w:val="00A4554E"/>
    <w:rsid w:val="00A47049"/>
    <w:rsid w:val="00A47789"/>
    <w:rsid w:val="00A5092C"/>
    <w:rsid w:val="00A50E4A"/>
    <w:rsid w:val="00A52A59"/>
    <w:rsid w:val="00A531DF"/>
    <w:rsid w:val="00A53354"/>
    <w:rsid w:val="00A53AE6"/>
    <w:rsid w:val="00A54745"/>
    <w:rsid w:val="00A5552F"/>
    <w:rsid w:val="00A5575B"/>
    <w:rsid w:val="00A5633F"/>
    <w:rsid w:val="00A568C5"/>
    <w:rsid w:val="00A57BAF"/>
    <w:rsid w:val="00A60AFD"/>
    <w:rsid w:val="00A60BD4"/>
    <w:rsid w:val="00A60EBD"/>
    <w:rsid w:val="00A614A2"/>
    <w:rsid w:val="00A6188E"/>
    <w:rsid w:val="00A62B7C"/>
    <w:rsid w:val="00A63004"/>
    <w:rsid w:val="00A632B1"/>
    <w:rsid w:val="00A63965"/>
    <w:rsid w:val="00A67497"/>
    <w:rsid w:val="00A709FE"/>
    <w:rsid w:val="00A71AE3"/>
    <w:rsid w:val="00A7301D"/>
    <w:rsid w:val="00A73D68"/>
    <w:rsid w:val="00A74DFC"/>
    <w:rsid w:val="00A756C4"/>
    <w:rsid w:val="00A767FF"/>
    <w:rsid w:val="00A76814"/>
    <w:rsid w:val="00A76A50"/>
    <w:rsid w:val="00A77720"/>
    <w:rsid w:val="00A77775"/>
    <w:rsid w:val="00A80F4B"/>
    <w:rsid w:val="00A813DD"/>
    <w:rsid w:val="00A82325"/>
    <w:rsid w:val="00A85A5F"/>
    <w:rsid w:val="00A86AC8"/>
    <w:rsid w:val="00A90021"/>
    <w:rsid w:val="00A90370"/>
    <w:rsid w:val="00A915B6"/>
    <w:rsid w:val="00A91626"/>
    <w:rsid w:val="00A92110"/>
    <w:rsid w:val="00A92D4B"/>
    <w:rsid w:val="00A933CA"/>
    <w:rsid w:val="00A934BE"/>
    <w:rsid w:val="00A934F0"/>
    <w:rsid w:val="00A94E85"/>
    <w:rsid w:val="00A965BF"/>
    <w:rsid w:val="00A96784"/>
    <w:rsid w:val="00A96F46"/>
    <w:rsid w:val="00AA011C"/>
    <w:rsid w:val="00AA014B"/>
    <w:rsid w:val="00AA08CA"/>
    <w:rsid w:val="00AA0A97"/>
    <w:rsid w:val="00AA0F8D"/>
    <w:rsid w:val="00AA130D"/>
    <w:rsid w:val="00AA141F"/>
    <w:rsid w:val="00AA151E"/>
    <w:rsid w:val="00AA26AD"/>
    <w:rsid w:val="00AA2746"/>
    <w:rsid w:val="00AA28E0"/>
    <w:rsid w:val="00AA3131"/>
    <w:rsid w:val="00AA49B0"/>
    <w:rsid w:val="00AA5A26"/>
    <w:rsid w:val="00AA690B"/>
    <w:rsid w:val="00AA6F73"/>
    <w:rsid w:val="00AA716C"/>
    <w:rsid w:val="00AB0B4C"/>
    <w:rsid w:val="00AB1B0C"/>
    <w:rsid w:val="00AB31E0"/>
    <w:rsid w:val="00AB3F86"/>
    <w:rsid w:val="00AB405B"/>
    <w:rsid w:val="00AB52DC"/>
    <w:rsid w:val="00AB5A2E"/>
    <w:rsid w:val="00AB6FD5"/>
    <w:rsid w:val="00AB7134"/>
    <w:rsid w:val="00AB7608"/>
    <w:rsid w:val="00AC1CAE"/>
    <w:rsid w:val="00AC1F87"/>
    <w:rsid w:val="00AC20E8"/>
    <w:rsid w:val="00AC2329"/>
    <w:rsid w:val="00AC333C"/>
    <w:rsid w:val="00AC38DA"/>
    <w:rsid w:val="00AC3993"/>
    <w:rsid w:val="00AC3B93"/>
    <w:rsid w:val="00AC3C58"/>
    <w:rsid w:val="00AC3C80"/>
    <w:rsid w:val="00AC4311"/>
    <w:rsid w:val="00AC6001"/>
    <w:rsid w:val="00AC6A20"/>
    <w:rsid w:val="00AC7AB4"/>
    <w:rsid w:val="00AD343C"/>
    <w:rsid w:val="00AD5B96"/>
    <w:rsid w:val="00AD778A"/>
    <w:rsid w:val="00AE07CD"/>
    <w:rsid w:val="00AE0836"/>
    <w:rsid w:val="00AE0F1D"/>
    <w:rsid w:val="00AE15CF"/>
    <w:rsid w:val="00AE32B4"/>
    <w:rsid w:val="00AE38A3"/>
    <w:rsid w:val="00AE4C57"/>
    <w:rsid w:val="00AE5034"/>
    <w:rsid w:val="00AE57C9"/>
    <w:rsid w:val="00AE61A5"/>
    <w:rsid w:val="00AF0D2C"/>
    <w:rsid w:val="00AF1002"/>
    <w:rsid w:val="00AF114B"/>
    <w:rsid w:val="00AF1698"/>
    <w:rsid w:val="00AF1D53"/>
    <w:rsid w:val="00AF230E"/>
    <w:rsid w:val="00AF248C"/>
    <w:rsid w:val="00AF265A"/>
    <w:rsid w:val="00AF2E9E"/>
    <w:rsid w:val="00AF3B09"/>
    <w:rsid w:val="00AF5837"/>
    <w:rsid w:val="00AF5884"/>
    <w:rsid w:val="00AF7282"/>
    <w:rsid w:val="00AF7FEA"/>
    <w:rsid w:val="00B00C9E"/>
    <w:rsid w:val="00B01C77"/>
    <w:rsid w:val="00B0234B"/>
    <w:rsid w:val="00B02FB6"/>
    <w:rsid w:val="00B03873"/>
    <w:rsid w:val="00B03AAE"/>
    <w:rsid w:val="00B0419A"/>
    <w:rsid w:val="00B04F1B"/>
    <w:rsid w:val="00B05769"/>
    <w:rsid w:val="00B05EED"/>
    <w:rsid w:val="00B05FB7"/>
    <w:rsid w:val="00B06E79"/>
    <w:rsid w:val="00B071D4"/>
    <w:rsid w:val="00B078C5"/>
    <w:rsid w:val="00B07930"/>
    <w:rsid w:val="00B10759"/>
    <w:rsid w:val="00B11185"/>
    <w:rsid w:val="00B11C2E"/>
    <w:rsid w:val="00B11E7B"/>
    <w:rsid w:val="00B14A90"/>
    <w:rsid w:val="00B14DC0"/>
    <w:rsid w:val="00B15861"/>
    <w:rsid w:val="00B15C04"/>
    <w:rsid w:val="00B15FA2"/>
    <w:rsid w:val="00B164DB"/>
    <w:rsid w:val="00B17C1D"/>
    <w:rsid w:val="00B17CEC"/>
    <w:rsid w:val="00B20033"/>
    <w:rsid w:val="00B2046D"/>
    <w:rsid w:val="00B21B4B"/>
    <w:rsid w:val="00B21CB6"/>
    <w:rsid w:val="00B22768"/>
    <w:rsid w:val="00B22791"/>
    <w:rsid w:val="00B22A42"/>
    <w:rsid w:val="00B23228"/>
    <w:rsid w:val="00B23377"/>
    <w:rsid w:val="00B24239"/>
    <w:rsid w:val="00B24E86"/>
    <w:rsid w:val="00B25350"/>
    <w:rsid w:val="00B26FDF"/>
    <w:rsid w:val="00B270FB"/>
    <w:rsid w:val="00B2718B"/>
    <w:rsid w:val="00B27F6E"/>
    <w:rsid w:val="00B30E87"/>
    <w:rsid w:val="00B31137"/>
    <w:rsid w:val="00B31229"/>
    <w:rsid w:val="00B33A32"/>
    <w:rsid w:val="00B3446A"/>
    <w:rsid w:val="00B3446E"/>
    <w:rsid w:val="00B35802"/>
    <w:rsid w:val="00B36ECD"/>
    <w:rsid w:val="00B402B8"/>
    <w:rsid w:val="00B405FC"/>
    <w:rsid w:val="00B41A15"/>
    <w:rsid w:val="00B41CBE"/>
    <w:rsid w:val="00B420B9"/>
    <w:rsid w:val="00B42A9C"/>
    <w:rsid w:val="00B44B42"/>
    <w:rsid w:val="00B44BF6"/>
    <w:rsid w:val="00B4531F"/>
    <w:rsid w:val="00B45403"/>
    <w:rsid w:val="00B45642"/>
    <w:rsid w:val="00B457F8"/>
    <w:rsid w:val="00B45A27"/>
    <w:rsid w:val="00B460C4"/>
    <w:rsid w:val="00B46F95"/>
    <w:rsid w:val="00B500EB"/>
    <w:rsid w:val="00B52270"/>
    <w:rsid w:val="00B52A30"/>
    <w:rsid w:val="00B53B14"/>
    <w:rsid w:val="00B54022"/>
    <w:rsid w:val="00B540F8"/>
    <w:rsid w:val="00B5438A"/>
    <w:rsid w:val="00B54EBE"/>
    <w:rsid w:val="00B55A04"/>
    <w:rsid w:val="00B560F3"/>
    <w:rsid w:val="00B56317"/>
    <w:rsid w:val="00B6047A"/>
    <w:rsid w:val="00B61110"/>
    <w:rsid w:val="00B613A1"/>
    <w:rsid w:val="00B615C4"/>
    <w:rsid w:val="00B61728"/>
    <w:rsid w:val="00B618E7"/>
    <w:rsid w:val="00B61F48"/>
    <w:rsid w:val="00B62835"/>
    <w:rsid w:val="00B634FE"/>
    <w:rsid w:val="00B6440C"/>
    <w:rsid w:val="00B64569"/>
    <w:rsid w:val="00B6568F"/>
    <w:rsid w:val="00B6591A"/>
    <w:rsid w:val="00B659B5"/>
    <w:rsid w:val="00B6616C"/>
    <w:rsid w:val="00B67D1A"/>
    <w:rsid w:val="00B70D9A"/>
    <w:rsid w:val="00B73EC4"/>
    <w:rsid w:val="00B750BF"/>
    <w:rsid w:val="00B758E8"/>
    <w:rsid w:val="00B75F23"/>
    <w:rsid w:val="00B761E0"/>
    <w:rsid w:val="00B8018A"/>
    <w:rsid w:val="00B80998"/>
    <w:rsid w:val="00B80B9B"/>
    <w:rsid w:val="00B82678"/>
    <w:rsid w:val="00B8284C"/>
    <w:rsid w:val="00B83027"/>
    <w:rsid w:val="00B868EF"/>
    <w:rsid w:val="00B86A5B"/>
    <w:rsid w:val="00B870EE"/>
    <w:rsid w:val="00B911E7"/>
    <w:rsid w:val="00B91719"/>
    <w:rsid w:val="00B91F30"/>
    <w:rsid w:val="00B920C9"/>
    <w:rsid w:val="00B934FF"/>
    <w:rsid w:val="00B935EA"/>
    <w:rsid w:val="00B93E7E"/>
    <w:rsid w:val="00B95BA0"/>
    <w:rsid w:val="00B964B5"/>
    <w:rsid w:val="00B96673"/>
    <w:rsid w:val="00B96F3B"/>
    <w:rsid w:val="00B9704E"/>
    <w:rsid w:val="00B971F6"/>
    <w:rsid w:val="00B978C2"/>
    <w:rsid w:val="00BA0040"/>
    <w:rsid w:val="00BA1046"/>
    <w:rsid w:val="00BA225C"/>
    <w:rsid w:val="00BA2C3E"/>
    <w:rsid w:val="00BA3028"/>
    <w:rsid w:val="00BA39AE"/>
    <w:rsid w:val="00BA4AB9"/>
    <w:rsid w:val="00BA5854"/>
    <w:rsid w:val="00BA6FDA"/>
    <w:rsid w:val="00BA72B3"/>
    <w:rsid w:val="00BB3234"/>
    <w:rsid w:val="00BB349E"/>
    <w:rsid w:val="00BB3AB3"/>
    <w:rsid w:val="00BB3B38"/>
    <w:rsid w:val="00BB3F3B"/>
    <w:rsid w:val="00BB412B"/>
    <w:rsid w:val="00BB5F1A"/>
    <w:rsid w:val="00BB6C08"/>
    <w:rsid w:val="00BB72ED"/>
    <w:rsid w:val="00BC0524"/>
    <w:rsid w:val="00BC07C0"/>
    <w:rsid w:val="00BC0DD2"/>
    <w:rsid w:val="00BC0F0E"/>
    <w:rsid w:val="00BC1657"/>
    <w:rsid w:val="00BC24B6"/>
    <w:rsid w:val="00BC27D7"/>
    <w:rsid w:val="00BC2F16"/>
    <w:rsid w:val="00BC3877"/>
    <w:rsid w:val="00BC38CD"/>
    <w:rsid w:val="00BC3F81"/>
    <w:rsid w:val="00BC50A6"/>
    <w:rsid w:val="00BC5B88"/>
    <w:rsid w:val="00BC65EF"/>
    <w:rsid w:val="00BC690B"/>
    <w:rsid w:val="00BC6C67"/>
    <w:rsid w:val="00BC70E9"/>
    <w:rsid w:val="00BC755C"/>
    <w:rsid w:val="00BC7CD3"/>
    <w:rsid w:val="00BD0A97"/>
    <w:rsid w:val="00BD1B27"/>
    <w:rsid w:val="00BD268D"/>
    <w:rsid w:val="00BD2C01"/>
    <w:rsid w:val="00BD2DFF"/>
    <w:rsid w:val="00BD46D8"/>
    <w:rsid w:val="00BE0A62"/>
    <w:rsid w:val="00BE0D21"/>
    <w:rsid w:val="00BE1B60"/>
    <w:rsid w:val="00BE2A82"/>
    <w:rsid w:val="00BE2BDF"/>
    <w:rsid w:val="00BE2C5F"/>
    <w:rsid w:val="00BE7AE3"/>
    <w:rsid w:val="00BF10BC"/>
    <w:rsid w:val="00BF2DA2"/>
    <w:rsid w:val="00BF32C3"/>
    <w:rsid w:val="00BF3FB7"/>
    <w:rsid w:val="00BF5A55"/>
    <w:rsid w:val="00BF5F3A"/>
    <w:rsid w:val="00C01174"/>
    <w:rsid w:val="00C02B3B"/>
    <w:rsid w:val="00C02CB9"/>
    <w:rsid w:val="00C05379"/>
    <w:rsid w:val="00C07542"/>
    <w:rsid w:val="00C07A26"/>
    <w:rsid w:val="00C10656"/>
    <w:rsid w:val="00C11226"/>
    <w:rsid w:val="00C122B4"/>
    <w:rsid w:val="00C1337B"/>
    <w:rsid w:val="00C15E9C"/>
    <w:rsid w:val="00C17086"/>
    <w:rsid w:val="00C171AB"/>
    <w:rsid w:val="00C17932"/>
    <w:rsid w:val="00C2033D"/>
    <w:rsid w:val="00C208E9"/>
    <w:rsid w:val="00C2205E"/>
    <w:rsid w:val="00C2233F"/>
    <w:rsid w:val="00C22420"/>
    <w:rsid w:val="00C23306"/>
    <w:rsid w:val="00C233D2"/>
    <w:rsid w:val="00C23924"/>
    <w:rsid w:val="00C23D1D"/>
    <w:rsid w:val="00C24E1A"/>
    <w:rsid w:val="00C26210"/>
    <w:rsid w:val="00C2738C"/>
    <w:rsid w:val="00C276F1"/>
    <w:rsid w:val="00C27CC5"/>
    <w:rsid w:val="00C30205"/>
    <w:rsid w:val="00C30D10"/>
    <w:rsid w:val="00C31108"/>
    <w:rsid w:val="00C314C0"/>
    <w:rsid w:val="00C32BC5"/>
    <w:rsid w:val="00C33D61"/>
    <w:rsid w:val="00C344E4"/>
    <w:rsid w:val="00C3451C"/>
    <w:rsid w:val="00C34896"/>
    <w:rsid w:val="00C35BC8"/>
    <w:rsid w:val="00C35D28"/>
    <w:rsid w:val="00C35EFC"/>
    <w:rsid w:val="00C36C05"/>
    <w:rsid w:val="00C405C9"/>
    <w:rsid w:val="00C40C3A"/>
    <w:rsid w:val="00C414D1"/>
    <w:rsid w:val="00C42F97"/>
    <w:rsid w:val="00C45F07"/>
    <w:rsid w:val="00C464FA"/>
    <w:rsid w:val="00C47A01"/>
    <w:rsid w:val="00C53C4A"/>
    <w:rsid w:val="00C553D0"/>
    <w:rsid w:val="00C55FEF"/>
    <w:rsid w:val="00C56829"/>
    <w:rsid w:val="00C57B56"/>
    <w:rsid w:val="00C60637"/>
    <w:rsid w:val="00C60EEA"/>
    <w:rsid w:val="00C61C6C"/>
    <w:rsid w:val="00C626FA"/>
    <w:rsid w:val="00C63A6A"/>
    <w:rsid w:val="00C6445A"/>
    <w:rsid w:val="00C67667"/>
    <w:rsid w:val="00C677CD"/>
    <w:rsid w:val="00C7115D"/>
    <w:rsid w:val="00C71487"/>
    <w:rsid w:val="00C716EE"/>
    <w:rsid w:val="00C71B92"/>
    <w:rsid w:val="00C7278C"/>
    <w:rsid w:val="00C745DD"/>
    <w:rsid w:val="00C7461F"/>
    <w:rsid w:val="00C74987"/>
    <w:rsid w:val="00C74C8A"/>
    <w:rsid w:val="00C75276"/>
    <w:rsid w:val="00C7624D"/>
    <w:rsid w:val="00C77203"/>
    <w:rsid w:val="00C77D90"/>
    <w:rsid w:val="00C80248"/>
    <w:rsid w:val="00C80EA0"/>
    <w:rsid w:val="00C81207"/>
    <w:rsid w:val="00C819FB"/>
    <w:rsid w:val="00C829A1"/>
    <w:rsid w:val="00C8397C"/>
    <w:rsid w:val="00C8490B"/>
    <w:rsid w:val="00C858A4"/>
    <w:rsid w:val="00C86E19"/>
    <w:rsid w:val="00C900DF"/>
    <w:rsid w:val="00C916B7"/>
    <w:rsid w:val="00C91E82"/>
    <w:rsid w:val="00C924A9"/>
    <w:rsid w:val="00C9278F"/>
    <w:rsid w:val="00C92997"/>
    <w:rsid w:val="00C94FA8"/>
    <w:rsid w:val="00C9522D"/>
    <w:rsid w:val="00C95B81"/>
    <w:rsid w:val="00C95FDB"/>
    <w:rsid w:val="00C9618A"/>
    <w:rsid w:val="00C96679"/>
    <w:rsid w:val="00C97B4D"/>
    <w:rsid w:val="00CA073A"/>
    <w:rsid w:val="00CA168F"/>
    <w:rsid w:val="00CA18E3"/>
    <w:rsid w:val="00CA6229"/>
    <w:rsid w:val="00CA6A27"/>
    <w:rsid w:val="00CA7BE0"/>
    <w:rsid w:val="00CA7C42"/>
    <w:rsid w:val="00CB0033"/>
    <w:rsid w:val="00CB0EFF"/>
    <w:rsid w:val="00CB4DF1"/>
    <w:rsid w:val="00CB543A"/>
    <w:rsid w:val="00CB620C"/>
    <w:rsid w:val="00CB776B"/>
    <w:rsid w:val="00CC0AFF"/>
    <w:rsid w:val="00CC103A"/>
    <w:rsid w:val="00CC1511"/>
    <w:rsid w:val="00CC1BC0"/>
    <w:rsid w:val="00CC2559"/>
    <w:rsid w:val="00CC3301"/>
    <w:rsid w:val="00CC3FCE"/>
    <w:rsid w:val="00CC44D8"/>
    <w:rsid w:val="00CC5B88"/>
    <w:rsid w:val="00CC5F96"/>
    <w:rsid w:val="00CC61E0"/>
    <w:rsid w:val="00CC7628"/>
    <w:rsid w:val="00CD2CB1"/>
    <w:rsid w:val="00CD3F2A"/>
    <w:rsid w:val="00CD50F4"/>
    <w:rsid w:val="00CD58EB"/>
    <w:rsid w:val="00CD664E"/>
    <w:rsid w:val="00CD7114"/>
    <w:rsid w:val="00CE055F"/>
    <w:rsid w:val="00CE1519"/>
    <w:rsid w:val="00CE1FAB"/>
    <w:rsid w:val="00CE258A"/>
    <w:rsid w:val="00CE25C7"/>
    <w:rsid w:val="00CE2939"/>
    <w:rsid w:val="00CE3478"/>
    <w:rsid w:val="00CE37C2"/>
    <w:rsid w:val="00CE4411"/>
    <w:rsid w:val="00CE4F01"/>
    <w:rsid w:val="00CE5561"/>
    <w:rsid w:val="00CE6562"/>
    <w:rsid w:val="00CE6ECA"/>
    <w:rsid w:val="00CF01FC"/>
    <w:rsid w:val="00CF128E"/>
    <w:rsid w:val="00CF1EB5"/>
    <w:rsid w:val="00CF24A7"/>
    <w:rsid w:val="00CF349B"/>
    <w:rsid w:val="00CF35E8"/>
    <w:rsid w:val="00CF43E2"/>
    <w:rsid w:val="00CF48DD"/>
    <w:rsid w:val="00CF4AEE"/>
    <w:rsid w:val="00D00153"/>
    <w:rsid w:val="00D0048E"/>
    <w:rsid w:val="00D00704"/>
    <w:rsid w:val="00D01C86"/>
    <w:rsid w:val="00D042FA"/>
    <w:rsid w:val="00D045ED"/>
    <w:rsid w:val="00D04C2C"/>
    <w:rsid w:val="00D05EAB"/>
    <w:rsid w:val="00D066B0"/>
    <w:rsid w:val="00D1012A"/>
    <w:rsid w:val="00D10FEC"/>
    <w:rsid w:val="00D13E3A"/>
    <w:rsid w:val="00D13EC6"/>
    <w:rsid w:val="00D14872"/>
    <w:rsid w:val="00D14DC1"/>
    <w:rsid w:val="00D1672B"/>
    <w:rsid w:val="00D1699A"/>
    <w:rsid w:val="00D17553"/>
    <w:rsid w:val="00D2200D"/>
    <w:rsid w:val="00D22035"/>
    <w:rsid w:val="00D22907"/>
    <w:rsid w:val="00D22911"/>
    <w:rsid w:val="00D22A90"/>
    <w:rsid w:val="00D23050"/>
    <w:rsid w:val="00D23740"/>
    <w:rsid w:val="00D23BE1"/>
    <w:rsid w:val="00D240A1"/>
    <w:rsid w:val="00D244C6"/>
    <w:rsid w:val="00D254F8"/>
    <w:rsid w:val="00D25ECD"/>
    <w:rsid w:val="00D2744E"/>
    <w:rsid w:val="00D277EE"/>
    <w:rsid w:val="00D31A3E"/>
    <w:rsid w:val="00D31D45"/>
    <w:rsid w:val="00D32003"/>
    <w:rsid w:val="00D34911"/>
    <w:rsid w:val="00D37395"/>
    <w:rsid w:val="00D37B3F"/>
    <w:rsid w:val="00D40784"/>
    <w:rsid w:val="00D4160E"/>
    <w:rsid w:val="00D4169F"/>
    <w:rsid w:val="00D4233A"/>
    <w:rsid w:val="00D4266E"/>
    <w:rsid w:val="00D42868"/>
    <w:rsid w:val="00D4373C"/>
    <w:rsid w:val="00D43765"/>
    <w:rsid w:val="00D463C4"/>
    <w:rsid w:val="00D47695"/>
    <w:rsid w:val="00D509D6"/>
    <w:rsid w:val="00D50CC4"/>
    <w:rsid w:val="00D51AF9"/>
    <w:rsid w:val="00D51B0D"/>
    <w:rsid w:val="00D5248E"/>
    <w:rsid w:val="00D5281C"/>
    <w:rsid w:val="00D52865"/>
    <w:rsid w:val="00D52931"/>
    <w:rsid w:val="00D52E87"/>
    <w:rsid w:val="00D54C66"/>
    <w:rsid w:val="00D57C61"/>
    <w:rsid w:val="00D632C5"/>
    <w:rsid w:val="00D63A42"/>
    <w:rsid w:val="00D64488"/>
    <w:rsid w:val="00D6632D"/>
    <w:rsid w:val="00D71448"/>
    <w:rsid w:val="00D71614"/>
    <w:rsid w:val="00D718E9"/>
    <w:rsid w:val="00D71BB8"/>
    <w:rsid w:val="00D73C3D"/>
    <w:rsid w:val="00D748B0"/>
    <w:rsid w:val="00D748EF"/>
    <w:rsid w:val="00D7558A"/>
    <w:rsid w:val="00D76DFA"/>
    <w:rsid w:val="00D77011"/>
    <w:rsid w:val="00D77033"/>
    <w:rsid w:val="00D771F6"/>
    <w:rsid w:val="00D776E2"/>
    <w:rsid w:val="00D811D3"/>
    <w:rsid w:val="00D812D2"/>
    <w:rsid w:val="00D82945"/>
    <w:rsid w:val="00D82D63"/>
    <w:rsid w:val="00D82FAE"/>
    <w:rsid w:val="00D83E00"/>
    <w:rsid w:val="00D83EFC"/>
    <w:rsid w:val="00D855B4"/>
    <w:rsid w:val="00D85824"/>
    <w:rsid w:val="00D85B6E"/>
    <w:rsid w:val="00D861DB"/>
    <w:rsid w:val="00D867BB"/>
    <w:rsid w:val="00D86DB5"/>
    <w:rsid w:val="00D86F14"/>
    <w:rsid w:val="00D87BEC"/>
    <w:rsid w:val="00D87E8E"/>
    <w:rsid w:val="00D901C9"/>
    <w:rsid w:val="00D90A04"/>
    <w:rsid w:val="00D9121C"/>
    <w:rsid w:val="00D91DC8"/>
    <w:rsid w:val="00D954B4"/>
    <w:rsid w:val="00D960A1"/>
    <w:rsid w:val="00D96ABE"/>
    <w:rsid w:val="00D97BBC"/>
    <w:rsid w:val="00D97D1B"/>
    <w:rsid w:val="00DA02B2"/>
    <w:rsid w:val="00DA0566"/>
    <w:rsid w:val="00DA3266"/>
    <w:rsid w:val="00DA3508"/>
    <w:rsid w:val="00DA4EA3"/>
    <w:rsid w:val="00DA63CA"/>
    <w:rsid w:val="00DA7334"/>
    <w:rsid w:val="00DA75B2"/>
    <w:rsid w:val="00DB1298"/>
    <w:rsid w:val="00DB312F"/>
    <w:rsid w:val="00DB3583"/>
    <w:rsid w:val="00DB3871"/>
    <w:rsid w:val="00DB3879"/>
    <w:rsid w:val="00DB439E"/>
    <w:rsid w:val="00DB5161"/>
    <w:rsid w:val="00DB521F"/>
    <w:rsid w:val="00DB53E9"/>
    <w:rsid w:val="00DB5C1E"/>
    <w:rsid w:val="00DB720C"/>
    <w:rsid w:val="00DC0D28"/>
    <w:rsid w:val="00DC3686"/>
    <w:rsid w:val="00DC535E"/>
    <w:rsid w:val="00DD0494"/>
    <w:rsid w:val="00DD091F"/>
    <w:rsid w:val="00DD14C4"/>
    <w:rsid w:val="00DD1E6B"/>
    <w:rsid w:val="00DD2312"/>
    <w:rsid w:val="00DD2B01"/>
    <w:rsid w:val="00DD2DCD"/>
    <w:rsid w:val="00DD3215"/>
    <w:rsid w:val="00DD3677"/>
    <w:rsid w:val="00DD4F89"/>
    <w:rsid w:val="00DD59A9"/>
    <w:rsid w:val="00DD60A5"/>
    <w:rsid w:val="00DD64AA"/>
    <w:rsid w:val="00DD744C"/>
    <w:rsid w:val="00DE0297"/>
    <w:rsid w:val="00DE058E"/>
    <w:rsid w:val="00DE20FD"/>
    <w:rsid w:val="00DE3760"/>
    <w:rsid w:val="00DE4857"/>
    <w:rsid w:val="00DE4965"/>
    <w:rsid w:val="00DE5A0B"/>
    <w:rsid w:val="00DE5A49"/>
    <w:rsid w:val="00DE67D8"/>
    <w:rsid w:val="00DE7EC1"/>
    <w:rsid w:val="00DF052D"/>
    <w:rsid w:val="00DF12B6"/>
    <w:rsid w:val="00DF1B69"/>
    <w:rsid w:val="00DF2571"/>
    <w:rsid w:val="00DF293D"/>
    <w:rsid w:val="00DF2D91"/>
    <w:rsid w:val="00DF4D1B"/>
    <w:rsid w:val="00DF72D2"/>
    <w:rsid w:val="00E00073"/>
    <w:rsid w:val="00E0061E"/>
    <w:rsid w:val="00E00C35"/>
    <w:rsid w:val="00E02087"/>
    <w:rsid w:val="00E023B6"/>
    <w:rsid w:val="00E02DDD"/>
    <w:rsid w:val="00E05617"/>
    <w:rsid w:val="00E06141"/>
    <w:rsid w:val="00E063EB"/>
    <w:rsid w:val="00E07920"/>
    <w:rsid w:val="00E07F17"/>
    <w:rsid w:val="00E10C13"/>
    <w:rsid w:val="00E10D8A"/>
    <w:rsid w:val="00E12482"/>
    <w:rsid w:val="00E126AF"/>
    <w:rsid w:val="00E13B20"/>
    <w:rsid w:val="00E151BB"/>
    <w:rsid w:val="00E16081"/>
    <w:rsid w:val="00E16106"/>
    <w:rsid w:val="00E16133"/>
    <w:rsid w:val="00E16B99"/>
    <w:rsid w:val="00E17258"/>
    <w:rsid w:val="00E1726B"/>
    <w:rsid w:val="00E17380"/>
    <w:rsid w:val="00E2012A"/>
    <w:rsid w:val="00E20139"/>
    <w:rsid w:val="00E20935"/>
    <w:rsid w:val="00E21CA0"/>
    <w:rsid w:val="00E21CDF"/>
    <w:rsid w:val="00E21D7D"/>
    <w:rsid w:val="00E22E5C"/>
    <w:rsid w:val="00E24FEE"/>
    <w:rsid w:val="00E25095"/>
    <w:rsid w:val="00E250A0"/>
    <w:rsid w:val="00E26105"/>
    <w:rsid w:val="00E266C8"/>
    <w:rsid w:val="00E30E7F"/>
    <w:rsid w:val="00E30E9F"/>
    <w:rsid w:val="00E30ECC"/>
    <w:rsid w:val="00E30F13"/>
    <w:rsid w:val="00E3310E"/>
    <w:rsid w:val="00E33DA8"/>
    <w:rsid w:val="00E34192"/>
    <w:rsid w:val="00E34EFE"/>
    <w:rsid w:val="00E35C8B"/>
    <w:rsid w:val="00E35D7D"/>
    <w:rsid w:val="00E3612B"/>
    <w:rsid w:val="00E3672F"/>
    <w:rsid w:val="00E368A6"/>
    <w:rsid w:val="00E368E4"/>
    <w:rsid w:val="00E40C6B"/>
    <w:rsid w:val="00E46B17"/>
    <w:rsid w:val="00E500B2"/>
    <w:rsid w:val="00E50C0B"/>
    <w:rsid w:val="00E52365"/>
    <w:rsid w:val="00E52807"/>
    <w:rsid w:val="00E52A28"/>
    <w:rsid w:val="00E53F05"/>
    <w:rsid w:val="00E54524"/>
    <w:rsid w:val="00E547A1"/>
    <w:rsid w:val="00E55DF4"/>
    <w:rsid w:val="00E55EB5"/>
    <w:rsid w:val="00E567FB"/>
    <w:rsid w:val="00E56E63"/>
    <w:rsid w:val="00E57768"/>
    <w:rsid w:val="00E6117B"/>
    <w:rsid w:val="00E612AF"/>
    <w:rsid w:val="00E61C00"/>
    <w:rsid w:val="00E62906"/>
    <w:rsid w:val="00E629C8"/>
    <w:rsid w:val="00E64154"/>
    <w:rsid w:val="00E650A1"/>
    <w:rsid w:val="00E655D3"/>
    <w:rsid w:val="00E669CD"/>
    <w:rsid w:val="00E67DBD"/>
    <w:rsid w:val="00E704D7"/>
    <w:rsid w:val="00E71115"/>
    <w:rsid w:val="00E712D3"/>
    <w:rsid w:val="00E71D77"/>
    <w:rsid w:val="00E72646"/>
    <w:rsid w:val="00E73E75"/>
    <w:rsid w:val="00E753DC"/>
    <w:rsid w:val="00E753EA"/>
    <w:rsid w:val="00E75C8D"/>
    <w:rsid w:val="00E80018"/>
    <w:rsid w:val="00E80E91"/>
    <w:rsid w:val="00E82DB3"/>
    <w:rsid w:val="00E83647"/>
    <w:rsid w:val="00E8397B"/>
    <w:rsid w:val="00E84BFF"/>
    <w:rsid w:val="00E86EE9"/>
    <w:rsid w:val="00E8746C"/>
    <w:rsid w:val="00E87CF7"/>
    <w:rsid w:val="00E90445"/>
    <w:rsid w:val="00E904E0"/>
    <w:rsid w:val="00E91F33"/>
    <w:rsid w:val="00E929C9"/>
    <w:rsid w:val="00E92A99"/>
    <w:rsid w:val="00E937E0"/>
    <w:rsid w:val="00E94955"/>
    <w:rsid w:val="00E9545F"/>
    <w:rsid w:val="00E962CC"/>
    <w:rsid w:val="00E96CF1"/>
    <w:rsid w:val="00EA0570"/>
    <w:rsid w:val="00EA160C"/>
    <w:rsid w:val="00EA18C2"/>
    <w:rsid w:val="00EA25A6"/>
    <w:rsid w:val="00EA28F3"/>
    <w:rsid w:val="00EA2B75"/>
    <w:rsid w:val="00EA35C2"/>
    <w:rsid w:val="00EA4C2C"/>
    <w:rsid w:val="00EA71AE"/>
    <w:rsid w:val="00EB0238"/>
    <w:rsid w:val="00EB08D8"/>
    <w:rsid w:val="00EB0BF3"/>
    <w:rsid w:val="00EB0CA5"/>
    <w:rsid w:val="00EB1617"/>
    <w:rsid w:val="00EB16AF"/>
    <w:rsid w:val="00EB2CA0"/>
    <w:rsid w:val="00EB3549"/>
    <w:rsid w:val="00EB664D"/>
    <w:rsid w:val="00EB6BBB"/>
    <w:rsid w:val="00EB6C1C"/>
    <w:rsid w:val="00EB73FE"/>
    <w:rsid w:val="00EB7BBB"/>
    <w:rsid w:val="00EC2C7C"/>
    <w:rsid w:val="00EC4D91"/>
    <w:rsid w:val="00EC5550"/>
    <w:rsid w:val="00EC6340"/>
    <w:rsid w:val="00ED01E3"/>
    <w:rsid w:val="00ED0E46"/>
    <w:rsid w:val="00ED1534"/>
    <w:rsid w:val="00ED18E6"/>
    <w:rsid w:val="00ED23A4"/>
    <w:rsid w:val="00ED2A9A"/>
    <w:rsid w:val="00ED4348"/>
    <w:rsid w:val="00ED4E63"/>
    <w:rsid w:val="00ED6445"/>
    <w:rsid w:val="00ED65A0"/>
    <w:rsid w:val="00ED6A83"/>
    <w:rsid w:val="00ED6DC5"/>
    <w:rsid w:val="00ED7036"/>
    <w:rsid w:val="00EE0CD2"/>
    <w:rsid w:val="00EE0D0A"/>
    <w:rsid w:val="00EE13A2"/>
    <w:rsid w:val="00EE15F3"/>
    <w:rsid w:val="00EE224E"/>
    <w:rsid w:val="00EE34B0"/>
    <w:rsid w:val="00EE3CD8"/>
    <w:rsid w:val="00EE3F34"/>
    <w:rsid w:val="00EE41DA"/>
    <w:rsid w:val="00EE5270"/>
    <w:rsid w:val="00EE5466"/>
    <w:rsid w:val="00EE5654"/>
    <w:rsid w:val="00EE581F"/>
    <w:rsid w:val="00EE5B77"/>
    <w:rsid w:val="00EE5F50"/>
    <w:rsid w:val="00EE70C2"/>
    <w:rsid w:val="00EE7777"/>
    <w:rsid w:val="00EE7BF3"/>
    <w:rsid w:val="00EE7C6A"/>
    <w:rsid w:val="00EE7E55"/>
    <w:rsid w:val="00EF0B0B"/>
    <w:rsid w:val="00EF12B8"/>
    <w:rsid w:val="00EF192C"/>
    <w:rsid w:val="00EF2401"/>
    <w:rsid w:val="00EF241C"/>
    <w:rsid w:val="00EF377A"/>
    <w:rsid w:val="00EF37D8"/>
    <w:rsid w:val="00EF40F0"/>
    <w:rsid w:val="00EF4D51"/>
    <w:rsid w:val="00EF5846"/>
    <w:rsid w:val="00EF66FB"/>
    <w:rsid w:val="00EF6AB1"/>
    <w:rsid w:val="00EF7384"/>
    <w:rsid w:val="00F018D3"/>
    <w:rsid w:val="00F01E37"/>
    <w:rsid w:val="00F03673"/>
    <w:rsid w:val="00F0457C"/>
    <w:rsid w:val="00F049C7"/>
    <w:rsid w:val="00F04E54"/>
    <w:rsid w:val="00F056C5"/>
    <w:rsid w:val="00F0598C"/>
    <w:rsid w:val="00F059E8"/>
    <w:rsid w:val="00F06A09"/>
    <w:rsid w:val="00F070EB"/>
    <w:rsid w:val="00F0775D"/>
    <w:rsid w:val="00F07C18"/>
    <w:rsid w:val="00F1051F"/>
    <w:rsid w:val="00F12384"/>
    <w:rsid w:val="00F12389"/>
    <w:rsid w:val="00F12A95"/>
    <w:rsid w:val="00F1302F"/>
    <w:rsid w:val="00F13836"/>
    <w:rsid w:val="00F13D99"/>
    <w:rsid w:val="00F15341"/>
    <w:rsid w:val="00F15D9F"/>
    <w:rsid w:val="00F15F3A"/>
    <w:rsid w:val="00F213DA"/>
    <w:rsid w:val="00F21C31"/>
    <w:rsid w:val="00F21ECC"/>
    <w:rsid w:val="00F22A57"/>
    <w:rsid w:val="00F237AB"/>
    <w:rsid w:val="00F23EA6"/>
    <w:rsid w:val="00F2463A"/>
    <w:rsid w:val="00F2584E"/>
    <w:rsid w:val="00F2597D"/>
    <w:rsid w:val="00F25FA1"/>
    <w:rsid w:val="00F25FC1"/>
    <w:rsid w:val="00F26669"/>
    <w:rsid w:val="00F27C44"/>
    <w:rsid w:val="00F27DFF"/>
    <w:rsid w:val="00F30654"/>
    <w:rsid w:val="00F32B60"/>
    <w:rsid w:val="00F339F2"/>
    <w:rsid w:val="00F34B43"/>
    <w:rsid w:val="00F35268"/>
    <w:rsid w:val="00F357D6"/>
    <w:rsid w:val="00F35AAE"/>
    <w:rsid w:val="00F3618B"/>
    <w:rsid w:val="00F3622E"/>
    <w:rsid w:val="00F375E7"/>
    <w:rsid w:val="00F3769D"/>
    <w:rsid w:val="00F3798E"/>
    <w:rsid w:val="00F40422"/>
    <w:rsid w:val="00F40778"/>
    <w:rsid w:val="00F416B1"/>
    <w:rsid w:val="00F42CA9"/>
    <w:rsid w:val="00F43104"/>
    <w:rsid w:val="00F43DEA"/>
    <w:rsid w:val="00F43FCD"/>
    <w:rsid w:val="00F45F02"/>
    <w:rsid w:val="00F46074"/>
    <w:rsid w:val="00F463EB"/>
    <w:rsid w:val="00F4656C"/>
    <w:rsid w:val="00F46CBC"/>
    <w:rsid w:val="00F47103"/>
    <w:rsid w:val="00F471F6"/>
    <w:rsid w:val="00F502E6"/>
    <w:rsid w:val="00F50776"/>
    <w:rsid w:val="00F50DAD"/>
    <w:rsid w:val="00F524EE"/>
    <w:rsid w:val="00F5376A"/>
    <w:rsid w:val="00F53A3F"/>
    <w:rsid w:val="00F53D4A"/>
    <w:rsid w:val="00F5405A"/>
    <w:rsid w:val="00F54607"/>
    <w:rsid w:val="00F54761"/>
    <w:rsid w:val="00F57D33"/>
    <w:rsid w:val="00F57F97"/>
    <w:rsid w:val="00F60641"/>
    <w:rsid w:val="00F623FF"/>
    <w:rsid w:val="00F6291C"/>
    <w:rsid w:val="00F62DFB"/>
    <w:rsid w:val="00F633BD"/>
    <w:rsid w:val="00F63FC1"/>
    <w:rsid w:val="00F64962"/>
    <w:rsid w:val="00F65329"/>
    <w:rsid w:val="00F6712B"/>
    <w:rsid w:val="00F70141"/>
    <w:rsid w:val="00F72266"/>
    <w:rsid w:val="00F72DAD"/>
    <w:rsid w:val="00F73047"/>
    <w:rsid w:val="00F73166"/>
    <w:rsid w:val="00F73880"/>
    <w:rsid w:val="00F73987"/>
    <w:rsid w:val="00F7441D"/>
    <w:rsid w:val="00F744C9"/>
    <w:rsid w:val="00F74964"/>
    <w:rsid w:val="00F74A30"/>
    <w:rsid w:val="00F74D4E"/>
    <w:rsid w:val="00F7572C"/>
    <w:rsid w:val="00F75B46"/>
    <w:rsid w:val="00F75ECF"/>
    <w:rsid w:val="00F75FA5"/>
    <w:rsid w:val="00F7698B"/>
    <w:rsid w:val="00F76A37"/>
    <w:rsid w:val="00F76C8E"/>
    <w:rsid w:val="00F77E62"/>
    <w:rsid w:val="00F77EA3"/>
    <w:rsid w:val="00F80A05"/>
    <w:rsid w:val="00F81505"/>
    <w:rsid w:val="00F829E8"/>
    <w:rsid w:val="00F83BC7"/>
    <w:rsid w:val="00F83DCD"/>
    <w:rsid w:val="00F85B06"/>
    <w:rsid w:val="00F86678"/>
    <w:rsid w:val="00F87EC2"/>
    <w:rsid w:val="00F90166"/>
    <w:rsid w:val="00F9032B"/>
    <w:rsid w:val="00F91152"/>
    <w:rsid w:val="00F91371"/>
    <w:rsid w:val="00F91F51"/>
    <w:rsid w:val="00F92A2D"/>
    <w:rsid w:val="00F94E8A"/>
    <w:rsid w:val="00F9575D"/>
    <w:rsid w:val="00F96303"/>
    <w:rsid w:val="00F967B1"/>
    <w:rsid w:val="00F96AFF"/>
    <w:rsid w:val="00F97372"/>
    <w:rsid w:val="00FA0B82"/>
    <w:rsid w:val="00FA1F70"/>
    <w:rsid w:val="00FA2556"/>
    <w:rsid w:val="00FA286A"/>
    <w:rsid w:val="00FA309F"/>
    <w:rsid w:val="00FA375D"/>
    <w:rsid w:val="00FA4593"/>
    <w:rsid w:val="00FA45E2"/>
    <w:rsid w:val="00FA5601"/>
    <w:rsid w:val="00FA6059"/>
    <w:rsid w:val="00FA681D"/>
    <w:rsid w:val="00FA6D57"/>
    <w:rsid w:val="00FA6FA3"/>
    <w:rsid w:val="00FA7B56"/>
    <w:rsid w:val="00FB08A0"/>
    <w:rsid w:val="00FB11F8"/>
    <w:rsid w:val="00FB28F4"/>
    <w:rsid w:val="00FB3087"/>
    <w:rsid w:val="00FB4559"/>
    <w:rsid w:val="00FB655B"/>
    <w:rsid w:val="00FB72BE"/>
    <w:rsid w:val="00FB7DB6"/>
    <w:rsid w:val="00FB7F48"/>
    <w:rsid w:val="00FB7F59"/>
    <w:rsid w:val="00FC025A"/>
    <w:rsid w:val="00FC0CB4"/>
    <w:rsid w:val="00FC1BAC"/>
    <w:rsid w:val="00FC2B23"/>
    <w:rsid w:val="00FC3DDA"/>
    <w:rsid w:val="00FC44FD"/>
    <w:rsid w:val="00FC4E72"/>
    <w:rsid w:val="00FC537C"/>
    <w:rsid w:val="00FC5887"/>
    <w:rsid w:val="00FC6E94"/>
    <w:rsid w:val="00FD02A7"/>
    <w:rsid w:val="00FD0382"/>
    <w:rsid w:val="00FD0767"/>
    <w:rsid w:val="00FD07C7"/>
    <w:rsid w:val="00FD16B9"/>
    <w:rsid w:val="00FD1960"/>
    <w:rsid w:val="00FD20AB"/>
    <w:rsid w:val="00FD28F8"/>
    <w:rsid w:val="00FD29C7"/>
    <w:rsid w:val="00FD3772"/>
    <w:rsid w:val="00FD453C"/>
    <w:rsid w:val="00FD57A5"/>
    <w:rsid w:val="00FD5AD2"/>
    <w:rsid w:val="00FD6A6F"/>
    <w:rsid w:val="00FD7134"/>
    <w:rsid w:val="00FE07EE"/>
    <w:rsid w:val="00FE16DC"/>
    <w:rsid w:val="00FE21CC"/>
    <w:rsid w:val="00FE5135"/>
    <w:rsid w:val="00FE54BD"/>
    <w:rsid w:val="00FE5713"/>
    <w:rsid w:val="00FE6566"/>
    <w:rsid w:val="00FE6D85"/>
    <w:rsid w:val="00FE76EA"/>
    <w:rsid w:val="00FE771C"/>
    <w:rsid w:val="00FE7A48"/>
    <w:rsid w:val="00FF0416"/>
    <w:rsid w:val="00FF0B0D"/>
    <w:rsid w:val="00FF0FFF"/>
    <w:rsid w:val="00FF2815"/>
    <w:rsid w:val="00FF2A2C"/>
    <w:rsid w:val="00FF3A2F"/>
    <w:rsid w:val="00FF4605"/>
    <w:rsid w:val="00FF6510"/>
    <w:rsid w:val="00FF7111"/>
    <w:rsid w:val="5A0794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3919EA"/>
  <w15:docId w15:val="{D8A15AF5-FF68-4D7B-B22A-89B3856AE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Theme="minorEastAsia" w:hAnsi="Verdana" w:cstheme="minorBidi"/>
        <w:sz w:val="22"/>
        <w:szCs w:val="22"/>
        <w:lang w:val="en-GB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1" w:uiPriority="9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semiHidden="1" w:unhideWhenUsed="1"/>
    <w:lsdException w:name="heading 8" w:semiHidden="1" w:uiPriority="9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iPriority="99" w:unhideWhenUsed="1"/>
    <w:lsdException w:name="Table Grid" w:locked="1"/>
    <w:lsdException w:name="Table Theme" w:locked="1" w:semiHidden="1" w:unhideWhenUsed="1"/>
    <w:lsdException w:name="Placeholder Text" w:semiHidden="1" w:uiPriority="99"/>
    <w:lsdException w:name="Light Shading" w:locked="1"/>
    <w:lsdException w:name="Light List"/>
    <w:lsdException w:name="Light Grid"/>
    <w:lsdException w:name="Medium Shading 1" w:locked="1"/>
    <w:lsdException w:name="Medium Shading 2" w:locked="1"/>
    <w:lsdException w:name="Medium List 1" w:locked="1"/>
    <w:lsdException w:name="Medium List 2" w:locked="1"/>
    <w:lsdException w:name="Medium Grid 1" w:locked="1"/>
    <w:lsdException w:name="Medium Grid 2" w:locked="1"/>
    <w:lsdException w:name="Medium Grid 3" w:locked="1"/>
    <w:lsdException w:name="Dark List" w:locked="1"/>
    <w:lsdException w:name="Colorful Shading" w:locked="1"/>
    <w:lsdException w:name="Colorful List" w:locked="1" w:uiPriority="72"/>
    <w:lsdException w:name="Colorful Grid" w:locked="1"/>
    <w:lsdException w:name="Light Shading Accent 1" w:locked="1" w:uiPriority="60"/>
    <w:lsdException w:name="Light List Accent 1" w:locked="1"/>
    <w:lsdException w:name="Light Grid Accent 1"/>
    <w:lsdException w:name="Medium Shading 1 Accent 1" w:locked="1" w:uiPriority="63"/>
    <w:lsdException w:name="Medium Shading 2 Accent 1" w:locked="1"/>
    <w:lsdException w:name="Medium List 1 Accent 1" w:locked="1"/>
    <w:lsdException w:name="Revision" w:semiHidden="1"/>
    <w:lsdException w:name="List Paragraph" w:uiPriority="34" w:qFormat="1"/>
    <w:lsdException w:name="Medium List 2 Accent 1" w:locked="1"/>
    <w:lsdException w:name="Medium Grid 1 Accent 1" w:locked="1"/>
    <w:lsdException w:name="Medium Grid 2 Accent 1" w:locked="1"/>
    <w:lsdException w:name="Medium Grid 3 Accent 1" w:locked="1"/>
    <w:lsdException w:name="Dark List Accent 1" w:locked="1"/>
    <w:lsdException w:name="Colorful Shading Accent 1" w:locked="1"/>
    <w:lsdException w:name="Colorful List Accent 1" w:locked="1" w:uiPriority="72"/>
    <w:lsdException w:name="Colorful Grid Accent 1" w:locked="1"/>
    <w:lsdException w:name="Light Shading Accent 2" w:locked="1"/>
    <w:lsdException w:name="Light List Accent 2" w:locked="1" w:uiPriority="61"/>
    <w:lsdException w:name="Light Grid Accent 2"/>
    <w:lsdException w:name="Medium Shading 1 Accent 2" w:locked="1"/>
    <w:lsdException w:name="Medium Shading 2 Accent 2" w:locked="1" w:uiPriority="64"/>
    <w:lsdException w:name="Medium List 1 Accent 2" w:locked="1"/>
    <w:lsdException w:name="Medium List 2 Accent 2" w:locked="1"/>
    <w:lsdException w:name="Medium Grid 1 Accent 2" w:locked="1"/>
    <w:lsdException w:name="Medium Grid 2 Accent 2" w:locked="1"/>
    <w:lsdException w:name="Medium Grid 3 Accent 2" w:locked="1"/>
    <w:lsdException w:name="Dark List Accent 2" w:locked="1"/>
    <w:lsdException w:name="Colorful Shading Accent 2" w:locked="1"/>
    <w:lsdException w:name="Colorful List Accent 2" w:locked="1" w:uiPriority="72"/>
    <w:lsdException w:name="Colorful Grid Accent 2" w:locked="1"/>
    <w:lsdException w:name="Light Shading Accent 3" w:locked="1"/>
    <w:lsdException w:name="Light List Accent 3" w:locked="1"/>
    <w:lsdException w:name="Light Grid Accent 3"/>
    <w:lsdException w:name="Medium Shading 1 Accent 3" w:locked="1"/>
    <w:lsdException w:name="Medium Shading 2 Accent 3" w:locked="1"/>
    <w:lsdException w:name="Medium List 1 Accent 3" w:locked="1"/>
    <w:lsdException w:name="Medium List 2 Accent 3" w:locked="1"/>
    <w:lsdException w:name="Medium Grid 1 Accent 3" w:locked="1"/>
    <w:lsdException w:name="Medium Grid 2 Accent 3" w:locked="1"/>
    <w:lsdException w:name="Medium Grid 3 Accent 3" w:locked="1"/>
    <w:lsdException w:name="Dark List Accent 3" w:locked="1"/>
    <w:lsdException w:name="Colorful Shading Accent 3" w:locked="1"/>
    <w:lsdException w:name="Colorful List Accent 3" w:locked="1"/>
    <w:lsdException w:name="Colorful Grid Accent 3" w:locked="1"/>
    <w:lsdException w:name="Light Shading Accent 4" w:locked="1"/>
    <w:lsdException w:name="Light List Accent 4" w:locked="1"/>
    <w:lsdException w:name="Light Grid Accent 4"/>
    <w:lsdException w:name="Medium Shading 1 Accent 4" w:locked="1"/>
    <w:lsdException w:name="Medium Shading 2 Accent 4" w:locked="1"/>
    <w:lsdException w:name="Medium List 1 Accent 4" w:locked="1"/>
    <w:lsdException w:name="Medium List 2 Accent 4" w:locked="1"/>
    <w:lsdException w:name="Medium Grid 1 Accent 4" w:locked="1"/>
    <w:lsdException w:name="Medium Grid 2 Accent 4" w:locked="1"/>
    <w:lsdException w:name="Medium Grid 3 Accent 4" w:locked="1"/>
    <w:lsdException w:name="Dark List Accent 4" w:locked="1"/>
    <w:lsdException w:name="Colorful Shading Accent 4" w:locked="1"/>
    <w:lsdException w:name="Colorful List Accent 4" w:locked="1"/>
    <w:lsdException w:name="Colorful Grid Accent 4" w:locked="1"/>
    <w:lsdException w:name="Light Shading Accent 5" w:locked="1"/>
    <w:lsdException w:name="Light List Accent 5" w:locked="1"/>
    <w:lsdException w:name="Light Grid Accent 5"/>
    <w:lsdException w:name="Medium Shading 1 Accent 5" w:locked="1"/>
    <w:lsdException w:name="Medium Shading 2 Accent 5" w:locked="1"/>
    <w:lsdException w:name="Medium List 1 Accent 5" w:locked="1"/>
    <w:lsdException w:name="Medium List 2 Accent 5" w:locked="1"/>
    <w:lsdException w:name="Medium Grid 1 Accent 5" w:locked="1"/>
    <w:lsdException w:name="Medium Grid 2 Accent 5" w:locked="1"/>
    <w:lsdException w:name="Medium Grid 3 Accent 5" w:locked="1"/>
    <w:lsdException w:name="Dark List Accent 5" w:locked="1"/>
    <w:lsdException w:name="Colorful Shading Accent 5" w:locked="1"/>
    <w:lsdException w:name="Colorful List Accent 5" w:locked="1"/>
    <w:lsdException w:name="Colorful Grid Accent 5" w:locked="1"/>
    <w:lsdException w:name="Light Shading Accent 6" w:locked="1"/>
    <w:lsdException w:name="Light List Accent 6" w:locked="1"/>
    <w:lsdException w:name="Light Grid Accent 6"/>
    <w:lsdException w:name="Medium Shading 1 Accent 6" w:locked="1"/>
    <w:lsdException w:name="Medium Shading 2 Accent 6" w:locked="1"/>
    <w:lsdException w:name="Medium List 1 Accent 6" w:locked="1"/>
    <w:lsdException w:name="Medium List 2 Accent 6" w:locked="1"/>
    <w:lsdException w:name="Medium Grid 1 Accent 6" w:locked="1"/>
    <w:lsdException w:name="Medium Grid 2 Accent 6" w:locked="1"/>
    <w:lsdException w:name="Medium Grid 3 Accent 6" w:locked="1"/>
    <w:lsdException w:name="Dark List Accent 6" w:locked="1"/>
    <w:lsdException w:name="Colorful Shading Accent 6" w:locked="1"/>
    <w:lsdException w:name="Colorful List Accent 6" w:locked="1"/>
    <w:lsdException w:name="Colorful Grid Accent 6" w:locked="1"/>
    <w:lsdException w:name="Subtle Emphasis" w:uiPriority="19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rsid w:val="00BC5B88"/>
  </w:style>
  <w:style w:type="paragraph" w:styleId="Heading1">
    <w:name w:val="heading 1"/>
    <w:aliases w:val="~SectionHeading"/>
    <w:basedOn w:val="Normal"/>
    <w:next w:val="Normal"/>
    <w:link w:val="Heading1Char"/>
    <w:uiPriority w:val="9"/>
    <w:qFormat/>
    <w:rsid w:val="00BD46D8"/>
    <w:pPr>
      <w:keepNext/>
      <w:keepLines/>
      <w:spacing w:after="960" w:line="580" w:lineRule="exact"/>
      <w:outlineLvl w:val="0"/>
    </w:pPr>
    <w:rPr>
      <w:rFonts w:eastAsiaTheme="majorEastAsia" w:cstheme="majorBidi"/>
      <w:bCs/>
      <w:color w:val="000000" w:themeColor="text1"/>
      <w:sz w:val="48"/>
      <w:szCs w:val="28"/>
    </w:rPr>
  </w:style>
  <w:style w:type="paragraph" w:styleId="Heading2">
    <w:name w:val="heading 2"/>
    <w:basedOn w:val="Normal"/>
    <w:next w:val="Normal"/>
    <w:link w:val="Heading2Char"/>
    <w:qFormat/>
    <w:rsid w:val="00EC555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Cs/>
      <w:color w:val="0054A3" w:themeColor="accent5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EC555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Cs/>
      <w:color w:val="0054A3" w:themeColor="accent5"/>
      <w:sz w:val="32"/>
    </w:rPr>
  </w:style>
  <w:style w:type="paragraph" w:styleId="Heading4">
    <w:name w:val="heading 4"/>
    <w:basedOn w:val="Normal"/>
    <w:next w:val="Normal"/>
    <w:link w:val="Heading4Char"/>
    <w:uiPriority w:val="9"/>
    <w:qFormat/>
    <w:rsid w:val="00BC5B8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Cs/>
      <w:color w:val="B82F91" w:themeColor="accent4"/>
      <w:sz w:val="32"/>
    </w:rPr>
  </w:style>
  <w:style w:type="paragraph" w:styleId="Heading5">
    <w:name w:val="heading 5"/>
    <w:basedOn w:val="Normal"/>
    <w:next w:val="Normal"/>
    <w:link w:val="Heading5Char"/>
    <w:uiPriority w:val="9"/>
    <w:qFormat/>
    <w:rsid w:val="0092101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7BC043" w:themeColor="accent2"/>
      <w:sz w:val="32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D7EF9"/>
    <w:pPr>
      <w:spacing w:after="200" w:line="276" w:lineRule="auto"/>
      <w:jc w:val="center"/>
      <w:outlineLvl w:val="5"/>
    </w:pPr>
    <w:rPr>
      <w:rFonts w:ascii="Helvetica" w:hAnsi="Helvetica" w:cstheme="minorHAnsi"/>
      <w:b/>
      <w:i/>
      <w:color w:val="2EAFA4"/>
      <w:sz w:val="18"/>
      <w:szCs w:val="18"/>
      <w:lang w:eastAsia="en-GB"/>
    </w:rPr>
  </w:style>
  <w:style w:type="paragraph" w:styleId="Heading8">
    <w:name w:val="heading 8"/>
    <w:basedOn w:val="Normal"/>
    <w:next w:val="Normal"/>
    <w:link w:val="Heading8Char"/>
    <w:uiPriority w:val="9"/>
    <w:rsid w:val="00A36ED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363636" w:themeColor="text1" w:themeTint="C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1D4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1D45"/>
  </w:style>
  <w:style w:type="paragraph" w:styleId="Footer">
    <w:name w:val="footer"/>
    <w:basedOn w:val="Normal"/>
    <w:link w:val="FooterChar"/>
    <w:uiPriority w:val="99"/>
    <w:unhideWhenUsed/>
    <w:rsid w:val="00D31D4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1D45"/>
  </w:style>
  <w:style w:type="paragraph" w:styleId="BalloonText">
    <w:name w:val="Balloon Text"/>
    <w:basedOn w:val="Normal"/>
    <w:link w:val="BalloonTextChar"/>
    <w:uiPriority w:val="99"/>
    <w:semiHidden/>
    <w:unhideWhenUsed/>
    <w:rsid w:val="00D31D4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D45"/>
    <w:rPr>
      <w:rFonts w:ascii="Lucida Grande" w:hAnsi="Lucida Grande"/>
      <w:sz w:val="18"/>
      <w:szCs w:val="18"/>
    </w:rPr>
  </w:style>
  <w:style w:type="character" w:customStyle="1" w:styleId="Heading1Char">
    <w:name w:val="Heading 1 Char"/>
    <w:aliases w:val="~SectionHeading Char"/>
    <w:basedOn w:val="DefaultParagraphFont"/>
    <w:link w:val="Heading1"/>
    <w:uiPriority w:val="9"/>
    <w:rsid w:val="00BD46D8"/>
    <w:rPr>
      <w:rFonts w:eastAsiaTheme="majorEastAsia" w:cstheme="majorBidi"/>
      <w:bCs/>
      <w:color w:val="000000" w:themeColor="text1"/>
      <w:sz w:val="48"/>
      <w:szCs w:val="28"/>
    </w:rPr>
  </w:style>
  <w:style w:type="paragraph" w:customStyle="1" w:styleId="mediumnormal">
    <w:name w:val="medium normal"/>
    <w:basedOn w:val="Normal"/>
    <w:link w:val="mediumnormalChar"/>
    <w:rsid w:val="00365CFC"/>
    <w:pPr>
      <w:spacing w:after="140" w:line="280" w:lineRule="exact"/>
    </w:pPr>
    <w:rPr>
      <w:rFonts w:asciiTheme="majorHAnsi" w:eastAsiaTheme="minorHAnsi" w:hAnsiTheme="majorHAnsi"/>
    </w:rPr>
  </w:style>
  <w:style w:type="character" w:customStyle="1" w:styleId="mediumnormalChar">
    <w:name w:val="medium normal Char"/>
    <w:basedOn w:val="DefaultParagraphFont"/>
    <w:link w:val="mediumnormal"/>
    <w:rsid w:val="00365CFC"/>
    <w:rPr>
      <w:rFonts w:asciiTheme="majorHAnsi" w:eastAsiaTheme="minorHAnsi" w:hAnsiTheme="majorHAnsi"/>
      <w:szCs w:val="22"/>
    </w:rPr>
  </w:style>
  <w:style w:type="paragraph" w:customStyle="1" w:styleId="BodyCopyNJFontBook">
    <w:name w:val="BodyCopy_NJFont Book"/>
    <w:basedOn w:val="Normal"/>
    <w:rsid w:val="00365CFC"/>
    <w:pPr>
      <w:spacing w:after="280" w:line="280" w:lineRule="exact"/>
    </w:pPr>
    <w:rPr>
      <w:rFonts w:eastAsiaTheme="minorHAnsi"/>
    </w:rPr>
  </w:style>
  <w:style w:type="paragraph" w:customStyle="1" w:styleId="SubheadingNJFontMedium">
    <w:name w:val="Subheading_NJ Font Medium"/>
    <w:basedOn w:val="Normal"/>
    <w:link w:val="SubheadingNJFontMediumChar"/>
    <w:rsid w:val="00F12389"/>
    <w:pPr>
      <w:spacing w:before="280" w:after="160" w:line="380" w:lineRule="exact"/>
    </w:pPr>
    <w:rPr>
      <w:rFonts w:ascii="NJFont Medium" w:eastAsiaTheme="minorHAnsi" w:hAnsi="NJFont Medium"/>
      <w:sz w:val="32"/>
      <w:szCs w:val="32"/>
    </w:rPr>
  </w:style>
  <w:style w:type="character" w:customStyle="1" w:styleId="SubheadingNJFontMediumChar">
    <w:name w:val="Subheading_NJ Font Medium Char"/>
    <w:basedOn w:val="DefaultParagraphFont"/>
    <w:link w:val="SubheadingNJFontMedium"/>
    <w:rsid w:val="00F12389"/>
    <w:rPr>
      <w:rFonts w:ascii="NJFont Medium" w:eastAsiaTheme="minorHAnsi" w:hAnsi="NJFont Medium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962CC"/>
    <w:rPr>
      <w:color w:val="00BBE3" w:themeColor="hyperlink"/>
      <w:u w:val="single"/>
    </w:rPr>
  </w:style>
  <w:style w:type="character" w:customStyle="1" w:styleId="Heading8Char">
    <w:name w:val="Heading 8 Char"/>
    <w:basedOn w:val="DefaultParagraphFont"/>
    <w:link w:val="Heading8"/>
    <w:uiPriority w:val="9"/>
    <w:rsid w:val="00A36ED9"/>
    <w:rPr>
      <w:rFonts w:asciiTheme="majorHAnsi" w:eastAsiaTheme="majorEastAsia" w:hAnsiTheme="majorHAnsi" w:cstheme="majorBidi"/>
      <w:color w:val="363636" w:themeColor="text1" w:themeTint="C9"/>
      <w:sz w:val="20"/>
      <w:szCs w:val="20"/>
    </w:rPr>
  </w:style>
  <w:style w:type="table" w:styleId="TableGrid">
    <w:name w:val="Table Grid"/>
    <w:basedOn w:val="TableNormal"/>
    <w:locked/>
    <w:rsid w:val="00A36ED9"/>
    <w:rPr>
      <w:rFonts w:asciiTheme="minorHAnsi" w:hAnsiTheme="minorHAnsi"/>
      <w:lang w:val="en-US"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ageNumber">
    <w:name w:val="page number"/>
    <w:basedOn w:val="DefaultParagraphFont"/>
    <w:rsid w:val="005B0394"/>
  </w:style>
  <w:style w:type="table" w:styleId="LightList-Accent1">
    <w:name w:val="Light List Accent 1"/>
    <w:basedOn w:val="TableNormal"/>
    <w:locked/>
    <w:rsid w:val="006D14AC"/>
    <w:tblPr>
      <w:tblStyleRowBandSize w:val="1"/>
      <w:tblStyleColBandSize w:val="1"/>
      <w:tblBorders>
        <w:top w:val="single" w:sz="8" w:space="0" w:color="00A84F" w:themeColor="accent1"/>
        <w:left w:val="single" w:sz="8" w:space="0" w:color="00A84F" w:themeColor="accent1"/>
        <w:bottom w:val="single" w:sz="8" w:space="0" w:color="00A84F" w:themeColor="accent1"/>
        <w:right w:val="single" w:sz="8" w:space="0" w:color="00A84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84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84F" w:themeColor="accent1"/>
          <w:left w:val="single" w:sz="8" w:space="0" w:color="00A84F" w:themeColor="accent1"/>
          <w:bottom w:val="single" w:sz="8" w:space="0" w:color="00A84F" w:themeColor="accent1"/>
          <w:right w:val="single" w:sz="8" w:space="0" w:color="00A84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84F" w:themeColor="accent1"/>
          <w:left w:val="single" w:sz="8" w:space="0" w:color="00A84F" w:themeColor="accent1"/>
          <w:bottom w:val="single" w:sz="8" w:space="0" w:color="00A84F" w:themeColor="accent1"/>
          <w:right w:val="single" w:sz="8" w:space="0" w:color="00A84F" w:themeColor="accent1"/>
        </w:tcBorders>
      </w:tcPr>
    </w:tblStylePr>
    <w:tblStylePr w:type="band1Horz">
      <w:tblPr/>
      <w:tcPr>
        <w:tcBorders>
          <w:top w:val="single" w:sz="8" w:space="0" w:color="00A84F" w:themeColor="accent1"/>
          <w:left w:val="single" w:sz="8" w:space="0" w:color="00A84F" w:themeColor="accent1"/>
          <w:bottom w:val="single" w:sz="8" w:space="0" w:color="00A84F" w:themeColor="accent1"/>
          <w:right w:val="single" w:sz="8" w:space="0" w:color="00A84F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rsid w:val="00EC5550"/>
    <w:rPr>
      <w:rFonts w:asciiTheme="majorHAnsi" w:eastAsiaTheme="majorEastAsia" w:hAnsiTheme="majorHAnsi" w:cstheme="majorBidi"/>
      <w:bCs/>
      <w:color w:val="0054A3" w:themeColor="accent5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5550"/>
    <w:rPr>
      <w:rFonts w:asciiTheme="majorHAnsi" w:eastAsiaTheme="majorEastAsia" w:hAnsiTheme="majorHAnsi" w:cstheme="majorBidi"/>
      <w:bCs/>
      <w:color w:val="0054A3" w:themeColor="accent5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C5B88"/>
    <w:rPr>
      <w:rFonts w:asciiTheme="majorHAnsi" w:eastAsiaTheme="majorEastAsia" w:hAnsiTheme="majorHAnsi" w:cstheme="majorBidi"/>
      <w:bCs/>
      <w:iCs/>
      <w:color w:val="B82F91" w:themeColor="accent4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rsid w:val="0092101F"/>
    <w:rPr>
      <w:rFonts w:asciiTheme="majorHAnsi" w:eastAsiaTheme="majorEastAsia" w:hAnsiTheme="majorHAnsi" w:cstheme="majorBidi"/>
      <w:color w:val="7BC043" w:themeColor="accent2"/>
      <w:sz w:val="32"/>
    </w:rPr>
  </w:style>
  <w:style w:type="table" w:styleId="MediumShading2-Accent1">
    <w:name w:val="Medium Shading 2 Accent 1"/>
    <w:basedOn w:val="TableNormal"/>
    <w:locked/>
    <w:rsid w:val="0072565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84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84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84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-Accent1">
    <w:name w:val="Medium Grid 3 Accent 1"/>
    <w:basedOn w:val="TableNormal"/>
    <w:locked/>
    <w:rsid w:val="0072565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AF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84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84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84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84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4FFA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4FFA4" w:themeFill="accent1" w:themeFillTint="7F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2565D"/>
    <w:pPr>
      <w:spacing w:before="480" w:after="0" w:line="276" w:lineRule="auto"/>
      <w:outlineLvl w:val="9"/>
    </w:pPr>
    <w:rPr>
      <w:rFonts w:asciiTheme="majorHAnsi" w:hAnsiTheme="majorHAnsi"/>
      <w:b/>
      <w:color w:val="007D3A" w:themeColor="accent1" w:themeShade="BF"/>
      <w:sz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rsid w:val="0072565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C4FE4"/>
    <w:pPr>
      <w:tabs>
        <w:tab w:val="right" w:leader="dot" w:pos="9911"/>
      </w:tabs>
      <w:spacing w:after="100" w:line="276" w:lineRule="auto"/>
      <w:ind w:left="220"/>
    </w:pPr>
    <w:rPr>
      <w:rFonts w:asciiTheme="minorHAnsi" w:hAnsiTheme="minorHAnsi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72565D"/>
    <w:pPr>
      <w:spacing w:after="100" w:line="276" w:lineRule="auto"/>
      <w:ind w:left="440"/>
    </w:pPr>
    <w:rPr>
      <w:rFonts w:asciiTheme="minorHAnsi" w:hAnsiTheme="minorHAnsi"/>
      <w:lang w:val="en-US" w:eastAsia="ja-JP"/>
    </w:rPr>
  </w:style>
  <w:style w:type="character" w:styleId="PlaceholderText">
    <w:name w:val="Placeholder Text"/>
    <w:basedOn w:val="DefaultParagraphFont"/>
    <w:uiPriority w:val="99"/>
    <w:rsid w:val="00604FC7"/>
    <w:rPr>
      <w:color w:val="808080"/>
    </w:rPr>
  </w:style>
  <w:style w:type="paragraph" w:styleId="BodyText">
    <w:name w:val="Body Text"/>
    <w:basedOn w:val="Normal"/>
    <w:link w:val="BodyTextChar"/>
    <w:qFormat/>
    <w:rsid w:val="0092101F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92101F"/>
    <w:rPr>
      <w:rFonts w:ascii="Verdana" w:hAnsi="Verdana"/>
      <w:sz w:val="22"/>
    </w:rPr>
  </w:style>
  <w:style w:type="paragraph" w:styleId="Subtitle">
    <w:name w:val="Subtitle"/>
    <w:basedOn w:val="Normal"/>
    <w:next w:val="Normal"/>
    <w:link w:val="SubtitleChar"/>
    <w:uiPriority w:val="11"/>
    <w:rsid w:val="0092101F"/>
    <w:pPr>
      <w:numPr>
        <w:ilvl w:val="1"/>
      </w:numPr>
    </w:pPr>
    <w:rPr>
      <w:rFonts w:asciiTheme="majorHAnsi" w:eastAsiaTheme="majorEastAsia" w:hAnsiTheme="majorHAnsi" w:cstheme="majorBidi"/>
      <w:iCs/>
      <w:color w:val="00BBE3" w:themeColor="background2"/>
      <w:spacing w:val="15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92101F"/>
    <w:rPr>
      <w:rFonts w:asciiTheme="majorHAnsi" w:eastAsiaTheme="majorEastAsia" w:hAnsiTheme="majorHAnsi" w:cstheme="majorBidi"/>
      <w:iCs/>
      <w:color w:val="00BBE3" w:themeColor="background2"/>
      <w:spacing w:val="15"/>
      <w:sz w:val="32"/>
    </w:rPr>
  </w:style>
  <w:style w:type="table" w:styleId="TableColorful3">
    <w:name w:val="Table Colorful 3"/>
    <w:basedOn w:val="TableNormal"/>
    <w:locked/>
    <w:rsid w:val="00CF48D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ghtList-Accent2">
    <w:name w:val="Light List Accent 2"/>
    <w:basedOn w:val="TableNormal"/>
    <w:uiPriority w:val="61"/>
    <w:locked/>
    <w:rsid w:val="00AA011C"/>
    <w:tblPr>
      <w:tblStyleRowBandSize w:val="1"/>
      <w:tblStyleColBandSize w:val="1"/>
      <w:tblBorders>
        <w:top w:val="single" w:sz="8" w:space="0" w:color="7BC043" w:themeColor="accent2"/>
        <w:left w:val="single" w:sz="8" w:space="0" w:color="7BC043" w:themeColor="accent2"/>
        <w:bottom w:val="single" w:sz="8" w:space="0" w:color="7BC043" w:themeColor="accent2"/>
        <w:right w:val="single" w:sz="8" w:space="0" w:color="7BC04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C04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C043" w:themeColor="accent2"/>
          <w:left w:val="single" w:sz="8" w:space="0" w:color="7BC043" w:themeColor="accent2"/>
          <w:bottom w:val="single" w:sz="8" w:space="0" w:color="7BC043" w:themeColor="accent2"/>
          <w:right w:val="single" w:sz="8" w:space="0" w:color="7BC04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C043" w:themeColor="accent2"/>
          <w:left w:val="single" w:sz="8" w:space="0" w:color="7BC043" w:themeColor="accent2"/>
          <w:bottom w:val="single" w:sz="8" w:space="0" w:color="7BC043" w:themeColor="accent2"/>
          <w:right w:val="single" w:sz="8" w:space="0" w:color="7BC043" w:themeColor="accent2"/>
        </w:tcBorders>
      </w:tcPr>
    </w:tblStylePr>
    <w:tblStylePr w:type="band1Horz">
      <w:tblPr/>
      <w:tcPr>
        <w:tcBorders>
          <w:top w:val="single" w:sz="8" w:space="0" w:color="7BC043" w:themeColor="accent2"/>
          <w:left w:val="single" w:sz="8" w:space="0" w:color="7BC043" w:themeColor="accent2"/>
          <w:bottom w:val="single" w:sz="8" w:space="0" w:color="7BC043" w:themeColor="accent2"/>
          <w:right w:val="single" w:sz="8" w:space="0" w:color="7BC043" w:themeColor="accent2"/>
        </w:tcBorders>
      </w:tcPr>
    </w:tblStylePr>
  </w:style>
  <w:style w:type="table" w:styleId="LightList-Accent3">
    <w:name w:val="Light List Accent 3"/>
    <w:basedOn w:val="TableNormal"/>
    <w:locked/>
    <w:rsid w:val="00AA011C"/>
    <w:tblPr>
      <w:tblStyleRowBandSize w:val="1"/>
      <w:tblStyleColBandSize w:val="1"/>
      <w:tblBorders>
        <w:top w:val="single" w:sz="8" w:space="0" w:color="00BBE3" w:themeColor="accent3"/>
        <w:left w:val="single" w:sz="8" w:space="0" w:color="00BBE3" w:themeColor="accent3"/>
        <w:bottom w:val="single" w:sz="8" w:space="0" w:color="00BBE3" w:themeColor="accent3"/>
        <w:right w:val="single" w:sz="8" w:space="0" w:color="00BBE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BE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BE3" w:themeColor="accent3"/>
          <w:left w:val="single" w:sz="8" w:space="0" w:color="00BBE3" w:themeColor="accent3"/>
          <w:bottom w:val="single" w:sz="8" w:space="0" w:color="00BBE3" w:themeColor="accent3"/>
          <w:right w:val="single" w:sz="8" w:space="0" w:color="00BBE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BE3" w:themeColor="accent3"/>
          <w:left w:val="single" w:sz="8" w:space="0" w:color="00BBE3" w:themeColor="accent3"/>
          <w:bottom w:val="single" w:sz="8" w:space="0" w:color="00BBE3" w:themeColor="accent3"/>
          <w:right w:val="single" w:sz="8" w:space="0" w:color="00BBE3" w:themeColor="accent3"/>
        </w:tcBorders>
      </w:tcPr>
    </w:tblStylePr>
    <w:tblStylePr w:type="band1Horz">
      <w:tblPr/>
      <w:tcPr>
        <w:tcBorders>
          <w:top w:val="single" w:sz="8" w:space="0" w:color="00BBE3" w:themeColor="accent3"/>
          <w:left w:val="single" w:sz="8" w:space="0" w:color="00BBE3" w:themeColor="accent3"/>
          <w:bottom w:val="single" w:sz="8" w:space="0" w:color="00BBE3" w:themeColor="accent3"/>
          <w:right w:val="single" w:sz="8" w:space="0" w:color="00BBE3" w:themeColor="accent3"/>
        </w:tcBorders>
      </w:tcPr>
    </w:tblStylePr>
  </w:style>
  <w:style w:type="table" w:styleId="LightList">
    <w:name w:val="Light List"/>
    <w:basedOn w:val="TableNormal"/>
    <w:rsid w:val="00AA011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4">
    <w:name w:val="Light List Accent 4"/>
    <w:basedOn w:val="TableNormal"/>
    <w:locked/>
    <w:rsid w:val="00AA011C"/>
    <w:tblPr>
      <w:tblStyleRowBandSize w:val="1"/>
      <w:tblStyleColBandSize w:val="1"/>
      <w:tblBorders>
        <w:top w:val="single" w:sz="8" w:space="0" w:color="B82F91" w:themeColor="accent4"/>
        <w:left w:val="single" w:sz="8" w:space="0" w:color="B82F91" w:themeColor="accent4"/>
        <w:bottom w:val="single" w:sz="8" w:space="0" w:color="B82F91" w:themeColor="accent4"/>
        <w:right w:val="single" w:sz="8" w:space="0" w:color="B82F91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82F9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2F91" w:themeColor="accent4"/>
          <w:left w:val="single" w:sz="8" w:space="0" w:color="B82F91" w:themeColor="accent4"/>
          <w:bottom w:val="single" w:sz="8" w:space="0" w:color="B82F91" w:themeColor="accent4"/>
          <w:right w:val="single" w:sz="8" w:space="0" w:color="B82F9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82F91" w:themeColor="accent4"/>
          <w:left w:val="single" w:sz="8" w:space="0" w:color="B82F91" w:themeColor="accent4"/>
          <w:bottom w:val="single" w:sz="8" w:space="0" w:color="B82F91" w:themeColor="accent4"/>
          <w:right w:val="single" w:sz="8" w:space="0" w:color="B82F91" w:themeColor="accent4"/>
        </w:tcBorders>
      </w:tcPr>
    </w:tblStylePr>
    <w:tblStylePr w:type="band1Horz">
      <w:tblPr/>
      <w:tcPr>
        <w:tcBorders>
          <w:top w:val="single" w:sz="8" w:space="0" w:color="B82F91" w:themeColor="accent4"/>
          <w:left w:val="single" w:sz="8" w:space="0" w:color="B82F91" w:themeColor="accent4"/>
          <w:bottom w:val="single" w:sz="8" w:space="0" w:color="B82F91" w:themeColor="accent4"/>
          <w:right w:val="single" w:sz="8" w:space="0" w:color="B82F91" w:themeColor="accent4"/>
        </w:tcBorders>
      </w:tcPr>
    </w:tblStylePr>
  </w:style>
  <w:style w:type="table" w:styleId="LightGrid-Accent6">
    <w:name w:val="Light Grid Accent 6"/>
    <w:basedOn w:val="TableNormal"/>
    <w:rsid w:val="00AA011C"/>
    <w:tblPr>
      <w:tblStyleRowBandSize w:val="1"/>
      <w:tblStyleColBandSize w:val="1"/>
      <w:tblBorders>
        <w:top w:val="single" w:sz="8" w:space="0" w:color="00A84F" w:themeColor="accent6"/>
        <w:left w:val="single" w:sz="8" w:space="0" w:color="00A84F" w:themeColor="accent6"/>
        <w:bottom w:val="single" w:sz="8" w:space="0" w:color="00A84F" w:themeColor="accent6"/>
        <w:right w:val="single" w:sz="8" w:space="0" w:color="00A84F" w:themeColor="accent6"/>
        <w:insideH w:val="single" w:sz="8" w:space="0" w:color="00A84F" w:themeColor="accent6"/>
        <w:insideV w:val="single" w:sz="8" w:space="0" w:color="00A84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84F" w:themeColor="accent6"/>
          <w:left w:val="single" w:sz="8" w:space="0" w:color="00A84F" w:themeColor="accent6"/>
          <w:bottom w:val="single" w:sz="18" w:space="0" w:color="00A84F" w:themeColor="accent6"/>
          <w:right w:val="single" w:sz="8" w:space="0" w:color="00A84F" w:themeColor="accent6"/>
          <w:insideH w:val="nil"/>
          <w:insideV w:val="single" w:sz="8" w:space="0" w:color="00A84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84F" w:themeColor="accent6"/>
          <w:left w:val="single" w:sz="8" w:space="0" w:color="00A84F" w:themeColor="accent6"/>
          <w:bottom w:val="single" w:sz="8" w:space="0" w:color="00A84F" w:themeColor="accent6"/>
          <w:right w:val="single" w:sz="8" w:space="0" w:color="00A84F" w:themeColor="accent6"/>
          <w:insideH w:val="nil"/>
          <w:insideV w:val="single" w:sz="8" w:space="0" w:color="00A84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84F" w:themeColor="accent6"/>
          <w:left w:val="single" w:sz="8" w:space="0" w:color="00A84F" w:themeColor="accent6"/>
          <w:bottom w:val="single" w:sz="8" w:space="0" w:color="00A84F" w:themeColor="accent6"/>
          <w:right w:val="single" w:sz="8" w:space="0" w:color="00A84F" w:themeColor="accent6"/>
        </w:tcBorders>
      </w:tcPr>
    </w:tblStylePr>
    <w:tblStylePr w:type="band1Vert">
      <w:tblPr/>
      <w:tcPr>
        <w:tcBorders>
          <w:top w:val="single" w:sz="8" w:space="0" w:color="00A84F" w:themeColor="accent6"/>
          <w:left w:val="single" w:sz="8" w:space="0" w:color="00A84F" w:themeColor="accent6"/>
          <w:bottom w:val="single" w:sz="8" w:space="0" w:color="00A84F" w:themeColor="accent6"/>
          <w:right w:val="single" w:sz="8" w:space="0" w:color="00A84F" w:themeColor="accent6"/>
        </w:tcBorders>
        <w:shd w:val="clear" w:color="auto" w:fill="AAFFD1" w:themeFill="accent6" w:themeFillTint="3F"/>
      </w:tcPr>
    </w:tblStylePr>
    <w:tblStylePr w:type="band1Horz">
      <w:tblPr/>
      <w:tcPr>
        <w:tcBorders>
          <w:top w:val="single" w:sz="8" w:space="0" w:color="00A84F" w:themeColor="accent6"/>
          <w:left w:val="single" w:sz="8" w:space="0" w:color="00A84F" w:themeColor="accent6"/>
          <w:bottom w:val="single" w:sz="8" w:space="0" w:color="00A84F" w:themeColor="accent6"/>
          <w:right w:val="single" w:sz="8" w:space="0" w:color="00A84F" w:themeColor="accent6"/>
          <w:insideV w:val="single" w:sz="8" w:space="0" w:color="00A84F" w:themeColor="accent6"/>
        </w:tcBorders>
        <w:shd w:val="clear" w:color="auto" w:fill="AAFFD1" w:themeFill="accent6" w:themeFillTint="3F"/>
      </w:tcPr>
    </w:tblStylePr>
    <w:tblStylePr w:type="band2Horz">
      <w:tblPr/>
      <w:tcPr>
        <w:tcBorders>
          <w:top w:val="single" w:sz="8" w:space="0" w:color="00A84F" w:themeColor="accent6"/>
          <w:left w:val="single" w:sz="8" w:space="0" w:color="00A84F" w:themeColor="accent6"/>
          <w:bottom w:val="single" w:sz="8" w:space="0" w:color="00A84F" w:themeColor="accent6"/>
          <w:right w:val="single" w:sz="8" w:space="0" w:color="00A84F" w:themeColor="accent6"/>
          <w:insideV w:val="single" w:sz="8" w:space="0" w:color="00A84F" w:themeColor="accent6"/>
        </w:tcBorders>
      </w:tcPr>
    </w:tblStylePr>
  </w:style>
  <w:style w:type="table" w:styleId="TableList7">
    <w:name w:val="Table List 7"/>
    <w:basedOn w:val="TableNormal"/>
    <w:locked/>
    <w:rsid w:val="00AA011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Web3">
    <w:name w:val="Table Web 3"/>
    <w:basedOn w:val="TableNormal"/>
    <w:locked/>
    <w:rsid w:val="0058632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List-Accent6">
    <w:name w:val="Light List Accent 6"/>
    <w:basedOn w:val="TableNormal"/>
    <w:locked/>
    <w:rsid w:val="00024854"/>
    <w:rPr>
      <w:rFonts w:eastAsiaTheme="minorHAnsi"/>
    </w:rPr>
    <w:tblPr>
      <w:tblStyleRowBandSize w:val="1"/>
      <w:tblStyleColBandSize w:val="1"/>
      <w:tblBorders>
        <w:top w:val="single" w:sz="8" w:space="0" w:color="00A84F" w:themeColor="accent6"/>
        <w:left w:val="single" w:sz="8" w:space="0" w:color="00A84F" w:themeColor="accent6"/>
        <w:bottom w:val="single" w:sz="8" w:space="0" w:color="00A84F" w:themeColor="accent6"/>
        <w:right w:val="single" w:sz="8" w:space="0" w:color="00A84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84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84F" w:themeColor="accent6"/>
          <w:left w:val="single" w:sz="8" w:space="0" w:color="00A84F" w:themeColor="accent6"/>
          <w:bottom w:val="single" w:sz="8" w:space="0" w:color="00A84F" w:themeColor="accent6"/>
          <w:right w:val="single" w:sz="8" w:space="0" w:color="00A84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84F" w:themeColor="accent6"/>
          <w:left w:val="single" w:sz="8" w:space="0" w:color="00A84F" w:themeColor="accent6"/>
          <w:bottom w:val="single" w:sz="8" w:space="0" w:color="00A84F" w:themeColor="accent6"/>
          <w:right w:val="single" w:sz="8" w:space="0" w:color="00A84F" w:themeColor="accent6"/>
        </w:tcBorders>
      </w:tcPr>
    </w:tblStylePr>
    <w:tblStylePr w:type="band1Horz">
      <w:tblPr/>
      <w:tcPr>
        <w:tcBorders>
          <w:top w:val="single" w:sz="8" w:space="0" w:color="00A84F" w:themeColor="accent6"/>
          <w:left w:val="single" w:sz="8" w:space="0" w:color="00A84F" w:themeColor="accent6"/>
          <w:bottom w:val="single" w:sz="8" w:space="0" w:color="00A84F" w:themeColor="accent6"/>
          <w:right w:val="single" w:sz="8" w:space="0" w:color="00A84F" w:themeColor="accent6"/>
        </w:tcBorders>
      </w:tcPr>
    </w:tblStylePr>
  </w:style>
  <w:style w:type="character" w:styleId="CommentReference">
    <w:name w:val="annotation reference"/>
    <w:basedOn w:val="DefaultParagraphFont"/>
    <w:rsid w:val="009E5604"/>
    <w:rPr>
      <w:sz w:val="16"/>
      <w:szCs w:val="16"/>
    </w:rPr>
  </w:style>
  <w:style w:type="paragraph" w:styleId="CommentText">
    <w:name w:val="annotation text"/>
    <w:basedOn w:val="Normal"/>
    <w:link w:val="CommentTextChar"/>
    <w:rsid w:val="009E560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E560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9E56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9E5604"/>
    <w:rPr>
      <w:b/>
      <w:bCs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A813DD"/>
    <w:pPr>
      <w:ind w:left="720"/>
      <w:contextualSpacing/>
    </w:pPr>
  </w:style>
  <w:style w:type="table" w:styleId="TableClassic3">
    <w:name w:val="Table Classic 3"/>
    <w:basedOn w:val="TableNormal"/>
    <w:locked/>
    <w:rsid w:val="00C94FA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ediumShading2-Accent6">
    <w:name w:val="Medium Shading 2 Accent 6"/>
    <w:basedOn w:val="TableNormal"/>
    <w:locked/>
    <w:rsid w:val="00C94FA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84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84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84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Grid-Accent1">
    <w:name w:val="Colorful Grid Accent 1"/>
    <w:basedOn w:val="TableNormal"/>
    <w:locked/>
    <w:rsid w:val="00C94FA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AFFDA" w:themeFill="accent1" w:themeFillTint="33"/>
    </w:tcPr>
    <w:tblStylePr w:type="firstRow">
      <w:rPr>
        <w:b/>
        <w:bCs/>
      </w:rPr>
      <w:tblPr/>
      <w:tcPr>
        <w:shd w:val="clear" w:color="auto" w:fill="76FF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7D3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7D3A" w:themeFill="accent1" w:themeFillShade="BF"/>
      </w:tcPr>
    </w:tblStylePr>
    <w:tblStylePr w:type="band1Vert">
      <w:tblPr/>
      <w:tcPr>
        <w:shd w:val="clear" w:color="auto" w:fill="54FFA4" w:themeFill="accent1" w:themeFillTint="7F"/>
      </w:tcPr>
    </w:tblStylePr>
    <w:tblStylePr w:type="band1Horz">
      <w:tblPr/>
      <w:tcPr>
        <w:shd w:val="clear" w:color="auto" w:fill="54FFA4" w:themeFill="accent1" w:themeFillTint="7F"/>
      </w:tcPr>
    </w:tblStylePr>
  </w:style>
  <w:style w:type="table" w:styleId="ColorfulList-Accent2">
    <w:name w:val="Colorful List Accent 2"/>
    <w:basedOn w:val="TableNormal"/>
    <w:uiPriority w:val="72"/>
    <w:locked/>
    <w:rsid w:val="008B4D4A"/>
    <w:rPr>
      <w:color w:val="000000" w:themeColor="text1"/>
    </w:rPr>
    <w:tblPr>
      <w:tblStyleRowBandSize w:val="1"/>
      <w:tblStyleColBandSize w:val="1"/>
    </w:tblPr>
    <w:tcPr>
      <w:shd w:val="clear" w:color="auto" w:fill="F2F8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29A34" w:themeFill="accent2" w:themeFillShade="CC"/>
      </w:tcPr>
    </w:tblStylePr>
    <w:tblStylePr w:type="lastRow">
      <w:rPr>
        <w:b/>
        <w:bCs/>
        <w:color w:val="629A3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FD0" w:themeFill="accent2" w:themeFillTint="3F"/>
      </w:tcPr>
    </w:tblStylePr>
    <w:tblStylePr w:type="band1Horz">
      <w:tblPr/>
      <w:tcPr>
        <w:shd w:val="clear" w:color="auto" w:fill="E4F2D9" w:themeFill="accent2" w:themeFillTint="33"/>
      </w:tcPr>
    </w:tblStylePr>
  </w:style>
  <w:style w:type="table" w:styleId="LightGrid-Accent5">
    <w:name w:val="Light Grid Accent 5"/>
    <w:basedOn w:val="TableNormal"/>
    <w:rsid w:val="008B4D4A"/>
    <w:tblPr>
      <w:tblStyleRowBandSize w:val="1"/>
      <w:tblStyleColBandSize w:val="1"/>
      <w:tblBorders>
        <w:top w:val="single" w:sz="8" w:space="0" w:color="0054A3" w:themeColor="accent5"/>
        <w:left w:val="single" w:sz="8" w:space="0" w:color="0054A3" w:themeColor="accent5"/>
        <w:bottom w:val="single" w:sz="8" w:space="0" w:color="0054A3" w:themeColor="accent5"/>
        <w:right w:val="single" w:sz="8" w:space="0" w:color="0054A3" w:themeColor="accent5"/>
        <w:insideH w:val="single" w:sz="8" w:space="0" w:color="0054A3" w:themeColor="accent5"/>
        <w:insideV w:val="single" w:sz="8" w:space="0" w:color="0054A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4A3" w:themeColor="accent5"/>
          <w:left w:val="single" w:sz="8" w:space="0" w:color="0054A3" w:themeColor="accent5"/>
          <w:bottom w:val="single" w:sz="18" w:space="0" w:color="0054A3" w:themeColor="accent5"/>
          <w:right w:val="single" w:sz="8" w:space="0" w:color="0054A3" w:themeColor="accent5"/>
          <w:insideH w:val="nil"/>
          <w:insideV w:val="single" w:sz="8" w:space="0" w:color="0054A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4A3" w:themeColor="accent5"/>
          <w:left w:val="single" w:sz="8" w:space="0" w:color="0054A3" w:themeColor="accent5"/>
          <w:bottom w:val="single" w:sz="8" w:space="0" w:color="0054A3" w:themeColor="accent5"/>
          <w:right w:val="single" w:sz="8" w:space="0" w:color="0054A3" w:themeColor="accent5"/>
          <w:insideH w:val="nil"/>
          <w:insideV w:val="single" w:sz="8" w:space="0" w:color="0054A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4A3" w:themeColor="accent5"/>
          <w:left w:val="single" w:sz="8" w:space="0" w:color="0054A3" w:themeColor="accent5"/>
          <w:bottom w:val="single" w:sz="8" w:space="0" w:color="0054A3" w:themeColor="accent5"/>
          <w:right w:val="single" w:sz="8" w:space="0" w:color="0054A3" w:themeColor="accent5"/>
        </w:tcBorders>
      </w:tcPr>
    </w:tblStylePr>
    <w:tblStylePr w:type="band1Vert">
      <w:tblPr/>
      <w:tcPr>
        <w:tcBorders>
          <w:top w:val="single" w:sz="8" w:space="0" w:color="0054A3" w:themeColor="accent5"/>
          <w:left w:val="single" w:sz="8" w:space="0" w:color="0054A3" w:themeColor="accent5"/>
          <w:bottom w:val="single" w:sz="8" w:space="0" w:color="0054A3" w:themeColor="accent5"/>
          <w:right w:val="single" w:sz="8" w:space="0" w:color="0054A3" w:themeColor="accent5"/>
        </w:tcBorders>
        <w:shd w:val="clear" w:color="auto" w:fill="A9D5FF" w:themeFill="accent5" w:themeFillTint="3F"/>
      </w:tcPr>
    </w:tblStylePr>
    <w:tblStylePr w:type="band1Horz">
      <w:tblPr/>
      <w:tcPr>
        <w:tcBorders>
          <w:top w:val="single" w:sz="8" w:space="0" w:color="0054A3" w:themeColor="accent5"/>
          <w:left w:val="single" w:sz="8" w:space="0" w:color="0054A3" w:themeColor="accent5"/>
          <w:bottom w:val="single" w:sz="8" w:space="0" w:color="0054A3" w:themeColor="accent5"/>
          <w:right w:val="single" w:sz="8" w:space="0" w:color="0054A3" w:themeColor="accent5"/>
          <w:insideV w:val="single" w:sz="8" w:space="0" w:color="0054A3" w:themeColor="accent5"/>
        </w:tcBorders>
        <w:shd w:val="clear" w:color="auto" w:fill="A9D5FF" w:themeFill="accent5" w:themeFillTint="3F"/>
      </w:tcPr>
    </w:tblStylePr>
    <w:tblStylePr w:type="band2Horz">
      <w:tblPr/>
      <w:tcPr>
        <w:tcBorders>
          <w:top w:val="single" w:sz="8" w:space="0" w:color="0054A3" w:themeColor="accent5"/>
          <w:left w:val="single" w:sz="8" w:space="0" w:color="0054A3" w:themeColor="accent5"/>
          <w:bottom w:val="single" w:sz="8" w:space="0" w:color="0054A3" w:themeColor="accent5"/>
          <w:right w:val="single" w:sz="8" w:space="0" w:color="0054A3" w:themeColor="accent5"/>
          <w:insideV w:val="single" w:sz="8" w:space="0" w:color="0054A3" w:themeColor="accent5"/>
        </w:tcBorders>
      </w:tcPr>
    </w:tblStylePr>
  </w:style>
  <w:style w:type="character" w:styleId="Emphasis">
    <w:name w:val="Emphasis"/>
    <w:basedOn w:val="DefaultParagraphFont"/>
    <w:uiPriority w:val="20"/>
    <w:qFormat/>
    <w:rsid w:val="00BD46D8"/>
    <w:rPr>
      <w:b/>
      <w:i w:val="0"/>
      <w:iCs/>
      <w:color w:val="00A84F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1D7EF9"/>
    <w:rPr>
      <w:rFonts w:ascii="Helvetica" w:hAnsi="Helvetica" w:cstheme="minorHAnsi"/>
      <w:b/>
      <w:i/>
      <w:color w:val="2EAFA4"/>
      <w:sz w:val="18"/>
      <w:szCs w:val="18"/>
      <w:lang w:eastAsia="en-GB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D7EF9"/>
  </w:style>
  <w:style w:type="paragraph" w:styleId="NormalWeb">
    <w:name w:val="Normal (Web)"/>
    <w:basedOn w:val="Normal"/>
    <w:uiPriority w:val="99"/>
    <w:semiHidden/>
    <w:unhideWhenUsed/>
    <w:rsid w:val="001D7EF9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en-GB"/>
    </w:rPr>
  </w:style>
  <w:style w:type="character" w:customStyle="1" w:styleId="highlightedsearchterm">
    <w:name w:val="highlightedsearchterm"/>
    <w:basedOn w:val="DefaultParagraphFont"/>
    <w:rsid w:val="001D7EF9"/>
  </w:style>
  <w:style w:type="paragraph" w:customStyle="1" w:styleId="Heading1DBG">
    <w:name w:val="Heading 1 DBG"/>
    <w:basedOn w:val="Heading1"/>
    <w:next w:val="Normal"/>
    <w:link w:val="Heading1DBGChar"/>
    <w:rsid w:val="001D7EF9"/>
    <w:pPr>
      <w:numPr>
        <w:numId w:val="1"/>
      </w:numPr>
      <w:spacing w:before="480" w:after="0" w:line="276" w:lineRule="auto"/>
    </w:pPr>
    <w:rPr>
      <w:rFonts w:ascii="Calibri" w:hAnsi="Calibri" w:cstheme="minorHAnsi"/>
      <w:b/>
      <w:caps/>
      <w:color w:val="2EAFA4"/>
      <w:sz w:val="32"/>
      <w:szCs w:val="26"/>
      <w:lang w:eastAsia="en-GB"/>
    </w:rPr>
  </w:style>
  <w:style w:type="paragraph" w:customStyle="1" w:styleId="Heading2DBG">
    <w:name w:val="Heading 2 DBG"/>
    <w:basedOn w:val="ListParagraph"/>
    <w:link w:val="Heading2DBGChar"/>
    <w:rsid w:val="001D7EF9"/>
    <w:pPr>
      <w:numPr>
        <w:ilvl w:val="1"/>
        <w:numId w:val="1"/>
      </w:numPr>
      <w:spacing w:after="200" w:line="276" w:lineRule="auto"/>
    </w:pPr>
    <w:rPr>
      <w:rFonts w:asciiTheme="minorHAnsi" w:hAnsiTheme="minorHAnsi" w:cstheme="minorHAnsi"/>
      <w:b/>
      <w:color w:val="2EAFA4"/>
      <w:sz w:val="26"/>
      <w:szCs w:val="26"/>
      <w:lang w:eastAsia="en-GB"/>
    </w:rPr>
  </w:style>
  <w:style w:type="character" w:customStyle="1" w:styleId="Heading1DBGChar">
    <w:name w:val="Heading 1 DBG Char"/>
    <w:basedOn w:val="ListParagraphChar"/>
    <w:link w:val="Heading1DBG"/>
    <w:rsid w:val="001D7EF9"/>
    <w:rPr>
      <w:rFonts w:ascii="Calibri" w:eastAsiaTheme="majorEastAsia" w:hAnsi="Calibri" w:cstheme="minorHAnsi"/>
      <w:b/>
      <w:bCs/>
      <w:caps/>
      <w:color w:val="2EAFA4"/>
      <w:sz w:val="32"/>
      <w:szCs w:val="26"/>
      <w:lang w:eastAsia="en-GB"/>
    </w:rPr>
  </w:style>
  <w:style w:type="character" w:customStyle="1" w:styleId="Heading2DBGChar">
    <w:name w:val="Heading 2 DBG Char"/>
    <w:basedOn w:val="ListParagraphChar"/>
    <w:link w:val="Heading2DBG"/>
    <w:rsid w:val="001D7EF9"/>
    <w:rPr>
      <w:rFonts w:asciiTheme="minorHAnsi" w:hAnsiTheme="minorHAnsi" w:cstheme="minorHAnsi"/>
      <w:b/>
      <w:color w:val="2EAFA4"/>
      <w:sz w:val="26"/>
      <w:szCs w:val="26"/>
      <w:lang w:eastAsia="en-GB"/>
    </w:rPr>
  </w:style>
  <w:style w:type="paragraph" w:styleId="Title">
    <w:name w:val="Title"/>
    <w:basedOn w:val="Normal"/>
    <w:next w:val="Normal"/>
    <w:link w:val="TitleChar"/>
    <w:uiPriority w:val="10"/>
    <w:rsid w:val="001D7EF9"/>
    <w:pPr>
      <w:spacing w:after="200" w:line="276" w:lineRule="auto"/>
    </w:pPr>
    <w:rPr>
      <w:rFonts w:ascii="Helvetica" w:hAnsi="Helvetica"/>
      <w:b/>
      <w:caps/>
      <w:color w:val="00A84F" w:themeColor="accent1"/>
      <w:sz w:val="56"/>
      <w:szCs w:val="52"/>
      <w:lang w:eastAsia="en-GB"/>
    </w:rPr>
  </w:style>
  <w:style w:type="character" w:customStyle="1" w:styleId="TitleChar">
    <w:name w:val="Title Char"/>
    <w:basedOn w:val="DefaultParagraphFont"/>
    <w:link w:val="Title"/>
    <w:uiPriority w:val="10"/>
    <w:rsid w:val="001D7EF9"/>
    <w:rPr>
      <w:rFonts w:ascii="Helvetica" w:hAnsi="Helvetica"/>
      <w:b/>
      <w:caps/>
      <w:color w:val="00A84F" w:themeColor="accent1"/>
      <w:sz w:val="56"/>
      <w:szCs w:val="52"/>
      <w:lang w:eastAsia="en-GB"/>
    </w:rPr>
  </w:style>
  <w:style w:type="character" w:styleId="SubtleEmphasis">
    <w:name w:val="Subtle Emphasis"/>
    <w:uiPriority w:val="19"/>
    <w:rsid w:val="001D7EF9"/>
    <w:rPr>
      <w:sz w:val="28"/>
      <w:szCs w:val="28"/>
    </w:rPr>
  </w:style>
  <w:style w:type="paragraph" w:customStyle="1" w:styleId="Headingdbg1">
    <w:name w:val="Heading dbg1"/>
    <w:basedOn w:val="Normal"/>
    <w:link w:val="Headingdbg1Char"/>
    <w:rsid w:val="001D7EF9"/>
    <w:rPr>
      <w:rFonts w:ascii="Arial" w:eastAsia="Times New Roman" w:hAnsi="Arial" w:cstheme="minorHAnsi"/>
      <w:b/>
      <w:color w:val="2EAFA4"/>
      <w:sz w:val="44"/>
      <w:szCs w:val="44"/>
      <w:lang w:eastAsia="en-GB"/>
    </w:rPr>
  </w:style>
  <w:style w:type="character" w:customStyle="1" w:styleId="Headingdbg1Char">
    <w:name w:val="Heading dbg1 Char"/>
    <w:basedOn w:val="DefaultParagraphFont"/>
    <w:link w:val="Headingdbg1"/>
    <w:rsid w:val="001D7EF9"/>
    <w:rPr>
      <w:rFonts w:ascii="Arial" w:eastAsia="Times New Roman" w:hAnsi="Arial" w:cstheme="minorHAnsi"/>
      <w:b/>
      <w:color w:val="2EAFA4"/>
      <w:sz w:val="44"/>
      <w:szCs w:val="44"/>
      <w:lang w:eastAsia="en-GB"/>
    </w:rPr>
  </w:style>
  <w:style w:type="paragraph" w:customStyle="1" w:styleId="dbgN2">
    <w:name w:val="dbg N2"/>
    <w:basedOn w:val="Normal"/>
    <w:rsid w:val="001D7EF9"/>
    <w:pPr>
      <w:spacing w:after="200" w:line="276" w:lineRule="auto"/>
      <w:ind w:left="357"/>
    </w:pPr>
    <w:rPr>
      <w:rFonts w:asciiTheme="minorHAnsi" w:hAnsiTheme="minorHAnsi"/>
      <w:lang w:eastAsia="en-GB"/>
    </w:rPr>
  </w:style>
  <w:style w:type="paragraph" w:customStyle="1" w:styleId="dbgB2">
    <w:name w:val="dbg B2"/>
    <w:basedOn w:val="dbgN2"/>
    <w:rsid w:val="001D7EF9"/>
    <w:pPr>
      <w:numPr>
        <w:numId w:val="2"/>
      </w:numPr>
      <w:spacing w:after="0"/>
    </w:pPr>
  </w:style>
  <w:style w:type="paragraph" w:customStyle="1" w:styleId="dbgN3">
    <w:name w:val="dbg N3"/>
    <w:basedOn w:val="dbgN2"/>
    <w:rsid w:val="001D7EF9"/>
    <w:pPr>
      <w:ind w:left="720"/>
    </w:pPr>
  </w:style>
  <w:style w:type="paragraph" w:customStyle="1" w:styleId="dbgB3">
    <w:name w:val="dbg B3"/>
    <w:basedOn w:val="dbgN3"/>
    <w:rsid w:val="001D7EF9"/>
    <w:pPr>
      <w:numPr>
        <w:numId w:val="3"/>
      </w:numPr>
      <w:spacing w:after="0"/>
    </w:pPr>
  </w:style>
  <w:style w:type="paragraph" w:customStyle="1" w:styleId="dbgone">
    <w:name w:val="dbg one"/>
    <w:basedOn w:val="Heading1"/>
    <w:next w:val="Normal"/>
    <w:rsid w:val="001D7EF9"/>
    <w:pPr>
      <w:numPr>
        <w:numId w:val="4"/>
      </w:numPr>
      <w:spacing w:before="480" w:after="0" w:line="276" w:lineRule="auto"/>
    </w:pPr>
    <w:rPr>
      <w:rFonts w:ascii="Franklin Gothic Demi Cond" w:hAnsi="Franklin Gothic Demi Cond"/>
      <w:caps/>
      <w:color w:val="00A84F" w:themeColor="accent1"/>
      <w:sz w:val="36"/>
      <w:lang w:eastAsia="en-GB"/>
    </w:rPr>
  </w:style>
  <w:style w:type="paragraph" w:customStyle="1" w:styleId="dbgtwo">
    <w:name w:val="dbg two"/>
    <w:basedOn w:val="Heading4"/>
    <w:next w:val="dbgN2"/>
    <w:link w:val="dbgtwoChar"/>
    <w:rsid w:val="001D7EF9"/>
    <w:pPr>
      <w:numPr>
        <w:ilvl w:val="1"/>
        <w:numId w:val="4"/>
      </w:numPr>
      <w:spacing w:line="276" w:lineRule="auto"/>
    </w:pPr>
    <w:rPr>
      <w:rFonts w:ascii="Franklin Gothic Demi Cond" w:hAnsi="Franklin Gothic Demi Cond"/>
      <w:caps/>
      <w:color w:val="191919" w:themeColor="text1" w:themeTint="E6"/>
      <w:sz w:val="28"/>
      <w:lang w:eastAsia="en-GB"/>
    </w:rPr>
  </w:style>
  <w:style w:type="character" w:customStyle="1" w:styleId="dbgtwoChar">
    <w:name w:val="dbg two Char"/>
    <w:basedOn w:val="Heading4Char"/>
    <w:link w:val="dbgtwo"/>
    <w:rsid w:val="001D7EF9"/>
    <w:rPr>
      <w:rFonts w:ascii="Franklin Gothic Demi Cond" w:eastAsiaTheme="majorEastAsia" w:hAnsi="Franklin Gothic Demi Cond" w:cstheme="majorBidi"/>
      <w:bCs/>
      <w:iCs/>
      <w:caps/>
      <w:color w:val="191919" w:themeColor="text1" w:themeTint="E6"/>
      <w:sz w:val="28"/>
      <w:lang w:eastAsia="en-GB"/>
    </w:rPr>
  </w:style>
  <w:style w:type="table" w:styleId="MediumShading1-Accent1">
    <w:name w:val="Medium Shading 1 Accent 1"/>
    <w:basedOn w:val="TableNormal"/>
    <w:uiPriority w:val="63"/>
    <w:locked/>
    <w:rsid w:val="001D7EF9"/>
    <w:rPr>
      <w:rFonts w:asciiTheme="minorHAnsi" w:hAnsiTheme="minorHAnsi"/>
      <w:lang w:eastAsia="en-GB"/>
    </w:rPr>
    <w:tblPr>
      <w:tblStyleRowBandSize w:val="1"/>
      <w:tblStyleColBandSize w:val="1"/>
      <w:tblBorders>
        <w:top w:val="single" w:sz="8" w:space="0" w:color="00FD76" w:themeColor="accent1" w:themeTint="BF"/>
        <w:left w:val="single" w:sz="8" w:space="0" w:color="00FD76" w:themeColor="accent1" w:themeTint="BF"/>
        <w:bottom w:val="single" w:sz="8" w:space="0" w:color="00FD76" w:themeColor="accent1" w:themeTint="BF"/>
        <w:right w:val="single" w:sz="8" w:space="0" w:color="00FD76" w:themeColor="accent1" w:themeTint="BF"/>
        <w:insideH w:val="single" w:sz="8" w:space="0" w:color="00FD7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D76" w:themeColor="accent1" w:themeTint="BF"/>
          <w:left w:val="single" w:sz="8" w:space="0" w:color="00FD76" w:themeColor="accent1" w:themeTint="BF"/>
          <w:bottom w:val="single" w:sz="8" w:space="0" w:color="00FD76" w:themeColor="accent1" w:themeTint="BF"/>
          <w:right w:val="single" w:sz="8" w:space="0" w:color="00FD76" w:themeColor="accent1" w:themeTint="BF"/>
          <w:insideH w:val="nil"/>
          <w:insideV w:val="nil"/>
        </w:tcBorders>
        <w:shd w:val="clear" w:color="auto" w:fill="00A84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D76" w:themeColor="accent1" w:themeTint="BF"/>
          <w:left w:val="single" w:sz="8" w:space="0" w:color="00FD76" w:themeColor="accent1" w:themeTint="BF"/>
          <w:bottom w:val="single" w:sz="8" w:space="0" w:color="00FD76" w:themeColor="accent1" w:themeTint="BF"/>
          <w:right w:val="single" w:sz="8" w:space="0" w:color="00FD7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3dbg">
    <w:name w:val="3 dbg"/>
    <w:basedOn w:val="Normal"/>
    <w:link w:val="3dbgChar"/>
    <w:rsid w:val="001D7EF9"/>
    <w:pPr>
      <w:ind w:left="1224" w:hanging="504"/>
    </w:pPr>
    <w:rPr>
      <w:rFonts w:ascii="Calibri" w:eastAsiaTheme="minorHAnsi" w:hAnsi="Calibri" w:cstheme="minorHAnsi"/>
      <w:b/>
      <w:color w:val="2EAFA4"/>
      <w:sz w:val="26"/>
      <w:szCs w:val="26"/>
      <w:lang w:eastAsia="en-GB"/>
    </w:rPr>
  </w:style>
  <w:style w:type="paragraph" w:customStyle="1" w:styleId="dbgtwoo">
    <w:name w:val="dbg twoo"/>
    <w:basedOn w:val="dbgtwo"/>
    <w:rsid w:val="001D7EF9"/>
    <w:pPr>
      <w:keepNext w:val="0"/>
      <w:keepLines w:val="0"/>
      <w:numPr>
        <w:ilvl w:val="0"/>
        <w:numId w:val="0"/>
      </w:numPr>
      <w:spacing w:before="0" w:after="200"/>
      <w:ind w:left="792" w:hanging="432"/>
      <w:contextualSpacing/>
      <w:outlineLvl w:val="9"/>
    </w:pPr>
    <w:rPr>
      <w:rFonts w:asciiTheme="minorHAnsi" w:eastAsiaTheme="minorHAnsi" w:hAnsiTheme="minorHAnsi" w:cstheme="minorHAnsi"/>
      <w:b/>
      <w:bCs w:val="0"/>
      <w:iCs w:val="0"/>
      <w:caps w:val="0"/>
      <w:color w:val="2EAFA4"/>
      <w:sz w:val="26"/>
      <w:szCs w:val="26"/>
      <w:lang w:eastAsia="en-US"/>
    </w:rPr>
  </w:style>
  <w:style w:type="character" w:customStyle="1" w:styleId="3dbgChar">
    <w:name w:val="3 dbg Char"/>
    <w:basedOn w:val="DefaultParagraphFont"/>
    <w:link w:val="3dbg"/>
    <w:rsid w:val="001D7EF9"/>
    <w:rPr>
      <w:rFonts w:ascii="Calibri" w:eastAsiaTheme="minorHAnsi" w:hAnsi="Calibri" w:cstheme="minorHAnsi"/>
      <w:b/>
      <w:color w:val="2EAFA4"/>
      <w:sz w:val="26"/>
      <w:szCs w:val="26"/>
      <w:lang w:eastAsia="en-GB"/>
    </w:rPr>
  </w:style>
  <w:style w:type="paragraph" w:customStyle="1" w:styleId="dbgONE0">
    <w:name w:val="dbg ONE"/>
    <w:basedOn w:val="ListParagraph"/>
    <w:link w:val="dbgONEChar"/>
    <w:rsid w:val="001D7EF9"/>
    <w:pPr>
      <w:spacing w:after="200" w:line="276" w:lineRule="auto"/>
      <w:ind w:left="360" w:hanging="360"/>
    </w:pPr>
    <w:rPr>
      <w:rFonts w:asciiTheme="minorHAnsi" w:eastAsiaTheme="minorHAnsi" w:hAnsiTheme="minorHAnsi" w:cstheme="minorHAnsi"/>
      <w:b/>
      <w:color w:val="2EAFA4"/>
      <w:sz w:val="26"/>
      <w:szCs w:val="26"/>
    </w:rPr>
  </w:style>
  <w:style w:type="character" w:customStyle="1" w:styleId="dbgONEChar">
    <w:name w:val="dbg ONE Char"/>
    <w:basedOn w:val="ListParagraphChar"/>
    <w:link w:val="dbgONE0"/>
    <w:rsid w:val="001D7EF9"/>
    <w:rPr>
      <w:rFonts w:asciiTheme="minorHAnsi" w:eastAsiaTheme="minorHAnsi" w:hAnsiTheme="minorHAnsi" w:cstheme="minorHAnsi"/>
      <w:b/>
      <w:color w:val="2EAFA4"/>
      <w:sz w:val="26"/>
      <w:szCs w:val="26"/>
    </w:rPr>
  </w:style>
  <w:style w:type="table" w:styleId="ColorfulList-Accent1">
    <w:name w:val="Colorful List Accent 1"/>
    <w:basedOn w:val="TableNormal"/>
    <w:uiPriority w:val="72"/>
    <w:locked/>
    <w:rsid w:val="001D7EF9"/>
    <w:rPr>
      <w:rFonts w:asciiTheme="minorHAnsi" w:hAnsiTheme="minorHAnsi"/>
      <w:color w:val="000000" w:themeColor="text1"/>
      <w:lang w:eastAsia="en-GB"/>
    </w:rPr>
    <w:tblPr>
      <w:tblStyleRowBandSize w:val="1"/>
      <w:tblStyleColBandSize w:val="1"/>
    </w:tblPr>
    <w:tcPr>
      <w:shd w:val="clear" w:color="auto" w:fill="DDFF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29A34" w:themeFill="accent2" w:themeFillShade="CC"/>
      </w:tcPr>
    </w:tblStylePr>
    <w:tblStylePr w:type="lastRow">
      <w:rPr>
        <w:b/>
        <w:bCs/>
        <w:color w:val="629A3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D1" w:themeFill="accent1" w:themeFillTint="3F"/>
      </w:tcPr>
    </w:tblStylePr>
    <w:tblStylePr w:type="band1Horz">
      <w:tblPr/>
      <w:tcPr>
        <w:shd w:val="clear" w:color="auto" w:fill="BAFFDA" w:themeFill="accent1" w:themeFillTint="33"/>
      </w:tcPr>
    </w:tblStylePr>
  </w:style>
  <w:style w:type="table" w:styleId="MediumShading2-Accent2">
    <w:name w:val="Medium Shading 2 Accent 2"/>
    <w:basedOn w:val="TableNormal"/>
    <w:uiPriority w:val="64"/>
    <w:locked/>
    <w:rsid w:val="001D7EF9"/>
    <w:rPr>
      <w:rFonts w:asciiTheme="minorHAnsi" w:hAnsiTheme="minorHAnsi"/>
      <w:lang w:eastAsia="en-GB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C04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C04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C04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Shading-Accent1">
    <w:name w:val="Light Shading Accent 1"/>
    <w:basedOn w:val="TableNormal"/>
    <w:uiPriority w:val="60"/>
    <w:locked/>
    <w:rsid w:val="001D7EF9"/>
    <w:rPr>
      <w:rFonts w:asciiTheme="minorHAnsi" w:hAnsiTheme="minorHAnsi"/>
      <w:color w:val="007D3A" w:themeColor="accent1" w:themeShade="BF"/>
      <w:lang w:eastAsia="en-GB"/>
    </w:rPr>
    <w:tblPr>
      <w:tblStyleRowBandSize w:val="1"/>
      <w:tblStyleColBandSize w:val="1"/>
      <w:tblBorders>
        <w:top w:val="single" w:sz="8" w:space="0" w:color="00A84F" w:themeColor="accent1"/>
        <w:bottom w:val="single" w:sz="8" w:space="0" w:color="00A84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84F" w:themeColor="accent1"/>
          <w:left w:val="nil"/>
          <w:bottom w:val="single" w:sz="8" w:space="0" w:color="00A84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84F" w:themeColor="accent1"/>
          <w:left w:val="nil"/>
          <w:bottom w:val="single" w:sz="8" w:space="0" w:color="00A84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D1" w:themeFill="accent1" w:themeFillTint="3F"/>
      </w:tcPr>
    </w:tblStylePr>
  </w:style>
  <w:style w:type="paragraph" w:customStyle="1" w:styleId="ScopingH1">
    <w:name w:val="Scoping H1"/>
    <w:basedOn w:val="Heading1"/>
    <w:link w:val="ScopingH1Char"/>
    <w:uiPriority w:val="99"/>
    <w:rsid w:val="001D7EF9"/>
    <w:pPr>
      <w:numPr>
        <w:numId w:val="7"/>
      </w:numPr>
      <w:spacing w:before="480" w:after="0" w:line="276" w:lineRule="auto"/>
    </w:pPr>
    <w:rPr>
      <w:rFonts w:ascii="Helvetica" w:hAnsi="Helvetica"/>
      <w:b/>
      <w:caps/>
      <w:color w:val="7BC043" w:themeColor="accent2"/>
      <w:sz w:val="32"/>
      <w:lang w:eastAsia="en-GB"/>
    </w:rPr>
  </w:style>
  <w:style w:type="paragraph" w:customStyle="1" w:styleId="ScopingH2">
    <w:name w:val="Scoping H2"/>
    <w:basedOn w:val="Heading2"/>
    <w:link w:val="ScopingH2Char"/>
    <w:uiPriority w:val="99"/>
    <w:rsid w:val="001D7EF9"/>
    <w:pPr>
      <w:numPr>
        <w:ilvl w:val="1"/>
        <w:numId w:val="7"/>
      </w:numPr>
      <w:spacing w:line="276" w:lineRule="auto"/>
    </w:pPr>
    <w:rPr>
      <w:rFonts w:ascii="Helvetica" w:hAnsi="Helvetica"/>
      <w:b/>
      <w:caps/>
      <w:color w:val="00A84F" w:themeColor="accent1"/>
      <w:sz w:val="28"/>
      <w:lang w:eastAsia="en-GB"/>
    </w:rPr>
  </w:style>
  <w:style w:type="character" w:customStyle="1" w:styleId="ScopingH1Char">
    <w:name w:val="Scoping H1 Char"/>
    <w:basedOn w:val="Heading1Char"/>
    <w:link w:val="ScopingH1"/>
    <w:uiPriority w:val="99"/>
    <w:rsid w:val="001D7EF9"/>
    <w:rPr>
      <w:rFonts w:ascii="Helvetica" w:eastAsiaTheme="majorEastAsia" w:hAnsi="Helvetica" w:cstheme="majorBidi"/>
      <w:b/>
      <w:bCs/>
      <w:caps/>
      <w:color w:val="7BC043" w:themeColor="accent2"/>
      <w:sz w:val="32"/>
      <w:szCs w:val="28"/>
      <w:lang w:eastAsia="en-GB"/>
    </w:rPr>
  </w:style>
  <w:style w:type="character" w:customStyle="1" w:styleId="ScopingH2Char">
    <w:name w:val="Scoping H2 Char"/>
    <w:basedOn w:val="Heading2Char"/>
    <w:link w:val="ScopingH2"/>
    <w:uiPriority w:val="99"/>
    <w:rsid w:val="001D7EF9"/>
    <w:rPr>
      <w:rFonts w:ascii="Helvetica" w:eastAsiaTheme="majorEastAsia" w:hAnsi="Helvetica" w:cstheme="majorBidi"/>
      <w:b/>
      <w:bCs/>
      <w:caps/>
      <w:color w:val="00A84F" w:themeColor="accent1"/>
      <w:sz w:val="28"/>
      <w:szCs w:val="26"/>
      <w:lang w:eastAsia="en-GB"/>
    </w:rPr>
  </w:style>
  <w:style w:type="paragraph" w:customStyle="1" w:styleId="Scopingcomment">
    <w:name w:val="Scoping comment"/>
    <w:basedOn w:val="CommentText"/>
    <w:link w:val="ScopingcommentChar"/>
    <w:rsid w:val="001D7EF9"/>
    <w:pPr>
      <w:spacing w:after="200"/>
    </w:pPr>
    <w:rPr>
      <w:rFonts w:asciiTheme="minorHAnsi" w:hAnsiTheme="minorHAnsi"/>
      <w:i/>
      <w:lang w:eastAsia="en-GB"/>
    </w:rPr>
  </w:style>
  <w:style w:type="character" w:customStyle="1" w:styleId="ScopingcommentChar">
    <w:name w:val="Scoping comment Char"/>
    <w:basedOn w:val="CommentTextChar"/>
    <w:link w:val="Scopingcomment"/>
    <w:rsid w:val="001D7EF9"/>
    <w:rPr>
      <w:rFonts w:asciiTheme="minorHAnsi" w:hAnsiTheme="minorHAnsi"/>
      <w:i/>
      <w:sz w:val="20"/>
      <w:szCs w:val="20"/>
      <w:lang w:eastAsia="en-GB"/>
    </w:rPr>
  </w:style>
  <w:style w:type="paragraph" w:customStyle="1" w:styleId="ScopingH3">
    <w:name w:val="Scoping H3"/>
    <w:basedOn w:val="ScopingH2"/>
    <w:link w:val="ScopingH3Char"/>
    <w:rsid w:val="001D7EF9"/>
    <w:pPr>
      <w:numPr>
        <w:ilvl w:val="0"/>
        <w:numId w:val="5"/>
      </w:numPr>
    </w:pPr>
  </w:style>
  <w:style w:type="character" w:customStyle="1" w:styleId="ScopingH3Char">
    <w:name w:val="Scoping H3 Char"/>
    <w:basedOn w:val="ScopingH2Char"/>
    <w:link w:val="ScopingH3"/>
    <w:rsid w:val="001D7EF9"/>
    <w:rPr>
      <w:rFonts w:ascii="Helvetica" w:eastAsiaTheme="majorEastAsia" w:hAnsi="Helvetica" w:cstheme="majorBidi"/>
      <w:b/>
      <w:bCs/>
      <w:caps/>
      <w:color w:val="00A84F" w:themeColor="accent1"/>
      <w:sz w:val="28"/>
      <w:szCs w:val="26"/>
      <w:lang w:eastAsia="en-GB"/>
    </w:rPr>
  </w:style>
  <w:style w:type="paragraph" w:customStyle="1" w:styleId="ScopingH3a">
    <w:name w:val="Scoping H3a"/>
    <w:basedOn w:val="ScopingH2"/>
    <w:link w:val="ScopingH3aChar"/>
    <w:rsid w:val="001D7EF9"/>
  </w:style>
  <w:style w:type="paragraph" w:customStyle="1" w:styleId="ScopingH3b">
    <w:name w:val="Scoping H3b"/>
    <w:basedOn w:val="ScopingH2"/>
    <w:link w:val="ScopingH3bChar"/>
    <w:uiPriority w:val="99"/>
    <w:rsid w:val="001D7EF9"/>
    <w:pPr>
      <w:numPr>
        <w:ilvl w:val="2"/>
      </w:numPr>
    </w:pPr>
  </w:style>
  <w:style w:type="character" w:customStyle="1" w:styleId="ScopingH3aChar">
    <w:name w:val="Scoping H3a Char"/>
    <w:basedOn w:val="ScopingH2Char"/>
    <w:link w:val="ScopingH3a"/>
    <w:rsid w:val="001D7EF9"/>
    <w:rPr>
      <w:rFonts w:ascii="Helvetica" w:eastAsiaTheme="majorEastAsia" w:hAnsi="Helvetica" w:cstheme="majorBidi"/>
      <w:b/>
      <w:bCs/>
      <w:caps/>
      <w:color w:val="00A84F" w:themeColor="accent1"/>
      <w:sz w:val="28"/>
      <w:szCs w:val="26"/>
      <w:lang w:eastAsia="en-GB"/>
    </w:rPr>
  </w:style>
  <w:style w:type="character" w:customStyle="1" w:styleId="ScopingH3bChar">
    <w:name w:val="Scoping H3b Char"/>
    <w:basedOn w:val="ScopingH2Char"/>
    <w:link w:val="ScopingH3b"/>
    <w:uiPriority w:val="99"/>
    <w:rsid w:val="001D7EF9"/>
    <w:rPr>
      <w:rFonts w:ascii="Helvetica" w:eastAsiaTheme="majorEastAsia" w:hAnsi="Helvetica" w:cstheme="majorBidi"/>
      <w:b/>
      <w:bCs/>
      <w:caps/>
      <w:color w:val="00A84F" w:themeColor="accent1"/>
      <w:sz w:val="28"/>
      <w:szCs w:val="26"/>
      <w:lang w:eastAsia="en-GB"/>
    </w:rPr>
  </w:style>
  <w:style w:type="table" w:styleId="ColorfulList">
    <w:name w:val="Colorful List"/>
    <w:basedOn w:val="TableNormal"/>
    <w:uiPriority w:val="72"/>
    <w:locked/>
    <w:rsid w:val="001D7EF9"/>
    <w:rPr>
      <w:rFonts w:asciiTheme="minorHAnsi" w:hAnsiTheme="minorHAnsi"/>
      <w:color w:val="000000" w:themeColor="text1"/>
      <w:lang w:eastAsia="en-GB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29A34" w:themeFill="accent2" w:themeFillShade="CC"/>
      </w:tcPr>
    </w:tblStylePr>
    <w:tblStylePr w:type="lastRow">
      <w:rPr>
        <w:b/>
        <w:bCs/>
        <w:color w:val="629A3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1D7EF9"/>
    <w:pPr>
      <w:spacing w:after="100" w:line="276" w:lineRule="auto"/>
      <w:ind w:left="660"/>
    </w:pPr>
    <w:rPr>
      <w:rFonts w:asciiTheme="minorHAnsi" w:hAnsiTheme="minorHAnsi"/>
      <w:lang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1D7EF9"/>
    <w:pPr>
      <w:spacing w:after="100" w:line="276" w:lineRule="auto"/>
      <w:ind w:left="880"/>
    </w:pPr>
    <w:rPr>
      <w:rFonts w:asciiTheme="minorHAnsi" w:hAnsiTheme="minorHAnsi"/>
      <w:lang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1D7EF9"/>
    <w:pPr>
      <w:spacing w:after="100" w:line="276" w:lineRule="auto"/>
      <w:ind w:left="1100"/>
    </w:pPr>
    <w:rPr>
      <w:rFonts w:asciiTheme="minorHAnsi" w:hAnsiTheme="minorHAnsi"/>
      <w:lang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1D7EF9"/>
    <w:pPr>
      <w:spacing w:after="100" w:line="276" w:lineRule="auto"/>
      <w:ind w:left="1320"/>
    </w:pPr>
    <w:rPr>
      <w:rFonts w:asciiTheme="minorHAnsi" w:hAnsiTheme="minorHAnsi"/>
      <w:lang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1D7EF9"/>
    <w:pPr>
      <w:spacing w:after="100" w:line="276" w:lineRule="auto"/>
      <w:ind w:left="1540"/>
    </w:pPr>
    <w:rPr>
      <w:rFonts w:asciiTheme="minorHAnsi" w:hAnsiTheme="minorHAnsi"/>
      <w:lang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1D7EF9"/>
    <w:pPr>
      <w:spacing w:after="100" w:line="276" w:lineRule="auto"/>
      <w:ind w:left="1760"/>
    </w:pPr>
    <w:rPr>
      <w:rFonts w:asciiTheme="minorHAnsi" w:hAnsiTheme="minorHAnsi"/>
      <w:lang w:eastAsia="en-GB"/>
    </w:rPr>
  </w:style>
  <w:style w:type="table" w:styleId="ListTable3-Accent6">
    <w:name w:val="List Table 3 Accent 6"/>
    <w:basedOn w:val="TableNormal"/>
    <w:uiPriority w:val="48"/>
    <w:rsid w:val="001D7EF9"/>
    <w:tblPr>
      <w:tblStyleRowBandSize w:val="1"/>
      <w:tblStyleColBandSize w:val="1"/>
      <w:tblBorders>
        <w:top w:val="single" w:sz="4" w:space="0" w:color="00A84F" w:themeColor="accent6"/>
        <w:left w:val="single" w:sz="4" w:space="0" w:color="00A84F" w:themeColor="accent6"/>
        <w:bottom w:val="single" w:sz="4" w:space="0" w:color="00A84F" w:themeColor="accent6"/>
        <w:right w:val="single" w:sz="4" w:space="0" w:color="00A84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84F" w:themeFill="accent6"/>
      </w:tcPr>
    </w:tblStylePr>
    <w:tblStylePr w:type="lastRow">
      <w:rPr>
        <w:b/>
        <w:bCs/>
      </w:rPr>
      <w:tblPr/>
      <w:tcPr>
        <w:tcBorders>
          <w:top w:val="double" w:sz="4" w:space="0" w:color="00A84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84F" w:themeColor="accent6"/>
          <w:right w:val="single" w:sz="4" w:space="0" w:color="00A84F" w:themeColor="accent6"/>
        </w:tcBorders>
      </w:tcPr>
    </w:tblStylePr>
    <w:tblStylePr w:type="band1Horz">
      <w:tblPr/>
      <w:tcPr>
        <w:tcBorders>
          <w:top w:val="single" w:sz="4" w:space="0" w:color="00A84F" w:themeColor="accent6"/>
          <w:bottom w:val="single" w:sz="4" w:space="0" w:color="00A84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84F" w:themeColor="accent6"/>
          <w:left w:val="nil"/>
        </w:tcBorders>
      </w:tcPr>
    </w:tblStylePr>
    <w:tblStylePr w:type="swCell">
      <w:tblPr/>
      <w:tcPr>
        <w:tcBorders>
          <w:top w:val="double" w:sz="4" w:space="0" w:color="00A84F" w:themeColor="accent6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43EBB"/>
    <w:tblPr>
      <w:tblStyleRowBandSize w:val="1"/>
      <w:tblStyleColBandSize w:val="1"/>
      <w:tblBorders>
        <w:top w:val="single" w:sz="4" w:space="0" w:color="00A84F" w:themeColor="accent1"/>
        <w:left w:val="single" w:sz="4" w:space="0" w:color="00A84F" w:themeColor="accent1"/>
        <w:bottom w:val="single" w:sz="4" w:space="0" w:color="00A84F" w:themeColor="accent1"/>
        <w:right w:val="single" w:sz="4" w:space="0" w:color="00A84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84F" w:themeFill="accent1"/>
      </w:tcPr>
    </w:tblStylePr>
    <w:tblStylePr w:type="lastRow">
      <w:rPr>
        <w:b/>
        <w:bCs/>
      </w:rPr>
      <w:tblPr/>
      <w:tcPr>
        <w:tcBorders>
          <w:top w:val="double" w:sz="4" w:space="0" w:color="00A84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84F" w:themeColor="accent1"/>
          <w:right w:val="single" w:sz="4" w:space="0" w:color="00A84F" w:themeColor="accent1"/>
        </w:tcBorders>
      </w:tcPr>
    </w:tblStylePr>
    <w:tblStylePr w:type="band1Horz">
      <w:tblPr/>
      <w:tcPr>
        <w:tcBorders>
          <w:top w:val="single" w:sz="4" w:space="0" w:color="00A84F" w:themeColor="accent1"/>
          <w:bottom w:val="single" w:sz="4" w:space="0" w:color="00A84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84F" w:themeColor="accent1"/>
          <w:left w:val="nil"/>
        </w:tcBorders>
      </w:tcPr>
    </w:tblStylePr>
    <w:tblStylePr w:type="swCell">
      <w:tblPr/>
      <w:tcPr>
        <w:tcBorders>
          <w:top w:val="double" w:sz="4" w:space="0" w:color="00A84F" w:themeColor="accent1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33A36"/>
    <w:tblPr>
      <w:tblStyleRowBandSize w:val="1"/>
      <w:tblStyleColBandSize w:val="1"/>
      <w:tblBorders>
        <w:top w:val="single" w:sz="4" w:space="0" w:color="00BBE3" w:themeColor="accent3"/>
        <w:left w:val="single" w:sz="4" w:space="0" w:color="00BBE3" w:themeColor="accent3"/>
        <w:bottom w:val="single" w:sz="4" w:space="0" w:color="00BBE3" w:themeColor="accent3"/>
        <w:right w:val="single" w:sz="4" w:space="0" w:color="00BBE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BE3" w:themeFill="accent3"/>
      </w:tcPr>
    </w:tblStylePr>
    <w:tblStylePr w:type="lastRow">
      <w:rPr>
        <w:b/>
        <w:bCs/>
      </w:rPr>
      <w:tblPr/>
      <w:tcPr>
        <w:tcBorders>
          <w:top w:val="double" w:sz="4" w:space="0" w:color="00BBE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BE3" w:themeColor="accent3"/>
          <w:right w:val="single" w:sz="4" w:space="0" w:color="00BBE3" w:themeColor="accent3"/>
        </w:tcBorders>
      </w:tcPr>
    </w:tblStylePr>
    <w:tblStylePr w:type="band1Horz">
      <w:tblPr/>
      <w:tcPr>
        <w:tcBorders>
          <w:top w:val="single" w:sz="4" w:space="0" w:color="00BBE3" w:themeColor="accent3"/>
          <w:bottom w:val="single" w:sz="4" w:space="0" w:color="00BBE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BE3" w:themeColor="accent3"/>
          <w:left w:val="nil"/>
        </w:tcBorders>
      </w:tcPr>
    </w:tblStylePr>
    <w:tblStylePr w:type="swCell">
      <w:tblPr/>
      <w:tcPr>
        <w:tcBorders>
          <w:top w:val="double" w:sz="4" w:space="0" w:color="00BBE3" w:themeColor="accent3"/>
          <w:right w:val="nil"/>
        </w:tcBorders>
      </w:tcPr>
    </w:tblStylePr>
  </w:style>
  <w:style w:type="character" w:styleId="FollowedHyperlink">
    <w:name w:val="FollowedHyperlink"/>
    <w:basedOn w:val="DefaultParagraphFont"/>
    <w:semiHidden/>
    <w:unhideWhenUsed/>
    <w:rsid w:val="00DD64AA"/>
    <w:rPr>
      <w:color w:val="0054A3" w:themeColor="followedHyperlink"/>
      <w:u w:val="single"/>
    </w:rPr>
  </w:style>
  <w:style w:type="paragraph" w:customStyle="1" w:styleId="dbgNormal">
    <w:name w:val="dbg Normal"/>
    <w:basedOn w:val="Normal"/>
    <w:link w:val="dbgNormalChar"/>
    <w:qFormat/>
    <w:rsid w:val="00A35963"/>
    <w:pPr>
      <w:spacing w:after="200" w:line="276" w:lineRule="auto"/>
      <w:jc w:val="both"/>
    </w:pPr>
    <w:rPr>
      <w:rFonts w:asciiTheme="minorHAnsi" w:hAnsiTheme="minorHAnsi"/>
      <w:lang w:eastAsia="en-GB"/>
    </w:rPr>
  </w:style>
  <w:style w:type="character" w:customStyle="1" w:styleId="dbgNormalChar">
    <w:name w:val="dbg Normal Char"/>
    <w:basedOn w:val="DefaultParagraphFont"/>
    <w:link w:val="dbgNormal"/>
    <w:rsid w:val="00A35963"/>
    <w:rPr>
      <w:rFonts w:asciiTheme="minorHAnsi" w:hAnsiTheme="minorHAnsi"/>
      <w:lang w:eastAsia="en-GB"/>
    </w:rPr>
  </w:style>
  <w:style w:type="paragraph" w:styleId="Revision">
    <w:name w:val="Revision"/>
    <w:hidden/>
    <w:semiHidden/>
    <w:rsid w:val="00E704D7"/>
  </w:style>
  <w:style w:type="table" w:styleId="LightList-Accent5">
    <w:name w:val="Light List Accent 5"/>
    <w:basedOn w:val="TableNormal"/>
    <w:locked/>
    <w:rsid w:val="00FF2815"/>
    <w:tblPr>
      <w:tblStyleRowBandSize w:val="1"/>
      <w:tblStyleColBandSize w:val="1"/>
      <w:tblBorders>
        <w:top w:val="single" w:sz="8" w:space="0" w:color="0054A3" w:themeColor="accent5"/>
        <w:left w:val="single" w:sz="8" w:space="0" w:color="0054A3" w:themeColor="accent5"/>
        <w:bottom w:val="single" w:sz="8" w:space="0" w:color="0054A3" w:themeColor="accent5"/>
        <w:right w:val="single" w:sz="8" w:space="0" w:color="0054A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4A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4A3" w:themeColor="accent5"/>
          <w:left w:val="single" w:sz="8" w:space="0" w:color="0054A3" w:themeColor="accent5"/>
          <w:bottom w:val="single" w:sz="8" w:space="0" w:color="0054A3" w:themeColor="accent5"/>
          <w:right w:val="single" w:sz="8" w:space="0" w:color="0054A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4A3" w:themeColor="accent5"/>
          <w:left w:val="single" w:sz="8" w:space="0" w:color="0054A3" w:themeColor="accent5"/>
          <w:bottom w:val="single" w:sz="8" w:space="0" w:color="0054A3" w:themeColor="accent5"/>
          <w:right w:val="single" w:sz="8" w:space="0" w:color="0054A3" w:themeColor="accent5"/>
        </w:tcBorders>
      </w:tcPr>
    </w:tblStylePr>
    <w:tblStylePr w:type="band1Horz">
      <w:tblPr/>
      <w:tcPr>
        <w:tcBorders>
          <w:top w:val="single" w:sz="8" w:space="0" w:color="0054A3" w:themeColor="accent5"/>
          <w:left w:val="single" w:sz="8" w:space="0" w:color="0054A3" w:themeColor="accent5"/>
          <w:bottom w:val="single" w:sz="8" w:space="0" w:color="0054A3" w:themeColor="accent5"/>
          <w:right w:val="single" w:sz="8" w:space="0" w:color="0054A3" w:themeColor="accent5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4C0FA4"/>
    <w:rPr>
      <w:color w:val="808080"/>
      <w:shd w:val="clear" w:color="auto" w:fill="E6E6E6"/>
    </w:rPr>
  </w:style>
  <w:style w:type="paragraph" w:styleId="PlainText">
    <w:name w:val="Plain Text"/>
    <w:basedOn w:val="Normal"/>
    <w:link w:val="PlainTextChar"/>
    <w:uiPriority w:val="99"/>
    <w:unhideWhenUsed/>
    <w:rsid w:val="006662FC"/>
    <w:rPr>
      <w:rFonts w:eastAsiaTheme="minorHAnsi"/>
      <w:sz w:val="20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662FC"/>
    <w:rPr>
      <w:rFonts w:eastAsiaTheme="minorHAnsi"/>
      <w:sz w:val="20"/>
      <w:szCs w:val="21"/>
    </w:rPr>
  </w:style>
  <w:style w:type="paragraph" w:styleId="ListBullet">
    <w:name w:val="List Bullet"/>
    <w:basedOn w:val="Normal"/>
    <w:unhideWhenUsed/>
    <w:rsid w:val="005C0647"/>
    <w:pPr>
      <w:numPr>
        <w:numId w:val="8"/>
      </w:numPr>
      <w:contextualSpacing/>
    </w:pPr>
  </w:style>
  <w:style w:type="paragraph" w:styleId="NormalIndent">
    <w:name w:val="Normal Indent"/>
    <w:basedOn w:val="Normal"/>
    <w:semiHidden/>
    <w:rsid w:val="00723181"/>
    <w:pPr>
      <w:ind w:left="709"/>
      <w:jc w:val="both"/>
    </w:pPr>
    <w:rPr>
      <w:rFonts w:asciiTheme="minorHAnsi" w:eastAsia="Times New Roman" w:hAnsiTheme="minorHAnsi"/>
      <w:szCs w:val="20"/>
      <w:lang w:val="en-US"/>
    </w:rPr>
  </w:style>
  <w:style w:type="table" w:styleId="GridTable4-Accent5">
    <w:name w:val="Grid Table 4 Accent 5"/>
    <w:basedOn w:val="TableNormal"/>
    <w:uiPriority w:val="49"/>
    <w:rsid w:val="00796708"/>
    <w:tblPr>
      <w:tblStyleRowBandSize w:val="1"/>
      <w:tblStyleColBandSize w:val="1"/>
      <w:tblBorders>
        <w:top w:val="single" w:sz="4" w:space="0" w:color="2E99FF" w:themeColor="accent5" w:themeTint="99"/>
        <w:left w:val="single" w:sz="4" w:space="0" w:color="2E99FF" w:themeColor="accent5" w:themeTint="99"/>
        <w:bottom w:val="single" w:sz="4" w:space="0" w:color="2E99FF" w:themeColor="accent5" w:themeTint="99"/>
        <w:right w:val="single" w:sz="4" w:space="0" w:color="2E99FF" w:themeColor="accent5" w:themeTint="99"/>
        <w:insideH w:val="single" w:sz="4" w:space="0" w:color="2E99FF" w:themeColor="accent5" w:themeTint="99"/>
        <w:insideV w:val="single" w:sz="4" w:space="0" w:color="2E99F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4A3" w:themeColor="accent5"/>
          <w:left w:val="single" w:sz="4" w:space="0" w:color="0054A3" w:themeColor="accent5"/>
          <w:bottom w:val="single" w:sz="4" w:space="0" w:color="0054A3" w:themeColor="accent5"/>
          <w:right w:val="single" w:sz="4" w:space="0" w:color="0054A3" w:themeColor="accent5"/>
          <w:insideH w:val="nil"/>
          <w:insideV w:val="nil"/>
        </w:tcBorders>
        <w:shd w:val="clear" w:color="auto" w:fill="0054A3" w:themeFill="accent5"/>
      </w:tcPr>
    </w:tblStylePr>
    <w:tblStylePr w:type="lastRow">
      <w:rPr>
        <w:b/>
        <w:bCs/>
      </w:rPr>
      <w:tblPr/>
      <w:tcPr>
        <w:tcBorders>
          <w:top w:val="double" w:sz="4" w:space="0" w:color="0054A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DDFF" w:themeFill="accent5" w:themeFillTint="33"/>
      </w:tcPr>
    </w:tblStylePr>
    <w:tblStylePr w:type="band1Horz">
      <w:tblPr/>
      <w:tcPr>
        <w:shd w:val="clear" w:color="auto" w:fill="B9DDFF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79670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9DDF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4A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4A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4A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4A3" w:themeFill="accent5"/>
      </w:tcPr>
    </w:tblStylePr>
    <w:tblStylePr w:type="band1Vert">
      <w:tblPr/>
      <w:tcPr>
        <w:shd w:val="clear" w:color="auto" w:fill="74BBFF" w:themeFill="accent5" w:themeFillTint="66"/>
      </w:tcPr>
    </w:tblStylePr>
    <w:tblStylePr w:type="band1Horz">
      <w:tblPr/>
      <w:tcPr>
        <w:shd w:val="clear" w:color="auto" w:fill="74BBFF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400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69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114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91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34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382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023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155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82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18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371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9902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26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79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564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5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781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3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6771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8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9565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0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84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896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25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365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363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265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92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7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762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9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074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4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9279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8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4031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7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641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9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004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5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95462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1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601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2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52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57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8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376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5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44623">
          <w:marLeft w:val="9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0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7353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94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508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32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972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73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29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7150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6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9951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5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2448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0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403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7231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1852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892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46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717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53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74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974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3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97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1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7640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5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264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56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731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657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43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15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789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107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1678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1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909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2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4538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5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216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1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comments" Target="comment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teams.microsoft.com/_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microsoft.com/office/2011/relationships/people" Target="peop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FD9080317834C069420BD388D6574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A49A53-CC57-4134-8D67-B710A7487003}"/>
      </w:docPartPr>
      <w:docPartBody>
        <w:p w:rsidR="00AD0CBA" w:rsidRDefault="005561F9" w:rsidP="005561F9">
          <w:pPr>
            <w:pStyle w:val="AFD9080317834C069420BD388D65746B2"/>
          </w:pPr>
          <w:r w:rsidRPr="00AD343C">
            <w:rPr>
              <w:rStyle w:val="PlaceholderText"/>
              <w:color w:val="FFFFFF" w:themeColor="background1"/>
              <w:sz w:val="36"/>
              <w:szCs w:val="36"/>
            </w:rPr>
            <w:t xml:space="preserve">Choose </w:t>
          </w:r>
          <w:r>
            <w:rPr>
              <w:rStyle w:val="PlaceholderText"/>
              <w:color w:val="FFFFFF" w:themeColor="background1"/>
              <w:sz w:val="36"/>
              <w:szCs w:val="36"/>
            </w:rPr>
            <w:t>a classification</w:t>
          </w:r>
        </w:p>
      </w:docPartBody>
    </w:docPart>
    <w:docPart>
      <w:docPartPr>
        <w:name w:val="219288181A0B454DACB2E3D7CEDC8E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3AB682-B564-483F-9ECB-62F6C2EF6F6D}"/>
      </w:docPartPr>
      <w:docPartBody>
        <w:p w:rsidR="00AC70D9" w:rsidRDefault="00AC70D9" w:rsidP="00AC70D9">
          <w:pPr>
            <w:pStyle w:val="219288181A0B454DACB2E3D7CEDC8E57"/>
          </w:pPr>
          <w:r w:rsidRPr="00AD343C">
            <w:rPr>
              <w:rStyle w:val="PlaceholderText"/>
              <w:color w:val="FFFFFF" w:themeColor="background1"/>
              <w:sz w:val="36"/>
              <w:szCs w:val="36"/>
            </w:rPr>
            <w:t xml:space="preserve">Choose </w:t>
          </w:r>
          <w:r>
            <w:rPr>
              <w:rStyle w:val="PlaceholderText"/>
              <w:color w:val="FFFFFF" w:themeColor="background1"/>
              <w:sz w:val="36"/>
              <w:szCs w:val="36"/>
            </w:rPr>
            <w:t>a classification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altName w:val="Sylfaen"/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Lucida Grande">
    <w:altName w:val="Segoe UI"/>
    <w:charset w:val="00"/>
    <w:family w:val="swiss"/>
    <w:pitch w:val="variable"/>
    <w:sig w:usb0="00000003" w:usb1="00000000" w:usb2="00000000" w:usb3="00000000" w:csb0="00000001" w:csb1="00000000"/>
  </w:font>
  <w:font w:name="NJFont Medium">
    <w:altName w:val="Malgun Gothic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,">
    <w:altName w:val="Arial"/>
    <w:panose1 w:val="00000000000000000000"/>
    <w:charset w:val="00"/>
    <w:family w:val="roman"/>
    <w:notTrueType/>
    <w:pitch w:val="default"/>
  </w:font>
  <w:font w:name="Verdana,">
    <w:altName w:val="Verdan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,Times New Roman">
    <w:altName w:val="Arial"/>
    <w:panose1 w:val="00000000000000000000"/>
    <w:charset w:val="00"/>
    <w:family w:val="roman"/>
    <w:notTrueType/>
    <w:pitch w:val="default"/>
  </w:font>
  <w:font w:name="Calibri,Times New Roman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61F9"/>
    <w:rsid w:val="00014BD2"/>
    <w:rsid w:val="0002699C"/>
    <w:rsid w:val="0003059C"/>
    <w:rsid w:val="000417CB"/>
    <w:rsid w:val="0005237E"/>
    <w:rsid w:val="0005269A"/>
    <w:rsid w:val="00064048"/>
    <w:rsid w:val="00085E10"/>
    <w:rsid w:val="000B7A93"/>
    <w:rsid w:val="000C3ECF"/>
    <w:rsid w:val="0010363A"/>
    <w:rsid w:val="0011622E"/>
    <w:rsid w:val="001257DB"/>
    <w:rsid w:val="0013292B"/>
    <w:rsid w:val="001869CF"/>
    <w:rsid w:val="001A20A2"/>
    <w:rsid w:val="001C7CCA"/>
    <w:rsid w:val="001F3A92"/>
    <w:rsid w:val="00213FF0"/>
    <w:rsid w:val="0027591A"/>
    <w:rsid w:val="00285BE8"/>
    <w:rsid w:val="002A21F1"/>
    <w:rsid w:val="002A5A0C"/>
    <w:rsid w:val="002D0519"/>
    <w:rsid w:val="002D341C"/>
    <w:rsid w:val="002F0A9C"/>
    <w:rsid w:val="002F17FE"/>
    <w:rsid w:val="002F38EB"/>
    <w:rsid w:val="003423F5"/>
    <w:rsid w:val="00342DC9"/>
    <w:rsid w:val="00345540"/>
    <w:rsid w:val="003475DD"/>
    <w:rsid w:val="00363D13"/>
    <w:rsid w:val="003C37EE"/>
    <w:rsid w:val="00416728"/>
    <w:rsid w:val="00452052"/>
    <w:rsid w:val="00467F0E"/>
    <w:rsid w:val="00473EF8"/>
    <w:rsid w:val="004944AE"/>
    <w:rsid w:val="004E7E5F"/>
    <w:rsid w:val="0050260D"/>
    <w:rsid w:val="00503771"/>
    <w:rsid w:val="005561F9"/>
    <w:rsid w:val="0057508A"/>
    <w:rsid w:val="005E29AE"/>
    <w:rsid w:val="005F7C24"/>
    <w:rsid w:val="00624796"/>
    <w:rsid w:val="00653DA7"/>
    <w:rsid w:val="006952CA"/>
    <w:rsid w:val="006F1CA7"/>
    <w:rsid w:val="006F37D5"/>
    <w:rsid w:val="00701A46"/>
    <w:rsid w:val="007A41A0"/>
    <w:rsid w:val="007A49B8"/>
    <w:rsid w:val="007B4DB9"/>
    <w:rsid w:val="007D0443"/>
    <w:rsid w:val="007D5E94"/>
    <w:rsid w:val="008045CD"/>
    <w:rsid w:val="008049B2"/>
    <w:rsid w:val="00837E36"/>
    <w:rsid w:val="0086223A"/>
    <w:rsid w:val="00880753"/>
    <w:rsid w:val="008A0EBD"/>
    <w:rsid w:val="009116A7"/>
    <w:rsid w:val="0092187A"/>
    <w:rsid w:val="00923843"/>
    <w:rsid w:val="00934E3F"/>
    <w:rsid w:val="00936588"/>
    <w:rsid w:val="00941EF1"/>
    <w:rsid w:val="00963C79"/>
    <w:rsid w:val="00985CE2"/>
    <w:rsid w:val="009A4875"/>
    <w:rsid w:val="009A498D"/>
    <w:rsid w:val="009C2EE5"/>
    <w:rsid w:val="009F2A9D"/>
    <w:rsid w:val="00A07757"/>
    <w:rsid w:val="00A411F7"/>
    <w:rsid w:val="00A41887"/>
    <w:rsid w:val="00A903D8"/>
    <w:rsid w:val="00AC1055"/>
    <w:rsid w:val="00AC70D9"/>
    <w:rsid w:val="00AD0CBA"/>
    <w:rsid w:val="00AE6E53"/>
    <w:rsid w:val="00B16D67"/>
    <w:rsid w:val="00B241C9"/>
    <w:rsid w:val="00B32551"/>
    <w:rsid w:val="00B4071E"/>
    <w:rsid w:val="00B44A83"/>
    <w:rsid w:val="00B76EBA"/>
    <w:rsid w:val="00BC44B7"/>
    <w:rsid w:val="00BC4BE8"/>
    <w:rsid w:val="00BC5CAC"/>
    <w:rsid w:val="00BF3B60"/>
    <w:rsid w:val="00C33FC3"/>
    <w:rsid w:val="00C91C9A"/>
    <w:rsid w:val="00C94EA8"/>
    <w:rsid w:val="00CB537E"/>
    <w:rsid w:val="00D0359A"/>
    <w:rsid w:val="00D34642"/>
    <w:rsid w:val="00D467E8"/>
    <w:rsid w:val="00D7315A"/>
    <w:rsid w:val="00D77EC2"/>
    <w:rsid w:val="00DA6CE8"/>
    <w:rsid w:val="00DD33D1"/>
    <w:rsid w:val="00DD4ED0"/>
    <w:rsid w:val="00DF3A2C"/>
    <w:rsid w:val="00E00D95"/>
    <w:rsid w:val="00E03732"/>
    <w:rsid w:val="00E27D40"/>
    <w:rsid w:val="00E979DE"/>
    <w:rsid w:val="00F2748B"/>
    <w:rsid w:val="00F30B50"/>
    <w:rsid w:val="00F56470"/>
    <w:rsid w:val="00F652D7"/>
    <w:rsid w:val="00F82C4C"/>
    <w:rsid w:val="00FE6F06"/>
    <w:rsid w:val="00FF0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AC70D9"/>
    <w:rPr>
      <w:color w:val="808080"/>
    </w:rPr>
  </w:style>
  <w:style w:type="paragraph" w:customStyle="1" w:styleId="7743F115559F4D9EAF78FA6EDC9BD578">
    <w:name w:val="7743F115559F4D9EAF78FA6EDC9BD578"/>
    <w:rsid w:val="005561F9"/>
  </w:style>
  <w:style w:type="paragraph" w:customStyle="1" w:styleId="B4382EF53C1F471C9C0861C11464FACC">
    <w:name w:val="B4382EF53C1F471C9C0861C11464FACC"/>
    <w:rsid w:val="005561F9"/>
  </w:style>
  <w:style w:type="paragraph" w:customStyle="1" w:styleId="7DBAE2E83A1F46B7AD0896D717C2D1C1">
    <w:name w:val="7DBAE2E83A1F46B7AD0896D717C2D1C1"/>
    <w:rsid w:val="005561F9"/>
  </w:style>
  <w:style w:type="paragraph" w:customStyle="1" w:styleId="C691A40073C94224B3D34E081BA89A20">
    <w:name w:val="C691A40073C94224B3D34E081BA89A20"/>
    <w:rsid w:val="005561F9"/>
  </w:style>
  <w:style w:type="paragraph" w:customStyle="1" w:styleId="AFD9080317834C069420BD388D65746B">
    <w:name w:val="AFD9080317834C069420BD388D65746B"/>
    <w:rsid w:val="005561F9"/>
    <w:pPr>
      <w:spacing w:after="0" w:line="240" w:lineRule="auto"/>
    </w:pPr>
    <w:rPr>
      <w:rFonts w:ascii="Verdana" w:hAnsi="Verdana"/>
      <w:lang w:eastAsia="en-US"/>
    </w:rPr>
  </w:style>
  <w:style w:type="paragraph" w:customStyle="1" w:styleId="7DA45AA0BD014351B465BB72B947DDCC">
    <w:name w:val="7DA45AA0BD014351B465BB72B947DDCC"/>
    <w:rsid w:val="005561F9"/>
    <w:pPr>
      <w:spacing w:after="100" w:line="240" w:lineRule="auto"/>
    </w:pPr>
    <w:rPr>
      <w:rFonts w:ascii="Verdana" w:hAnsi="Verdana"/>
      <w:lang w:eastAsia="en-US"/>
    </w:rPr>
  </w:style>
  <w:style w:type="paragraph" w:customStyle="1" w:styleId="C691A40073C94224B3D34E081BA89A201">
    <w:name w:val="C691A40073C94224B3D34E081BA89A201"/>
    <w:rsid w:val="005561F9"/>
    <w:pPr>
      <w:tabs>
        <w:tab w:val="center" w:pos="4320"/>
        <w:tab w:val="right" w:pos="8640"/>
      </w:tabs>
      <w:spacing w:after="0" w:line="240" w:lineRule="auto"/>
    </w:pPr>
    <w:rPr>
      <w:rFonts w:ascii="Verdana" w:hAnsi="Verdana"/>
      <w:lang w:eastAsia="en-US"/>
    </w:rPr>
  </w:style>
  <w:style w:type="paragraph" w:customStyle="1" w:styleId="AFD9080317834C069420BD388D65746B1">
    <w:name w:val="AFD9080317834C069420BD388D65746B1"/>
    <w:rsid w:val="005561F9"/>
    <w:pPr>
      <w:spacing w:after="0" w:line="240" w:lineRule="auto"/>
    </w:pPr>
    <w:rPr>
      <w:rFonts w:ascii="Verdana" w:hAnsi="Verdana"/>
      <w:lang w:eastAsia="en-US"/>
    </w:rPr>
  </w:style>
  <w:style w:type="paragraph" w:customStyle="1" w:styleId="7DA45AA0BD014351B465BB72B947DDCC1">
    <w:name w:val="7DA45AA0BD014351B465BB72B947DDCC1"/>
    <w:rsid w:val="005561F9"/>
    <w:pPr>
      <w:spacing w:after="100" w:line="240" w:lineRule="auto"/>
    </w:pPr>
    <w:rPr>
      <w:rFonts w:ascii="Verdana" w:hAnsi="Verdana"/>
      <w:lang w:eastAsia="en-US"/>
    </w:rPr>
  </w:style>
  <w:style w:type="paragraph" w:customStyle="1" w:styleId="C691A40073C94224B3D34E081BA89A202">
    <w:name w:val="C691A40073C94224B3D34E081BA89A202"/>
    <w:rsid w:val="005561F9"/>
    <w:pPr>
      <w:tabs>
        <w:tab w:val="center" w:pos="4320"/>
        <w:tab w:val="right" w:pos="8640"/>
      </w:tabs>
      <w:spacing w:after="0" w:line="240" w:lineRule="auto"/>
    </w:pPr>
    <w:rPr>
      <w:rFonts w:ascii="Verdana" w:hAnsi="Verdana"/>
      <w:lang w:eastAsia="en-US"/>
    </w:rPr>
  </w:style>
  <w:style w:type="paragraph" w:customStyle="1" w:styleId="AFD9080317834C069420BD388D65746B2">
    <w:name w:val="AFD9080317834C069420BD388D65746B2"/>
    <w:rsid w:val="005561F9"/>
    <w:pPr>
      <w:spacing w:after="0" w:line="240" w:lineRule="auto"/>
    </w:pPr>
    <w:rPr>
      <w:rFonts w:ascii="Verdana" w:hAnsi="Verdana"/>
      <w:lang w:eastAsia="en-US"/>
    </w:rPr>
  </w:style>
  <w:style w:type="paragraph" w:customStyle="1" w:styleId="7DA45AA0BD014351B465BB72B947DDCC2">
    <w:name w:val="7DA45AA0BD014351B465BB72B947DDCC2"/>
    <w:rsid w:val="005561F9"/>
    <w:pPr>
      <w:spacing w:after="100" w:line="240" w:lineRule="auto"/>
    </w:pPr>
    <w:rPr>
      <w:rFonts w:ascii="Verdana" w:hAnsi="Verdana"/>
      <w:lang w:eastAsia="en-US"/>
    </w:rPr>
  </w:style>
  <w:style w:type="paragraph" w:customStyle="1" w:styleId="C691A40073C94224B3D34E081BA89A203">
    <w:name w:val="C691A40073C94224B3D34E081BA89A203"/>
    <w:rsid w:val="005561F9"/>
    <w:pPr>
      <w:tabs>
        <w:tab w:val="center" w:pos="4320"/>
        <w:tab w:val="right" w:pos="8640"/>
      </w:tabs>
      <w:spacing w:after="0" w:line="240" w:lineRule="auto"/>
    </w:pPr>
    <w:rPr>
      <w:rFonts w:ascii="Verdana" w:hAnsi="Verdana"/>
      <w:lang w:eastAsia="en-US"/>
    </w:rPr>
  </w:style>
  <w:style w:type="paragraph" w:customStyle="1" w:styleId="B7011554A57743D4BFBC953A2AA04F0A">
    <w:name w:val="B7011554A57743D4BFBC953A2AA04F0A"/>
    <w:rsid w:val="00BC44B7"/>
    <w:pPr>
      <w:spacing w:after="160" w:line="259" w:lineRule="auto"/>
    </w:pPr>
  </w:style>
  <w:style w:type="paragraph" w:customStyle="1" w:styleId="8F7CEF9930C44A348BBDC12BC4BDE35A">
    <w:name w:val="8F7CEF9930C44A348BBDC12BC4BDE35A"/>
    <w:rsid w:val="00BC44B7"/>
    <w:pPr>
      <w:spacing w:after="160" w:line="259" w:lineRule="auto"/>
    </w:pPr>
  </w:style>
  <w:style w:type="paragraph" w:customStyle="1" w:styleId="A3C1F41A261E4FA1AD5F7AEDD1B86696">
    <w:name w:val="A3C1F41A261E4FA1AD5F7AEDD1B86696"/>
    <w:rsid w:val="00BC44B7"/>
    <w:pPr>
      <w:spacing w:after="160" w:line="259" w:lineRule="auto"/>
    </w:pPr>
  </w:style>
  <w:style w:type="paragraph" w:customStyle="1" w:styleId="E79B50AC003446AE8114BE3F8BAC8941">
    <w:name w:val="E79B50AC003446AE8114BE3F8BAC8941"/>
    <w:rsid w:val="00BC44B7"/>
    <w:pPr>
      <w:spacing w:after="160" w:line="259" w:lineRule="auto"/>
    </w:pPr>
  </w:style>
  <w:style w:type="paragraph" w:customStyle="1" w:styleId="E4038779F6734E6C84B237B603071547">
    <w:name w:val="E4038779F6734E6C84B237B603071547"/>
    <w:rsid w:val="00BC44B7"/>
    <w:pPr>
      <w:spacing w:after="160" w:line="259" w:lineRule="auto"/>
    </w:pPr>
  </w:style>
  <w:style w:type="paragraph" w:customStyle="1" w:styleId="2A82AD23259D49F397CC5057910738EB">
    <w:name w:val="2A82AD23259D49F397CC5057910738EB"/>
    <w:rsid w:val="00BC44B7"/>
    <w:pPr>
      <w:spacing w:after="160" w:line="259" w:lineRule="auto"/>
    </w:pPr>
  </w:style>
  <w:style w:type="paragraph" w:customStyle="1" w:styleId="322DB0448095402C87406E60EB375CA3">
    <w:name w:val="322DB0448095402C87406E60EB375CA3"/>
    <w:rsid w:val="00BC44B7"/>
    <w:pPr>
      <w:spacing w:after="160" w:line="259" w:lineRule="auto"/>
    </w:pPr>
  </w:style>
  <w:style w:type="paragraph" w:customStyle="1" w:styleId="DE4ECDE4E22F4C639B6D19B7F77037D0">
    <w:name w:val="DE4ECDE4E22F4C639B6D19B7F77037D0"/>
    <w:rsid w:val="00BC44B7"/>
    <w:pPr>
      <w:spacing w:after="160" w:line="259" w:lineRule="auto"/>
    </w:pPr>
  </w:style>
  <w:style w:type="paragraph" w:customStyle="1" w:styleId="E62A922E1EEE42EAAED2EE15AF138E1E">
    <w:name w:val="E62A922E1EEE42EAAED2EE15AF138E1E"/>
    <w:rsid w:val="00BC44B7"/>
    <w:pPr>
      <w:spacing w:after="160" w:line="259" w:lineRule="auto"/>
    </w:pPr>
  </w:style>
  <w:style w:type="paragraph" w:customStyle="1" w:styleId="3DB6B83855334BADB5763F0148AFF05A">
    <w:name w:val="3DB6B83855334BADB5763F0148AFF05A"/>
    <w:rsid w:val="00BC44B7"/>
    <w:pPr>
      <w:spacing w:after="160" w:line="259" w:lineRule="auto"/>
    </w:pPr>
  </w:style>
  <w:style w:type="paragraph" w:customStyle="1" w:styleId="208722ED85044FA08F8FA629F22154CE">
    <w:name w:val="208722ED85044FA08F8FA629F22154CE"/>
    <w:rsid w:val="00BC44B7"/>
    <w:pPr>
      <w:spacing w:after="160" w:line="259" w:lineRule="auto"/>
    </w:pPr>
  </w:style>
  <w:style w:type="paragraph" w:customStyle="1" w:styleId="3581C62E6F574FF5AA15FB49C04EDBF9">
    <w:name w:val="3581C62E6F574FF5AA15FB49C04EDBF9"/>
    <w:rsid w:val="00BC44B7"/>
    <w:pPr>
      <w:spacing w:after="160" w:line="259" w:lineRule="auto"/>
    </w:pPr>
  </w:style>
  <w:style w:type="paragraph" w:customStyle="1" w:styleId="B042758C16C6433E994DA949298766EA">
    <w:name w:val="B042758C16C6433E994DA949298766EA"/>
    <w:rsid w:val="00BC44B7"/>
    <w:pPr>
      <w:spacing w:after="160" w:line="259" w:lineRule="auto"/>
    </w:pPr>
  </w:style>
  <w:style w:type="paragraph" w:customStyle="1" w:styleId="325371E5C05C46EEA2DD3A532872B333">
    <w:name w:val="325371E5C05C46EEA2DD3A532872B333"/>
    <w:rsid w:val="00BC44B7"/>
    <w:pPr>
      <w:spacing w:after="160" w:line="259" w:lineRule="auto"/>
    </w:pPr>
  </w:style>
  <w:style w:type="paragraph" w:customStyle="1" w:styleId="DC1AC500D1E64894A34A700B61B8919E">
    <w:name w:val="DC1AC500D1E64894A34A700B61B8919E"/>
    <w:rsid w:val="00BC44B7"/>
    <w:pPr>
      <w:spacing w:after="160" w:line="259" w:lineRule="auto"/>
    </w:pPr>
  </w:style>
  <w:style w:type="paragraph" w:customStyle="1" w:styleId="860006345A1342FB8203BB907472A873">
    <w:name w:val="860006345A1342FB8203BB907472A873"/>
    <w:rsid w:val="00BC44B7"/>
    <w:pPr>
      <w:spacing w:after="160" w:line="259" w:lineRule="auto"/>
    </w:pPr>
  </w:style>
  <w:style w:type="paragraph" w:customStyle="1" w:styleId="99331F67AA594CD8BE109BC30AB35875">
    <w:name w:val="99331F67AA594CD8BE109BC30AB35875"/>
    <w:rsid w:val="00BC44B7"/>
    <w:pPr>
      <w:spacing w:after="160" w:line="259" w:lineRule="auto"/>
    </w:pPr>
  </w:style>
  <w:style w:type="paragraph" w:customStyle="1" w:styleId="8929C367B5DD45D592D0F6362724867C">
    <w:name w:val="8929C367B5DD45D592D0F6362724867C"/>
    <w:rsid w:val="00BC44B7"/>
    <w:pPr>
      <w:spacing w:after="160" w:line="259" w:lineRule="auto"/>
    </w:pPr>
  </w:style>
  <w:style w:type="paragraph" w:customStyle="1" w:styleId="AAE7FFFC3C704AC996A309AC6C59B1A4">
    <w:name w:val="AAE7FFFC3C704AC996A309AC6C59B1A4"/>
    <w:rsid w:val="00BC44B7"/>
    <w:pPr>
      <w:spacing w:after="160" w:line="259" w:lineRule="auto"/>
    </w:pPr>
  </w:style>
  <w:style w:type="paragraph" w:customStyle="1" w:styleId="A5643E0C5AE14FE59C241AB3503AFD1C">
    <w:name w:val="A5643E0C5AE14FE59C241AB3503AFD1C"/>
    <w:rsid w:val="00BC44B7"/>
    <w:pPr>
      <w:spacing w:after="160" w:line="259" w:lineRule="auto"/>
    </w:pPr>
  </w:style>
  <w:style w:type="paragraph" w:customStyle="1" w:styleId="DD3D6F7C81244FBEB05126D6C0DFECAD">
    <w:name w:val="DD3D6F7C81244FBEB05126D6C0DFECAD"/>
    <w:rsid w:val="00BC44B7"/>
    <w:pPr>
      <w:spacing w:after="160" w:line="259" w:lineRule="auto"/>
    </w:pPr>
  </w:style>
  <w:style w:type="paragraph" w:customStyle="1" w:styleId="B2EADCFBD10D4950B7D719FB0B15C794">
    <w:name w:val="B2EADCFBD10D4950B7D719FB0B15C794"/>
    <w:rsid w:val="00BC44B7"/>
    <w:pPr>
      <w:spacing w:after="160" w:line="259" w:lineRule="auto"/>
    </w:pPr>
  </w:style>
  <w:style w:type="paragraph" w:customStyle="1" w:styleId="F0595A314ADE46929D417CB1EE0DEFB5">
    <w:name w:val="F0595A314ADE46929D417CB1EE0DEFB5"/>
    <w:rsid w:val="00BC44B7"/>
    <w:pPr>
      <w:spacing w:after="160" w:line="259" w:lineRule="auto"/>
    </w:pPr>
  </w:style>
  <w:style w:type="paragraph" w:customStyle="1" w:styleId="048FEBB96C6849EF8901BB114E6D594B">
    <w:name w:val="048FEBB96C6849EF8901BB114E6D594B"/>
    <w:rsid w:val="00BC44B7"/>
    <w:pPr>
      <w:spacing w:after="160" w:line="259" w:lineRule="auto"/>
    </w:pPr>
  </w:style>
  <w:style w:type="paragraph" w:customStyle="1" w:styleId="CA8D5C85A74F4BD386141DB150EABC58">
    <w:name w:val="CA8D5C85A74F4BD386141DB150EABC58"/>
    <w:rsid w:val="00BC44B7"/>
    <w:pPr>
      <w:spacing w:after="160" w:line="259" w:lineRule="auto"/>
    </w:pPr>
  </w:style>
  <w:style w:type="paragraph" w:customStyle="1" w:styleId="5E7677FC4BB44C92AF768640BF832764">
    <w:name w:val="5E7677FC4BB44C92AF768640BF832764"/>
    <w:rsid w:val="00BC44B7"/>
    <w:pPr>
      <w:spacing w:after="160" w:line="259" w:lineRule="auto"/>
    </w:pPr>
  </w:style>
  <w:style w:type="paragraph" w:customStyle="1" w:styleId="3B0B5B51193E4F1B97455F0EE396D278">
    <w:name w:val="3B0B5B51193E4F1B97455F0EE396D278"/>
    <w:rsid w:val="00BC44B7"/>
    <w:pPr>
      <w:spacing w:after="160" w:line="259" w:lineRule="auto"/>
    </w:pPr>
  </w:style>
  <w:style w:type="paragraph" w:customStyle="1" w:styleId="6DA6EDCDE9614DE489C80176F32FAD56">
    <w:name w:val="6DA6EDCDE9614DE489C80176F32FAD56"/>
    <w:rsid w:val="00BC44B7"/>
    <w:pPr>
      <w:spacing w:after="160" w:line="259" w:lineRule="auto"/>
    </w:pPr>
  </w:style>
  <w:style w:type="paragraph" w:customStyle="1" w:styleId="79D4338ADD774F888F65217A46CAE43A">
    <w:name w:val="79D4338ADD774F888F65217A46CAE43A"/>
    <w:rsid w:val="00BC44B7"/>
    <w:pPr>
      <w:spacing w:after="160" w:line="259" w:lineRule="auto"/>
    </w:pPr>
  </w:style>
  <w:style w:type="paragraph" w:customStyle="1" w:styleId="C2E2C69DD58546F0B070E81EF0AD4129">
    <w:name w:val="C2E2C69DD58546F0B070E81EF0AD4129"/>
    <w:rsid w:val="00BC44B7"/>
    <w:pPr>
      <w:spacing w:after="160" w:line="259" w:lineRule="auto"/>
    </w:pPr>
  </w:style>
  <w:style w:type="paragraph" w:customStyle="1" w:styleId="9178DFF987B14EA68EFA490AE9371D3F">
    <w:name w:val="9178DFF987B14EA68EFA490AE9371D3F"/>
    <w:rsid w:val="00BC44B7"/>
    <w:pPr>
      <w:spacing w:after="160" w:line="259" w:lineRule="auto"/>
    </w:pPr>
  </w:style>
  <w:style w:type="paragraph" w:customStyle="1" w:styleId="D710AF381A254D35AD962274FF44C9C1">
    <w:name w:val="D710AF381A254D35AD962274FF44C9C1"/>
    <w:rsid w:val="00BC44B7"/>
    <w:pPr>
      <w:spacing w:after="160" w:line="259" w:lineRule="auto"/>
    </w:pPr>
  </w:style>
  <w:style w:type="paragraph" w:customStyle="1" w:styleId="6F19AA5A776C4664BB95859A9F6CEBFE">
    <w:name w:val="6F19AA5A776C4664BB95859A9F6CEBFE"/>
    <w:rsid w:val="00BC44B7"/>
    <w:pPr>
      <w:spacing w:after="160" w:line="259" w:lineRule="auto"/>
    </w:pPr>
  </w:style>
  <w:style w:type="paragraph" w:customStyle="1" w:styleId="E04B5EBB8AEF4F9CBE038055777D59ED">
    <w:name w:val="E04B5EBB8AEF4F9CBE038055777D59ED"/>
    <w:rsid w:val="00BC44B7"/>
    <w:pPr>
      <w:spacing w:after="160" w:line="259" w:lineRule="auto"/>
    </w:pPr>
  </w:style>
  <w:style w:type="paragraph" w:customStyle="1" w:styleId="8375E1F6C1D040E982665AE31541F5D0">
    <w:name w:val="8375E1F6C1D040E982665AE31541F5D0"/>
    <w:rsid w:val="00BC44B7"/>
    <w:pPr>
      <w:spacing w:after="160" w:line="259" w:lineRule="auto"/>
    </w:pPr>
  </w:style>
  <w:style w:type="paragraph" w:customStyle="1" w:styleId="D5B122BD96DF41BDA6FF70AC15A0E8A6">
    <w:name w:val="D5B122BD96DF41BDA6FF70AC15A0E8A6"/>
    <w:rsid w:val="00BC44B7"/>
    <w:pPr>
      <w:spacing w:after="160" w:line="259" w:lineRule="auto"/>
    </w:pPr>
  </w:style>
  <w:style w:type="paragraph" w:customStyle="1" w:styleId="579B920A93E4408A9DD3B302F58044C9">
    <w:name w:val="579B920A93E4408A9DD3B302F58044C9"/>
    <w:rsid w:val="00BC44B7"/>
    <w:pPr>
      <w:spacing w:after="160" w:line="259" w:lineRule="auto"/>
    </w:pPr>
  </w:style>
  <w:style w:type="paragraph" w:customStyle="1" w:styleId="7208E15353ED4523A8AC362CB32BF71D">
    <w:name w:val="7208E15353ED4523A8AC362CB32BF71D"/>
    <w:rsid w:val="00BC44B7"/>
    <w:pPr>
      <w:spacing w:after="160" w:line="259" w:lineRule="auto"/>
    </w:pPr>
  </w:style>
  <w:style w:type="paragraph" w:customStyle="1" w:styleId="E7474EDFA7A241B7B502F53EF8DCAA92">
    <w:name w:val="E7474EDFA7A241B7B502F53EF8DCAA92"/>
    <w:rsid w:val="00BC44B7"/>
    <w:pPr>
      <w:spacing w:after="160" w:line="259" w:lineRule="auto"/>
    </w:pPr>
  </w:style>
  <w:style w:type="paragraph" w:customStyle="1" w:styleId="25B4A93A3D3E417892E8221EF4B4DB7B">
    <w:name w:val="25B4A93A3D3E417892E8221EF4B4DB7B"/>
    <w:rsid w:val="00BC44B7"/>
    <w:pPr>
      <w:spacing w:after="160" w:line="259" w:lineRule="auto"/>
    </w:pPr>
  </w:style>
  <w:style w:type="paragraph" w:customStyle="1" w:styleId="F8A754C81DD64F17B18656DE727BCA01">
    <w:name w:val="F8A754C81DD64F17B18656DE727BCA01"/>
    <w:rsid w:val="00BC44B7"/>
    <w:pPr>
      <w:spacing w:after="160" w:line="259" w:lineRule="auto"/>
    </w:pPr>
  </w:style>
  <w:style w:type="paragraph" w:customStyle="1" w:styleId="50FD7BD40FA4480E879722E5E6E6BA2D">
    <w:name w:val="50FD7BD40FA4480E879722E5E6E6BA2D"/>
    <w:rsid w:val="00BC44B7"/>
    <w:pPr>
      <w:spacing w:after="160" w:line="259" w:lineRule="auto"/>
    </w:pPr>
  </w:style>
  <w:style w:type="paragraph" w:customStyle="1" w:styleId="CDDA6D8000064FA586F532A55333F035">
    <w:name w:val="CDDA6D8000064FA586F532A55333F035"/>
    <w:rsid w:val="00BC44B7"/>
    <w:pPr>
      <w:spacing w:after="160" w:line="259" w:lineRule="auto"/>
    </w:pPr>
  </w:style>
  <w:style w:type="paragraph" w:customStyle="1" w:styleId="7DC28E5B195E4AE491C197AB3207632B">
    <w:name w:val="7DC28E5B195E4AE491C197AB3207632B"/>
    <w:rsid w:val="00BC44B7"/>
    <w:pPr>
      <w:spacing w:after="160" w:line="259" w:lineRule="auto"/>
    </w:pPr>
  </w:style>
  <w:style w:type="paragraph" w:customStyle="1" w:styleId="D7C083ADFFC34BCB9CD8933A25FF7673">
    <w:name w:val="D7C083ADFFC34BCB9CD8933A25FF7673"/>
    <w:rsid w:val="00BC44B7"/>
    <w:pPr>
      <w:spacing w:after="160" w:line="259" w:lineRule="auto"/>
    </w:pPr>
  </w:style>
  <w:style w:type="paragraph" w:customStyle="1" w:styleId="5F7F74C2DA4B49838936F1FBE704A8F7">
    <w:name w:val="5F7F74C2DA4B49838936F1FBE704A8F7"/>
    <w:rsid w:val="00BC44B7"/>
    <w:pPr>
      <w:spacing w:after="160" w:line="259" w:lineRule="auto"/>
    </w:pPr>
  </w:style>
  <w:style w:type="paragraph" w:customStyle="1" w:styleId="EB883B4B5176462F96358B75A0640CBE">
    <w:name w:val="EB883B4B5176462F96358B75A0640CBE"/>
    <w:rsid w:val="00BC44B7"/>
    <w:pPr>
      <w:spacing w:after="160" w:line="259" w:lineRule="auto"/>
    </w:pPr>
  </w:style>
  <w:style w:type="paragraph" w:customStyle="1" w:styleId="789CD254C8E04287B43D4175DB27D7CC">
    <w:name w:val="789CD254C8E04287B43D4175DB27D7CC"/>
    <w:rsid w:val="00BC44B7"/>
    <w:pPr>
      <w:spacing w:after="160" w:line="259" w:lineRule="auto"/>
    </w:pPr>
  </w:style>
  <w:style w:type="paragraph" w:customStyle="1" w:styleId="7FC1DC0FDEA14AB086C313A04A65ABB1">
    <w:name w:val="7FC1DC0FDEA14AB086C313A04A65ABB1"/>
    <w:rsid w:val="00BC44B7"/>
    <w:pPr>
      <w:spacing w:after="160" w:line="259" w:lineRule="auto"/>
    </w:pPr>
  </w:style>
  <w:style w:type="paragraph" w:customStyle="1" w:styleId="F0FA633ED0AA429BBE9F06F7B9E3C38C">
    <w:name w:val="F0FA633ED0AA429BBE9F06F7B9E3C38C"/>
    <w:rsid w:val="00BC44B7"/>
    <w:pPr>
      <w:spacing w:after="160" w:line="259" w:lineRule="auto"/>
    </w:pPr>
  </w:style>
  <w:style w:type="paragraph" w:customStyle="1" w:styleId="A69057E624964E599904787844B1ED7C">
    <w:name w:val="A69057E624964E599904787844B1ED7C"/>
    <w:rsid w:val="00BC44B7"/>
    <w:pPr>
      <w:spacing w:after="160" w:line="259" w:lineRule="auto"/>
    </w:pPr>
  </w:style>
  <w:style w:type="paragraph" w:customStyle="1" w:styleId="B2CDE9997126436AA149C5FD3EDAC821">
    <w:name w:val="B2CDE9997126436AA149C5FD3EDAC821"/>
    <w:rsid w:val="00BC44B7"/>
    <w:pPr>
      <w:spacing w:after="160" w:line="259" w:lineRule="auto"/>
    </w:pPr>
  </w:style>
  <w:style w:type="paragraph" w:customStyle="1" w:styleId="C1BC195A66A842DA8E1846834D98450C">
    <w:name w:val="C1BC195A66A842DA8E1846834D98450C"/>
    <w:rsid w:val="00BC44B7"/>
    <w:pPr>
      <w:spacing w:after="160" w:line="259" w:lineRule="auto"/>
    </w:pPr>
  </w:style>
  <w:style w:type="paragraph" w:customStyle="1" w:styleId="DD8F123CA4DA42919B00174DDC8AE815">
    <w:name w:val="DD8F123CA4DA42919B00174DDC8AE815"/>
    <w:rsid w:val="00BC44B7"/>
    <w:pPr>
      <w:spacing w:after="160" w:line="259" w:lineRule="auto"/>
    </w:pPr>
  </w:style>
  <w:style w:type="paragraph" w:customStyle="1" w:styleId="C769775D9FC74C848C9DD145AB5D6184">
    <w:name w:val="C769775D9FC74C848C9DD145AB5D6184"/>
    <w:rsid w:val="00BC44B7"/>
    <w:pPr>
      <w:spacing w:after="160" w:line="259" w:lineRule="auto"/>
    </w:pPr>
  </w:style>
  <w:style w:type="paragraph" w:customStyle="1" w:styleId="0D9115FB7166466A8FBFCE4F7DBFC322">
    <w:name w:val="0D9115FB7166466A8FBFCE4F7DBFC322"/>
    <w:rsid w:val="00BC44B7"/>
    <w:pPr>
      <w:spacing w:after="160" w:line="259" w:lineRule="auto"/>
    </w:pPr>
  </w:style>
  <w:style w:type="paragraph" w:customStyle="1" w:styleId="2B5479C9413A4C2FB2433B09AF0B7794">
    <w:name w:val="2B5479C9413A4C2FB2433B09AF0B7794"/>
    <w:rsid w:val="00BC44B7"/>
    <w:pPr>
      <w:spacing w:after="160" w:line="259" w:lineRule="auto"/>
    </w:pPr>
  </w:style>
  <w:style w:type="paragraph" w:customStyle="1" w:styleId="50C6C684FCB34524A725C73B264DFE53">
    <w:name w:val="50C6C684FCB34524A725C73B264DFE53"/>
    <w:rsid w:val="00BC44B7"/>
    <w:pPr>
      <w:spacing w:after="160" w:line="259" w:lineRule="auto"/>
    </w:pPr>
  </w:style>
  <w:style w:type="paragraph" w:customStyle="1" w:styleId="7E3E00A2BBF042849484823E2A11C4D0">
    <w:name w:val="7E3E00A2BBF042849484823E2A11C4D0"/>
    <w:rsid w:val="00BC44B7"/>
    <w:pPr>
      <w:spacing w:after="160" w:line="259" w:lineRule="auto"/>
    </w:pPr>
  </w:style>
  <w:style w:type="paragraph" w:customStyle="1" w:styleId="B07D0C025B40468C8942E8ABE87C9972">
    <w:name w:val="B07D0C025B40468C8942E8ABE87C9972"/>
    <w:rsid w:val="00BC44B7"/>
    <w:pPr>
      <w:spacing w:after="160" w:line="259" w:lineRule="auto"/>
    </w:pPr>
  </w:style>
  <w:style w:type="paragraph" w:customStyle="1" w:styleId="7E97A10FF7E74093BA5E288B56FA6D2C">
    <w:name w:val="7E97A10FF7E74093BA5E288B56FA6D2C"/>
    <w:rsid w:val="00BC44B7"/>
    <w:pPr>
      <w:spacing w:after="160" w:line="259" w:lineRule="auto"/>
    </w:pPr>
  </w:style>
  <w:style w:type="paragraph" w:customStyle="1" w:styleId="40165C745AB14360B1B8E7CD546BF96F">
    <w:name w:val="40165C745AB14360B1B8E7CD546BF96F"/>
    <w:rsid w:val="00BC44B7"/>
    <w:pPr>
      <w:spacing w:after="160" w:line="259" w:lineRule="auto"/>
    </w:pPr>
  </w:style>
  <w:style w:type="paragraph" w:customStyle="1" w:styleId="3C0F50ACAACD48E2B4BEB76DB708BEBE">
    <w:name w:val="3C0F50ACAACD48E2B4BEB76DB708BEBE"/>
    <w:rsid w:val="00BC44B7"/>
    <w:pPr>
      <w:spacing w:after="160" w:line="259" w:lineRule="auto"/>
    </w:pPr>
  </w:style>
  <w:style w:type="paragraph" w:customStyle="1" w:styleId="C54E84AEF43E40E189EF06B07CB747E9">
    <w:name w:val="C54E84AEF43E40E189EF06B07CB747E9"/>
    <w:rsid w:val="00BC44B7"/>
    <w:pPr>
      <w:spacing w:after="160" w:line="259" w:lineRule="auto"/>
    </w:pPr>
  </w:style>
  <w:style w:type="paragraph" w:customStyle="1" w:styleId="69C8F3B672274FC39BAAB7B9CFC62AF1">
    <w:name w:val="69C8F3B672274FC39BAAB7B9CFC62AF1"/>
    <w:rsid w:val="00BC44B7"/>
    <w:pPr>
      <w:spacing w:after="160" w:line="259" w:lineRule="auto"/>
    </w:pPr>
  </w:style>
  <w:style w:type="paragraph" w:customStyle="1" w:styleId="6AE67766910542078CA34BF1EAE23605">
    <w:name w:val="6AE67766910542078CA34BF1EAE23605"/>
    <w:rsid w:val="00BC44B7"/>
    <w:pPr>
      <w:spacing w:after="160" w:line="259" w:lineRule="auto"/>
    </w:pPr>
  </w:style>
  <w:style w:type="paragraph" w:customStyle="1" w:styleId="DF51D2C3B75D4D73A6B9C8C94A01D689">
    <w:name w:val="DF51D2C3B75D4D73A6B9C8C94A01D689"/>
    <w:rsid w:val="00BC44B7"/>
    <w:pPr>
      <w:spacing w:after="160" w:line="259" w:lineRule="auto"/>
    </w:pPr>
  </w:style>
  <w:style w:type="paragraph" w:customStyle="1" w:styleId="C396D5257A544104A01528636998E880">
    <w:name w:val="C396D5257A544104A01528636998E880"/>
    <w:rsid w:val="00BC44B7"/>
    <w:pPr>
      <w:spacing w:after="160" w:line="259" w:lineRule="auto"/>
    </w:pPr>
  </w:style>
  <w:style w:type="paragraph" w:customStyle="1" w:styleId="F617DB497639420A81ED762F6364ACA1">
    <w:name w:val="F617DB497639420A81ED762F6364ACA1"/>
    <w:rsid w:val="00BC44B7"/>
    <w:pPr>
      <w:spacing w:after="160" w:line="259" w:lineRule="auto"/>
    </w:pPr>
  </w:style>
  <w:style w:type="paragraph" w:customStyle="1" w:styleId="A427E756312B44E78E70648333FBB072">
    <w:name w:val="A427E756312B44E78E70648333FBB072"/>
    <w:rsid w:val="00BC44B7"/>
    <w:pPr>
      <w:spacing w:after="160" w:line="259" w:lineRule="auto"/>
    </w:pPr>
  </w:style>
  <w:style w:type="paragraph" w:customStyle="1" w:styleId="74592E24D779482085F108D5E0B45BA3">
    <w:name w:val="74592E24D779482085F108D5E0B45BA3"/>
    <w:rsid w:val="00BC44B7"/>
    <w:pPr>
      <w:spacing w:after="160" w:line="259" w:lineRule="auto"/>
    </w:pPr>
  </w:style>
  <w:style w:type="paragraph" w:customStyle="1" w:styleId="51EBF38EEB654A62919995E0EF502B5C">
    <w:name w:val="51EBF38EEB654A62919995E0EF502B5C"/>
    <w:rsid w:val="00BC44B7"/>
    <w:pPr>
      <w:spacing w:after="160" w:line="259" w:lineRule="auto"/>
    </w:pPr>
  </w:style>
  <w:style w:type="paragraph" w:customStyle="1" w:styleId="8146B20F989A4AD7890C7ECB7022B131">
    <w:name w:val="8146B20F989A4AD7890C7ECB7022B131"/>
    <w:rsid w:val="00BC44B7"/>
    <w:pPr>
      <w:spacing w:after="160" w:line="259" w:lineRule="auto"/>
    </w:pPr>
  </w:style>
  <w:style w:type="paragraph" w:customStyle="1" w:styleId="E4FE338EC6CC40D584617D89587B96A8">
    <w:name w:val="E4FE338EC6CC40D584617D89587B96A8"/>
    <w:rsid w:val="00BC44B7"/>
    <w:pPr>
      <w:spacing w:after="160" w:line="259" w:lineRule="auto"/>
    </w:pPr>
  </w:style>
  <w:style w:type="paragraph" w:customStyle="1" w:styleId="50A894F77EB147418ED9FDC00962B290">
    <w:name w:val="50A894F77EB147418ED9FDC00962B290"/>
    <w:rsid w:val="00BC44B7"/>
    <w:pPr>
      <w:spacing w:after="160" w:line="259" w:lineRule="auto"/>
    </w:pPr>
  </w:style>
  <w:style w:type="paragraph" w:customStyle="1" w:styleId="701ACE53BF3B410C96335BDE2CB996FF">
    <w:name w:val="701ACE53BF3B410C96335BDE2CB996FF"/>
    <w:rsid w:val="00BC44B7"/>
    <w:pPr>
      <w:spacing w:after="160" w:line="259" w:lineRule="auto"/>
    </w:pPr>
  </w:style>
  <w:style w:type="paragraph" w:customStyle="1" w:styleId="1B11AF20B2CF40B0B026A9F40EE7EECA">
    <w:name w:val="1B11AF20B2CF40B0B026A9F40EE7EECA"/>
    <w:rsid w:val="00BC44B7"/>
    <w:pPr>
      <w:spacing w:after="160" w:line="259" w:lineRule="auto"/>
    </w:pPr>
  </w:style>
  <w:style w:type="paragraph" w:customStyle="1" w:styleId="832EAFCB1BBC46C9B35D7D87EDBA7D2D">
    <w:name w:val="832EAFCB1BBC46C9B35D7D87EDBA7D2D"/>
    <w:rsid w:val="00BC44B7"/>
    <w:pPr>
      <w:spacing w:after="160" w:line="259" w:lineRule="auto"/>
    </w:pPr>
  </w:style>
  <w:style w:type="paragraph" w:customStyle="1" w:styleId="639F1AE507E948B08BB8D21C0F0CE39F">
    <w:name w:val="639F1AE507E948B08BB8D21C0F0CE39F"/>
    <w:rsid w:val="00BC44B7"/>
    <w:pPr>
      <w:spacing w:after="160" w:line="259" w:lineRule="auto"/>
    </w:pPr>
  </w:style>
  <w:style w:type="paragraph" w:customStyle="1" w:styleId="EA497403ACF7419D91E316720BD754AE">
    <w:name w:val="EA497403ACF7419D91E316720BD754AE"/>
    <w:rsid w:val="00BC44B7"/>
    <w:pPr>
      <w:spacing w:after="160" w:line="259" w:lineRule="auto"/>
    </w:pPr>
  </w:style>
  <w:style w:type="paragraph" w:customStyle="1" w:styleId="B14569A3B72B4E46AB606EECBFF30309">
    <w:name w:val="B14569A3B72B4E46AB606EECBFF30309"/>
    <w:rsid w:val="00BC44B7"/>
    <w:pPr>
      <w:spacing w:after="160" w:line="259" w:lineRule="auto"/>
    </w:pPr>
  </w:style>
  <w:style w:type="paragraph" w:customStyle="1" w:styleId="C2098EBE4A004BD98E38A64435011914">
    <w:name w:val="C2098EBE4A004BD98E38A64435011914"/>
    <w:rsid w:val="00BC44B7"/>
    <w:pPr>
      <w:spacing w:after="160" w:line="259" w:lineRule="auto"/>
    </w:pPr>
  </w:style>
  <w:style w:type="paragraph" w:customStyle="1" w:styleId="67A1E1B0FF124C94AAB4B81DB062BF16">
    <w:name w:val="67A1E1B0FF124C94AAB4B81DB062BF16"/>
    <w:rsid w:val="00BC44B7"/>
    <w:pPr>
      <w:spacing w:after="160" w:line="259" w:lineRule="auto"/>
    </w:pPr>
  </w:style>
  <w:style w:type="paragraph" w:customStyle="1" w:styleId="87A04D12452749A3B824FF60E56882EA">
    <w:name w:val="87A04D12452749A3B824FF60E56882EA"/>
    <w:rsid w:val="00BC44B7"/>
    <w:pPr>
      <w:spacing w:after="160" w:line="259" w:lineRule="auto"/>
    </w:pPr>
  </w:style>
  <w:style w:type="paragraph" w:customStyle="1" w:styleId="594DC6297D37478C8700858258A01289">
    <w:name w:val="594DC6297D37478C8700858258A01289"/>
    <w:rsid w:val="00BC44B7"/>
    <w:pPr>
      <w:spacing w:after="160" w:line="259" w:lineRule="auto"/>
    </w:pPr>
  </w:style>
  <w:style w:type="paragraph" w:customStyle="1" w:styleId="B980E028A3B949F5BB008D1AF7208749">
    <w:name w:val="B980E028A3B949F5BB008D1AF7208749"/>
    <w:rsid w:val="00BC44B7"/>
    <w:pPr>
      <w:spacing w:after="160" w:line="259" w:lineRule="auto"/>
    </w:pPr>
  </w:style>
  <w:style w:type="paragraph" w:customStyle="1" w:styleId="C37882D006FF408C8E5165050E0B8E3C">
    <w:name w:val="C37882D006FF408C8E5165050E0B8E3C"/>
    <w:rsid w:val="00BC44B7"/>
    <w:pPr>
      <w:spacing w:after="160" w:line="259" w:lineRule="auto"/>
    </w:pPr>
  </w:style>
  <w:style w:type="paragraph" w:customStyle="1" w:styleId="076D8AB5BF3D46519096EDDED18E0044">
    <w:name w:val="076D8AB5BF3D46519096EDDED18E0044"/>
    <w:rsid w:val="00BC44B7"/>
    <w:pPr>
      <w:spacing w:after="160" w:line="259" w:lineRule="auto"/>
    </w:pPr>
  </w:style>
  <w:style w:type="paragraph" w:customStyle="1" w:styleId="A87806A260C0440F8FB27336DD5B4240">
    <w:name w:val="A87806A260C0440F8FB27336DD5B4240"/>
    <w:rsid w:val="00BC44B7"/>
    <w:pPr>
      <w:spacing w:after="160" w:line="259" w:lineRule="auto"/>
    </w:pPr>
  </w:style>
  <w:style w:type="paragraph" w:customStyle="1" w:styleId="B6BAC249EC2942E791DFBDD4BC912229">
    <w:name w:val="B6BAC249EC2942E791DFBDD4BC912229"/>
    <w:rsid w:val="00BC44B7"/>
    <w:pPr>
      <w:spacing w:after="160" w:line="259" w:lineRule="auto"/>
    </w:pPr>
  </w:style>
  <w:style w:type="paragraph" w:customStyle="1" w:styleId="C7AE82193DE8426CA5DAF29440E65EF6">
    <w:name w:val="C7AE82193DE8426CA5DAF29440E65EF6"/>
    <w:rsid w:val="00BC44B7"/>
    <w:pPr>
      <w:spacing w:after="160" w:line="259" w:lineRule="auto"/>
    </w:pPr>
  </w:style>
  <w:style w:type="paragraph" w:customStyle="1" w:styleId="1769B6BFA86A482C8EA8B4C01BB5C0E6">
    <w:name w:val="1769B6BFA86A482C8EA8B4C01BB5C0E6"/>
    <w:rsid w:val="00BC44B7"/>
    <w:pPr>
      <w:spacing w:after="160" w:line="259" w:lineRule="auto"/>
    </w:pPr>
  </w:style>
  <w:style w:type="paragraph" w:customStyle="1" w:styleId="8234E94B33B447A3BB1A02F5DB28CFCF">
    <w:name w:val="8234E94B33B447A3BB1A02F5DB28CFCF"/>
    <w:rsid w:val="00BC44B7"/>
    <w:pPr>
      <w:spacing w:after="160" w:line="259" w:lineRule="auto"/>
    </w:pPr>
  </w:style>
  <w:style w:type="paragraph" w:customStyle="1" w:styleId="202229DBC83B4B7FB6E19F423B219AE5">
    <w:name w:val="202229DBC83B4B7FB6E19F423B219AE5"/>
    <w:rsid w:val="00BC44B7"/>
    <w:pPr>
      <w:spacing w:after="160" w:line="259" w:lineRule="auto"/>
    </w:pPr>
  </w:style>
  <w:style w:type="paragraph" w:customStyle="1" w:styleId="C69FAC34146B4568A8D476DFE75BB09B">
    <w:name w:val="C69FAC34146B4568A8D476DFE75BB09B"/>
    <w:rsid w:val="00BC44B7"/>
    <w:pPr>
      <w:spacing w:after="160" w:line="259" w:lineRule="auto"/>
    </w:pPr>
  </w:style>
  <w:style w:type="paragraph" w:customStyle="1" w:styleId="8C1BD458015B498AAD6C450A540CDE6D">
    <w:name w:val="8C1BD458015B498AAD6C450A540CDE6D"/>
    <w:rsid w:val="00BC44B7"/>
    <w:pPr>
      <w:spacing w:after="160" w:line="259" w:lineRule="auto"/>
    </w:pPr>
  </w:style>
  <w:style w:type="paragraph" w:customStyle="1" w:styleId="930EE40CDBEB4022A7B72B5ED1FBA2D5">
    <w:name w:val="930EE40CDBEB4022A7B72B5ED1FBA2D5"/>
    <w:rsid w:val="00BC44B7"/>
    <w:pPr>
      <w:spacing w:after="160" w:line="259" w:lineRule="auto"/>
    </w:pPr>
  </w:style>
  <w:style w:type="paragraph" w:customStyle="1" w:styleId="F0DA84B332BF4496B022B1FC9F1B5A0C">
    <w:name w:val="F0DA84B332BF4496B022B1FC9F1B5A0C"/>
    <w:rsid w:val="00BC44B7"/>
    <w:pPr>
      <w:spacing w:after="160" w:line="259" w:lineRule="auto"/>
    </w:pPr>
  </w:style>
  <w:style w:type="paragraph" w:customStyle="1" w:styleId="281DC164A796452AB17C0DAEB32B773D">
    <w:name w:val="281DC164A796452AB17C0DAEB32B773D"/>
    <w:rsid w:val="00BC44B7"/>
    <w:pPr>
      <w:spacing w:after="160" w:line="259" w:lineRule="auto"/>
    </w:pPr>
  </w:style>
  <w:style w:type="paragraph" w:customStyle="1" w:styleId="B80B66B1F9CA45ECAE5E902593928071">
    <w:name w:val="B80B66B1F9CA45ECAE5E902593928071"/>
    <w:rsid w:val="00BC44B7"/>
    <w:pPr>
      <w:spacing w:after="160" w:line="259" w:lineRule="auto"/>
    </w:pPr>
  </w:style>
  <w:style w:type="paragraph" w:customStyle="1" w:styleId="CCE801D0F4244D33B61EABF85F886804">
    <w:name w:val="CCE801D0F4244D33B61EABF85F886804"/>
    <w:rsid w:val="00BC44B7"/>
    <w:pPr>
      <w:spacing w:after="160" w:line="259" w:lineRule="auto"/>
    </w:pPr>
  </w:style>
  <w:style w:type="paragraph" w:customStyle="1" w:styleId="8B1092D84C7846D581CD4D0E40A48988">
    <w:name w:val="8B1092D84C7846D581CD4D0E40A48988"/>
    <w:rsid w:val="00BC44B7"/>
    <w:pPr>
      <w:spacing w:after="160" w:line="259" w:lineRule="auto"/>
    </w:pPr>
  </w:style>
  <w:style w:type="paragraph" w:customStyle="1" w:styleId="D3E97CC121C6435EB728114E6DEE8842">
    <w:name w:val="D3E97CC121C6435EB728114E6DEE8842"/>
    <w:rsid w:val="00BC44B7"/>
    <w:pPr>
      <w:spacing w:after="160" w:line="259" w:lineRule="auto"/>
    </w:pPr>
  </w:style>
  <w:style w:type="paragraph" w:customStyle="1" w:styleId="4C21035546EC4DC786FAF5FF1097309C">
    <w:name w:val="4C21035546EC4DC786FAF5FF1097309C"/>
    <w:rsid w:val="00BC44B7"/>
    <w:pPr>
      <w:spacing w:after="160" w:line="259" w:lineRule="auto"/>
    </w:pPr>
  </w:style>
  <w:style w:type="paragraph" w:customStyle="1" w:styleId="07A4DFCC6318478F8466AB070F133259">
    <w:name w:val="07A4DFCC6318478F8466AB070F133259"/>
    <w:rsid w:val="00BC44B7"/>
    <w:pPr>
      <w:spacing w:after="160" w:line="259" w:lineRule="auto"/>
    </w:pPr>
  </w:style>
  <w:style w:type="paragraph" w:customStyle="1" w:styleId="17940E7320B74A598BCA371AAD72B6B3">
    <w:name w:val="17940E7320B74A598BCA371AAD72B6B3"/>
    <w:rsid w:val="00BC44B7"/>
    <w:pPr>
      <w:spacing w:after="160" w:line="259" w:lineRule="auto"/>
    </w:pPr>
  </w:style>
  <w:style w:type="paragraph" w:customStyle="1" w:styleId="CE66B4F0186741C58C5C01673D211C81">
    <w:name w:val="CE66B4F0186741C58C5C01673D211C81"/>
    <w:rsid w:val="00BC44B7"/>
    <w:pPr>
      <w:spacing w:after="160" w:line="259" w:lineRule="auto"/>
    </w:pPr>
  </w:style>
  <w:style w:type="paragraph" w:customStyle="1" w:styleId="FB2C08BD6A3D4644981BBEF9771CBAE9">
    <w:name w:val="FB2C08BD6A3D4644981BBEF9771CBAE9"/>
    <w:rsid w:val="00BC44B7"/>
    <w:pPr>
      <w:spacing w:after="160" w:line="259" w:lineRule="auto"/>
    </w:pPr>
  </w:style>
  <w:style w:type="paragraph" w:customStyle="1" w:styleId="F3B255068962418589B68AD81CAB6CA4">
    <w:name w:val="F3B255068962418589B68AD81CAB6CA4"/>
    <w:rsid w:val="00BC44B7"/>
    <w:pPr>
      <w:spacing w:after="160" w:line="259" w:lineRule="auto"/>
    </w:pPr>
  </w:style>
  <w:style w:type="paragraph" w:customStyle="1" w:styleId="447915014FBD4BC4A9A50A2AA5EC68BF">
    <w:name w:val="447915014FBD4BC4A9A50A2AA5EC68BF"/>
    <w:rsid w:val="00BC44B7"/>
    <w:pPr>
      <w:spacing w:after="160" w:line="259" w:lineRule="auto"/>
    </w:pPr>
  </w:style>
  <w:style w:type="paragraph" w:customStyle="1" w:styleId="47B5315B83F348F0B2C8C0011E8F4E01">
    <w:name w:val="47B5315B83F348F0B2C8C0011E8F4E01"/>
    <w:rsid w:val="00BC44B7"/>
    <w:pPr>
      <w:spacing w:after="160" w:line="259" w:lineRule="auto"/>
    </w:pPr>
  </w:style>
  <w:style w:type="paragraph" w:customStyle="1" w:styleId="32A5919C996B42A8B0384E180C0A6DCB">
    <w:name w:val="32A5919C996B42A8B0384E180C0A6DCB"/>
    <w:rsid w:val="00BC44B7"/>
    <w:pPr>
      <w:spacing w:after="160" w:line="259" w:lineRule="auto"/>
    </w:pPr>
  </w:style>
  <w:style w:type="paragraph" w:customStyle="1" w:styleId="15E54CB6B8FD4B41BF85BF8564FB2CC9">
    <w:name w:val="15E54CB6B8FD4B41BF85BF8564FB2CC9"/>
    <w:rsid w:val="00BC44B7"/>
    <w:pPr>
      <w:spacing w:after="160" w:line="259" w:lineRule="auto"/>
    </w:pPr>
  </w:style>
  <w:style w:type="paragraph" w:customStyle="1" w:styleId="5CFBA86B0609446BA22183B2044237C3">
    <w:name w:val="5CFBA86B0609446BA22183B2044237C3"/>
    <w:rsid w:val="00BC44B7"/>
    <w:pPr>
      <w:spacing w:after="160" w:line="259" w:lineRule="auto"/>
    </w:pPr>
  </w:style>
  <w:style w:type="paragraph" w:customStyle="1" w:styleId="19E9BEDC1842476E9248A4BA6993309F">
    <w:name w:val="19E9BEDC1842476E9248A4BA6993309F"/>
    <w:rsid w:val="00BC44B7"/>
    <w:pPr>
      <w:spacing w:after="160" w:line="259" w:lineRule="auto"/>
    </w:pPr>
  </w:style>
  <w:style w:type="paragraph" w:customStyle="1" w:styleId="4329A3274D7943578252D7FEC33D4481">
    <w:name w:val="4329A3274D7943578252D7FEC33D4481"/>
    <w:rsid w:val="00BC44B7"/>
    <w:pPr>
      <w:spacing w:after="160" w:line="259" w:lineRule="auto"/>
    </w:pPr>
  </w:style>
  <w:style w:type="paragraph" w:customStyle="1" w:styleId="9228FEAECFBA44A9AD465D476EBC284C">
    <w:name w:val="9228FEAECFBA44A9AD465D476EBC284C"/>
    <w:rsid w:val="00BC44B7"/>
    <w:pPr>
      <w:spacing w:after="160" w:line="259" w:lineRule="auto"/>
    </w:pPr>
  </w:style>
  <w:style w:type="paragraph" w:customStyle="1" w:styleId="44D65BF2A017434FBD9C64DC8A412AC3">
    <w:name w:val="44D65BF2A017434FBD9C64DC8A412AC3"/>
    <w:rsid w:val="00BC44B7"/>
    <w:pPr>
      <w:spacing w:after="160" w:line="259" w:lineRule="auto"/>
    </w:pPr>
  </w:style>
  <w:style w:type="paragraph" w:customStyle="1" w:styleId="9BAB0A367A85416D91991B490A1E6252">
    <w:name w:val="9BAB0A367A85416D91991B490A1E6252"/>
    <w:rsid w:val="00BC44B7"/>
    <w:pPr>
      <w:spacing w:after="160" w:line="259" w:lineRule="auto"/>
    </w:pPr>
  </w:style>
  <w:style w:type="paragraph" w:customStyle="1" w:styleId="144FCE2FCE134275B2990248C2FA7D78">
    <w:name w:val="144FCE2FCE134275B2990248C2FA7D78"/>
    <w:rsid w:val="00BC44B7"/>
    <w:pPr>
      <w:spacing w:after="160" w:line="259" w:lineRule="auto"/>
    </w:pPr>
  </w:style>
  <w:style w:type="paragraph" w:customStyle="1" w:styleId="883C93D6D30740DEB38950B7347CBB3E">
    <w:name w:val="883C93D6D30740DEB38950B7347CBB3E"/>
    <w:rsid w:val="00BC44B7"/>
    <w:pPr>
      <w:spacing w:after="160" w:line="259" w:lineRule="auto"/>
    </w:pPr>
  </w:style>
  <w:style w:type="paragraph" w:customStyle="1" w:styleId="29D4ACE618A24E9B8A2F0D03B07ED12F">
    <w:name w:val="29D4ACE618A24E9B8A2F0D03B07ED12F"/>
    <w:rsid w:val="00BC44B7"/>
    <w:pPr>
      <w:spacing w:after="160" w:line="259" w:lineRule="auto"/>
    </w:pPr>
  </w:style>
  <w:style w:type="paragraph" w:customStyle="1" w:styleId="DF80175DD340483D8B247AC1F8C3E1E0">
    <w:name w:val="DF80175DD340483D8B247AC1F8C3E1E0"/>
    <w:rsid w:val="00BC44B7"/>
    <w:pPr>
      <w:spacing w:after="160" w:line="259" w:lineRule="auto"/>
    </w:pPr>
  </w:style>
  <w:style w:type="paragraph" w:customStyle="1" w:styleId="40B9683538FC4D739D94EF71ABDA7716">
    <w:name w:val="40B9683538FC4D739D94EF71ABDA7716"/>
    <w:rsid w:val="00BC44B7"/>
    <w:pPr>
      <w:spacing w:after="160" w:line="259" w:lineRule="auto"/>
    </w:pPr>
  </w:style>
  <w:style w:type="paragraph" w:customStyle="1" w:styleId="6AD704CAE83B43A7B16B9898141156AB">
    <w:name w:val="6AD704CAE83B43A7B16B9898141156AB"/>
    <w:rsid w:val="00BC44B7"/>
    <w:pPr>
      <w:spacing w:after="160" w:line="259" w:lineRule="auto"/>
    </w:pPr>
  </w:style>
  <w:style w:type="paragraph" w:customStyle="1" w:styleId="44807A15F33A42BB9C40E254F4E1922F">
    <w:name w:val="44807A15F33A42BB9C40E254F4E1922F"/>
    <w:rsid w:val="00BC44B7"/>
    <w:pPr>
      <w:spacing w:after="160" w:line="259" w:lineRule="auto"/>
    </w:pPr>
  </w:style>
  <w:style w:type="paragraph" w:customStyle="1" w:styleId="24623717C58D4AF6B696620E54456453">
    <w:name w:val="24623717C58D4AF6B696620E54456453"/>
    <w:rsid w:val="00BC44B7"/>
    <w:pPr>
      <w:spacing w:after="160" w:line="259" w:lineRule="auto"/>
    </w:pPr>
  </w:style>
  <w:style w:type="paragraph" w:customStyle="1" w:styleId="35B6A1A312314673BFE449B2AC6F8200">
    <w:name w:val="35B6A1A312314673BFE449B2AC6F8200"/>
    <w:rsid w:val="00BC44B7"/>
    <w:pPr>
      <w:spacing w:after="160" w:line="259" w:lineRule="auto"/>
    </w:pPr>
  </w:style>
  <w:style w:type="paragraph" w:customStyle="1" w:styleId="29729AEAC64D4BE8B345FDCD9FD6FAD0">
    <w:name w:val="29729AEAC64D4BE8B345FDCD9FD6FAD0"/>
    <w:rsid w:val="00BC44B7"/>
    <w:pPr>
      <w:spacing w:after="160" w:line="259" w:lineRule="auto"/>
    </w:pPr>
  </w:style>
  <w:style w:type="paragraph" w:customStyle="1" w:styleId="ECC8F8722CB24D3A8C87BD0FDC7DFB88">
    <w:name w:val="ECC8F8722CB24D3A8C87BD0FDC7DFB88"/>
    <w:rsid w:val="00BC44B7"/>
    <w:pPr>
      <w:spacing w:after="160" w:line="259" w:lineRule="auto"/>
    </w:pPr>
  </w:style>
  <w:style w:type="paragraph" w:customStyle="1" w:styleId="A159B5E557CB4543A9E6B7B192B437E8">
    <w:name w:val="A159B5E557CB4543A9E6B7B192B437E8"/>
    <w:rsid w:val="00BC44B7"/>
    <w:pPr>
      <w:spacing w:after="160" w:line="259" w:lineRule="auto"/>
    </w:pPr>
  </w:style>
  <w:style w:type="paragraph" w:customStyle="1" w:styleId="A91FB9DD56AF480894A9A7A17D33E214">
    <w:name w:val="A91FB9DD56AF480894A9A7A17D33E214"/>
    <w:rsid w:val="00BC44B7"/>
    <w:pPr>
      <w:spacing w:after="160" w:line="259" w:lineRule="auto"/>
    </w:pPr>
  </w:style>
  <w:style w:type="paragraph" w:customStyle="1" w:styleId="8154FF38187C40B8B99AD5190F6292CE">
    <w:name w:val="8154FF38187C40B8B99AD5190F6292CE"/>
    <w:rsid w:val="00BC44B7"/>
    <w:pPr>
      <w:spacing w:after="160" w:line="259" w:lineRule="auto"/>
    </w:pPr>
  </w:style>
  <w:style w:type="paragraph" w:customStyle="1" w:styleId="8552792BEEEB4B84B97CBE1B438DF61A">
    <w:name w:val="8552792BEEEB4B84B97CBE1B438DF61A"/>
    <w:rsid w:val="00BC44B7"/>
    <w:pPr>
      <w:spacing w:after="160" w:line="259" w:lineRule="auto"/>
    </w:pPr>
  </w:style>
  <w:style w:type="paragraph" w:customStyle="1" w:styleId="732F3AAA02584BD0B7AE2EE440C7820C">
    <w:name w:val="732F3AAA02584BD0B7AE2EE440C7820C"/>
    <w:rsid w:val="00BC44B7"/>
    <w:pPr>
      <w:spacing w:after="160" w:line="259" w:lineRule="auto"/>
    </w:pPr>
  </w:style>
  <w:style w:type="paragraph" w:customStyle="1" w:styleId="B62B61E3170E41609497B9B5F0360162">
    <w:name w:val="B62B61E3170E41609497B9B5F0360162"/>
    <w:rsid w:val="00BC44B7"/>
    <w:pPr>
      <w:spacing w:after="160" w:line="259" w:lineRule="auto"/>
    </w:pPr>
  </w:style>
  <w:style w:type="paragraph" w:customStyle="1" w:styleId="35A2D89B7AE040B3B3A63ED7E6E1B351">
    <w:name w:val="35A2D89B7AE040B3B3A63ED7E6E1B351"/>
    <w:rsid w:val="00BC44B7"/>
    <w:pPr>
      <w:spacing w:after="160" w:line="259" w:lineRule="auto"/>
    </w:pPr>
  </w:style>
  <w:style w:type="paragraph" w:customStyle="1" w:styleId="F3A3BF65E99F4A5BA6ACC98870248E7F">
    <w:name w:val="F3A3BF65E99F4A5BA6ACC98870248E7F"/>
    <w:rsid w:val="00BC44B7"/>
    <w:pPr>
      <w:spacing w:after="160" w:line="259" w:lineRule="auto"/>
    </w:pPr>
  </w:style>
  <w:style w:type="paragraph" w:customStyle="1" w:styleId="5320F0F03D89446D92F5233454F7C8DA">
    <w:name w:val="5320F0F03D89446D92F5233454F7C8DA"/>
    <w:rsid w:val="00BC44B7"/>
    <w:pPr>
      <w:spacing w:after="160" w:line="259" w:lineRule="auto"/>
    </w:pPr>
  </w:style>
  <w:style w:type="paragraph" w:customStyle="1" w:styleId="EFD95B37BE7A47A8889BF75743164873">
    <w:name w:val="EFD95B37BE7A47A8889BF75743164873"/>
    <w:rsid w:val="00BC44B7"/>
    <w:pPr>
      <w:spacing w:after="160" w:line="259" w:lineRule="auto"/>
    </w:pPr>
  </w:style>
  <w:style w:type="paragraph" w:customStyle="1" w:styleId="F3382B09EB0041E0A1DB4D70ED387586">
    <w:name w:val="F3382B09EB0041E0A1DB4D70ED387586"/>
    <w:rsid w:val="00BC44B7"/>
    <w:pPr>
      <w:spacing w:after="160" w:line="259" w:lineRule="auto"/>
    </w:pPr>
  </w:style>
  <w:style w:type="paragraph" w:customStyle="1" w:styleId="9A278E13F6D04917AB1EDE9AE618C026">
    <w:name w:val="9A278E13F6D04917AB1EDE9AE618C026"/>
    <w:rsid w:val="00BC44B7"/>
    <w:pPr>
      <w:spacing w:after="160" w:line="259" w:lineRule="auto"/>
    </w:pPr>
  </w:style>
  <w:style w:type="paragraph" w:customStyle="1" w:styleId="C3CC2A8365884B85A866A2B1853F7A54">
    <w:name w:val="C3CC2A8365884B85A866A2B1853F7A54"/>
    <w:rsid w:val="00BC44B7"/>
    <w:pPr>
      <w:spacing w:after="160" w:line="259" w:lineRule="auto"/>
    </w:pPr>
  </w:style>
  <w:style w:type="paragraph" w:customStyle="1" w:styleId="72390D4AA9E349EE9D421DBC7E086F93">
    <w:name w:val="72390D4AA9E349EE9D421DBC7E086F93"/>
    <w:rsid w:val="00BC44B7"/>
    <w:pPr>
      <w:spacing w:after="160" w:line="259" w:lineRule="auto"/>
    </w:pPr>
  </w:style>
  <w:style w:type="paragraph" w:customStyle="1" w:styleId="DCD2E59378B5477C8A3004CEA7F4F240">
    <w:name w:val="DCD2E59378B5477C8A3004CEA7F4F240"/>
    <w:rsid w:val="00BC44B7"/>
    <w:pPr>
      <w:spacing w:after="160" w:line="259" w:lineRule="auto"/>
    </w:pPr>
  </w:style>
  <w:style w:type="paragraph" w:customStyle="1" w:styleId="364AD52ADDF64357A6034929B7745D9B">
    <w:name w:val="364AD52ADDF64357A6034929B7745D9B"/>
    <w:rsid w:val="00BC44B7"/>
    <w:pPr>
      <w:spacing w:after="160" w:line="259" w:lineRule="auto"/>
    </w:pPr>
  </w:style>
  <w:style w:type="paragraph" w:customStyle="1" w:styleId="EF889E6A08574B31B2EB79D96CCD7BA2">
    <w:name w:val="EF889E6A08574B31B2EB79D96CCD7BA2"/>
    <w:rsid w:val="00BC44B7"/>
    <w:pPr>
      <w:spacing w:after="160" w:line="259" w:lineRule="auto"/>
    </w:pPr>
  </w:style>
  <w:style w:type="paragraph" w:customStyle="1" w:styleId="2E86EEC1C795433EAF8E8C4BABAF7301">
    <w:name w:val="2E86EEC1C795433EAF8E8C4BABAF7301"/>
    <w:rsid w:val="00BC44B7"/>
    <w:pPr>
      <w:spacing w:after="160" w:line="259" w:lineRule="auto"/>
    </w:pPr>
  </w:style>
  <w:style w:type="paragraph" w:customStyle="1" w:styleId="BFA0BB12C9ED4A988EBBEA8D31AD8537">
    <w:name w:val="BFA0BB12C9ED4A988EBBEA8D31AD8537"/>
    <w:rsid w:val="00BC44B7"/>
    <w:pPr>
      <w:spacing w:after="160" w:line="259" w:lineRule="auto"/>
    </w:pPr>
  </w:style>
  <w:style w:type="paragraph" w:customStyle="1" w:styleId="8BBCD2A977D0424997D3E043E3AB47C6">
    <w:name w:val="8BBCD2A977D0424997D3E043E3AB47C6"/>
    <w:rsid w:val="00BC44B7"/>
    <w:pPr>
      <w:spacing w:after="160" w:line="259" w:lineRule="auto"/>
    </w:pPr>
  </w:style>
  <w:style w:type="paragraph" w:customStyle="1" w:styleId="CD3CA57C34604894B2FDFE1A0EDBFD90">
    <w:name w:val="CD3CA57C34604894B2FDFE1A0EDBFD90"/>
    <w:rsid w:val="00BC44B7"/>
    <w:pPr>
      <w:spacing w:after="160" w:line="259" w:lineRule="auto"/>
    </w:pPr>
  </w:style>
  <w:style w:type="paragraph" w:customStyle="1" w:styleId="FDAF7DA055F14330B79F8BA1D86D3E45">
    <w:name w:val="FDAF7DA055F14330B79F8BA1D86D3E45"/>
    <w:rsid w:val="00BC44B7"/>
    <w:pPr>
      <w:spacing w:after="160" w:line="259" w:lineRule="auto"/>
    </w:pPr>
  </w:style>
  <w:style w:type="paragraph" w:customStyle="1" w:styleId="2768D523013F43C382A041F88B5D3A11">
    <w:name w:val="2768D523013F43C382A041F88B5D3A11"/>
    <w:rsid w:val="00BC44B7"/>
    <w:pPr>
      <w:spacing w:after="160" w:line="259" w:lineRule="auto"/>
    </w:pPr>
  </w:style>
  <w:style w:type="paragraph" w:customStyle="1" w:styleId="9D77A9D8457843FFB6B26746BB558B23">
    <w:name w:val="9D77A9D8457843FFB6B26746BB558B23"/>
    <w:rsid w:val="00BC44B7"/>
    <w:pPr>
      <w:spacing w:after="160" w:line="259" w:lineRule="auto"/>
    </w:pPr>
  </w:style>
  <w:style w:type="paragraph" w:customStyle="1" w:styleId="5A43BA2E48964D5592A0914CBCA37439">
    <w:name w:val="5A43BA2E48964D5592A0914CBCA37439"/>
    <w:rsid w:val="00BC44B7"/>
    <w:pPr>
      <w:spacing w:after="160" w:line="259" w:lineRule="auto"/>
    </w:pPr>
  </w:style>
  <w:style w:type="paragraph" w:customStyle="1" w:styleId="A1858A4582D34DF9A44510E8DBC3ECF8">
    <w:name w:val="A1858A4582D34DF9A44510E8DBC3ECF8"/>
    <w:rsid w:val="00BC44B7"/>
    <w:pPr>
      <w:spacing w:after="160" w:line="259" w:lineRule="auto"/>
    </w:pPr>
  </w:style>
  <w:style w:type="paragraph" w:customStyle="1" w:styleId="AF7483DD348041529B1E9ECA4E6E8F46">
    <w:name w:val="AF7483DD348041529B1E9ECA4E6E8F46"/>
    <w:rsid w:val="00D7315A"/>
    <w:pPr>
      <w:spacing w:after="160" w:line="259" w:lineRule="auto"/>
    </w:pPr>
  </w:style>
  <w:style w:type="paragraph" w:customStyle="1" w:styleId="9049DB4DD44247D29DC695165F1AFC32">
    <w:name w:val="9049DB4DD44247D29DC695165F1AFC32"/>
    <w:rsid w:val="00D7315A"/>
    <w:pPr>
      <w:spacing w:after="160" w:line="259" w:lineRule="auto"/>
    </w:pPr>
  </w:style>
  <w:style w:type="paragraph" w:customStyle="1" w:styleId="48F829494076409585F11A7E4E828B7B">
    <w:name w:val="48F829494076409585F11A7E4E828B7B"/>
    <w:rsid w:val="00416728"/>
    <w:pPr>
      <w:spacing w:after="160" w:line="259" w:lineRule="auto"/>
    </w:pPr>
  </w:style>
  <w:style w:type="paragraph" w:customStyle="1" w:styleId="C1DE1A1FF8BE451B898F4B4A38C8CDCA">
    <w:name w:val="C1DE1A1FF8BE451B898F4B4A38C8CDCA"/>
    <w:rsid w:val="00416728"/>
    <w:pPr>
      <w:spacing w:after="160" w:line="259" w:lineRule="auto"/>
    </w:pPr>
  </w:style>
  <w:style w:type="paragraph" w:customStyle="1" w:styleId="8DBB0790587346A88B1C55FC54E46BE7">
    <w:name w:val="8DBB0790587346A88B1C55FC54E46BE7"/>
    <w:rsid w:val="00416728"/>
    <w:pPr>
      <w:spacing w:after="160" w:line="259" w:lineRule="auto"/>
    </w:pPr>
  </w:style>
  <w:style w:type="paragraph" w:customStyle="1" w:styleId="AE2FBCA729BB44D5A32C576B3AF5E6B5">
    <w:name w:val="AE2FBCA729BB44D5A32C576B3AF5E6B5"/>
    <w:rsid w:val="00416728"/>
    <w:pPr>
      <w:spacing w:after="160" w:line="259" w:lineRule="auto"/>
    </w:pPr>
  </w:style>
  <w:style w:type="paragraph" w:customStyle="1" w:styleId="6A3952BE9D7E4CD5898105EDE77275D5">
    <w:name w:val="6A3952BE9D7E4CD5898105EDE77275D5"/>
    <w:rsid w:val="00416728"/>
    <w:pPr>
      <w:spacing w:after="160" w:line="259" w:lineRule="auto"/>
    </w:pPr>
  </w:style>
  <w:style w:type="paragraph" w:customStyle="1" w:styleId="0744365DC0DE4599B4873DE043C0588E">
    <w:name w:val="0744365DC0DE4599B4873DE043C0588E"/>
    <w:rsid w:val="00416728"/>
    <w:pPr>
      <w:spacing w:after="160" w:line="259" w:lineRule="auto"/>
    </w:pPr>
  </w:style>
  <w:style w:type="paragraph" w:customStyle="1" w:styleId="B0B52ADC177E4CA39C4C6095CFC8D6D1">
    <w:name w:val="B0B52ADC177E4CA39C4C6095CFC8D6D1"/>
    <w:rsid w:val="00416728"/>
    <w:pPr>
      <w:spacing w:after="160" w:line="259" w:lineRule="auto"/>
    </w:pPr>
  </w:style>
  <w:style w:type="paragraph" w:customStyle="1" w:styleId="B5FA0662C39D48E6B824DCB56409EC50">
    <w:name w:val="B5FA0662C39D48E6B824DCB56409EC50"/>
    <w:rsid w:val="00416728"/>
    <w:pPr>
      <w:spacing w:after="160" w:line="259" w:lineRule="auto"/>
    </w:pPr>
  </w:style>
  <w:style w:type="paragraph" w:customStyle="1" w:styleId="4E18F8455E8F4E1E83F60DE4A002ABDE">
    <w:name w:val="4E18F8455E8F4E1E83F60DE4A002ABDE"/>
    <w:rsid w:val="00416728"/>
    <w:pPr>
      <w:spacing w:after="160" w:line="259" w:lineRule="auto"/>
    </w:pPr>
  </w:style>
  <w:style w:type="paragraph" w:customStyle="1" w:styleId="E46B879F54F442108A3271AA9A4B3EC8">
    <w:name w:val="E46B879F54F442108A3271AA9A4B3EC8"/>
    <w:rsid w:val="00416728"/>
    <w:pPr>
      <w:spacing w:after="160" w:line="259" w:lineRule="auto"/>
    </w:pPr>
  </w:style>
  <w:style w:type="paragraph" w:customStyle="1" w:styleId="3C32D02EDA594C6299B6D4E841E56191">
    <w:name w:val="3C32D02EDA594C6299B6D4E841E56191"/>
    <w:rsid w:val="00416728"/>
    <w:pPr>
      <w:spacing w:after="160" w:line="259" w:lineRule="auto"/>
    </w:pPr>
  </w:style>
  <w:style w:type="paragraph" w:customStyle="1" w:styleId="BFD67102C085473DA3A5F49236D68549">
    <w:name w:val="BFD67102C085473DA3A5F49236D68549"/>
    <w:rsid w:val="00416728"/>
    <w:pPr>
      <w:spacing w:after="160" w:line="259" w:lineRule="auto"/>
    </w:pPr>
  </w:style>
  <w:style w:type="paragraph" w:customStyle="1" w:styleId="97CAB965B8BE41B7AE36E5C88105A220">
    <w:name w:val="97CAB965B8BE41B7AE36E5C88105A220"/>
    <w:rsid w:val="00416728"/>
    <w:pPr>
      <w:spacing w:after="160" w:line="259" w:lineRule="auto"/>
    </w:pPr>
  </w:style>
  <w:style w:type="paragraph" w:customStyle="1" w:styleId="9DAE4636D61045429A5558F1FDF10152">
    <w:name w:val="9DAE4636D61045429A5558F1FDF10152"/>
    <w:rsid w:val="00416728"/>
    <w:pPr>
      <w:spacing w:after="160" w:line="259" w:lineRule="auto"/>
    </w:pPr>
  </w:style>
  <w:style w:type="paragraph" w:customStyle="1" w:styleId="1D838B6477084AE795FBA259A4B90913">
    <w:name w:val="1D838B6477084AE795FBA259A4B90913"/>
    <w:rsid w:val="00416728"/>
    <w:pPr>
      <w:spacing w:after="160" w:line="259" w:lineRule="auto"/>
    </w:pPr>
  </w:style>
  <w:style w:type="paragraph" w:customStyle="1" w:styleId="B58EA612C0D643DF9F383BB3B5D72156">
    <w:name w:val="B58EA612C0D643DF9F383BB3B5D72156"/>
    <w:rsid w:val="00416728"/>
    <w:pPr>
      <w:spacing w:after="160" w:line="259" w:lineRule="auto"/>
    </w:pPr>
  </w:style>
  <w:style w:type="paragraph" w:customStyle="1" w:styleId="6DB6B1BD00534F3289E18BDF9CCF5ABA">
    <w:name w:val="6DB6B1BD00534F3289E18BDF9CCF5ABA"/>
    <w:rsid w:val="00416728"/>
    <w:pPr>
      <w:spacing w:after="160" w:line="259" w:lineRule="auto"/>
    </w:pPr>
  </w:style>
  <w:style w:type="paragraph" w:customStyle="1" w:styleId="8DCBD24D74AB4369BAB363387AB44C9F">
    <w:name w:val="8DCBD24D74AB4369BAB363387AB44C9F"/>
    <w:rsid w:val="00416728"/>
    <w:pPr>
      <w:spacing w:after="160" w:line="259" w:lineRule="auto"/>
    </w:pPr>
  </w:style>
  <w:style w:type="paragraph" w:customStyle="1" w:styleId="475E46C558424E07954A52EFBA0D7EE1">
    <w:name w:val="475E46C558424E07954A52EFBA0D7EE1"/>
    <w:rsid w:val="00416728"/>
    <w:pPr>
      <w:spacing w:after="160" w:line="259" w:lineRule="auto"/>
    </w:pPr>
  </w:style>
  <w:style w:type="paragraph" w:customStyle="1" w:styleId="7C8C9885F78549A0B52EC6DBFFC752CE">
    <w:name w:val="7C8C9885F78549A0B52EC6DBFFC752CE"/>
    <w:rsid w:val="00416728"/>
    <w:pPr>
      <w:spacing w:after="160" w:line="259" w:lineRule="auto"/>
    </w:pPr>
  </w:style>
  <w:style w:type="paragraph" w:customStyle="1" w:styleId="12CA1E5EC27A4271BBCCEAA790208B28">
    <w:name w:val="12CA1E5EC27A4271BBCCEAA790208B28"/>
    <w:rsid w:val="00416728"/>
    <w:pPr>
      <w:spacing w:after="160" w:line="259" w:lineRule="auto"/>
    </w:pPr>
  </w:style>
  <w:style w:type="paragraph" w:customStyle="1" w:styleId="32508318FFF0498AA1B9989E6333D908">
    <w:name w:val="32508318FFF0498AA1B9989E6333D908"/>
    <w:rsid w:val="00416728"/>
    <w:pPr>
      <w:spacing w:after="160" w:line="259" w:lineRule="auto"/>
    </w:pPr>
  </w:style>
  <w:style w:type="paragraph" w:customStyle="1" w:styleId="27B4EC0703AD4754B3B70721C72C2F7A">
    <w:name w:val="27B4EC0703AD4754B3B70721C72C2F7A"/>
    <w:rsid w:val="00416728"/>
    <w:pPr>
      <w:spacing w:after="160" w:line="259" w:lineRule="auto"/>
    </w:pPr>
  </w:style>
  <w:style w:type="paragraph" w:customStyle="1" w:styleId="F5AF0D2EB5DC42B4B9A9D6BF328C1E9A">
    <w:name w:val="F5AF0D2EB5DC42B4B9A9D6BF328C1E9A"/>
    <w:rsid w:val="00416728"/>
    <w:pPr>
      <w:spacing w:after="160" w:line="259" w:lineRule="auto"/>
    </w:pPr>
  </w:style>
  <w:style w:type="paragraph" w:customStyle="1" w:styleId="75E4B11E841D48FA84CCD9F2FBD32219">
    <w:name w:val="75E4B11E841D48FA84CCD9F2FBD32219"/>
    <w:rsid w:val="00416728"/>
    <w:pPr>
      <w:spacing w:after="160" w:line="259" w:lineRule="auto"/>
    </w:pPr>
  </w:style>
  <w:style w:type="paragraph" w:customStyle="1" w:styleId="98C19B2EF05A48709A455ADC3307659C">
    <w:name w:val="98C19B2EF05A48709A455ADC3307659C"/>
    <w:rsid w:val="00416728"/>
    <w:pPr>
      <w:spacing w:after="160" w:line="259" w:lineRule="auto"/>
    </w:pPr>
  </w:style>
  <w:style w:type="paragraph" w:customStyle="1" w:styleId="CD77C17831AA4348B0CFF3E8FD7314A1">
    <w:name w:val="CD77C17831AA4348B0CFF3E8FD7314A1"/>
    <w:rsid w:val="00416728"/>
    <w:pPr>
      <w:spacing w:after="160" w:line="259" w:lineRule="auto"/>
    </w:pPr>
  </w:style>
  <w:style w:type="paragraph" w:customStyle="1" w:styleId="6763294AA3154AF3B6E0EF6AC08E75C6">
    <w:name w:val="6763294AA3154AF3B6E0EF6AC08E75C6"/>
    <w:rsid w:val="00416728"/>
    <w:pPr>
      <w:spacing w:after="160" w:line="259" w:lineRule="auto"/>
    </w:pPr>
  </w:style>
  <w:style w:type="paragraph" w:customStyle="1" w:styleId="371204DD2D884BD79CA3A19409A631F6">
    <w:name w:val="371204DD2D884BD79CA3A19409A631F6"/>
    <w:rsid w:val="00416728"/>
    <w:pPr>
      <w:spacing w:after="160" w:line="259" w:lineRule="auto"/>
    </w:pPr>
  </w:style>
  <w:style w:type="paragraph" w:customStyle="1" w:styleId="F66070D9161042BCA008EE41F57F1666">
    <w:name w:val="F66070D9161042BCA008EE41F57F1666"/>
    <w:rsid w:val="00416728"/>
    <w:pPr>
      <w:spacing w:after="160" w:line="259" w:lineRule="auto"/>
    </w:pPr>
  </w:style>
  <w:style w:type="paragraph" w:customStyle="1" w:styleId="90618B97E87A443A885F6AFE3285B358">
    <w:name w:val="90618B97E87A443A885F6AFE3285B358"/>
    <w:rsid w:val="00416728"/>
    <w:pPr>
      <w:spacing w:after="160" w:line="259" w:lineRule="auto"/>
    </w:pPr>
  </w:style>
  <w:style w:type="paragraph" w:customStyle="1" w:styleId="83D5409781024448AE47939AD1C4DE69">
    <w:name w:val="83D5409781024448AE47939AD1C4DE69"/>
    <w:rsid w:val="00416728"/>
    <w:pPr>
      <w:spacing w:after="160" w:line="259" w:lineRule="auto"/>
    </w:pPr>
  </w:style>
  <w:style w:type="paragraph" w:customStyle="1" w:styleId="6537D491548E464DB6EBD9D5FC506993">
    <w:name w:val="6537D491548E464DB6EBD9D5FC506993"/>
    <w:rsid w:val="00416728"/>
    <w:pPr>
      <w:spacing w:after="160" w:line="259" w:lineRule="auto"/>
    </w:pPr>
  </w:style>
  <w:style w:type="paragraph" w:customStyle="1" w:styleId="769BA89A61BD46FABEB02ACCD46C8F12">
    <w:name w:val="769BA89A61BD46FABEB02ACCD46C8F12"/>
    <w:rsid w:val="00416728"/>
    <w:pPr>
      <w:spacing w:after="160" w:line="259" w:lineRule="auto"/>
    </w:pPr>
  </w:style>
  <w:style w:type="paragraph" w:customStyle="1" w:styleId="E7E8029F063B4153AFDAE6206D8C80E4">
    <w:name w:val="E7E8029F063B4153AFDAE6206D8C80E4"/>
    <w:rsid w:val="00416728"/>
    <w:pPr>
      <w:spacing w:after="160" w:line="259" w:lineRule="auto"/>
    </w:pPr>
  </w:style>
  <w:style w:type="paragraph" w:customStyle="1" w:styleId="C8AC55E96E5C4155900AC26C88E53F3A">
    <w:name w:val="C8AC55E96E5C4155900AC26C88E53F3A"/>
    <w:rsid w:val="00416728"/>
    <w:pPr>
      <w:spacing w:after="160" w:line="259" w:lineRule="auto"/>
    </w:pPr>
  </w:style>
  <w:style w:type="paragraph" w:customStyle="1" w:styleId="5CBDCFC9808E4D849C6A4972D1F65A21">
    <w:name w:val="5CBDCFC9808E4D849C6A4972D1F65A21"/>
    <w:rsid w:val="00416728"/>
    <w:pPr>
      <w:spacing w:after="160" w:line="259" w:lineRule="auto"/>
    </w:pPr>
  </w:style>
  <w:style w:type="paragraph" w:customStyle="1" w:styleId="869A086886E0430B855DDE26C65B1ACB">
    <w:name w:val="869A086886E0430B855DDE26C65B1ACB"/>
    <w:rsid w:val="00416728"/>
    <w:pPr>
      <w:spacing w:after="160" w:line="259" w:lineRule="auto"/>
    </w:pPr>
  </w:style>
  <w:style w:type="paragraph" w:customStyle="1" w:styleId="E00E50A8E7FB44629C42A811F8D8111C">
    <w:name w:val="E00E50A8E7FB44629C42A811F8D8111C"/>
    <w:rsid w:val="00416728"/>
    <w:pPr>
      <w:spacing w:after="160" w:line="259" w:lineRule="auto"/>
    </w:pPr>
  </w:style>
  <w:style w:type="paragraph" w:customStyle="1" w:styleId="8DDB9DCBBE2B4132BA6E09EFA3C4447A">
    <w:name w:val="8DDB9DCBBE2B4132BA6E09EFA3C4447A"/>
    <w:rsid w:val="00416728"/>
    <w:pPr>
      <w:spacing w:after="160" w:line="259" w:lineRule="auto"/>
    </w:pPr>
  </w:style>
  <w:style w:type="paragraph" w:customStyle="1" w:styleId="2AB083FC79B141AB9488F1F4C6264EE6">
    <w:name w:val="2AB083FC79B141AB9488F1F4C6264EE6"/>
    <w:rsid w:val="00416728"/>
    <w:pPr>
      <w:spacing w:after="160" w:line="259" w:lineRule="auto"/>
    </w:pPr>
  </w:style>
  <w:style w:type="paragraph" w:customStyle="1" w:styleId="B5D49B23E412447CAF1CBCDA521547E4">
    <w:name w:val="B5D49B23E412447CAF1CBCDA521547E4"/>
    <w:rsid w:val="00416728"/>
    <w:pPr>
      <w:spacing w:after="160" w:line="259" w:lineRule="auto"/>
    </w:pPr>
  </w:style>
  <w:style w:type="paragraph" w:customStyle="1" w:styleId="2ADBD0F408C24DDC960C7FC738D50898">
    <w:name w:val="2ADBD0F408C24DDC960C7FC738D50898"/>
    <w:rsid w:val="00416728"/>
    <w:pPr>
      <w:spacing w:after="160" w:line="259" w:lineRule="auto"/>
    </w:pPr>
  </w:style>
  <w:style w:type="paragraph" w:customStyle="1" w:styleId="D250F63A020C4177B0C75B572366593B">
    <w:name w:val="D250F63A020C4177B0C75B572366593B"/>
    <w:rsid w:val="00416728"/>
    <w:pPr>
      <w:spacing w:after="160" w:line="259" w:lineRule="auto"/>
    </w:pPr>
  </w:style>
  <w:style w:type="paragraph" w:customStyle="1" w:styleId="A3B813DE1247408C8107D4A552A1A9D4">
    <w:name w:val="A3B813DE1247408C8107D4A552A1A9D4"/>
    <w:rsid w:val="00416728"/>
    <w:pPr>
      <w:spacing w:after="160" w:line="259" w:lineRule="auto"/>
    </w:pPr>
  </w:style>
  <w:style w:type="paragraph" w:customStyle="1" w:styleId="907B13FE5C4F466793A8BA2AC882181D">
    <w:name w:val="907B13FE5C4F466793A8BA2AC882181D"/>
    <w:rsid w:val="00416728"/>
    <w:pPr>
      <w:spacing w:after="160" w:line="259" w:lineRule="auto"/>
    </w:pPr>
  </w:style>
  <w:style w:type="paragraph" w:customStyle="1" w:styleId="3CBA3F0DB0934CA3AF2C5FFB4CCD2C1B">
    <w:name w:val="3CBA3F0DB0934CA3AF2C5FFB4CCD2C1B"/>
    <w:rsid w:val="00416728"/>
    <w:pPr>
      <w:spacing w:after="160" w:line="259" w:lineRule="auto"/>
    </w:pPr>
  </w:style>
  <w:style w:type="paragraph" w:customStyle="1" w:styleId="8431EDB1B4BA402DBB722DB414A2C0C9">
    <w:name w:val="8431EDB1B4BA402DBB722DB414A2C0C9"/>
    <w:rsid w:val="00416728"/>
    <w:pPr>
      <w:spacing w:after="160" w:line="259" w:lineRule="auto"/>
    </w:pPr>
  </w:style>
  <w:style w:type="paragraph" w:customStyle="1" w:styleId="359D87160ADB45E6822840CF933310D9">
    <w:name w:val="359D87160ADB45E6822840CF933310D9"/>
    <w:rsid w:val="00416728"/>
    <w:pPr>
      <w:spacing w:after="160" w:line="259" w:lineRule="auto"/>
    </w:pPr>
  </w:style>
  <w:style w:type="paragraph" w:customStyle="1" w:styleId="9A5F3D8060BD4A6884BC0C463015DC8F">
    <w:name w:val="9A5F3D8060BD4A6884BC0C463015DC8F"/>
    <w:rsid w:val="00416728"/>
    <w:pPr>
      <w:spacing w:after="160" w:line="259" w:lineRule="auto"/>
    </w:pPr>
  </w:style>
  <w:style w:type="paragraph" w:customStyle="1" w:styleId="5B64118E41744430A99414E0FEABF158">
    <w:name w:val="5B64118E41744430A99414E0FEABF158"/>
    <w:rsid w:val="00416728"/>
    <w:pPr>
      <w:spacing w:after="160" w:line="259" w:lineRule="auto"/>
    </w:pPr>
  </w:style>
  <w:style w:type="paragraph" w:customStyle="1" w:styleId="37993D172BE240C5A614229AF3E2B1AD">
    <w:name w:val="37993D172BE240C5A614229AF3E2B1AD"/>
    <w:rsid w:val="00416728"/>
    <w:pPr>
      <w:spacing w:after="160" w:line="259" w:lineRule="auto"/>
    </w:pPr>
  </w:style>
  <w:style w:type="paragraph" w:customStyle="1" w:styleId="32D7432003364982A47E5AAE113BA23D">
    <w:name w:val="32D7432003364982A47E5AAE113BA23D"/>
    <w:rsid w:val="00416728"/>
    <w:pPr>
      <w:spacing w:after="160" w:line="259" w:lineRule="auto"/>
    </w:pPr>
  </w:style>
  <w:style w:type="paragraph" w:customStyle="1" w:styleId="32400A3F2DF54D11B6B5316B0AA3B871">
    <w:name w:val="32400A3F2DF54D11B6B5316B0AA3B871"/>
    <w:rsid w:val="00416728"/>
    <w:pPr>
      <w:spacing w:after="160" w:line="259" w:lineRule="auto"/>
    </w:pPr>
  </w:style>
  <w:style w:type="paragraph" w:customStyle="1" w:styleId="4E9573E4DC9748C8805C04A628B8C017">
    <w:name w:val="4E9573E4DC9748C8805C04A628B8C017"/>
    <w:rsid w:val="00416728"/>
    <w:pPr>
      <w:spacing w:after="160" w:line="259" w:lineRule="auto"/>
    </w:pPr>
  </w:style>
  <w:style w:type="paragraph" w:customStyle="1" w:styleId="147AEA83AD5544C2A03280F7ACDF0D23">
    <w:name w:val="147AEA83AD5544C2A03280F7ACDF0D23"/>
    <w:rsid w:val="00416728"/>
    <w:pPr>
      <w:spacing w:after="160" w:line="259" w:lineRule="auto"/>
    </w:pPr>
  </w:style>
  <w:style w:type="paragraph" w:customStyle="1" w:styleId="63C8D41D0C494AA58FEEC4A1A47ED0EB">
    <w:name w:val="63C8D41D0C494AA58FEEC4A1A47ED0EB"/>
    <w:rsid w:val="00416728"/>
    <w:pPr>
      <w:spacing w:after="160" w:line="259" w:lineRule="auto"/>
    </w:pPr>
  </w:style>
  <w:style w:type="paragraph" w:customStyle="1" w:styleId="E7A60C60663849678FA52F195536A902">
    <w:name w:val="E7A60C60663849678FA52F195536A902"/>
    <w:rsid w:val="00416728"/>
    <w:pPr>
      <w:spacing w:after="160" w:line="259" w:lineRule="auto"/>
    </w:pPr>
  </w:style>
  <w:style w:type="paragraph" w:customStyle="1" w:styleId="0E6709762C1A41C9B57E68D16DCE8B1B">
    <w:name w:val="0E6709762C1A41C9B57E68D16DCE8B1B"/>
    <w:rsid w:val="00416728"/>
    <w:pPr>
      <w:spacing w:after="160" w:line="259" w:lineRule="auto"/>
    </w:pPr>
  </w:style>
  <w:style w:type="paragraph" w:customStyle="1" w:styleId="85B04F24C22A4E36AA2B949E74DC9931">
    <w:name w:val="85B04F24C22A4E36AA2B949E74DC9931"/>
    <w:rsid w:val="00416728"/>
    <w:pPr>
      <w:spacing w:after="160" w:line="259" w:lineRule="auto"/>
    </w:pPr>
  </w:style>
  <w:style w:type="paragraph" w:customStyle="1" w:styleId="62B2DD13773D4FC8A10F127E7A3A4A88">
    <w:name w:val="62B2DD13773D4FC8A10F127E7A3A4A88"/>
    <w:rsid w:val="00416728"/>
    <w:pPr>
      <w:spacing w:after="160" w:line="259" w:lineRule="auto"/>
    </w:pPr>
  </w:style>
  <w:style w:type="paragraph" w:customStyle="1" w:styleId="4AC1B60B83344103B8AC26169D0650C6">
    <w:name w:val="4AC1B60B83344103B8AC26169D0650C6"/>
    <w:rsid w:val="00416728"/>
    <w:pPr>
      <w:spacing w:after="160" w:line="259" w:lineRule="auto"/>
    </w:pPr>
  </w:style>
  <w:style w:type="paragraph" w:customStyle="1" w:styleId="31A5CFF8D89F4CA5BF2C4D660FF4821B">
    <w:name w:val="31A5CFF8D89F4CA5BF2C4D660FF4821B"/>
    <w:rsid w:val="00416728"/>
    <w:pPr>
      <w:spacing w:after="160" w:line="259" w:lineRule="auto"/>
    </w:pPr>
  </w:style>
  <w:style w:type="paragraph" w:customStyle="1" w:styleId="2B78BB352FFE40F782505A9B851FB21E">
    <w:name w:val="2B78BB352FFE40F782505A9B851FB21E"/>
    <w:rsid w:val="00416728"/>
    <w:pPr>
      <w:spacing w:after="160" w:line="259" w:lineRule="auto"/>
    </w:pPr>
  </w:style>
  <w:style w:type="paragraph" w:customStyle="1" w:styleId="E6003C468B1540639D514A1C25D4F896">
    <w:name w:val="E6003C468B1540639D514A1C25D4F896"/>
    <w:rsid w:val="00416728"/>
    <w:pPr>
      <w:spacing w:after="160" w:line="259" w:lineRule="auto"/>
    </w:pPr>
  </w:style>
  <w:style w:type="paragraph" w:customStyle="1" w:styleId="C9AF7FA175E14DFB94F14A4EEF940527">
    <w:name w:val="C9AF7FA175E14DFB94F14A4EEF940527"/>
    <w:rsid w:val="00416728"/>
    <w:pPr>
      <w:spacing w:after="160" w:line="259" w:lineRule="auto"/>
    </w:pPr>
  </w:style>
  <w:style w:type="paragraph" w:customStyle="1" w:styleId="B6BE57FEE94844A0B34338B93AC2A0F7">
    <w:name w:val="B6BE57FEE94844A0B34338B93AC2A0F7"/>
    <w:rsid w:val="00416728"/>
    <w:pPr>
      <w:spacing w:after="160" w:line="259" w:lineRule="auto"/>
    </w:pPr>
  </w:style>
  <w:style w:type="paragraph" w:customStyle="1" w:styleId="B8CD01C864934E4EA89E03AA1D96B21D">
    <w:name w:val="B8CD01C864934E4EA89E03AA1D96B21D"/>
    <w:rsid w:val="00416728"/>
    <w:pPr>
      <w:spacing w:after="160" w:line="259" w:lineRule="auto"/>
    </w:pPr>
  </w:style>
  <w:style w:type="paragraph" w:customStyle="1" w:styleId="591FCEEC5CAA4E8F8EA7540F7FDD098F">
    <w:name w:val="591FCEEC5CAA4E8F8EA7540F7FDD098F"/>
    <w:rsid w:val="00416728"/>
    <w:pPr>
      <w:spacing w:after="160" w:line="259" w:lineRule="auto"/>
    </w:pPr>
  </w:style>
  <w:style w:type="paragraph" w:customStyle="1" w:styleId="C2E19CD6C4164ED88ACFE3A046AA7801">
    <w:name w:val="C2E19CD6C4164ED88ACFE3A046AA7801"/>
    <w:rsid w:val="00416728"/>
    <w:pPr>
      <w:spacing w:after="160" w:line="259" w:lineRule="auto"/>
    </w:pPr>
  </w:style>
  <w:style w:type="paragraph" w:customStyle="1" w:styleId="11EFB9C2572042C6A4C3341B4D76AF69">
    <w:name w:val="11EFB9C2572042C6A4C3341B4D76AF69"/>
    <w:rsid w:val="00416728"/>
    <w:pPr>
      <w:spacing w:after="160" w:line="259" w:lineRule="auto"/>
    </w:pPr>
  </w:style>
  <w:style w:type="paragraph" w:customStyle="1" w:styleId="39C383D4C0D941AD96E8DF664B456FCC">
    <w:name w:val="39C383D4C0D941AD96E8DF664B456FCC"/>
    <w:rsid w:val="00416728"/>
    <w:pPr>
      <w:spacing w:after="160" w:line="259" w:lineRule="auto"/>
    </w:pPr>
  </w:style>
  <w:style w:type="paragraph" w:customStyle="1" w:styleId="6855EFC4673E48E0A35766F3CAF4C211">
    <w:name w:val="6855EFC4673E48E0A35766F3CAF4C211"/>
    <w:rsid w:val="00416728"/>
    <w:pPr>
      <w:spacing w:after="160" w:line="259" w:lineRule="auto"/>
    </w:pPr>
  </w:style>
  <w:style w:type="paragraph" w:customStyle="1" w:styleId="B26FE18CBC0A42CBAC694F6A986A43E1">
    <w:name w:val="B26FE18CBC0A42CBAC694F6A986A43E1"/>
    <w:rsid w:val="00416728"/>
    <w:pPr>
      <w:spacing w:after="160" w:line="259" w:lineRule="auto"/>
    </w:pPr>
  </w:style>
  <w:style w:type="paragraph" w:customStyle="1" w:styleId="CD9AE5D3F5C440589A14643617BAF376">
    <w:name w:val="CD9AE5D3F5C440589A14643617BAF376"/>
    <w:rsid w:val="00416728"/>
    <w:pPr>
      <w:spacing w:after="160" w:line="259" w:lineRule="auto"/>
    </w:pPr>
  </w:style>
  <w:style w:type="paragraph" w:customStyle="1" w:styleId="1DA21B0FC97242FEBF237DB4D4316E68">
    <w:name w:val="1DA21B0FC97242FEBF237DB4D4316E68"/>
    <w:rsid w:val="00416728"/>
    <w:pPr>
      <w:spacing w:after="160" w:line="259" w:lineRule="auto"/>
    </w:pPr>
  </w:style>
  <w:style w:type="paragraph" w:customStyle="1" w:styleId="8BC87C6FCD9D41E7AC802C42DEA9D4C5">
    <w:name w:val="8BC87C6FCD9D41E7AC802C42DEA9D4C5"/>
    <w:rsid w:val="00416728"/>
    <w:pPr>
      <w:spacing w:after="160" w:line="259" w:lineRule="auto"/>
    </w:pPr>
  </w:style>
  <w:style w:type="paragraph" w:customStyle="1" w:styleId="BE33196619B14051BA8ECA3697E4D3B2">
    <w:name w:val="BE33196619B14051BA8ECA3697E4D3B2"/>
    <w:rsid w:val="00416728"/>
    <w:pPr>
      <w:spacing w:after="160" w:line="259" w:lineRule="auto"/>
    </w:pPr>
  </w:style>
  <w:style w:type="paragraph" w:customStyle="1" w:styleId="2EF724968DCE4F0684CA628ADC996D93">
    <w:name w:val="2EF724968DCE4F0684CA628ADC996D93"/>
    <w:rsid w:val="00416728"/>
    <w:pPr>
      <w:spacing w:after="160" w:line="259" w:lineRule="auto"/>
    </w:pPr>
  </w:style>
  <w:style w:type="paragraph" w:customStyle="1" w:styleId="0B966DBA9F1C4AAC80600372DF078E4E">
    <w:name w:val="0B966DBA9F1C4AAC80600372DF078E4E"/>
    <w:rsid w:val="00416728"/>
    <w:pPr>
      <w:spacing w:after="160" w:line="259" w:lineRule="auto"/>
    </w:pPr>
  </w:style>
  <w:style w:type="paragraph" w:customStyle="1" w:styleId="1CB13F058AFA4774BE5BA5D7D12835A0">
    <w:name w:val="1CB13F058AFA4774BE5BA5D7D12835A0"/>
    <w:rsid w:val="00416728"/>
    <w:pPr>
      <w:spacing w:after="160" w:line="259" w:lineRule="auto"/>
    </w:pPr>
  </w:style>
  <w:style w:type="paragraph" w:customStyle="1" w:styleId="F48960692E124842BD6BF30A22C0AE1B">
    <w:name w:val="F48960692E124842BD6BF30A22C0AE1B"/>
    <w:rsid w:val="00416728"/>
    <w:pPr>
      <w:spacing w:after="160" w:line="259" w:lineRule="auto"/>
    </w:pPr>
  </w:style>
  <w:style w:type="paragraph" w:customStyle="1" w:styleId="6FC7C137BD6B4FAB95561CA8D3A64960">
    <w:name w:val="6FC7C137BD6B4FAB95561CA8D3A64960"/>
    <w:rsid w:val="00416728"/>
    <w:pPr>
      <w:spacing w:after="160" w:line="259" w:lineRule="auto"/>
    </w:pPr>
  </w:style>
  <w:style w:type="paragraph" w:customStyle="1" w:styleId="76520CE15817441FB2B663FD2973CB7F">
    <w:name w:val="76520CE15817441FB2B663FD2973CB7F"/>
    <w:rsid w:val="00416728"/>
    <w:pPr>
      <w:spacing w:after="160" w:line="259" w:lineRule="auto"/>
    </w:pPr>
  </w:style>
  <w:style w:type="paragraph" w:customStyle="1" w:styleId="2A89742C20514F54AE97D5234577000E">
    <w:name w:val="2A89742C20514F54AE97D5234577000E"/>
    <w:rsid w:val="00416728"/>
    <w:pPr>
      <w:spacing w:after="160" w:line="259" w:lineRule="auto"/>
    </w:pPr>
  </w:style>
  <w:style w:type="paragraph" w:customStyle="1" w:styleId="97C2D77DB4DB477B94FB78D436BA42DB">
    <w:name w:val="97C2D77DB4DB477B94FB78D436BA42DB"/>
    <w:rsid w:val="00416728"/>
    <w:pPr>
      <w:spacing w:after="160" w:line="259" w:lineRule="auto"/>
    </w:pPr>
  </w:style>
  <w:style w:type="paragraph" w:customStyle="1" w:styleId="E5C57F60C1494C11858C5321C6E39698">
    <w:name w:val="E5C57F60C1494C11858C5321C6E39698"/>
    <w:rsid w:val="00416728"/>
    <w:pPr>
      <w:spacing w:after="160" w:line="259" w:lineRule="auto"/>
    </w:pPr>
  </w:style>
  <w:style w:type="paragraph" w:customStyle="1" w:styleId="EE398C898FEE426AB1C115D2F8FB1659">
    <w:name w:val="EE398C898FEE426AB1C115D2F8FB1659"/>
    <w:rsid w:val="00416728"/>
    <w:pPr>
      <w:spacing w:after="160" w:line="259" w:lineRule="auto"/>
    </w:pPr>
  </w:style>
  <w:style w:type="paragraph" w:customStyle="1" w:styleId="F29762CB94FF427EA190452CC3DC98C9">
    <w:name w:val="F29762CB94FF427EA190452CC3DC98C9"/>
    <w:rsid w:val="00416728"/>
    <w:pPr>
      <w:spacing w:after="160" w:line="259" w:lineRule="auto"/>
    </w:pPr>
  </w:style>
  <w:style w:type="paragraph" w:customStyle="1" w:styleId="230FF9EFDE8149D9874E1DF3171929C4">
    <w:name w:val="230FF9EFDE8149D9874E1DF3171929C4"/>
    <w:rsid w:val="00416728"/>
    <w:pPr>
      <w:spacing w:after="160" w:line="259" w:lineRule="auto"/>
    </w:pPr>
  </w:style>
  <w:style w:type="paragraph" w:customStyle="1" w:styleId="CB3FD9BE8F184F3E9988E2E4F6D54E6C">
    <w:name w:val="CB3FD9BE8F184F3E9988E2E4F6D54E6C"/>
    <w:rsid w:val="00416728"/>
    <w:pPr>
      <w:spacing w:after="160" w:line="259" w:lineRule="auto"/>
    </w:pPr>
  </w:style>
  <w:style w:type="paragraph" w:customStyle="1" w:styleId="FDD6EDAB354E474D842D2FB8A2E87D42">
    <w:name w:val="FDD6EDAB354E474D842D2FB8A2E87D42"/>
    <w:rsid w:val="00416728"/>
    <w:pPr>
      <w:spacing w:after="160" w:line="259" w:lineRule="auto"/>
    </w:pPr>
  </w:style>
  <w:style w:type="paragraph" w:customStyle="1" w:styleId="822219DB809047678CC0B0FA1A97B70C">
    <w:name w:val="822219DB809047678CC0B0FA1A97B70C"/>
    <w:rsid w:val="00416728"/>
    <w:pPr>
      <w:spacing w:after="160" w:line="259" w:lineRule="auto"/>
    </w:pPr>
  </w:style>
  <w:style w:type="paragraph" w:customStyle="1" w:styleId="1D2397A2E4A840A19324F190F7C3D79F">
    <w:name w:val="1D2397A2E4A840A19324F190F7C3D79F"/>
    <w:rsid w:val="00416728"/>
    <w:pPr>
      <w:spacing w:after="160" w:line="259" w:lineRule="auto"/>
    </w:pPr>
  </w:style>
  <w:style w:type="paragraph" w:customStyle="1" w:styleId="7B43C80696D3480FB4C353F49CC543AE">
    <w:name w:val="7B43C80696D3480FB4C353F49CC543AE"/>
    <w:rsid w:val="00416728"/>
    <w:pPr>
      <w:spacing w:after="160" w:line="259" w:lineRule="auto"/>
    </w:pPr>
  </w:style>
  <w:style w:type="paragraph" w:customStyle="1" w:styleId="6E4CDD4A5E4F4938847812F7E1C36E26">
    <w:name w:val="6E4CDD4A5E4F4938847812F7E1C36E26"/>
    <w:rsid w:val="00416728"/>
    <w:pPr>
      <w:spacing w:after="160" w:line="259" w:lineRule="auto"/>
    </w:pPr>
  </w:style>
  <w:style w:type="paragraph" w:customStyle="1" w:styleId="C4C89F56329C43E1A8A9A2171BCA12AA">
    <w:name w:val="C4C89F56329C43E1A8A9A2171BCA12AA"/>
    <w:rsid w:val="00416728"/>
    <w:pPr>
      <w:spacing w:after="160" w:line="259" w:lineRule="auto"/>
    </w:pPr>
  </w:style>
  <w:style w:type="paragraph" w:customStyle="1" w:styleId="3E67E71B6DE447D0830F388E71273FFE">
    <w:name w:val="3E67E71B6DE447D0830F388E71273FFE"/>
    <w:rsid w:val="00416728"/>
    <w:pPr>
      <w:spacing w:after="160" w:line="259" w:lineRule="auto"/>
    </w:pPr>
  </w:style>
  <w:style w:type="paragraph" w:customStyle="1" w:styleId="41CC9D16F6BF4514ABE45FEF405C8D9C">
    <w:name w:val="41CC9D16F6BF4514ABE45FEF405C8D9C"/>
    <w:rsid w:val="00416728"/>
    <w:pPr>
      <w:spacing w:after="160" w:line="259" w:lineRule="auto"/>
    </w:pPr>
  </w:style>
  <w:style w:type="paragraph" w:customStyle="1" w:styleId="1194EE441A8B48E6A26DF5C5191B1050">
    <w:name w:val="1194EE441A8B48E6A26DF5C5191B1050"/>
    <w:rsid w:val="00416728"/>
    <w:pPr>
      <w:spacing w:after="160" w:line="259" w:lineRule="auto"/>
    </w:pPr>
  </w:style>
  <w:style w:type="paragraph" w:customStyle="1" w:styleId="B1278510C69B437BAAD1D030B0E31DFB">
    <w:name w:val="B1278510C69B437BAAD1D030B0E31DFB"/>
    <w:rsid w:val="00416728"/>
    <w:pPr>
      <w:spacing w:after="160" w:line="259" w:lineRule="auto"/>
    </w:pPr>
  </w:style>
  <w:style w:type="paragraph" w:customStyle="1" w:styleId="338F4950617F4C9A9F0B4A9BF2604665">
    <w:name w:val="338F4950617F4C9A9F0B4A9BF2604665"/>
    <w:rsid w:val="00416728"/>
    <w:pPr>
      <w:spacing w:after="160" w:line="259" w:lineRule="auto"/>
    </w:pPr>
  </w:style>
  <w:style w:type="paragraph" w:customStyle="1" w:styleId="1A22ABBA55584466B06EAB73E75DEEE4">
    <w:name w:val="1A22ABBA55584466B06EAB73E75DEEE4"/>
    <w:rsid w:val="00416728"/>
    <w:pPr>
      <w:spacing w:after="160" w:line="259" w:lineRule="auto"/>
    </w:pPr>
  </w:style>
  <w:style w:type="paragraph" w:customStyle="1" w:styleId="1828A18015FD468597F188C050D02435">
    <w:name w:val="1828A18015FD468597F188C050D02435"/>
    <w:rsid w:val="00416728"/>
    <w:pPr>
      <w:spacing w:after="160" w:line="259" w:lineRule="auto"/>
    </w:pPr>
  </w:style>
  <w:style w:type="paragraph" w:customStyle="1" w:styleId="E88A9E2F58184834831791273FD0470B">
    <w:name w:val="E88A9E2F58184834831791273FD0470B"/>
    <w:rsid w:val="00416728"/>
    <w:pPr>
      <w:spacing w:after="160" w:line="259" w:lineRule="auto"/>
    </w:pPr>
  </w:style>
  <w:style w:type="paragraph" w:customStyle="1" w:styleId="92787C2BC97C4F37BEB6282EFFBD17EF">
    <w:name w:val="92787C2BC97C4F37BEB6282EFFBD17EF"/>
    <w:rsid w:val="00416728"/>
    <w:pPr>
      <w:spacing w:after="160" w:line="259" w:lineRule="auto"/>
    </w:pPr>
  </w:style>
  <w:style w:type="paragraph" w:customStyle="1" w:styleId="EBAE996F15444DBEA0E2D195602DF2B8">
    <w:name w:val="EBAE996F15444DBEA0E2D195602DF2B8"/>
    <w:rsid w:val="00416728"/>
    <w:pPr>
      <w:spacing w:after="160" w:line="259" w:lineRule="auto"/>
    </w:pPr>
  </w:style>
  <w:style w:type="paragraph" w:customStyle="1" w:styleId="E16F6B902E96408680329C27C9F75F0E">
    <w:name w:val="E16F6B902E96408680329C27C9F75F0E"/>
    <w:rsid w:val="00416728"/>
    <w:pPr>
      <w:spacing w:after="160" w:line="259" w:lineRule="auto"/>
    </w:pPr>
  </w:style>
  <w:style w:type="paragraph" w:customStyle="1" w:styleId="DC4545179484473FA9A541CEA8BD8698">
    <w:name w:val="DC4545179484473FA9A541CEA8BD8698"/>
    <w:rsid w:val="00416728"/>
    <w:pPr>
      <w:spacing w:after="160" w:line="259" w:lineRule="auto"/>
    </w:pPr>
  </w:style>
  <w:style w:type="paragraph" w:customStyle="1" w:styleId="73ED6D72769A46B793E61E8BE99CD7F6">
    <w:name w:val="73ED6D72769A46B793E61E8BE99CD7F6"/>
    <w:rsid w:val="00416728"/>
    <w:pPr>
      <w:spacing w:after="160" w:line="259" w:lineRule="auto"/>
    </w:pPr>
  </w:style>
  <w:style w:type="paragraph" w:customStyle="1" w:styleId="98B9701067214832856255E82E2AFDD0">
    <w:name w:val="98B9701067214832856255E82E2AFDD0"/>
    <w:rsid w:val="00416728"/>
    <w:pPr>
      <w:spacing w:after="160" w:line="259" w:lineRule="auto"/>
    </w:pPr>
  </w:style>
  <w:style w:type="paragraph" w:customStyle="1" w:styleId="0E4CC4C919914E95A4A7ACA4A6045E78">
    <w:name w:val="0E4CC4C919914E95A4A7ACA4A6045E78"/>
    <w:rsid w:val="00416728"/>
    <w:pPr>
      <w:spacing w:after="160" w:line="259" w:lineRule="auto"/>
    </w:pPr>
  </w:style>
  <w:style w:type="paragraph" w:customStyle="1" w:styleId="8F37142DA85C44C5AC6A0C978612F2A6">
    <w:name w:val="8F37142DA85C44C5AC6A0C978612F2A6"/>
    <w:rsid w:val="00416728"/>
    <w:pPr>
      <w:spacing w:after="160" w:line="259" w:lineRule="auto"/>
    </w:pPr>
  </w:style>
  <w:style w:type="paragraph" w:customStyle="1" w:styleId="D32238E7856C407A9EAF44475DE62A90">
    <w:name w:val="D32238E7856C407A9EAF44475DE62A90"/>
    <w:rsid w:val="00416728"/>
    <w:pPr>
      <w:spacing w:after="160" w:line="259" w:lineRule="auto"/>
    </w:pPr>
  </w:style>
  <w:style w:type="paragraph" w:customStyle="1" w:styleId="B994583A50EE4B819B2251F4F03867FF">
    <w:name w:val="B994583A50EE4B819B2251F4F03867FF"/>
    <w:rsid w:val="00416728"/>
    <w:pPr>
      <w:spacing w:after="160" w:line="259" w:lineRule="auto"/>
    </w:pPr>
  </w:style>
  <w:style w:type="paragraph" w:customStyle="1" w:styleId="F37CF07A6D9C4D3B9848BB577385187F">
    <w:name w:val="F37CF07A6D9C4D3B9848BB577385187F"/>
    <w:rsid w:val="00416728"/>
    <w:pPr>
      <w:spacing w:after="160" w:line="259" w:lineRule="auto"/>
    </w:pPr>
  </w:style>
  <w:style w:type="paragraph" w:customStyle="1" w:styleId="8E55678CB53146FDAB3AAC32AF21871D">
    <w:name w:val="8E55678CB53146FDAB3AAC32AF21871D"/>
    <w:rsid w:val="00416728"/>
    <w:pPr>
      <w:spacing w:after="160" w:line="259" w:lineRule="auto"/>
    </w:pPr>
  </w:style>
  <w:style w:type="paragraph" w:customStyle="1" w:styleId="A0DD628332EC49B08211A1E7147FA2F8">
    <w:name w:val="A0DD628332EC49B08211A1E7147FA2F8"/>
    <w:rsid w:val="00416728"/>
    <w:pPr>
      <w:spacing w:after="160" w:line="259" w:lineRule="auto"/>
    </w:pPr>
  </w:style>
  <w:style w:type="paragraph" w:customStyle="1" w:styleId="4A444CBA3EBA4687A075156E026F0AD2">
    <w:name w:val="4A444CBA3EBA4687A075156E026F0AD2"/>
    <w:rsid w:val="00416728"/>
    <w:pPr>
      <w:spacing w:after="160" w:line="259" w:lineRule="auto"/>
    </w:pPr>
  </w:style>
  <w:style w:type="paragraph" w:customStyle="1" w:styleId="48619F8FAF184B21A669AB4A348B14E9">
    <w:name w:val="48619F8FAF184B21A669AB4A348B14E9"/>
    <w:rsid w:val="00416728"/>
    <w:pPr>
      <w:spacing w:after="160" w:line="259" w:lineRule="auto"/>
    </w:pPr>
  </w:style>
  <w:style w:type="paragraph" w:customStyle="1" w:styleId="6DBAAA5AF9F54688BCEC6A60D868297E">
    <w:name w:val="6DBAAA5AF9F54688BCEC6A60D868297E"/>
    <w:rsid w:val="00416728"/>
    <w:pPr>
      <w:spacing w:after="160" w:line="259" w:lineRule="auto"/>
    </w:pPr>
  </w:style>
  <w:style w:type="paragraph" w:customStyle="1" w:styleId="1EBE4B0F2C0B48E3A2BB48F4018E5710">
    <w:name w:val="1EBE4B0F2C0B48E3A2BB48F4018E5710"/>
    <w:rsid w:val="00416728"/>
    <w:pPr>
      <w:spacing w:after="160" w:line="259" w:lineRule="auto"/>
    </w:pPr>
  </w:style>
  <w:style w:type="paragraph" w:customStyle="1" w:styleId="CDA99E037909450C8E7B19BE3F5C0603">
    <w:name w:val="CDA99E037909450C8E7B19BE3F5C0603"/>
    <w:rsid w:val="00416728"/>
    <w:pPr>
      <w:spacing w:after="160" w:line="259" w:lineRule="auto"/>
    </w:pPr>
  </w:style>
  <w:style w:type="paragraph" w:customStyle="1" w:styleId="F233F13A5BC2491CB594E8EBA7965DAF">
    <w:name w:val="F233F13A5BC2491CB594E8EBA7965DAF"/>
    <w:rsid w:val="00416728"/>
    <w:pPr>
      <w:spacing w:after="160" w:line="259" w:lineRule="auto"/>
    </w:pPr>
  </w:style>
  <w:style w:type="paragraph" w:customStyle="1" w:styleId="DD044215B86043998332D8C4142BD3C3">
    <w:name w:val="DD044215B86043998332D8C4142BD3C3"/>
    <w:rsid w:val="00416728"/>
    <w:pPr>
      <w:spacing w:after="160" w:line="259" w:lineRule="auto"/>
    </w:pPr>
  </w:style>
  <w:style w:type="paragraph" w:customStyle="1" w:styleId="68658E8F1B22410EAE2C955638B52B2D">
    <w:name w:val="68658E8F1B22410EAE2C955638B52B2D"/>
    <w:rsid w:val="00416728"/>
    <w:pPr>
      <w:spacing w:after="160" w:line="259" w:lineRule="auto"/>
    </w:pPr>
  </w:style>
  <w:style w:type="paragraph" w:customStyle="1" w:styleId="278D66A9D3AB4FC5B3E7784C483E6947">
    <w:name w:val="278D66A9D3AB4FC5B3E7784C483E6947"/>
    <w:rsid w:val="00416728"/>
    <w:pPr>
      <w:spacing w:after="160" w:line="259" w:lineRule="auto"/>
    </w:pPr>
  </w:style>
  <w:style w:type="paragraph" w:customStyle="1" w:styleId="4CF82EFA5F744293A99256392CCF2C54">
    <w:name w:val="4CF82EFA5F744293A99256392CCF2C54"/>
    <w:rsid w:val="00416728"/>
    <w:pPr>
      <w:spacing w:after="160" w:line="259" w:lineRule="auto"/>
    </w:pPr>
  </w:style>
  <w:style w:type="paragraph" w:customStyle="1" w:styleId="041FA9263F804C0CB676255497228B81">
    <w:name w:val="041FA9263F804C0CB676255497228B81"/>
    <w:rsid w:val="00416728"/>
    <w:pPr>
      <w:spacing w:after="160" w:line="259" w:lineRule="auto"/>
    </w:pPr>
  </w:style>
  <w:style w:type="paragraph" w:customStyle="1" w:styleId="F8DF18BCF8254380AFFEFD034049FCDF">
    <w:name w:val="F8DF18BCF8254380AFFEFD034049FCDF"/>
    <w:rsid w:val="00416728"/>
    <w:pPr>
      <w:spacing w:after="160" w:line="259" w:lineRule="auto"/>
    </w:pPr>
  </w:style>
  <w:style w:type="paragraph" w:customStyle="1" w:styleId="512FCF0C6D1C43299CA498998F8E4542">
    <w:name w:val="512FCF0C6D1C43299CA498998F8E4542"/>
    <w:rsid w:val="00416728"/>
    <w:pPr>
      <w:spacing w:after="160" w:line="259" w:lineRule="auto"/>
    </w:pPr>
  </w:style>
  <w:style w:type="paragraph" w:customStyle="1" w:styleId="008D66B6DB414E6F95D017DBC3ECDC40">
    <w:name w:val="008D66B6DB414E6F95D017DBC3ECDC40"/>
    <w:rsid w:val="00416728"/>
    <w:pPr>
      <w:spacing w:after="160" w:line="259" w:lineRule="auto"/>
    </w:pPr>
  </w:style>
  <w:style w:type="paragraph" w:customStyle="1" w:styleId="7B0492A805794651BAB5E094F0F6DAAD">
    <w:name w:val="7B0492A805794651BAB5E094F0F6DAAD"/>
    <w:rsid w:val="00416728"/>
    <w:pPr>
      <w:spacing w:after="160" w:line="259" w:lineRule="auto"/>
    </w:pPr>
  </w:style>
  <w:style w:type="paragraph" w:customStyle="1" w:styleId="E72C81433A9349159AA15782CAF5A62F">
    <w:name w:val="E72C81433A9349159AA15782CAF5A62F"/>
    <w:rsid w:val="00416728"/>
    <w:pPr>
      <w:spacing w:after="160" w:line="259" w:lineRule="auto"/>
    </w:pPr>
  </w:style>
  <w:style w:type="paragraph" w:customStyle="1" w:styleId="9BB177775DE5471A892DEC6E1FA23F5D">
    <w:name w:val="9BB177775DE5471A892DEC6E1FA23F5D"/>
    <w:rsid w:val="00416728"/>
    <w:pPr>
      <w:spacing w:after="160" w:line="259" w:lineRule="auto"/>
    </w:pPr>
  </w:style>
  <w:style w:type="paragraph" w:customStyle="1" w:styleId="EA5F2B15FDA44E13B9955018C2DA78D7">
    <w:name w:val="EA5F2B15FDA44E13B9955018C2DA78D7"/>
    <w:rsid w:val="00416728"/>
    <w:pPr>
      <w:spacing w:after="160" w:line="259" w:lineRule="auto"/>
    </w:pPr>
  </w:style>
  <w:style w:type="paragraph" w:customStyle="1" w:styleId="112C43590D7A4623AC4F6D14E254FD7C">
    <w:name w:val="112C43590D7A4623AC4F6D14E254FD7C"/>
    <w:rsid w:val="00416728"/>
    <w:pPr>
      <w:spacing w:after="160" w:line="259" w:lineRule="auto"/>
    </w:pPr>
  </w:style>
  <w:style w:type="paragraph" w:customStyle="1" w:styleId="CDF969E2E5AC46E7B2BC4B406F5A6926">
    <w:name w:val="CDF969E2E5AC46E7B2BC4B406F5A6926"/>
    <w:rsid w:val="00416728"/>
    <w:pPr>
      <w:spacing w:after="160" w:line="259" w:lineRule="auto"/>
    </w:pPr>
  </w:style>
  <w:style w:type="paragraph" w:customStyle="1" w:styleId="748CC843952E45519C73B9C51DD12D06">
    <w:name w:val="748CC843952E45519C73B9C51DD12D06"/>
    <w:rsid w:val="00416728"/>
    <w:pPr>
      <w:spacing w:after="160" w:line="259" w:lineRule="auto"/>
    </w:pPr>
  </w:style>
  <w:style w:type="paragraph" w:customStyle="1" w:styleId="C72BCEBDD05F46CB838EB77D80CE7BF6">
    <w:name w:val="C72BCEBDD05F46CB838EB77D80CE7BF6"/>
    <w:rsid w:val="00416728"/>
    <w:pPr>
      <w:spacing w:after="160" w:line="259" w:lineRule="auto"/>
    </w:pPr>
  </w:style>
  <w:style w:type="paragraph" w:customStyle="1" w:styleId="01655EF0B2694259B9FCFDACEF049FBA">
    <w:name w:val="01655EF0B2694259B9FCFDACEF049FBA"/>
    <w:rsid w:val="00416728"/>
    <w:pPr>
      <w:spacing w:after="160" w:line="259" w:lineRule="auto"/>
    </w:pPr>
  </w:style>
  <w:style w:type="paragraph" w:customStyle="1" w:styleId="3927DF7CC164496D9CD16E673901E8CD">
    <w:name w:val="3927DF7CC164496D9CD16E673901E8CD"/>
    <w:rsid w:val="00416728"/>
    <w:pPr>
      <w:spacing w:after="160" w:line="259" w:lineRule="auto"/>
    </w:pPr>
  </w:style>
  <w:style w:type="paragraph" w:customStyle="1" w:styleId="54583FFA716D464397153D17ACE89821">
    <w:name w:val="54583FFA716D464397153D17ACE89821"/>
    <w:rsid w:val="00416728"/>
    <w:pPr>
      <w:spacing w:after="160" w:line="259" w:lineRule="auto"/>
    </w:pPr>
  </w:style>
  <w:style w:type="paragraph" w:customStyle="1" w:styleId="976282887A3F45DFA7D6C79D3383888E">
    <w:name w:val="976282887A3F45DFA7D6C79D3383888E"/>
    <w:rsid w:val="00416728"/>
    <w:pPr>
      <w:spacing w:after="160" w:line="259" w:lineRule="auto"/>
    </w:pPr>
  </w:style>
  <w:style w:type="paragraph" w:customStyle="1" w:styleId="7995067FE03647A2B33B94E7B33B7BD5">
    <w:name w:val="7995067FE03647A2B33B94E7B33B7BD5"/>
    <w:rsid w:val="00416728"/>
    <w:pPr>
      <w:spacing w:after="160" w:line="259" w:lineRule="auto"/>
    </w:pPr>
  </w:style>
  <w:style w:type="paragraph" w:customStyle="1" w:styleId="0CA7706118374F1B9D76070ED25A38A3">
    <w:name w:val="0CA7706118374F1B9D76070ED25A38A3"/>
    <w:rsid w:val="00416728"/>
    <w:pPr>
      <w:spacing w:after="160" w:line="259" w:lineRule="auto"/>
    </w:pPr>
  </w:style>
  <w:style w:type="paragraph" w:customStyle="1" w:styleId="14E4DFD6235D411E97FDB8135827D192">
    <w:name w:val="14E4DFD6235D411E97FDB8135827D192"/>
    <w:rsid w:val="00416728"/>
    <w:pPr>
      <w:spacing w:after="160" w:line="259" w:lineRule="auto"/>
    </w:pPr>
  </w:style>
  <w:style w:type="paragraph" w:customStyle="1" w:styleId="AF0C124EA4A84491B05C50D5E54924D0">
    <w:name w:val="AF0C124EA4A84491B05C50D5E54924D0"/>
    <w:rsid w:val="00416728"/>
    <w:pPr>
      <w:spacing w:after="160" w:line="259" w:lineRule="auto"/>
    </w:pPr>
  </w:style>
  <w:style w:type="paragraph" w:customStyle="1" w:styleId="14EBD2F1FD9C485BBD5E6328044F46EB">
    <w:name w:val="14EBD2F1FD9C485BBD5E6328044F46EB"/>
    <w:rsid w:val="00416728"/>
    <w:pPr>
      <w:spacing w:after="160" w:line="259" w:lineRule="auto"/>
    </w:pPr>
  </w:style>
  <w:style w:type="paragraph" w:customStyle="1" w:styleId="250F94FC8D004DE887DD038A2E3B79C8">
    <w:name w:val="250F94FC8D004DE887DD038A2E3B79C8"/>
    <w:rsid w:val="00416728"/>
    <w:pPr>
      <w:spacing w:after="160" w:line="259" w:lineRule="auto"/>
    </w:pPr>
  </w:style>
  <w:style w:type="paragraph" w:customStyle="1" w:styleId="6991D05AD0444D8F8B2B8DC230578074">
    <w:name w:val="6991D05AD0444D8F8B2B8DC230578074"/>
    <w:rsid w:val="00416728"/>
    <w:pPr>
      <w:spacing w:after="160" w:line="259" w:lineRule="auto"/>
    </w:pPr>
  </w:style>
  <w:style w:type="paragraph" w:customStyle="1" w:styleId="9B23DCEBB1B94AE9A7D499854707FD6E">
    <w:name w:val="9B23DCEBB1B94AE9A7D499854707FD6E"/>
    <w:rsid w:val="00416728"/>
    <w:pPr>
      <w:spacing w:after="160" w:line="259" w:lineRule="auto"/>
    </w:pPr>
  </w:style>
  <w:style w:type="paragraph" w:customStyle="1" w:styleId="DF3805DD6BD441398E4DABCCB9A860D1">
    <w:name w:val="DF3805DD6BD441398E4DABCCB9A860D1"/>
    <w:rsid w:val="00416728"/>
    <w:pPr>
      <w:spacing w:after="160" w:line="259" w:lineRule="auto"/>
    </w:pPr>
  </w:style>
  <w:style w:type="paragraph" w:customStyle="1" w:styleId="A235105220C54596AC98B89F7BEE7581">
    <w:name w:val="A235105220C54596AC98B89F7BEE7581"/>
    <w:rsid w:val="00416728"/>
    <w:pPr>
      <w:spacing w:after="160" w:line="259" w:lineRule="auto"/>
    </w:pPr>
  </w:style>
  <w:style w:type="paragraph" w:customStyle="1" w:styleId="CC2A8A1D4B3044A691C1AAB4AC4737FC">
    <w:name w:val="CC2A8A1D4B3044A691C1AAB4AC4737FC"/>
    <w:rsid w:val="00416728"/>
    <w:pPr>
      <w:spacing w:after="160" w:line="259" w:lineRule="auto"/>
    </w:pPr>
  </w:style>
  <w:style w:type="paragraph" w:customStyle="1" w:styleId="DDABC54323664BDBB7BB9932D1C6AE05">
    <w:name w:val="DDABC54323664BDBB7BB9932D1C6AE05"/>
    <w:rsid w:val="00416728"/>
    <w:pPr>
      <w:spacing w:after="160" w:line="259" w:lineRule="auto"/>
    </w:pPr>
  </w:style>
  <w:style w:type="paragraph" w:customStyle="1" w:styleId="98B13F0A0FE94EEFAF80AC64B0B652A4">
    <w:name w:val="98B13F0A0FE94EEFAF80AC64B0B652A4"/>
    <w:rsid w:val="00416728"/>
    <w:pPr>
      <w:spacing w:after="160" w:line="259" w:lineRule="auto"/>
    </w:pPr>
  </w:style>
  <w:style w:type="paragraph" w:customStyle="1" w:styleId="E22F2AA20E734228AF6C0C4E15BCB633">
    <w:name w:val="E22F2AA20E734228AF6C0C4E15BCB633"/>
    <w:rsid w:val="00416728"/>
    <w:pPr>
      <w:spacing w:after="160" w:line="259" w:lineRule="auto"/>
    </w:pPr>
  </w:style>
  <w:style w:type="paragraph" w:customStyle="1" w:styleId="A37D9944D8E5456CAB9E27BDE889D105">
    <w:name w:val="A37D9944D8E5456CAB9E27BDE889D105"/>
    <w:rsid w:val="00416728"/>
    <w:pPr>
      <w:spacing w:after="160" w:line="259" w:lineRule="auto"/>
    </w:pPr>
  </w:style>
  <w:style w:type="paragraph" w:customStyle="1" w:styleId="4E5FEEC0D88D478ABE03F5414815571B">
    <w:name w:val="4E5FEEC0D88D478ABE03F5414815571B"/>
    <w:rsid w:val="00416728"/>
    <w:pPr>
      <w:spacing w:after="160" w:line="259" w:lineRule="auto"/>
    </w:pPr>
  </w:style>
  <w:style w:type="paragraph" w:customStyle="1" w:styleId="1A7F5D0C882849F4973B50E35DA6494D">
    <w:name w:val="1A7F5D0C882849F4973B50E35DA6494D"/>
    <w:rsid w:val="00416728"/>
    <w:pPr>
      <w:spacing w:after="160" w:line="259" w:lineRule="auto"/>
    </w:pPr>
  </w:style>
  <w:style w:type="paragraph" w:customStyle="1" w:styleId="C3527EBD11E64BA692E4B031A82090C9">
    <w:name w:val="C3527EBD11E64BA692E4B031A82090C9"/>
    <w:rsid w:val="00416728"/>
    <w:pPr>
      <w:spacing w:after="160" w:line="259" w:lineRule="auto"/>
    </w:pPr>
  </w:style>
  <w:style w:type="paragraph" w:customStyle="1" w:styleId="08E7D0AE908C41A78876314521377B7B">
    <w:name w:val="08E7D0AE908C41A78876314521377B7B"/>
    <w:rsid w:val="00416728"/>
    <w:pPr>
      <w:spacing w:after="160" w:line="259" w:lineRule="auto"/>
    </w:pPr>
  </w:style>
  <w:style w:type="paragraph" w:customStyle="1" w:styleId="F2B727CA537849F7894E6D488330BEAB">
    <w:name w:val="F2B727CA537849F7894E6D488330BEAB"/>
    <w:rsid w:val="00416728"/>
    <w:pPr>
      <w:spacing w:after="160" w:line="259" w:lineRule="auto"/>
    </w:pPr>
  </w:style>
  <w:style w:type="paragraph" w:customStyle="1" w:styleId="1050213D2FDA4215AE2B965186C922A1">
    <w:name w:val="1050213D2FDA4215AE2B965186C922A1"/>
    <w:rsid w:val="00416728"/>
    <w:pPr>
      <w:spacing w:after="160" w:line="259" w:lineRule="auto"/>
    </w:pPr>
  </w:style>
  <w:style w:type="paragraph" w:customStyle="1" w:styleId="9CC4424CE6574AF49ACD7354804C74B8">
    <w:name w:val="9CC4424CE6574AF49ACD7354804C74B8"/>
    <w:rsid w:val="00416728"/>
    <w:pPr>
      <w:spacing w:after="160" w:line="259" w:lineRule="auto"/>
    </w:pPr>
  </w:style>
  <w:style w:type="paragraph" w:customStyle="1" w:styleId="6B4DB03E5F5E4C039EF0D785F0181736">
    <w:name w:val="6B4DB03E5F5E4C039EF0D785F0181736"/>
    <w:rsid w:val="00416728"/>
    <w:pPr>
      <w:spacing w:after="160" w:line="259" w:lineRule="auto"/>
    </w:pPr>
  </w:style>
  <w:style w:type="paragraph" w:customStyle="1" w:styleId="37A0F37DDCE34AE882ED8388AB08383E">
    <w:name w:val="37A0F37DDCE34AE882ED8388AB08383E"/>
    <w:rsid w:val="00416728"/>
    <w:pPr>
      <w:spacing w:after="160" w:line="259" w:lineRule="auto"/>
    </w:pPr>
  </w:style>
  <w:style w:type="paragraph" w:customStyle="1" w:styleId="7285DCAA263849DAA527D1D7559BCFB3">
    <w:name w:val="7285DCAA263849DAA527D1D7559BCFB3"/>
    <w:rsid w:val="00416728"/>
    <w:pPr>
      <w:spacing w:after="160" w:line="259" w:lineRule="auto"/>
    </w:pPr>
  </w:style>
  <w:style w:type="paragraph" w:customStyle="1" w:styleId="1034CB0A16EC454F9F10FF6C96FEB212">
    <w:name w:val="1034CB0A16EC454F9F10FF6C96FEB212"/>
    <w:rsid w:val="00416728"/>
    <w:pPr>
      <w:spacing w:after="160" w:line="259" w:lineRule="auto"/>
    </w:pPr>
  </w:style>
  <w:style w:type="paragraph" w:customStyle="1" w:styleId="A2085F6A4E754B40AA221F6EE89F190D">
    <w:name w:val="A2085F6A4E754B40AA221F6EE89F190D"/>
    <w:rsid w:val="00416728"/>
    <w:pPr>
      <w:spacing w:after="160" w:line="259" w:lineRule="auto"/>
    </w:pPr>
  </w:style>
  <w:style w:type="paragraph" w:customStyle="1" w:styleId="3669D030082A49D89C57E7897703A80E">
    <w:name w:val="3669D030082A49D89C57E7897703A80E"/>
    <w:rsid w:val="00416728"/>
    <w:pPr>
      <w:spacing w:after="160" w:line="259" w:lineRule="auto"/>
    </w:pPr>
  </w:style>
  <w:style w:type="paragraph" w:customStyle="1" w:styleId="C5867FF8D4604E0CBA7290AD24D48E59">
    <w:name w:val="C5867FF8D4604E0CBA7290AD24D48E59"/>
    <w:rsid w:val="00416728"/>
    <w:pPr>
      <w:spacing w:after="160" w:line="259" w:lineRule="auto"/>
    </w:pPr>
  </w:style>
  <w:style w:type="paragraph" w:customStyle="1" w:styleId="7981EEDA40234372930EE9A232BD80D1">
    <w:name w:val="7981EEDA40234372930EE9A232BD80D1"/>
    <w:rsid w:val="00416728"/>
    <w:pPr>
      <w:spacing w:after="160" w:line="259" w:lineRule="auto"/>
    </w:pPr>
  </w:style>
  <w:style w:type="paragraph" w:customStyle="1" w:styleId="4FDCE6729CA3410AB2C45C07D258A30C">
    <w:name w:val="4FDCE6729CA3410AB2C45C07D258A30C"/>
    <w:rsid w:val="00416728"/>
    <w:pPr>
      <w:spacing w:after="160" w:line="259" w:lineRule="auto"/>
    </w:pPr>
  </w:style>
  <w:style w:type="paragraph" w:customStyle="1" w:styleId="B43C283C9366496889E169E2F7F4CC1F">
    <w:name w:val="B43C283C9366496889E169E2F7F4CC1F"/>
    <w:rsid w:val="00416728"/>
    <w:pPr>
      <w:spacing w:after="160" w:line="259" w:lineRule="auto"/>
    </w:pPr>
  </w:style>
  <w:style w:type="paragraph" w:customStyle="1" w:styleId="90A332E740B84599BABFC56EFE111152">
    <w:name w:val="90A332E740B84599BABFC56EFE111152"/>
    <w:rsid w:val="00416728"/>
    <w:pPr>
      <w:spacing w:after="160" w:line="259" w:lineRule="auto"/>
    </w:pPr>
  </w:style>
  <w:style w:type="paragraph" w:customStyle="1" w:styleId="C7D76768E3B94B6DA11990A5359FACCD">
    <w:name w:val="C7D76768E3B94B6DA11990A5359FACCD"/>
    <w:rsid w:val="00416728"/>
    <w:pPr>
      <w:spacing w:after="160" w:line="259" w:lineRule="auto"/>
    </w:pPr>
  </w:style>
  <w:style w:type="paragraph" w:customStyle="1" w:styleId="1615044B29A7478AA96769F6D164873F">
    <w:name w:val="1615044B29A7478AA96769F6D164873F"/>
    <w:rsid w:val="00416728"/>
    <w:pPr>
      <w:spacing w:after="160" w:line="259" w:lineRule="auto"/>
    </w:pPr>
  </w:style>
  <w:style w:type="paragraph" w:customStyle="1" w:styleId="0685A187D0BE4C2F89AAC315CAE61263">
    <w:name w:val="0685A187D0BE4C2F89AAC315CAE61263"/>
    <w:rsid w:val="00416728"/>
    <w:pPr>
      <w:spacing w:after="160" w:line="259" w:lineRule="auto"/>
    </w:pPr>
  </w:style>
  <w:style w:type="paragraph" w:customStyle="1" w:styleId="E107E29D809F44BA881B43E32B414630">
    <w:name w:val="E107E29D809F44BA881B43E32B414630"/>
    <w:rsid w:val="00416728"/>
    <w:pPr>
      <w:spacing w:after="160" w:line="259" w:lineRule="auto"/>
    </w:pPr>
  </w:style>
  <w:style w:type="paragraph" w:customStyle="1" w:styleId="47B4D25F7BAF4BB7AF7060C50DE6BA48">
    <w:name w:val="47B4D25F7BAF4BB7AF7060C50DE6BA48"/>
    <w:rsid w:val="00416728"/>
    <w:pPr>
      <w:spacing w:after="160" w:line="259" w:lineRule="auto"/>
    </w:pPr>
  </w:style>
  <w:style w:type="paragraph" w:customStyle="1" w:styleId="3BFF201EA4194660A7CA48128CFF0B1D">
    <w:name w:val="3BFF201EA4194660A7CA48128CFF0B1D"/>
    <w:rsid w:val="00416728"/>
    <w:pPr>
      <w:spacing w:after="160" w:line="259" w:lineRule="auto"/>
    </w:pPr>
  </w:style>
  <w:style w:type="paragraph" w:customStyle="1" w:styleId="CFA19E9D1A9C44A59D3688F9243D7517">
    <w:name w:val="CFA19E9D1A9C44A59D3688F9243D7517"/>
    <w:rsid w:val="00416728"/>
    <w:pPr>
      <w:spacing w:after="160" w:line="259" w:lineRule="auto"/>
    </w:pPr>
  </w:style>
  <w:style w:type="paragraph" w:customStyle="1" w:styleId="AA6C2B62DB4D410DB0A95971F72C20B1">
    <w:name w:val="AA6C2B62DB4D410DB0A95971F72C20B1"/>
    <w:rsid w:val="00416728"/>
    <w:pPr>
      <w:spacing w:after="160" w:line="259" w:lineRule="auto"/>
    </w:pPr>
  </w:style>
  <w:style w:type="paragraph" w:customStyle="1" w:styleId="4836EDD2F1F64217B5BF240B5E65B80A">
    <w:name w:val="4836EDD2F1F64217B5BF240B5E65B80A"/>
    <w:rsid w:val="00416728"/>
    <w:pPr>
      <w:spacing w:after="160" w:line="259" w:lineRule="auto"/>
    </w:pPr>
  </w:style>
  <w:style w:type="paragraph" w:customStyle="1" w:styleId="8EE5509BC08C471590EB6E6AB253B24A">
    <w:name w:val="8EE5509BC08C471590EB6E6AB253B24A"/>
    <w:rsid w:val="00416728"/>
    <w:pPr>
      <w:spacing w:after="160" w:line="259" w:lineRule="auto"/>
    </w:pPr>
  </w:style>
  <w:style w:type="paragraph" w:customStyle="1" w:styleId="C696100C3A5D4C07A80B0C7D28468CEE">
    <w:name w:val="C696100C3A5D4C07A80B0C7D28468CEE"/>
    <w:rsid w:val="00416728"/>
    <w:pPr>
      <w:spacing w:after="160" w:line="259" w:lineRule="auto"/>
    </w:pPr>
  </w:style>
  <w:style w:type="paragraph" w:customStyle="1" w:styleId="204D9862831540219344A4A9E3D18370">
    <w:name w:val="204D9862831540219344A4A9E3D18370"/>
    <w:rsid w:val="00416728"/>
    <w:pPr>
      <w:spacing w:after="160" w:line="259" w:lineRule="auto"/>
    </w:pPr>
  </w:style>
  <w:style w:type="paragraph" w:customStyle="1" w:styleId="138024FA2BA840C99980DC75D0FE9863">
    <w:name w:val="138024FA2BA840C99980DC75D0FE9863"/>
    <w:rsid w:val="00416728"/>
    <w:pPr>
      <w:spacing w:after="160" w:line="259" w:lineRule="auto"/>
    </w:pPr>
  </w:style>
  <w:style w:type="paragraph" w:customStyle="1" w:styleId="465ED7AC55E8474CBE7254D7FB4855D8">
    <w:name w:val="465ED7AC55E8474CBE7254D7FB4855D8"/>
    <w:rsid w:val="00416728"/>
    <w:pPr>
      <w:spacing w:after="160" w:line="259" w:lineRule="auto"/>
    </w:pPr>
  </w:style>
  <w:style w:type="paragraph" w:customStyle="1" w:styleId="78343DD25D2249058FA15096876BCB18">
    <w:name w:val="78343DD25D2249058FA15096876BCB18"/>
    <w:rsid w:val="00416728"/>
    <w:pPr>
      <w:spacing w:after="160" w:line="259" w:lineRule="auto"/>
    </w:pPr>
  </w:style>
  <w:style w:type="paragraph" w:customStyle="1" w:styleId="4CD68389CC144C469DE395618F07F627">
    <w:name w:val="4CD68389CC144C469DE395618F07F627"/>
    <w:rsid w:val="00416728"/>
    <w:pPr>
      <w:spacing w:after="160" w:line="259" w:lineRule="auto"/>
    </w:pPr>
  </w:style>
  <w:style w:type="paragraph" w:customStyle="1" w:styleId="087DFC1412CA4658BBFDD27421120651">
    <w:name w:val="087DFC1412CA4658BBFDD27421120651"/>
    <w:rsid w:val="00416728"/>
    <w:pPr>
      <w:spacing w:after="160" w:line="259" w:lineRule="auto"/>
    </w:pPr>
  </w:style>
  <w:style w:type="paragraph" w:customStyle="1" w:styleId="F223F71736EE4E1D83C97FC5A6A87EE8">
    <w:name w:val="F223F71736EE4E1D83C97FC5A6A87EE8"/>
    <w:rsid w:val="00416728"/>
    <w:pPr>
      <w:spacing w:after="160" w:line="259" w:lineRule="auto"/>
    </w:pPr>
  </w:style>
  <w:style w:type="paragraph" w:customStyle="1" w:styleId="64E507A7C86D4FEC90F3DFA984993AD7">
    <w:name w:val="64E507A7C86D4FEC90F3DFA984993AD7"/>
    <w:rsid w:val="00416728"/>
    <w:pPr>
      <w:spacing w:after="160" w:line="259" w:lineRule="auto"/>
    </w:pPr>
  </w:style>
  <w:style w:type="paragraph" w:customStyle="1" w:styleId="B5A707DD3B904AF295486C7F9EBDF3C3">
    <w:name w:val="B5A707DD3B904AF295486C7F9EBDF3C3"/>
    <w:rsid w:val="00416728"/>
    <w:pPr>
      <w:spacing w:after="160" w:line="259" w:lineRule="auto"/>
    </w:pPr>
  </w:style>
  <w:style w:type="paragraph" w:customStyle="1" w:styleId="8939C162263B4E63917A12F49A145943">
    <w:name w:val="8939C162263B4E63917A12F49A145943"/>
    <w:rsid w:val="00416728"/>
    <w:pPr>
      <w:spacing w:after="160" w:line="259" w:lineRule="auto"/>
    </w:pPr>
  </w:style>
  <w:style w:type="paragraph" w:customStyle="1" w:styleId="8DF917BCD96D4307B00E351D57F96E55">
    <w:name w:val="8DF917BCD96D4307B00E351D57F96E55"/>
    <w:rsid w:val="00416728"/>
    <w:pPr>
      <w:spacing w:after="160" w:line="259" w:lineRule="auto"/>
    </w:pPr>
  </w:style>
  <w:style w:type="paragraph" w:customStyle="1" w:styleId="391D5247815D453EA1062230991C39B7">
    <w:name w:val="391D5247815D453EA1062230991C39B7"/>
    <w:rsid w:val="00416728"/>
    <w:pPr>
      <w:spacing w:after="160" w:line="259" w:lineRule="auto"/>
    </w:pPr>
  </w:style>
  <w:style w:type="paragraph" w:customStyle="1" w:styleId="C9AEE219E0304C6DAEF77A9CA306C768">
    <w:name w:val="C9AEE219E0304C6DAEF77A9CA306C768"/>
    <w:rsid w:val="00416728"/>
    <w:pPr>
      <w:spacing w:after="160" w:line="259" w:lineRule="auto"/>
    </w:pPr>
  </w:style>
  <w:style w:type="paragraph" w:customStyle="1" w:styleId="FF19B5EA66E8456E8232A835DE51242C">
    <w:name w:val="FF19B5EA66E8456E8232A835DE51242C"/>
    <w:rsid w:val="00416728"/>
    <w:pPr>
      <w:spacing w:after="160" w:line="259" w:lineRule="auto"/>
    </w:pPr>
  </w:style>
  <w:style w:type="paragraph" w:customStyle="1" w:styleId="C1FCF0FDB0E74AF9B17AC58D2011CFBD">
    <w:name w:val="C1FCF0FDB0E74AF9B17AC58D2011CFBD"/>
    <w:rsid w:val="00416728"/>
    <w:pPr>
      <w:spacing w:after="160" w:line="259" w:lineRule="auto"/>
    </w:pPr>
  </w:style>
  <w:style w:type="paragraph" w:customStyle="1" w:styleId="CA321FADBF7A46DB9F8E3F459CD6AE96">
    <w:name w:val="CA321FADBF7A46DB9F8E3F459CD6AE96"/>
    <w:rsid w:val="00416728"/>
    <w:pPr>
      <w:spacing w:after="160" w:line="259" w:lineRule="auto"/>
    </w:pPr>
  </w:style>
  <w:style w:type="paragraph" w:customStyle="1" w:styleId="C99B1B7CD8174BA3BF14E17943E37357">
    <w:name w:val="C99B1B7CD8174BA3BF14E17943E37357"/>
    <w:rsid w:val="00416728"/>
    <w:pPr>
      <w:spacing w:after="160" w:line="259" w:lineRule="auto"/>
    </w:pPr>
  </w:style>
  <w:style w:type="paragraph" w:customStyle="1" w:styleId="A5E0389E11C7483AA9848286D2FD64EC">
    <w:name w:val="A5E0389E11C7483AA9848286D2FD64EC"/>
    <w:rsid w:val="00416728"/>
    <w:pPr>
      <w:spacing w:after="160" w:line="259" w:lineRule="auto"/>
    </w:pPr>
  </w:style>
  <w:style w:type="paragraph" w:customStyle="1" w:styleId="3796CC4A04DE465D92FA9287B12F431F">
    <w:name w:val="3796CC4A04DE465D92FA9287B12F431F"/>
    <w:rsid w:val="00416728"/>
    <w:pPr>
      <w:spacing w:after="160" w:line="259" w:lineRule="auto"/>
    </w:pPr>
  </w:style>
  <w:style w:type="paragraph" w:customStyle="1" w:styleId="C19719FA8D35474AB3E65191D2FF44BB">
    <w:name w:val="C19719FA8D35474AB3E65191D2FF44BB"/>
    <w:rsid w:val="00416728"/>
    <w:pPr>
      <w:spacing w:after="160" w:line="259" w:lineRule="auto"/>
    </w:pPr>
  </w:style>
  <w:style w:type="paragraph" w:customStyle="1" w:styleId="C03F377FDABC4C4AAAE7E7BDDF716BF6">
    <w:name w:val="C03F377FDABC4C4AAAE7E7BDDF716BF6"/>
    <w:rsid w:val="00416728"/>
    <w:pPr>
      <w:spacing w:after="160" w:line="259" w:lineRule="auto"/>
    </w:pPr>
  </w:style>
  <w:style w:type="paragraph" w:customStyle="1" w:styleId="483AD9949F40491494CD02B30CF79A3F">
    <w:name w:val="483AD9949F40491494CD02B30CF79A3F"/>
    <w:rsid w:val="00416728"/>
    <w:pPr>
      <w:spacing w:after="160" w:line="259" w:lineRule="auto"/>
    </w:pPr>
  </w:style>
  <w:style w:type="paragraph" w:customStyle="1" w:styleId="3335945672654B579956896728A1808D">
    <w:name w:val="3335945672654B579956896728A1808D"/>
    <w:rsid w:val="00416728"/>
    <w:pPr>
      <w:spacing w:after="160" w:line="259" w:lineRule="auto"/>
    </w:pPr>
  </w:style>
  <w:style w:type="paragraph" w:customStyle="1" w:styleId="7B1D49E12E16456FA80E4CE2EE6E76C2">
    <w:name w:val="7B1D49E12E16456FA80E4CE2EE6E76C2"/>
    <w:rsid w:val="00416728"/>
    <w:pPr>
      <w:spacing w:after="160" w:line="259" w:lineRule="auto"/>
    </w:pPr>
  </w:style>
  <w:style w:type="paragraph" w:customStyle="1" w:styleId="26B4BC6F98B44E96BE1A96CDB54FA590">
    <w:name w:val="26B4BC6F98B44E96BE1A96CDB54FA590"/>
    <w:rsid w:val="00416728"/>
    <w:pPr>
      <w:spacing w:after="160" w:line="259" w:lineRule="auto"/>
    </w:pPr>
  </w:style>
  <w:style w:type="paragraph" w:customStyle="1" w:styleId="0133B137AE004F2481EA903A43A82E74">
    <w:name w:val="0133B137AE004F2481EA903A43A82E74"/>
    <w:rsid w:val="00416728"/>
    <w:pPr>
      <w:spacing w:after="160" w:line="259" w:lineRule="auto"/>
    </w:pPr>
  </w:style>
  <w:style w:type="paragraph" w:customStyle="1" w:styleId="C654550E40DA4F849CFB1FA647245EB6">
    <w:name w:val="C654550E40DA4F849CFB1FA647245EB6"/>
    <w:rsid w:val="00416728"/>
    <w:pPr>
      <w:spacing w:after="160" w:line="259" w:lineRule="auto"/>
    </w:pPr>
  </w:style>
  <w:style w:type="paragraph" w:customStyle="1" w:styleId="01A81473DC044EC092B67A9FEACE0E6F">
    <w:name w:val="01A81473DC044EC092B67A9FEACE0E6F"/>
    <w:rsid w:val="00416728"/>
    <w:pPr>
      <w:spacing w:after="160" w:line="259" w:lineRule="auto"/>
    </w:pPr>
  </w:style>
  <w:style w:type="paragraph" w:customStyle="1" w:styleId="0C3BBBE060804710BBB5B6E5C0A3AF88">
    <w:name w:val="0C3BBBE060804710BBB5B6E5C0A3AF88"/>
    <w:rsid w:val="00416728"/>
    <w:pPr>
      <w:spacing w:after="160" w:line="259" w:lineRule="auto"/>
    </w:pPr>
  </w:style>
  <w:style w:type="paragraph" w:customStyle="1" w:styleId="734F5DDFDAAF44DCBB2E466684843BD3">
    <w:name w:val="734F5DDFDAAF44DCBB2E466684843BD3"/>
    <w:rsid w:val="00416728"/>
    <w:pPr>
      <w:spacing w:after="160" w:line="259" w:lineRule="auto"/>
    </w:pPr>
  </w:style>
  <w:style w:type="paragraph" w:customStyle="1" w:styleId="B9AC7BEDCA6F406A9B48474E08D26366">
    <w:name w:val="B9AC7BEDCA6F406A9B48474E08D26366"/>
    <w:rsid w:val="00416728"/>
    <w:pPr>
      <w:spacing w:after="160" w:line="259" w:lineRule="auto"/>
    </w:pPr>
  </w:style>
  <w:style w:type="paragraph" w:customStyle="1" w:styleId="778A49C736B243BDBB2AD0261C0DB21F">
    <w:name w:val="778A49C736B243BDBB2AD0261C0DB21F"/>
    <w:rsid w:val="00416728"/>
    <w:pPr>
      <w:spacing w:after="160" w:line="259" w:lineRule="auto"/>
    </w:pPr>
  </w:style>
  <w:style w:type="paragraph" w:customStyle="1" w:styleId="D25EB973DBDB472AB58BB95C0209DFCC">
    <w:name w:val="D25EB973DBDB472AB58BB95C0209DFCC"/>
    <w:rsid w:val="00416728"/>
    <w:pPr>
      <w:spacing w:after="160" w:line="259" w:lineRule="auto"/>
    </w:pPr>
  </w:style>
  <w:style w:type="paragraph" w:customStyle="1" w:styleId="48DF2004B68647088E9A9BB1C0F9DC4C">
    <w:name w:val="48DF2004B68647088E9A9BB1C0F9DC4C"/>
    <w:rsid w:val="00416728"/>
    <w:pPr>
      <w:spacing w:after="160" w:line="259" w:lineRule="auto"/>
    </w:pPr>
  </w:style>
  <w:style w:type="paragraph" w:customStyle="1" w:styleId="21B261D144EF4133A2086385818F5600">
    <w:name w:val="21B261D144EF4133A2086385818F5600"/>
    <w:rsid w:val="00416728"/>
    <w:pPr>
      <w:spacing w:after="160" w:line="259" w:lineRule="auto"/>
    </w:pPr>
  </w:style>
  <w:style w:type="paragraph" w:customStyle="1" w:styleId="B158BB15C6204225A35C1CABF43B1939">
    <w:name w:val="B158BB15C6204225A35C1CABF43B1939"/>
    <w:rsid w:val="00416728"/>
    <w:pPr>
      <w:spacing w:after="160" w:line="259" w:lineRule="auto"/>
    </w:pPr>
  </w:style>
  <w:style w:type="paragraph" w:customStyle="1" w:styleId="512B68AB90B944A497A61A139C63822C">
    <w:name w:val="512B68AB90B944A497A61A139C63822C"/>
    <w:rsid w:val="00416728"/>
    <w:pPr>
      <w:spacing w:after="160" w:line="259" w:lineRule="auto"/>
    </w:pPr>
  </w:style>
  <w:style w:type="paragraph" w:customStyle="1" w:styleId="153E4651688846AEB05C450CC48891B1">
    <w:name w:val="153E4651688846AEB05C450CC48891B1"/>
    <w:rsid w:val="00416728"/>
    <w:pPr>
      <w:spacing w:after="160" w:line="259" w:lineRule="auto"/>
    </w:pPr>
  </w:style>
  <w:style w:type="paragraph" w:customStyle="1" w:styleId="BA23F388D27E4959B88E313E59E5F21E">
    <w:name w:val="BA23F388D27E4959B88E313E59E5F21E"/>
    <w:rsid w:val="00416728"/>
    <w:pPr>
      <w:spacing w:after="160" w:line="259" w:lineRule="auto"/>
    </w:pPr>
  </w:style>
  <w:style w:type="paragraph" w:customStyle="1" w:styleId="D6CA4BCEAA784BF89BF58D4A34630D30">
    <w:name w:val="D6CA4BCEAA784BF89BF58D4A34630D30"/>
    <w:rsid w:val="00416728"/>
    <w:pPr>
      <w:spacing w:after="160" w:line="259" w:lineRule="auto"/>
    </w:pPr>
  </w:style>
  <w:style w:type="paragraph" w:customStyle="1" w:styleId="37BF7B53238D4741B3CD35D53B61FD16">
    <w:name w:val="37BF7B53238D4741B3CD35D53B61FD16"/>
    <w:rsid w:val="00416728"/>
    <w:pPr>
      <w:spacing w:after="160" w:line="259" w:lineRule="auto"/>
    </w:pPr>
  </w:style>
  <w:style w:type="paragraph" w:customStyle="1" w:styleId="C356EECF8D0E4536B9611967D2322194">
    <w:name w:val="C356EECF8D0E4536B9611967D2322194"/>
    <w:rsid w:val="00416728"/>
    <w:pPr>
      <w:spacing w:after="160" w:line="259" w:lineRule="auto"/>
    </w:pPr>
  </w:style>
  <w:style w:type="paragraph" w:customStyle="1" w:styleId="68F89F16E8774677A209EC91B0DE2BE3">
    <w:name w:val="68F89F16E8774677A209EC91B0DE2BE3"/>
    <w:rsid w:val="00416728"/>
    <w:pPr>
      <w:spacing w:after="160" w:line="259" w:lineRule="auto"/>
    </w:pPr>
  </w:style>
  <w:style w:type="paragraph" w:customStyle="1" w:styleId="96BF96525891438A8A487AFEEEADFA2A">
    <w:name w:val="96BF96525891438A8A487AFEEEADFA2A"/>
    <w:rsid w:val="00416728"/>
    <w:pPr>
      <w:spacing w:after="160" w:line="259" w:lineRule="auto"/>
    </w:pPr>
  </w:style>
  <w:style w:type="paragraph" w:customStyle="1" w:styleId="845AE879712641B192FC47BC6DE44DF0">
    <w:name w:val="845AE879712641B192FC47BC6DE44DF0"/>
    <w:rsid w:val="00416728"/>
    <w:pPr>
      <w:spacing w:after="160" w:line="259" w:lineRule="auto"/>
    </w:pPr>
  </w:style>
  <w:style w:type="paragraph" w:customStyle="1" w:styleId="C039BF9441294A21989ABEB941913699">
    <w:name w:val="C039BF9441294A21989ABEB941913699"/>
    <w:rsid w:val="00416728"/>
    <w:pPr>
      <w:spacing w:after="160" w:line="259" w:lineRule="auto"/>
    </w:pPr>
  </w:style>
  <w:style w:type="paragraph" w:customStyle="1" w:styleId="623DD4EBB43C4D459494CCD99094D499">
    <w:name w:val="623DD4EBB43C4D459494CCD99094D499"/>
    <w:rsid w:val="00416728"/>
    <w:pPr>
      <w:spacing w:after="160" w:line="259" w:lineRule="auto"/>
    </w:pPr>
  </w:style>
  <w:style w:type="paragraph" w:customStyle="1" w:styleId="4C0F284035D8483FBEE88556BE849E65">
    <w:name w:val="4C0F284035D8483FBEE88556BE849E65"/>
    <w:rsid w:val="00416728"/>
    <w:pPr>
      <w:spacing w:after="160" w:line="259" w:lineRule="auto"/>
    </w:pPr>
  </w:style>
  <w:style w:type="paragraph" w:customStyle="1" w:styleId="1C4AD3614AA94BE68209686328A57F7C">
    <w:name w:val="1C4AD3614AA94BE68209686328A57F7C"/>
    <w:rsid w:val="00416728"/>
    <w:pPr>
      <w:spacing w:after="160" w:line="259" w:lineRule="auto"/>
    </w:pPr>
  </w:style>
  <w:style w:type="paragraph" w:customStyle="1" w:styleId="8EA2340137F744F9B4742359731F8264">
    <w:name w:val="8EA2340137F744F9B4742359731F8264"/>
    <w:rsid w:val="00416728"/>
    <w:pPr>
      <w:spacing w:after="160" w:line="259" w:lineRule="auto"/>
    </w:pPr>
  </w:style>
  <w:style w:type="paragraph" w:customStyle="1" w:styleId="9B23F1C1031840FB8630AC0D21241329">
    <w:name w:val="9B23F1C1031840FB8630AC0D21241329"/>
    <w:rsid w:val="00416728"/>
    <w:pPr>
      <w:spacing w:after="160" w:line="259" w:lineRule="auto"/>
    </w:pPr>
  </w:style>
  <w:style w:type="paragraph" w:customStyle="1" w:styleId="2EC40C490AA04571A2F02343FB7FB7A8">
    <w:name w:val="2EC40C490AA04571A2F02343FB7FB7A8"/>
    <w:rsid w:val="00416728"/>
    <w:pPr>
      <w:spacing w:after="160" w:line="259" w:lineRule="auto"/>
    </w:pPr>
  </w:style>
  <w:style w:type="paragraph" w:customStyle="1" w:styleId="89D222FFE965429FA3F77C9F998FE832">
    <w:name w:val="89D222FFE965429FA3F77C9F998FE832"/>
    <w:rsid w:val="00416728"/>
    <w:pPr>
      <w:spacing w:after="160" w:line="259" w:lineRule="auto"/>
    </w:pPr>
  </w:style>
  <w:style w:type="paragraph" w:customStyle="1" w:styleId="DFFDC2FEFF2D45F3AFA6F5990AD757CC">
    <w:name w:val="DFFDC2FEFF2D45F3AFA6F5990AD757CC"/>
    <w:rsid w:val="00416728"/>
    <w:pPr>
      <w:spacing w:after="160" w:line="259" w:lineRule="auto"/>
    </w:pPr>
  </w:style>
  <w:style w:type="paragraph" w:customStyle="1" w:styleId="F4651838FB4A49B898D1AB1B4129033B">
    <w:name w:val="F4651838FB4A49B898D1AB1B4129033B"/>
    <w:rsid w:val="00416728"/>
    <w:pPr>
      <w:spacing w:after="160" w:line="259" w:lineRule="auto"/>
    </w:pPr>
  </w:style>
  <w:style w:type="paragraph" w:customStyle="1" w:styleId="949235E45E734A908BDE9857E64C954A">
    <w:name w:val="949235E45E734A908BDE9857E64C954A"/>
    <w:rsid w:val="00416728"/>
    <w:pPr>
      <w:spacing w:after="160" w:line="259" w:lineRule="auto"/>
    </w:pPr>
  </w:style>
  <w:style w:type="paragraph" w:customStyle="1" w:styleId="A13821810AB74ABE8FEA6706E8C8A7B3">
    <w:name w:val="A13821810AB74ABE8FEA6706E8C8A7B3"/>
    <w:rsid w:val="00416728"/>
    <w:pPr>
      <w:spacing w:after="160" w:line="259" w:lineRule="auto"/>
    </w:pPr>
  </w:style>
  <w:style w:type="paragraph" w:customStyle="1" w:styleId="57C70CB8E2DE4091B29F58D3C98426DD">
    <w:name w:val="57C70CB8E2DE4091B29F58D3C98426DD"/>
    <w:rsid w:val="00416728"/>
    <w:pPr>
      <w:spacing w:after="160" w:line="259" w:lineRule="auto"/>
    </w:pPr>
  </w:style>
  <w:style w:type="paragraph" w:customStyle="1" w:styleId="045DCE5D7E1F4FA39E4F395C79AD9F8E">
    <w:name w:val="045DCE5D7E1F4FA39E4F395C79AD9F8E"/>
    <w:rsid w:val="00416728"/>
    <w:pPr>
      <w:spacing w:after="160" w:line="259" w:lineRule="auto"/>
    </w:pPr>
  </w:style>
  <w:style w:type="paragraph" w:customStyle="1" w:styleId="875BD512C88C4D89ACE9B54BBCB68CF7">
    <w:name w:val="875BD512C88C4D89ACE9B54BBCB68CF7"/>
    <w:rsid w:val="00416728"/>
    <w:pPr>
      <w:spacing w:after="160" w:line="259" w:lineRule="auto"/>
    </w:pPr>
  </w:style>
  <w:style w:type="paragraph" w:customStyle="1" w:styleId="EFA9CE1D3F2D47DAB46C27CE77AC380F">
    <w:name w:val="EFA9CE1D3F2D47DAB46C27CE77AC380F"/>
    <w:rsid w:val="00416728"/>
    <w:pPr>
      <w:spacing w:after="160" w:line="259" w:lineRule="auto"/>
    </w:pPr>
  </w:style>
  <w:style w:type="paragraph" w:customStyle="1" w:styleId="F419D91AE4624BCBA075AB3AABAE6B9F">
    <w:name w:val="F419D91AE4624BCBA075AB3AABAE6B9F"/>
    <w:rsid w:val="00416728"/>
    <w:pPr>
      <w:spacing w:after="160" w:line="259" w:lineRule="auto"/>
    </w:pPr>
  </w:style>
  <w:style w:type="paragraph" w:customStyle="1" w:styleId="5E95E966BC2044A796FFCAD5482EBF3C">
    <w:name w:val="5E95E966BC2044A796FFCAD5482EBF3C"/>
    <w:rsid w:val="00416728"/>
    <w:pPr>
      <w:spacing w:after="160" w:line="259" w:lineRule="auto"/>
    </w:pPr>
  </w:style>
  <w:style w:type="paragraph" w:customStyle="1" w:styleId="881442B37BBD4FF59A9D71809BCE5200">
    <w:name w:val="881442B37BBD4FF59A9D71809BCE5200"/>
    <w:rsid w:val="00416728"/>
    <w:pPr>
      <w:spacing w:after="160" w:line="259" w:lineRule="auto"/>
    </w:pPr>
  </w:style>
  <w:style w:type="paragraph" w:customStyle="1" w:styleId="9D8AEA48D60D4B05BA8D4792169B6D35">
    <w:name w:val="9D8AEA48D60D4B05BA8D4792169B6D35"/>
    <w:rsid w:val="00416728"/>
    <w:pPr>
      <w:spacing w:after="160" w:line="259" w:lineRule="auto"/>
    </w:pPr>
  </w:style>
  <w:style w:type="paragraph" w:customStyle="1" w:styleId="C25A5C60E9674706AB699BBAF5F09232">
    <w:name w:val="C25A5C60E9674706AB699BBAF5F09232"/>
    <w:rsid w:val="00416728"/>
    <w:pPr>
      <w:spacing w:after="160" w:line="259" w:lineRule="auto"/>
    </w:pPr>
  </w:style>
  <w:style w:type="paragraph" w:customStyle="1" w:styleId="1D442FF0AED34BA19FD3435A49E2C26A">
    <w:name w:val="1D442FF0AED34BA19FD3435A49E2C26A"/>
    <w:rsid w:val="00416728"/>
    <w:pPr>
      <w:spacing w:after="160" w:line="259" w:lineRule="auto"/>
    </w:pPr>
  </w:style>
  <w:style w:type="paragraph" w:customStyle="1" w:styleId="99CB5D2D9524455F91CF924D5540150D">
    <w:name w:val="99CB5D2D9524455F91CF924D5540150D"/>
    <w:rsid w:val="00416728"/>
    <w:pPr>
      <w:spacing w:after="160" w:line="259" w:lineRule="auto"/>
    </w:pPr>
  </w:style>
  <w:style w:type="paragraph" w:customStyle="1" w:styleId="70EC5408996E4C8B9488D074CBF283C4">
    <w:name w:val="70EC5408996E4C8B9488D074CBF283C4"/>
    <w:rsid w:val="00416728"/>
    <w:pPr>
      <w:spacing w:after="160" w:line="259" w:lineRule="auto"/>
    </w:pPr>
  </w:style>
  <w:style w:type="paragraph" w:customStyle="1" w:styleId="CCC8A4AA95C54AF59040315D1E50F83D">
    <w:name w:val="CCC8A4AA95C54AF59040315D1E50F83D"/>
    <w:rsid w:val="00416728"/>
    <w:pPr>
      <w:spacing w:after="160" w:line="259" w:lineRule="auto"/>
    </w:pPr>
  </w:style>
  <w:style w:type="paragraph" w:customStyle="1" w:styleId="319C10A0DE1346E4A073C3BC4DEB9FD0">
    <w:name w:val="319C10A0DE1346E4A073C3BC4DEB9FD0"/>
    <w:rsid w:val="00416728"/>
    <w:pPr>
      <w:spacing w:after="160" w:line="259" w:lineRule="auto"/>
    </w:pPr>
  </w:style>
  <w:style w:type="paragraph" w:customStyle="1" w:styleId="ED32D771A6224A4F8EFB376A3193FD8A">
    <w:name w:val="ED32D771A6224A4F8EFB376A3193FD8A"/>
    <w:rsid w:val="00416728"/>
    <w:pPr>
      <w:spacing w:after="160" w:line="259" w:lineRule="auto"/>
    </w:pPr>
  </w:style>
  <w:style w:type="paragraph" w:customStyle="1" w:styleId="402B8F688BBC4B03B53F13EA59CD9994">
    <w:name w:val="402B8F688BBC4B03B53F13EA59CD9994"/>
    <w:rsid w:val="00416728"/>
    <w:pPr>
      <w:spacing w:after="160" w:line="259" w:lineRule="auto"/>
    </w:pPr>
  </w:style>
  <w:style w:type="paragraph" w:customStyle="1" w:styleId="8146C6DEEF624B8BB32B71353803863C">
    <w:name w:val="8146C6DEEF624B8BB32B71353803863C"/>
    <w:rsid w:val="00416728"/>
    <w:pPr>
      <w:spacing w:after="160" w:line="259" w:lineRule="auto"/>
    </w:pPr>
  </w:style>
  <w:style w:type="paragraph" w:customStyle="1" w:styleId="30E96420727B43FC98A361B0FEE3EA96">
    <w:name w:val="30E96420727B43FC98A361B0FEE3EA96"/>
    <w:rsid w:val="00416728"/>
    <w:pPr>
      <w:spacing w:after="160" w:line="259" w:lineRule="auto"/>
    </w:pPr>
  </w:style>
  <w:style w:type="paragraph" w:customStyle="1" w:styleId="1837F37A432647B28882D853D7A9E0ED">
    <w:name w:val="1837F37A432647B28882D853D7A9E0ED"/>
    <w:rsid w:val="00416728"/>
    <w:pPr>
      <w:spacing w:after="160" w:line="259" w:lineRule="auto"/>
    </w:pPr>
  </w:style>
  <w:style w:type="paragraph" w:customStyle="1" w:styleId="894F2108D7834C5EA08A0CEE169087B1">
    <w:name w:val="894F2108D7834C5EA08A0CEE169087B1"/>
    <w:rsid w:val="00416728"/>
    <w:pPr>
      <w:spacing w:after="160" w:line="259" w:lineRule="auto"/>
    </w:pPr>
  </w:style>
  <w:style w:type="paragraph" w:customStyle="1" w:styleId="DCB439E61D7B464FA1785CAB666650A5">
    <w:name w:val="DCB439E61D7B464FA1785CAB666650A5"/>
    <w:rsid w:val="00416728"/>
    <w:pPr>
      <w:spacing w:after="160" w:line="259" w:lineRule="auto"/>
    </w:pPr>
  </w:style>
  <w:style w:type="paragraph" w:customStyle="1" w:styleId="EDDCBE86AC5F4C4BB0204A12CE8E0D1D">
    <w:name w:val="EDDCBE86AC5F4C4BB0204A12CE8E0D1D"/>
    <w:rsid w:val="00416728"/>
    <w:pPr>
      <w:spacing w:after="160" w:line="259" w:lineRule="auto"/>
    </w:pPr>
  </w:style>
  <w:style w:type="paragraph" w:customStyle="1" w:styleId="F327C76DD18847D6ADAF50BA06871966">
    <w:name w:val="F327C76DD18847D6ADAF50BA06871966"/>
    <w:rsid w:val="00416728"/>
    <w:pPr>
      <w:spacing w:after="160" w:line="259" w:lineRule="auto"/>
    </w:pPr>
  </w:style>
  <w:style w:type="paragraph" w:customStyle="1" w:styleId="71AED86E2AEF4F4BA037BD5A011ABE57">
    <w:name w:val="71AED86E2AEF4F4BA037BD5A011ABE57"/>
    <w:rsid w:val="00416728"/>
    <w:pPr>
      <w:spacing w:after="160" w:line="259" w:lineRule="auto"/>
    </w:pPr>
  </w:style>
  <w:style w:type="paragraph" w:customStyle="1" w:styleId="005970E7E08341CB86FA21327C6F09F0">
    <w:name w:val="005970E7E08341CB86FA21327C6F09F0"/>
    <w:rsid w:val="00416728"/>
    <w:pPr>
      <w:spacing w:after="160" w:line="259" w:lineRule="auto"/>
    </w:pPr>
  </w:style>
  <w:style w:type="paragraph" w:customStyle="1" w:styleId="812309F7303743BBB349963D8FA5A64C">
    <w:name w:val="812309F7303743BBB349963D8FA5A64C"/>
    <w:rsid w:val="00416728"/>
    <w:pPr>
      <w:spacing w:after="160" w:line="259" w:lineRule="auto"/>
    </w:pPr>
  </w:style>
  <w:style w:type="paragraph" w:customStyle="1" w:styleId="BCC567171A954DC4954B69563C06EC9A">
    <w:name w:val="BCC567171A954DC4954B69563C06EC9A"/>
    <w:rsid w:val="00416728"/>
    <w:pPr>
      <w:spacing w:after="160" w:line="259" w:lineRule="auto"/>
    </w:pPr>
  </w:style>
  <w:style w:type="paragraph" w:customStyle="1" w:styleId="FBCAA6A3190E4A53926391A8922921E0">
    <w:name w:val="FBCAA6A3190E4A53926391A8922921E0"/>
    <w:rsid w:val="00416728"/>
    <w:pPr>
      <w:spacing w:after="160" w:line="259" w:lineRule="auto"/>
    </w:pPr>
  </w:style>
  <w:style w:type="paragraph" w:customStyle="1" w:styleId="B48AF9B8670842C7A8F4AA5FE9322608">
    <w:name w:val="B48AF9B8670842C7A8F4AA5FE9322608"/>
    <w:rsid w:val="00416728"/>
    <w:pPr>
      <w:spacing w:after="160" w:line="259" w:lineRule="auto"/>
    </w:pPr>
  </w:style>
  <w:style w:type="paragraph" w:customStyle="1" w:styleId="5CE38C69FC814CF985F43AE229D1C8B0">
    <w:name w:val="5CE38C69FC814CF985F43AE229D1C8B0"/>
    <w:rsid w:val="00416728"/>
    <w:pPr>
      <w:spacing w:after="160" w:line="259" w:lineRule="auto"/>
    </w:pPr>
  </w:style>
  <w:style w:type="paragraph" w:customStyle="1" w:styleId="E6EB8ECF133442158DF1634D0004EC0A">
    <w:name w:val="E6EB8ECF133442158DF1634D0004EC0A"/>
    <w:rsid w:val="00416728"/>
    <w:pPr>
      <w:spacing w:after="160" w:line="259" w:lineRule="auto"/>
    </w:pPr>
  </w:style>
  <w:style w:type="paragraph" w:customStyle="1" w:styleId="F2EDA678000941DA8C9BCC21B1EE7DA8">
    <w:name w:val="F2EDA678000941DA8C9BCC21B1EE7DA8"/>
    <w:rsid w:val="00416728"/>
    <w:pPr>
      <w:spacing w:after="160" w:line="259" w:lineRule="auto"/>
    </w:pPr>
  </w:style>
  <w:style w:type="paragraph" w:customStyle="1" w:styleId="A264076C9B304C628782F94E9A8D923E">
    <w:name w:val="A264076C9B304C628782F94E9A8D923E"/>
    <w:rsid w:val="00416728"/>
    <w:pPr>
      <w:spacing w:after="160" w:line="259" w:lineRule="auto"/>
    </w:pPr>
  </w:style>
  <w:style w:type="paragraph" w:customStyle="1" w:styleId="22703DF8B8774631904CD000425BF112">
    <w:name w:val="22703DF8B8774631904CD000425BF112"/>
    <w:rsid w:val="00416728"/>
    <w:pPr>
      <w:spacing w:after="160" w:line="259" w:lineRule="auto"/>
    </w:pPr>
  </w:style>
  <w:style w:type="paragraph" w:customStyle="1" w:styleId="719DE85209C34C0B9F4D25E0DEA4F593">
    <w:name w:val="719DE85209C34C0B9F4D25E0DEA4F593"/>
    <w:rsid w:val="00416728"/>
    <w:pPr>
      <w:spacing w:after="160" w:line="259" w:lineRule="auto"/>
    </w:pPr>
  </w:style>
  <w:style w:type="paragraph" w:customStyle="1" w:styleId="085ECAB5E5A54D538D8D3DBC2F1A533C">
    <w:name w:val="085ECAB5E5A54D538D8D3DBC2F1A533C"/>
    <w:rsid w:val="00416728"/>
    <w:pPr>
      <w:spacing w:after="160" w:line="259" w:lineRule="auto"/>
    </w:pPr>
  </w:style>
  <w:style w:type="paragraph" w:customStyle="1" w:styleId="1A7FCAD7CC5145A68A8A20D855F435B1">
    <w:name w:val="1A7FCAD7CC5145A68A8A20D855F435B1"/>
    <w:rsid w:val="00416728"/>
    <w:pPr>
      <w:spacing w:after="160" w:line="259" w:lineRule="auto"/>
    </w:pPr>
  </w:style>
  <w:style w:type="paragraph" w:customStyle="1" w:styleId="200B6C08E15B4BA4849F9F0E44CE2C70">
    <w:name w:val="200B6C08E15B4BA4849F9F0E44CE2C70"/>
    <w:rsid w:val="00416728"/>
    <w:pPr>
      <w:spacing w:after="160" w:line="259" w:lineRule="auto"/>
    </w:pPr>
  </w:style>
  <w:style w:type="paragraph" w:customStyle="1" w:styleId="D5EA6A2CDD3449B9A39B2A9A43AFC610">
    <w:name w:val="D5EA6A2CDD3449B9A39B2A9A43AFC610"/>
    <w:rsid w:val="00416728"/>
    <w:pPr>
      <w:spacing w:after="160" w:line="259" w:lineRule="auto"/>
    </w:pPr>
  </w:style>
  <w:style w:type="paragraph" w:customStyle="1" w:styleId="1BC49E501561487F9286654A80013CD3">
    <w:name w:val="1BC49E501561487F9286654A80013CD3"/>
    <w:rsid w:val="00416728"/>
    <w:pPr>
      <w:spacing w:after="160" w:line="259" w:lineRule="auto"/>
    </w:pPr>
  </w:style>
  <w:style w:type="paragraph" w:customStyle="1" w:styleId="544AC536B60E4CF3B0777D86AECA50E8">
    <w:name w:val="544AC536B60E4CF3B0777D86AECA50E8"/>
    <w:rsid w:val="00416728"/>
    <w:pPr>
      <w:spacing w:after="160" w:line="259" w:lineRule="auto"/>
    </w:pPr>
  </w:style>
  <w:style w:type="paragraph" w:customStyle="1" w:styleId="ABE485C3272340698503BDAF2080E6FC">
    <w:name w:val="ABE485C3272340698503BDAF2080E6FC"/>
    <w:rsid w:val="00416728"/>
    <w:pPr>
      <w:spacing w:after="160" w:line="259" w:lineRule="auto"/>
    </w:pPr>
  </w:style>
  <w:style w:type="paragraph" w:customStyle="1" w:styleId="50BEBF2C54CD4D56BD4ACAC8A2D60DC7">
    <w:name w:val="50BEBF2C54CD4D56BD4ACAC8A2D60DC7"/>
    <w:rsid w:val="00416728"/>
    <w:pPr>
      <w:spacing w:after="160" w:line="259" w:lineRule="auto"/>
    </w:pPr>
  </w:style>
  <w:style w:type="paragraph" w:customStyle="1" w:styleId="154A0D2841084FDC954F2F679333621F">
    <w:name w:val="154A0D2841084FDC954F2F679333621F"/>
    <w:rsid w:val="00416728"/>
    <w:pPr>
      <w:spacing w:after="160" w:line="259" w:lineRule="auto"/>
    </w:pPr>
  </w:style>
  <w:style w:type="paragraph" w:customStyle="1" w:styleId="ABD4C56A871E4B46997A4D26FE5B3098">
    <w:name w:val="ABD4C56A871E4B46997A4D26FE5B3098"/>
    <w:rsid w:val="00416728"/>
    <w:pPr>
      <w:spacing w:after="160" w:line="259" w:lineRule="auto"/>
    </w:pPr>
  </w:style>
  <w:style w:type="paragraph" w:customStyle="1" w:styleId="8938345709174B5B9412EFC924E889D8">
    <w:name w:val="8938345709174B5B9412EFC924E889D8"/>
    <w:rsid w:val="00416728"/>
    <w:pPr>
      <w:spacing w:after="160" w:line="259" w:lineRule="auto"/>
    </w:pPr>
  </w:style>
  <w:style w:type="paragraph" w:customStyle="1" w:styleId="2FAB9CB2A57A47E5B1E6DE3DE5B39061">
    <w:name w:val="2FAB9CB2A57A47E5B1E6DE3DE5B39061"/>
    <w:rsid w:val="00416728"/>
    <w:pPr>
      <w:spacing w:after="160" w:line="259" w:lineRule="auto"/>
    </w:pPr>
  </w:style>
  <w:style w:type="paragraph" w:customStyle="1" w:styleId="670279115DE14A2CA1A42AEAE828B6FE">
    <w:name w:val="670279115DE14A2CA1A42AEAE828B6FE"/>
    <w:rsid w:val="00416728"/>
    <w:pPr>
      <w:spacing w:after="160" w:line="259" w:lineRule="auto"/>
    </w:pPr>
  </w:style>
  <w:style w:type="paragraph" w:customStyle="1" w:styleId="9A8D3FC603F64DD8B487EF6097F4988F">
    <w:name w:val="9A8D3FC603F64DD8B487EF6097F4988F"/>
    <w:rsid w:val="00416728"/>
    <w:pPr>
      <w:spacing w:after="160" w:line="259" w:lineRule="auto"/>
    </w:pPr>
  </w:style>
  <w:style w:type="paragraph" w:customStyle="1" w:styleId="37F5F8B9BC734EEB8822700EEE26583C">
    <w:name w:val="37F5F8B9BC734EEB8822700EEE26583C"/>
    <w:rsid w:val="00416728"/>
    <w:pPr>
      <w:spacing w:after="160" w:line="259" w:lineRule="auto"/>
    </w:pPr>
  </w:style>
  <w:style w:type="paragraph" w:customStyle="1" w:styleId="AF7CFD4E302041A1B3FA6979655F2811">
    <w:name w:val="AF7CFD4E302041A1B3FA6979655F2811"/>
    <w:rsid w:val="00416728"/>
    <w:pPr>
      <w:spacing w:after="160" w:line="259" w:lineRule="auto"/>
    </w:pPr>
  </w:style>
  <w:style w:type="paragraph" w:customStyle="1" w:styleId="2209DD691AFC4F36A8DB36D0174BD7E6">
    <w:name w:val="2209DD691AFC4F36A8DB36D0174BD7E6"/>
    <w:rsid w:val="00416728"/>
    <w:pPr>
      <w:spacing w:after="160" w:line="259" w:lineRule="auto"/>
    </w:pPr>
  </w:style>
  <w:style w:type="paragraph" w:customStyle="1" w:styleId="D632A4BD8D4D46D28CF0F1C56B91ED7E">
    <w:name w:val="D632A4BD8D4D46D28CF0F1C56B91ED7E"/>
    <w:rsid w:val="00416728"/>
    <w:pPr>
      <w:spacing w:after="160" w:line="259" w:lineRule="auto"/>
    </w:pPr>
  </w:style>
  <w:style w:type="paragraph" w:customStyle="1" w:styleId="71513451DA0441938B997714C372395F">
    <w:name w:val="71513451DA0441938B997714C372395F"/>
    <w:rsid w:val="00416728"/>
    <w:pPr>
      <w:spacing w:after="160" w:line="259" w:lineRule="auto"/>
    </w:pPr>
  </w:style>
  <w:style w:type="paragraph" w:customStyle="1" w:styleId="627CD6B934EB45E1BF5E667133032C2C">
    <w:name w:val="627CD6B934EB45E1BF5E667133032C2C"/>
    <w:rsid w:val="00416728"/>
    <w:pPr>
      <w:spacing w:after="160" w:line="259" w:lineRule="auto"/>
    </w:pPr>
  </w:style>
  <w:style w:type="paragraph" w:customStyle="1" w:styleId="88C6E63AA4A44C5EA55A84D18BFB5354">
    <w:name w:val="88C6E63AA4A44C5EA55A84D18BFB5354"/>
    <w:rsid w:val="00416728"/>
    <w:pPr>
      <w:spacing w:after="160" w:line="259" w:lineRule="auto"/>
    </w:pPr>
  </w:style>
  <w:style w:type="paragraph" w:customStyle="1" w:styleId="960CE2132FFE4A5495E2ADA678B7C366">
    <w:name w:val="960CE2132FFE4A5495E2ADA678B7C366"/>
    <w:rsid w:val="00416728"/>
    <w:pPr>
      <w:spacing w:after="160" w:line="259" w:lineRule="auto"/>
    </w:pPr>
  </w:style>
  <w:style w:type="paragraph" w:customStyle="1" w:styleId="89A9427B8D1D4B419C0BF4C2ECCF67B5">
    <w:name w:val="89A9427B8D1D4B419C0BF4C2ECCF67B5"/>
    <w:rsid w:val="00416728"/>
    <w:pPr>
      <w:spacing w:after="160" w:line="259" w:lineRule="auto"/>
    </w:pPr>
  </w:style>
  <w:style w:type="paragraph" w:customStyle="1" w:styleId="6BB25A394CAE44128B29BACE33BBEFC7">
    <w:name w:val="6BB25A394CAE44128B29BACE33BBEFC7"/>
    <w:rsid w:val="00416728"/>
    <w:pPr>
      <w:spacing w:after="160" w:line="259" w:lineRule="auto"/>
    </w:pPr>
  </w:style>
  <w:style w:type="paragraph" w:customStyle="1" w:styleId="60AD26ABBEDF4741ADFFD65E8C669890">
    <w:name w:val="60AD26ABBEDF4741ADFFD65E8C669890"/>
    <w:rsid w:val="00416728"/>
    <w:pPr>
      <w:spacing w:after="160" w:line="259" w:lineRule="auto"/>
    </w:pPr>
  </w:style>
  <w:style w:type="paragraph" w:customStyle="1" w:styleId="7E3D0ACBB8D741EC832EAC827B592823">
    <w:name w:val="7E3D0ACBB8D741EC832EAC827B592823"/>
    <w:rsid w:val="00416728"/>
    <w:pPr>
      <w:spacing w:after="160" w:line="259" w:lineRule="auto"/>
    </w:pPr>
  </w:style>
  <w:style w:type="paragraph" w:customStyle="1" w:styleId="B069D93B77994508827DB44930C4CB53">
    <w:name w:val="B069D93B77994508827DB44930C4CB53"/>
    <w:rsid w:val="00416728"/>
    <w:pPr>
      <w:spacing w:after="160" w:line="259" w:lineRule="auto"/>
    </w:pPr>
  </w:style>
  <w:style w:type="paragraph" w:customStyle="1" w:styleId="CD1BDF6F9D8B47E7A34DE93AB6BFFA46">
    <w:name w:val="CD1BDF6F9D8B47E7A34DE93AB6BFFA46"/>
    <w:rsid w:val="00416728"/>
    <w:pPr>
      <w:spacing w:after="160" w:line="259" w:lineRule="auto"/>
    </w:pPr>
  </w:style>
  <w:style w:type="paragraph" w:customStyle="1" w:styleId="F98C06151E584685974C047FD9F963EF">
    <w:name w:val="F98C06151E584685974C047FD9F963EF"/>
    <w:rsid w:val="00416728"/>
    <w:pPr>
      <w:spacing w:after="160" w:line="259" w:lineRule="auto"/>
    </w:pPr>
  </w:style>
  <w:style w:type="paragraph" w:customStyle="1" w:styleId="9EC1766C66954BBD8169A7102E7FF4B6">
    <w:name w:val="9EC1766C66954BBD8169A7102E7FF4B6"/>
    <w:rsid w:val="00085E10"/>
    <w:pPr>
      <w:spacing w:after="160" w:line="259" w:lineRule="auto"/>
    </w:pPr>
  </w:style>
  <w:style w:type="paragraph" w:customStyle="1" w:styleId="4455A5F354BD4E1E9C1B28FAC82B0FDF">
    <w:name w:val="4455A5F354BD4E1E9C1B28FAC82B0FDF"/>
    <w:rsid w:val="00085E10"/>
    <w:pPr>
      <w:spacing w:after="160" w:line="259" w:lineRule="auto"/>
    </w:pPr>
  </w:style>
  <w:style w:type="paragraph" w:customStyle="1" w:styleId="6B9923007EF94CBBA4A2BF9DD6305756">
    <w:name w:val="6B9923007EF94CBBA4A2BF9DD6305756"/>
    <w:rsid w:val="00085E10"/>
    <w:pPr>
      <w:spacing w:after="160" w:line="259" w:lineRule="auto"/>
    </w:pPr>
  </w:style>
  <w:style w:type="paragraph" w:customStyle="1" w:styleId="59C7A7AF54E846E0AB16F0BFFA1B7DB8">
    <w:name w:val="59C7A7AF54E846E0AB16F0BFFA1B7DB8"/>
    <w:rsid w:val="00085E10"/>
    <w:pPr>
      <w:spacing w:after="160" w:line="259" w:lineRule="auto"/>
    </w:pPr>
  </w:style>
  <w:style w:type="paragraph" w:customStyle="1" w:styleId="4BBB5DCC2B4A4285A09FB8185978F573">
    <w:name w:val="4BBB5DCC2B4A4285A09FB8185978F573"/>
    <w:rsid w:val="00085E10"/>
    <w:pPr>
      <w:spacing w:after="160" w:line="259" w:lineRule="auto"/>
    </w:pPr>
  </w:style>
  <w:style w:type="paragraph" w:customStyle="1" w:styleId="AD1D6E5333574EF294EA40B078D0C359">
    <w:name w:val="AD1D6E5333574EF294EA40B078D0C359"/>
    <w:rsid w:val="00AC1055"/>
    <w:pPr>
      <w:spacing w:after="160" w:line="259" w:lineRule="auto"/>
    </w:pPr>
  </w:style>
  <w:style w:type="paragraph" w:customStyle="1" w:styleId="B3DD11D6EE1E49B29B23F5C969DC26C2">
    <w:name w:val="B3DD11D6EE1E49B29B23F5C969DC26C2"/>
    <w:rsid w:val="00AC1055"/>
    <w:pPr>
      <w:spacing w:after="160" w:line="259" w:lineRule="auto"/>
    </w:pPr>
  </w:style>
  <w:style w:type="paragraph" w:customStyle="1" w:styleId="E6911DB7040946B2AE520C1F3C898E97">
    <w:name w:val="E6911DB7040946B2AE520C1F3C898E97"/>
    <w:rsid w:val="00AC1055"/>
    <w:pPr>
      <w:spacing w:after="160" w:line="259" w:lineRule="auto"/>
    </w:pPr>
  </w:style>
  <w:style w:type="paragraph" w:customStyle="1" w:styleId="A0AD9438AB054083AEE075C3124E8F80">
    <w:name w:val="A0AD9438AB054083AEE075C3124E8F80"/>
    <w:rsid w:val="00AC1055"/>
    <w:pPr>
      <w:spacing w:after="160" w:line="259" w:lineRule="auto"/>
    </w:pPr>
  </w:style>
  <w:style w:type="paragraph" w:customStyle="1" w:styleId="928FA97C2D56400E90A2DB2962D0BF78">
    <w:name w:val="928FA97C2D56400E90A2DB2962D0BF78"/>
    <w:rsid w:val="00AC1055"/>
    <w:pPr>
      <w:spacing w:after="160" w:line="259" w:lineRule="auto"/>
    </w:pPr>
  </w:style>
  <w:style w:type="paragraph" w:customStyle="1" w:styleId="F332607256CC4A0BACC9814B6F3AC8F3">
    <w:name w:val="F332607256CC4A0BACC9814B6F3AC8F3"/>
    <w:rsid w:val="00AC1055"/>
    <w:pPr>
      <w:spacing w:after="160" w:line="259" w:lineRule="auto"/>
    </w:pPr>
  </w:style>
  <w:style w:type="paragraph" w:customStyle="1" w:styleId="7356ACD78F804FDCB62B239BE4CAE7FB">
    <w:name w:val="7356ACD78F804FDCB62B239BE4CAE7FB"/>
    <w:rsid w:val="00AC1055"/>
    <w:pPr>
      <w:spacing w:after="160" w:line="259" w:lineRule="auto"/>
    </w:pPr>
  </w:style>
  <w:style w:type="paragraph" w:customStyle="1" w:styleId="C9841254BE88423CB691EBEFF1134A89">
    <w:name w:val="C9841254BE88423CB691EBEFF1134A89"/>
    <w:rsid w:val="00AC1055"/>
    <w:pPr>
      <w:spacing w:after="160" w:line="259" w:lineRule="auto"/>
    </w:pPr>
  </w:style>
  <w:style w:type="paragraph" w:customStyle="1" w:styleId="EC05B46D65FB4789A443CA389EDD07CB">
    <w:name w:val="EC05B46D65FB4789A443CA389EDD07CB"/>
    <w:rsid w:val="00AC1055"/>
    <w:pPr>
      <w:spacing w:after="160" w:line="259" w:lineRule="auto"/>
    </w:pPr>
  </w:style>
  <w:style w:type="paragraph" w:customStyle="1" w:styleId="DD53B9A9EC8A4A1D8E31820F7EDD0029">
    <w:name w:val="DD53B9A9EC8A4A1D8E31820F7EDD0029"/>
    <w:rsid w:val="00AC1055"/>
    <w:pPr>
      <w:spacing w:after="160" w:line="259" w:lineRule="auto"/>
    </w:pPr>
  </w:style>
  <w:style w:type="paragraph" w:customStyle="1" w:styleId="D37D354D92124365806ED509CABAA9A9">
    <w:name w:val="D37D354D92124365806ED509CABAA9A9"/>
    <w:rsid w:val="00AC1055"/>
    <w:pPr>
      <w:spacing w:after="160" w:line="259" w:lineRule="auto"/>
    </w:pPr>
  </w:style>
  <w:style w:type="paragraph" w:customStyle="1" w:styleId="63DF851FE12D4D60898E3C194683682B">
    <w:name w:val="63DF851FE12D4D60898E3C194683682B"/>
    <w:rsid w:val="00AC1055"/>
    <w:pPr>
      <w:spacing w:after="160" w:line="259" w:lineRule="auto"/>
    </w:pPr>
  </w:style>
  <w:style w:type="paragraph" w:customStyle="1" w:styleId="C6839084CFF942DA9A92355CF185AEA8">
    <w:name w:val="C6839084CFF942DA9A92355CF185AEA8"/>
    <w:rsid w:val="00AC1055"/>
    <w:pPr>
      <w:spacing w:after="160" w:line="259" w:lineRule="auto"/>
    </w:pPr>
  </w:style>
  <w:style w:type="paragraph" w:customStyle="1" w:styleId="4C3E6872C2E340DABA381CE8BE0B5D2C">
    <w:name w:val="4C3E6872C2E340DABA381CE8BE0B5D2C"/>
    <w:rsid w:val="00AC1055"/>
    <w:pPr>
      <w:spacing w:after="160" w:line="259" w:lineRule="auto"/>
    </w:pPr>
  </w:style>
  <w:style w:type="paragraph" w:customStyle="1" w:styleId="9109480044624A578B5A5D9EEFB55BFA">
    <w:name w:val="9109480044624A578B5A5D9EEFB55BFA"/>
    <w:rsid w:val="00E03732"/>
    <w:pPr>
      <w:spacing w:after="160" w:line="259" w:lineRule="auto"/>
    </w:pPr>
  </w:style>
  <w:style w:type="paragraph" w:customStyle="1" w:styleId="797CD98DC69047DCAB89AF4EE183708C">
    <w:name w:val="797CD98DC69047DCAB89AF4EE183708C"/>
    <w:rsid w:val="00E03732"/>
    <w:pPr>
      <w:spacing w:after="160" w:line="259" w:lineRule="auto"/>
    </w:pPr>
  </w:style>
  <w:style w:type="paragraph" w:customStyle="1" w:styleId="BF676EE99FCF4913AA2733F8C477B474">
    <w:name w:val="BF676EE99FCF4913AA2733F8C477B474"/>
    <w:rsid w:val="00E03732"/>
    <w:pPr>
      <w:spacing w:after="160" w:line="259" w:lineRule="auto"/>
    </w:pPr>
  </w:style>
  <w:style w:type="paragraph" w:customStyle="1" w:styleId="2CAA965B38714B7B98D0840CB85C0901">
    <w:name w:val="2CAA965B38714B7B98D0840CB85C0901"/>
    <w:rsid w:val="00E03732"/>
    <w:pPr>
      <w:spacing w:after="160" w:line="259" w:lineRule="auto"/>
    </w:pPr>
  </w:style>
  <w:style w:type="paragraph" w:customStyle="1" w:styleId="943CF6DC2FA74703BEAA9289F17B4A8A">
    <w:name w:val="943CF6DC2FA74703BEAA9289F17B4A8A"/>
    <w:rsid w:val="00E03732"/>
    <w:pPr>
      <w:spacing w:after="160" w:line="259" w:lineRule="auto"/>
    </w:pPr>
  </w:style>
  <w:style w:type="paragraph" w:customStyle="1" w:styleId="601D26C3F2EE4074942ACF52AAAA13F0">
    <w:name w:val="601D26C3F2EE4074942ACF52AAAA13F0"/>
    <w:rsid w:val="00E03732"/>
    <w:pPr>
      <w:spacing w:after="160" w:line="259" w:lineRule="auto"/>
    </w:pPr>
  </w:style>
  <w:style w:type="paragraph" w:customStyle="1" w:styleId="73A24D3B33CF40A18A0365FE68008475">
    <w:name w:val="73A24D3B33CF40A18A0365FE68008475"/>
    <w:rsid w:val="00E03732"/>
    <w:pPr>
      <w:spacing w:after="160" w:line="259" w:lineRule="auto"/>
    </w:pPr>
  </w:style>
  <w:style w:type="paragraph" w:customStyle="1" w:styleId="C1F7859C243549C681F44718F42170CE">
    <w:name w:val="C1F7859C243549C681F44718F42170CE"/>
    <w:rsid w:val="00E03732"/>
    <w:pPr>
      <w:spacing w:after="160" w:line="259" w:lineRule="auto"/>
    </w:pPr>
  </w:style>
  <w:style w:type="paragraph" w:customStyle="1" w:styleId="0E29D321ABDF432388E29BACF16A42CE">
    <w:name w:val="0E29D321ABDF432388E29BACF16A42CE"/>
    <w:rsid w:val="00E03732"/>
    <w:pPr>
      <w:spacing w:after="160" w:line="259" w:lineRule="auto"/>
    </w:pPr>
  </w:style>
  <w:style w:type="paragraph" w:customStyle="1" w:styleId="64B379C679FA4B7F9186BD3490F0C9F7">
    <w:name w:val="64B379C679FA4B7F9186BD3490F0C9F7"/>
    <w:rsid w:val="00E03732"/>
    <w:pPr>
      <w:spacing w:after="160" w:line="259" w:lineRule="auto"/>
    </w:pPr>
  </w:style>
  <w:style w:type="paragraph" w:customStyle="1" w:styleId="DF3516AA0B4444FCB50F990FBD69E162">
    <w:name w:val="DF3516AA0B4444FCB50F990FBD69E162"/>
    <w:rsid w:val="00E03732"/>
    <w:pPr>
      <w:spacing w:after="160" w:line="259" w:lineRule="auto"/>
    </w:pPr>
  </w:style>
  <w:style w:type="paragraph" w:customStyle="1" w:styleId="8B1365E4E2494525B27A78BFA289DBC3">
    <w:name w:val="8B1365E4E2494525B27A78BFA289DBC3"/>
    <w:rsid w:val="00E03732"/>
    <w:pPr>
      <w:spacing w:after="160" w:line="259" w:lineRule="auto"/>
    </w:pPr>
  </w:style>
  <w:style w:type="paragraph" w:customStyle="1" w:styleId="B6A8EBBF957A4515A3ABF8F8FF16F90F">
    <w:name w:val="B6A8EBBF957A4515A3ABF8F8FF16F90F"/>
    <w:rsid w:val="00E03732"/>
    <w:pPr>
      <w:spacing w:after="160" w:line="259" w:lineRule="auto"/>
    </w:pPr>
  </w:style>
  <w:style w:type="paragraph" w:customStyle="1" w:styleId="BCD10E06004248798054859B0C34AB79">
    <w:name w:val="BCD10E06004248798054859B0C34AB79"/>
    <w:rsid w:val="00E03732"/>
    <w:pPr>
      <w:spacing w:after="160" w:line="259" w:lineRule="auto"/>
    </w:pPr>
  </w:style>
  <w:style w:type="paragraph" w:customStyle="1" w:styleId="D0F1F6AEEA49486DAAD28689F8067D86">
    <w:name w:val="D0F1F6AEEA49486DAAD28689F8067D86"/>
    <w:rsid w:val="00E03732"/>
    <w:pPr>
      <w:spacing w:after="160" w:line="259" w:lineRule="auto"/>
    </w:pPr>
  </w:style>
  <w:style w:type="paragraph" w:customStyle="1" w:styleId="9375914831C94F0D99CE52C76F853511">
    <w:name w:val="9375914831C94F0D99CE52C76F853511"/>
    <w:rsid w:val="00E03732"/>
    <w:pPr>
      <w:spacing w:after="160" w:line="259" w:lineRule="auto"/>
    </w:pPr>
  </w:style>
  <w:style w:type="paragraph" w:customStyle="1" w:styleId="0F9F7776504541EBA4F1D53A0A428C3A">
    <w:name w:val="0F9F7776504541EBA4F1D53A0A428C3A"/>
    <w:rsid w:val="00E03732"/>
    <w:pPr>
      <w:spacing w:after="160" w:line="259" w:lineRule="auto"/>
    </w:pPr>
  </w:style>
  <w:style w:type="paragraph" w:customStyle="1" w:styleId="A062E4BB58524A6CAFEEE7A0AFC809F3">
    <w:name w:val="A062E4BB58524A6CAFEEE7A0AFC809F3"/>
    <w:rsid w:val="00E03732"/>
    <w:pPr>
      <w:spacing w:after="160" w:line="259" w:lineRule="auto"/>
    </w:pPr>
  </w:style>
  <w:style w:type="paragraph" w:customStyle="1" w:styleId="74007245CDF547F5A599A62A9ADE5AC5">
    <w:name w:val="74007245CDF547F5A599A62A9ADE5AC5"/>
    <w:rsid w:val="00E03732"/>
    <w:pPr>
      <w:spacing w:after="160" w:line="259" w:lineRule="auto"/>
    </w:pPr>
  </w:style>
  <w:style w:type="paragraph" w:customStyle="1" w:styleId="87B7980025E74F4B831687E2EF9CD348">
    <w:name w:val="87B7980025E74F4B831687E2EF9CD348"/>
    <w:rsid w:val="00E03732"/>
    <w:pPr>
      <w:spacing w:after="160" w:line="259" w:lineRule="auto"/>
    </w:pPr>
  </w:style>
  <w:style w:type="paragraph" w:customStyle="1" w:styleId="5F411589A126437DA7F0572F90176825">
    <w:name w:val="5F411589A126437DA7F0572F90176825"/>
    <w:rsid w:val="00E03732"/>
    <w:pPr>
      <w:spacing w:after="160" w:line="259" w:lineRule="auto"/>
    </w:pPr>
  </w:style>
  <w:style w:type="paragraph" w:customStyle="1" w:styleId="A14299F131AC46949C574D3DF43D83BE">
    <w:name w:val="A14299F131AC46949C574D3DF43D83BE"/>
    <w:rsid w:val="00E03732"/>
    <w:pPr>
      <w:spacing w:after="160" w:line="259" w:lineRule="auto"/>
    </w:pPr>
  </w:style>
  <w:style w:type="paragraph" w:customStyle="1" w:styleId="BEF6F51866DB4A62B0AE9772195FA334">
    <w:name w:val="BEF6F51866DB4A62B0AE9772195FA334"/>
    <w:rsid w:val="00E03732"/>
    <w:pPr>
      <w:spacing w:after="160" w:line="259" w:lineRule="auto"/>
    </w:pPr>
  </w:style>
  <w:style w:type="paragraph" w:customStyle="1" w:styleId="C0D86BA27A1147EBB750E550230707E7">
    <w:name w:val="C0D86BA27A1147EBB750E550230707E7"/>
    <w:rsid w:val="00E03732"/>
    <w:pPr>
      <w:spacing w:after="160" w:line="259" w:lineRule="auto"/>
    </w:pPr>
  </w:style>
  <w:style w:type="paragraph" w:customStyle="1" w:styleId="37A41490B6D14682BD44D145679B85B1">
    <w:name w:val="37A41490B6D14682BD44D145679B85B1"/>
    <w:rsid w:val="00E03732"/>
    <w:pPr>
      <w:spacing w:after="160" w:line="259" w:lineRule="auto"/>
    </w:pPr>
  </w:style>
  <w:style w:type="paragraph" w:customStyle="1" w:styleId="22E39E442F4F4091A7AAC8DD76391653">
    <w:name w:val="22E39E442F4F4091A7AAC8DD76391653"/>
    <w:rsid w:val="00E03732"/>
    <w:pPr>
      <w:spacing w:after="160" w:line="259" w:lineRule="auto"/>
    </w:pPr>
  </w:style>
  <w:style w:type="paragraph" w:customStyle="1" w:styleId="AD927A9464C94473AB6521425CAEFCED">
    <w:name w:val="AD927A9464C94473AB6521425CAEFCED"/>
    <w:rsid w:val="00E03732"/>
    <w:pPr>
      <w:spacing w:after="160" w:line="259" w:lineRule="auto"/>
    </w:pPr>
  </w:style>
  <w:style w:type="paragraph" w:customStyle="1" w:styleId="D11BA7E0A2D846E5B4DC4A354E607072">
    <w:name w:val="D11BA7E0A2D846E5B4DC4A354E607072"/>
    <w:rsid w:val="00E03732"/>
    <w:pPr>
      <w:spacing w:after="160" w:line="259" w:lineRule="auto"/>
    </w:pPr>
  </w:style>
  <w:style w:type="paragraph" w:customStyle="1" w:styleId="7672B1C0D7C8413F8BD38FDA7F199BE4">
    <w:name w:val="7672B1C0D7C8413F8BD38FDA7F199BE4"/>
    <w:rsid w:val="00E03732"/>
    <w:pPr>
      <w:spacing w:after="160" w:line="259" w:lineRule="auto"/>
    </w:pPr>
  </w:style>
  <w:style w:type="paragraph" w:customStyle="1" w:styleId="DE22BED107614CDB9C0BFC639F8F8198">
    <w:name w:val="DE22BED107614CDB9C0BFC639F8F8198"/>
    <w:rsid w:val="00E03732"/>
    <w:pPr>
      <w:spacing w:after="160" w:line="259" w:lineRule="auto"/>
    </w:pPr>
  </w:style>
  <w:style w:type="paragraph" w:customStyle="1" w:styleId="54A332843EE14F7ABC5EBE42C976F16F">
    <w:name w:val="54A332843EE14F7ABC5EBE42C976F16F"/>
    <w:rsid w:val="00E03732"/>
    <w:pPr>
      <w:spacing w:after="160" w:line="259" w:lineRule="auto"/>
    </w:pPr>
  </w:style>
  <w:style w:type="paragraph" w:customStyle="1" w:styleId="A992582CDC314B6BBD4BEC26FC50D92E">
    <w:name w:val="A992582CDC314B6BBD4BEC26FC50D92E"/>
    <w:rsid w:val="00E03732"/>
    <w:pPr>
      <w:spacing w:after="160" w:line="259" w:lineRule="auto"/>
    </w:pPr>
  </w:style>
  <w:style w:type="paragraph" w:customStyle="1" w:styleId="52C0475F3FF94F078F577B77F4559A4E">
    <w:name w:val="52C0475F3FF94F078F577B77F4559A4E"/>
    <w:rsid w:val="00E03732"/>
    <w:pPr>
      <w:spacing w:after="160" w:line="259" w:lineRule="auto"/>
    </w:pPr>
  </w:style>
  <w:style w:type="paragraph" w:customStyle="1" w:styleId="EFEA2E9279E54F5F9E4EE722514F9F8E">
    <w:name w:val="EFEA2E9279E54F5F9E4EE722514F9F8E"/>
    <w:rsid w:val="00E03732"/>
    <w:pPr>
      <w:spacing w:after="160" w:line="259" w:lineRule="auto"/>
    </w:pPr>
  </w:style>
  <w:style w:type="paragraph" w:customStyle="1" w:styleId="7298B86A5FA846359005F9A74D562DBB">
    <w:name w:val="7298B86A5FA846359005F9A74D562DBB"/>
    <w:rsid w:val="00E03732"/>
    <w:pPr>
      <w:spacing w:after="160" w:line="259" w:lineRule="auto"/>
    </w:pPr>
  </w:style>
  <w:style w:type="paragraph" w:customStyle="1" w:styleId="9653C4A5A2FA4A22BC2A00D4AB904B6E">
    <w:name w:val="9653C4A5A2FA4A22BC2A00D4AB904B6E"/>
    <w:rsid w:val="00E03732"/>
    <w:pPr>
      <w:spacing w:after="160" w:line="259" w:lineRule="auto"/>
    </w:pPr>
  </w:style>
  <w:style w:type="paragraph" w:customStyle="1" w:styleId="B2253A32A6D042CEA460229EE373A21A">
    <w:name w:val="B2253A32A6D042CEA460229EE373A21A"/>
    <w:rsid w:val="00E03732"/>
    <w:pPr>
      <w:spacing w:after="160" w:line="259" w:lineRule="auto"/>
    </w:pPr>
  </w:style>
  <w:style w:type="paragraph" w:customStyle="1" w:styleId="C4F071DF0ECF4FA1900DED76AB4E9293">
    <w:name w:val="C4F071DF0ECF4FA1900DED76AB4E9293"/>
    <w:rsid w:val="00E03732"/>
    <w:pPr>
      <w:spacing w:after="160" w:line="259" w:lineRule="auto"/>
    </w:pPr>
  </w:style>
  <w:style w:type="paragraph" w:customStyle="1" w:styleId="DA89694D7997486EBB7D49AD20E10D68">
    <w:name w:val="DA89694D7997486EBB7D49AD20E10D68"/>
    <w:rsid w:val="00E03732"/>
    <w:pPr>
      <w:spacing w:after="160" w:line="259" w:lineRule="auto"/>
    </w:pPr>
  </w:style>
  <w:style w:type="paragraph" w:customStyle="1" w:styleId="B18DDA13297B48A8AA8FB68E10AC2090">
    <w:name w:val="B18DDA13297B48A8AA8FB68E10AC2090"/>
    <w:rsid w:val="00E03732"/>
    <w:pPr>
      <w:spacing w:after="160" w:line="259" w:lineRule="auto"/>
    </w:pPr>
  </w:style>
  <w:style w:type="paragraph" w:customStyle="1" w:styleId="DF0B8FECCD9345A4B15F14CC34FFFCC6">
    <w:name w:val="DF0B8FECCD9345A4B15F14CC34FFFCC6"/>
    <w:rsid w:val="00E03732"/>
    <w:pPr>
      <w:spacing w:after="160" w:line="259" w:lineRule="auto"/>
    </w:pPr>
  </w:style>
  <w:style w:type="paragraph" w:customStyle="1" w:styleId="89A1474B788B4E15BD13F9E406C32B63">
    <w:name w:val="89A1474B788B4E15BD13F9E406C32B63"/>
    <w:rsid w:val="00E03732"/>
    <w:pPr>
      <w:spacing w:after="160" w:line="259" w:lineRule="auto"/>
    </w:pPr>
  </w:style>
  <w:style w:type="paragraph" w:customStyle="1" w:styleId="7A9D0E8419AD4259B9E6947AA7F76017">
    <w:name w:val="7A9D0E8419AD4259B9E6947AA7F76017"/>
    <w:rsid w:val="00E03732"/>
    <w:pPr>
      <w:spacing w:after="160" w:line="259" w:lineRule="auto"/>
    </w:pPr>
  </w:style>
  <w:style w:type="paragraph" w:customStyle="1" w:styleId="904A6196CD8345FEBD6A4ECC24F2FBAB">
    <w:name w:val="904A6196CD8345FEBD6A4ECC24F2FBAB"/>
    <w:rsid w:val="00E03732"/>
    <w:pPr>
      <w:spacing w:after="160" w:line="259" w:lineRule="auto"/>
    </w:pPr>
  </w:style>
  <w:style w:type="paragraph" w:customStyle="1" w:styleId="1AF582D0073C4CD2AF84A45E3D3AF349">
    <w:name w:val="1AF582D0073C4CD2AF84A45E3D3AF349"/>
    <w:rsid w:val="00E03732"/>
    <w:pPr>
      <w:spacing w:after="160" w:line="259" w:lineRule="auto"/>
    </w:pPr>
  </w:style>
  <w:style w:type="paragraph" w:customStyle="1" w:styleId="2D0C1A0B84894316B1504C079B552E22">
    <w:name w:val="2D0C1A0B84894316B1504C079B552E22"/>
    <w:rsid w:val="00E03732"/>
    <w:pPr>
      <w:spacing w:after="160" w:line="259" w:lineRule="auto"/>
    </w:pPr>
  </w:style>
  <w:style w:type="paragraph" w:customStyle="1" w:styleId="C42CE7BAB5B842AFA726F8670E73C3E8">
    <w:name w:val="C42CE7BAB5B842AFA726F8670E73C3E8"/>
    <w:rsid w:val="00E03732"/>
    <w:pPr>
      <w:spacing w:after="160" w:line="259" w:lineRule="auto"/>
    </w:pPr>
  </w:style>
  <w:style w:type="paragraph" w:customStyle="1" w:styleId="B89F428F6A62428EACA5B571F013B62C">
    <w:name w:val="B89F428F6A62428EACA5B571F013B62C"/>
    <w:rsid w:val="00E03732"/>
    <w:pPr>
      <w:spacing w:after="160" w:line="259" w:lineRule="auto"/>
    </w:pPr>
  </w:style>
  <w:style w:type="paragraph" w:customStyle="1" w:styleId="F8106E6252704BDD8D23F78334F20E42">
    <w:name w:val="F8106E6252704BDD8D23F78334F20E42"/>
    <w:rsid w:val="00E03732"/>
    <w:pPr>
      <w:spacing w:after="160" w:line="259" w:lineRule="auto"/>
    </w:pPr>
  </w:style>
  <w:style w:type="paragraph" w:customStyle="1" w:styleId="29FBD87062EF4EF1B85E9F57F86AA5FC">
    <w:name w:val="29FBD87062EF4EF1B85E9F57F86AA5FC"/>
    <w:rsid w:val="00E03732"/>
    <w:pPr>
      <w:spacing w:after="160" w:line="259" w:lineRule="auto"/>
    </w:pPr>
  </w:style>
  <w:style w:type="paragraph" w:customStyle="1" w:styleId="2BA79771EF6F49C49ED8A30192525C18">
    <w:name w:val="2BA79771EF6F49C49ED8A30192525C18"/>
    <w:rsid w:val="00E03732"/>
    <w:pPr>
      <w:spacing w:after="160" w:line="259" w:lineRule="auto"/>
    </w:pPr>
  </w:style>
  <w:style w:type="paragraph" w:customStyle="1" w:styleId="E637997769CD4E97B88AAAE35F723C5E">
    <w:name w:val="E637997769CD4E97B88AAAE35F723C5E"/>
    <w:rsid w:val="00E03732"/>
    <w:pPr>
      <w:spacing w:after="160" w:line="259" w:lineRule="auto"/>
    </w:pPr>
  </w:style>
  <w:style w:type="paragraph" w:customStyle="1" w:styleId="975B9057412840E4B854551CA790445F">
    <w:name w:val="975B9057412840E4B854551CA790445F"/>
    <w:rsid w:val="00E03732"/>
    <w:pPr>
      <w:spacing w:after="160" w:line="259" w:lineRule="auto"/>
    </w:pPr>
  </w:style>
  <w:style w:type="paragraph" w:customStyle="1" w:styleId="93BD5DF18F3A415DBF99865C6853A7DC">
    <w:name w:val="93BD5DF18F3A415DBF99865C6853A7DC"/>
    <w:rsid w:val="00E03732"/>
    <w:pPr>
      <w:spacing w:after="160" w:line="259" w:lineRule="auto"/>
    </w:pPr>
  </w:style>
  <w:style w:type="paragraph" w:customStyle="1" w:styleId="7582037D38264B1985C289C3F1426616">
    <w:name w:val="7582037D38264B1985C289C3F1426616"/>
    <w:rsid w:val="00E03732"/>
    <w:pPr>
      <w:spacing w:after="160" w:line="259" w:lineRule="auto"/>
    </w:pPr>
  </w:style>
  <w:style w:type="paragraph" w:customStyle="1" w:styleId="59C884A1476142CCADBE9CDC4E6163D4">
    <w:name w:val="59C884A1476142CCADBE9CDC4E6163D4"/>
    <w:rsid w:val="00E03732"/>
    <w:pPr>
      <w:spacing w:after="160" w:line="259" w:lineRule="auto"/>
    </w:pPr>
  </w:style>
  <w:style w:type="paragraph" w:customStyle="1" w:styleId="B4E09BA78E11465D810228BCA23B2A96">
    <w:name w:val="B4E09BA78E11465D810228BCA23B2A96"/>
    <w:rsid w:val="00E03732"/>
    <w:pPr>
      <w:spacing w:after="160" w:line="259" w:lineRule="auto"/>
    </w:pPr>
  </w:style>
  <w:style w:type="paragraph" w:customStyle="1" w:styleId="71E9E31DC2F241FE97FDCAC5B382B5CF">
    <w:name w:val="71E9E31DC2F241FE97FDCAC5B382B5CF"/>
    <w:rsid w:val="00E03732"/>
    <w:pPr>
      <w:spacing w:after="160" w:line="259" w:lineRule="auto"/>
    </w:pPr>
  </w:style>
  <w:style w:type="paragraph" w:customStyle="1" w:styleId="86B244CCAAF44FB28232ACDEC0CC086E">
    <w:name w:val="86B244CCAAF44FB28232ACDEC0CC086E"/>
    <w:rsid w:val="00E03732"/>
    <w:pPr>
      <w:spacing w:after="160" w:line="259" w:lineRule="auto"/>
    </w:pPr>
  </w:style>
  <w:style w:type="paragraph" w:customStyle="1" w:styleId="26960887985B4EF1B1CF2EDC646C923B">
    <w:name w:val="26960887985B4EF1B1CF2EDC646C923B"/>
    <w:rsid w:val="00E03732"/>
    <w:pPr>
      <w:spacing w:after="160" w:line="259" w:lineRule="auto"/>
    </w:pPr>
  </w:style>
  <w:style w:type="paragraph" w:customStyle="1" w:styleId="65978B8FEBF34310858F2EEF353A85E0">
    <w:name w:val="65978B8FEBF34310858F2EEF353A85E0"/>
    <w:rsid w:val="00E03732"/>
    <w:pPr>
      <w:spacing w:after="160" w:line="259" w:lineRule="auto"/>
    </w:pPr>
  </w:style>
  <w:style w:type="paragraph" w:customStyle="1" w:styleId="34102876D1B04E8BB7B2D00D6C83641E">
    <w:name w:val="34102876D1B04E8BB7B2D00D6C83641E"/>
    <w:rsid w:val="00E03732"/>
    <w:pPr>
      <w:spacing w:after="160" w:line="259" w:lineRule="auto"/>
    </w:pPr>
  </w:style>
  <w:style w:type="paragraph" w:customStyle="1" w:styleId="6D3F356A942F4A0D82778CED18D27193">
    <w:name w:val="6D3F356A942F4A0D82778CED18D27193"/>
    <w:rsid w:val="00E03732"/>
    <w:pPr>
      <w:spacing w:after="160" w:line="259" w:lineRule="auto"/>
    </w:pPr>
  </w:style>
  <w:style w:type="paragraph" w:customStyle="1" w:styleId="D7A6F662939648C7A456F36125DADBCE">
    <w:name w:val="D7A6F662939648C7A456F36125DADBCE"/>
    <w:rsid w:val="00E03732"/>
    <w:pPr>
      <w:spacing w:after="160" w:line="259" w:lineRule="auto"/>
    </w:pPr>
  </w:style>
  <w:style w:type="paragraph" w:customStyle="1" w:styleId="72B29743460545A4AB6A080D926132C1">
    <w:name w:val="72B29743460545A4AB6A080D926132C1"/>
    <w:rsid w:val="00E03732"/>
    <w:pPr>
      <w:spacing w:after="160" w:line="259" w:lineRule="auto"/>
    </w:pPr>
  </w:style>
  <w:style w:type="paragraph" w:customStyle="1" w:styleId="F711C616AA8E439CAD43A78B3D36B31F">
    <w:name w:val="F711C616AA8E439CAD43A78B3D36B31F"/>
    <w:rsid w:val="00E03732"/>
    <w:pPr>
      <w:spacing w:after="160" w:line="259" w:lineRule="auto"/>
    </w:pPr>
  </w:style>
  <w:style w:type="paragraph" w:customStyle="1" w:styleId="8B0000A07B5E44F5AC14BE9C3F82A3A1">
    <w:name w:val="8B0000A07B5E44F5AC14BE9C3F82A3A1"/>
    <w:rsid w:val="00E03732"/>
    <w:pPr>
      <w:spacing w:after="160" w:line="259" w:lineRule="auto"/>
    </w:pPr>
  </w:style>
  <w:style w:type="paragraph" w:customStyle="1" w:styleId="694F319F89EE4D67A2D9EAB53489561B">
    <w:name w:val="694F319F89EE4D67A2D9EAB53489561B"/>
    <w:rsid w:val="00E03732"/>
    <w:pPr>
      <w:spacing w:after="160" w:line="259" w:lineRule="auto"/>
    </w:pPr>
  </w:style>
  <w:style w:type="paragraph" w:customStyle="1" w:styleId="4875A9A5A7444CE6B22D8C8F603C4437">
    <w:name w:val="4875A9A5A7444CE6B22D8C8F603C4437"/>
    <w:rsid w:val="00E03732"/>
    <w:pPr>
      <w:spacing w:after="160" w:line="259" w:lineRule="auto"/>
    </w:pPr>
  </w:style>
  <w:style w:type="paragraph" w:customStyle="1" w:styleId="01615726DE3B49AC9C543ADC6D710F53">
    <w:name w:val="01615726DE3B49AC9C543ADC6D710F53"/>
    <w:rsid w:val="00E03732"/>
    <w:pPr>
      <w:spacing w:after="160" w:line="259" w:lineRule="auto"/>
    </w:pPr>
  </w:style>
  <w:style w:type="paragraph" w:customStyle="1" w:styleId="DF1EC0491E0B4BBC96DC11CDDA5A125C">
    <w:name w:val="DF1EC0491E0B4BBC96DC11CDDA5A125C"/>
    <w:rsid w:val="00E03732"/>
    <w:pPr>
      <w:spacing w:after="160" w:line="259" w:lineRule="auto"/>
    </w:pPr>
  </w:style>
  <w:style w:type="paragraph" w:customStyle="1" w:styleId="E5E3972ACF7842BDA6C2750333FBC43D">
    <w:name w:val="E5E3972ACF7842BDA6C2750333FBC43D"/>
    <w:rsid w:val="00E03732"/>
    <w:pPr>
      <w:spacing w:after="160" w:line="259" w:lineRule="auto"/>
    </w:pPr>
  </w:style>
  <w:style w:type="paragraph" w:customStyle="1" w:styleId="5A531DC465BB4A8D8CF444C7E96D68AF">
    <w:name w:val="5A531DC465BB4A8D8CF444C7E96D68AF"/>
    <w:rsid w:val="00E03732"/>
    <w:pPr>
      <w:spacing w:after="160" w:line="259" w:lineRule="auto"/>
    </w:pPr>
  </w:style>
  <w:style w:type="paragraph" w:customStyle="1" w:styleId="F2F632176A784ACA89264F7399933437">
    <w:name w:val="F2F632176A784ACA89264F7399933437"/>
    <w:rsid w:val="00E03732"/>
    <w:pPr>
      <w:spacing w:after="160" w:line="259" w:lineRule="auto"/>
    </w:pPr>
  </w:style>
  <w:style w:type="paragraph" w:customStyle="1" w:styleId="FBB10820033D4A3A8E24A235B0546411">
    <w:name w:val="FBB10820033D4A3A8E24A235B0546411"/>
    <w:rsid w:val="00E03732"/>
    <w:pPr>
      <w:spacing w:after="160" w:line="259" w:lineRule="auto"/>
    </w:pPr>
  </w:style>
  <w:style w:type="paragraph" w:customStyle="1" w:styleId="B2A7A93341E9460DBFEFB18418B949D2">
    <w:name w:val="B2A7A93341E9460DBFEFB18418B949D2"/>
    <w:rsid w:val="00E03732"/>
    <w:pPr>
      <w:spacing w:after="160" w:line="259" w:lineRule="auto"/>
    </w:pPr>
  </w:style>
  <w:style w:type="paragraph" w:customStyle="1" w:styleId="7D3ABB83457C45E0B662E7637B2BFD59">
    <w:name w:val="7D3ABB83457C45E0B662E7637B2BFD59"/>
    <w:rsid w:val="00E03732"/>
    <w:pPr>
      <w:spacing w:after="160" w:line="259" w:lineRule="auto"/>
    </w:pPr>
  </w:style>
  <w:style w:type="paragraph" w:customStyle="1" w:styleId="EF1EDF08FE984E3E9140F633721D880A">
    <w:name w:val="EF1EDF08FE984E3E9140F633721D880A"/>
    <w:rsid w:val="00E03732"/>
    <w:pPr>
      <w:spacing w:after="160" w:line="259" w:lineRule="auto"/>
    </w:pPr>
  </w:style>
  <w:style w:type="paragraph" w:customStyle="1" w:styleId="5182A601C11C4768B377A1232C37CD9E">
    <w:name w:val="5182A601C11C4768B377A1232C37CD9E"/>
    <w:rsid w:val="00E03732"/>
    <w:pPr>
      <w:spacing w:after="160" w:line="259" w:lineRule="auto"/>
    </w:pPr>
  </w:style>
  <w:style w:type="paragraph" w:customStyle="1" w:styleId="613732A543894F57AA850BA963AD2740">
    <w:name w:val="613732A543894F57AA850BA963AD2740"/>
    <w:rsid w:val="00E03732"/>
    <w:pPr>
      <w:spacing w:after="160" w:line="259" w:lineRule="auto"/>
    </w:pPr>
  </w:style>
  <w:style w:type="paragraph" w:customStyle="1" w:styleId="D5BD0FAA43914D8DAA6F20CAB69C8ED5">
    <w:name w:val="D5BD0FAA43914D8DAA6F20CAB69C8ED5"/>
    <w:rsid w:val="00E03732"/>
    <w:pPr>
      <w:spacing w:after="160" w:line="259" w:lineRule="auto"/>
    </w:pPr>
  </w:style>
  <w:style w:type="paragraph" w:customStyle="1" w:styleId="15648F9CB0084A69B8E42DD4A1D19DE1">
    <w:name w:val="15648F9CB0084A69B8E42DD4A1D19DE1"/>
    <w:rsid w:val="00E03732"/>
    <w:pPr>
      <w:spacing w:after="160" w:line="259" w:lineRule="auto"/>
    </w:pPr>
  </w:style>
  <w:style w:type="paragraph" w:customStyle="1" w:styleId="2FAF9AD6C83E4A349650EAA47530C36E">
    <w:name w:val="2FAF9AD6C83E4A349650EAA47530C36E"/>
    <w:rsid w:val="00E03732"/>
    <w:pPr>
      <w:spacing w:after="160" w:line="259" w:lineRule="auto"/>
    </w:pPr>
  </w:style>
  <w:style w:type="paragraph" w:customStyle="1" w:styleId="62388D4B3B6E4D7294350356486C48CB">
    <w:name w:val="62388D4B3B6E4D7294350356486C48CB"/>
    <w:rsid w:val="00E03732"/>
    <w:pPr>
      <w:spacing w:after="160" w:line="259" w:lineRule="auto"/>
    </w:pPr>
  </w:style>
  <w:style w:type="paragraph" w:customStyle="1" w:styleId="8560F1B6497047EE89AB188F98ABF3FB">
    <w:name w:val="8560F1B6497047EE89AB188F98ABF3FB"/>
    <w:rsid w:val="00E03732"/>
    <w:pPr>
      <w:spacing w:after="160" w:line="259" w:lineRule="auto"/>
    </w:pPr>
  </w:style>
  <w:style w:type="paragraph" w:customStyle="1" w:styleId="8698B6E9857447EA96AC865F817055EB">
    <w:name w:val="8698B6E9857447EA96AC865F817055EB"/>
    <w:rsid w:val="00E03732"/>
    <w:pPr>
      <w:spacing w:after="160" w:line="259" w:lineRule="auto"/>
    </w:pPr>
  </w:style>
  <w:style w:type="paragraph" w:customStyle="1" w:styleId="39A100CB60004015AD1D6901CDA1876F">
    <w:name w:val="39A100CB60004015AD1D6901CDA1876F"/>
    <w:rsid w:val="00E03732"/>
    <w:pPr>
      <w:spacing w:after="160" w:line="259" w:lineRule="auto"/>
    </w:pPr>
  </w:style>
  <w:style w:type="paragraph" w:customStyle="1" w:styleId="CBF2B22086014EA79C5BFD8B60FAE7E0">
    <w:name w:val="CBF2B22086014EA79C5BFD8B60FAE7E0"/>
    <w:rsid w:val="00E03732"/>
    <w:pPr>
      <w:spacing w:after="160" w:line="259" w:lineRule="auto"/>
    </w:pPr>
  </w:style>
  <w:style w:type="paragraph" w:customStyle="1" w:styleId="B9087CD813464528820B7E79D25DEBEC">
    <w:name w:val="B9087CD813464528820B7E79D25DEBEC"/>
    <w:rsid w:val="00E03732"/>
    <w:pPr>
      <w:spacing w:after="160" w:line="259" w:lineRule="auto"/>
    </w:pPr>
  </w:style>
  <w:style w:type="paragraph" w:customStyle="1" w:styleId="39C1039B225F438893C9872D6C015B51">
    <w:name w:val="39C1039B225F438893C9872D6C015B51"/>
    <w:rsid w:val="00E03732"/>
    <w:pPr>
      <w:spacing w:after="160" w:line="259" w:lineRule="auto"/>
    </w:pPr>
  </w:style>
  <w:style w:type="paragraph" w:customStyle="1" w:styleId="1589FF71C174442EACCF732629317ACF">
    <w:name w:val="1589FF71C174442EACCF732629317ACF"/>
    <w:rsid w:val="00E03732"/>
    <w:pPr>
      <w:spacing w:after="160" w:line="259" w:lineRule="auto"/>
    </w:pPr>
  </w:style>
  <w:style w:type="paragraph" w:customStyle="1" w:styleId="604E54D3659146BDA39AD209E801D234">
    <w:name w:val="604E54D3659146BDA39AD209E801D234"/>
    <w:rsid w:val="00E03732"/>
    <w:pPr>
      <w:spacing w:after="160" w:line="259" w:lineRule="auto"/>
    </w:pPr>
  </w:style>
  <w:style w:type="paragraph" w:customStyle="1" w:styleId="7429D1A3794444C5A56363F6FFE285F7">
    <w:name w:val="7429D1A3794444C5A56363F6FFE285F7"/>
    <w:rsid w:val="00E03732"/>
    <w:pPr>
      <w:spacing w:after="160" w:line="259" w:lineRule="auto"/>
    </w:pPr>
  </w:style>
  <w:style w:type="paragraph" w:customStyle="1" w:styleId="0B030DC17F0C4129981E23B9ADDD0944">
    <w:name w:val="0B030DC17F0C4129981E23B9ADDD0944"/>
    <w:rsid w:val="00E03732"/>
    <w:pPr>
      <w:spacing w:after="160" w:line="259" w:lineRule="auto"/>
    </w:pPr>
  </w:style>
  <w:style w:type="paragraph" w:customStyle="1" w:styleId="0D8A67517291451D9848F04B8B4B3A4F">
    <w:name w:val="0D8A67517291451D9848F04B8B4B3A4F"/>
    <w:rsid w:val="00E03732"/>
    <w:pPr>
      <w:spacing w:after="160" w:line="259" w:lineRule="auto"/>
    </w:pPr>
  </w:style>
  <w:style w:type="paragraph" w:customStyle="1" w:styleId="B3E047CF87F646D1B8D10C521275D5D7">
    <w:name w:val="B3E047CF87F646D1B8D10C521275D5D7"/>
    <w:rsid w:val="00E03732"/>
    <w:pPr>
      <w:spacing w:after="160" w:line="259" w:lineRule="auto"/>
    </w:pPr>
  </w:style>
  <w:style w:type="paragraph" w:customStyle="1" w:styleId="7F374A2388C145BBB57CB2779C13BF9F">
    <w:name w:val="7F374A2388C145BBB57CB2779C13BF9F"/>
    <w:rsid w:val="00E03732"/>
    <w:pPr>
      <w:spacing w:after="160" w:line="259" w:lineRule="auto"/>
    </w:pPr>
  </w:style>
  <w:style w:type="paragraph" w:customStyle="1" w:styleId="99E8A72F45CF463082AB0D1608199D1E">
    <w:name w:val="99E8A72F45CF463082AB0D1608199D1E"/>
    <w:rsid w:val="00E03732"/>
    <w:pPr>
      <w:spacing w:after="160" w:line="259" w:lineRule="auto"/>
    </w:pPr>
  </w:style>
  <w:style w:type="paragraph" w:customStyle="1" w:styleId="8235819E8BD1491AAB0F6E8B0073AB63">
    <w:name w:val="8235819E8BD1491AAB0F6E8B0073AB63"/>
    <w:rsid w:val="00E03732"/>
    <w:pPr>
      <w:spacing w:after="160" w:line="259" w:lineRule="auto"/>
    </w:pPr>
  </w:style>
  <w:style w:type="paragraph" w:customStyle="1" w:styleId="52C1228EEE574110A29DCCBEC81ECFB5">
    <w:name w:val="52C1228EEE574110A29DCCBEC81ECFB5"/>
    <w:rsid w:val="00E03732"/>
    <w:pPr>
      <w:spacing w:after="160" w:line="259" w:lineRule="auto"/>
    </w:pPr>
  </w:style>
  <w:style w:type="paragraph" w:customStyle="1" w:styleId="3526E4E51576441180053DF413D2A43F">
    <w:name w:val="3526E4E51576441180053DF413D2A43F"/>
    <w:rsid w:val="00E03732"/>
    <w:pPr>
      <w:spacing w:after="160" w:line="259" w:lineRule="auto"/>
    </w:pPr>
  </w:style>
  <w:style w:type="paragraph" w:customStyle="1" w:styleId="0712851301924349A2196746DB3BFBE0">
    <w:name w:val="0712851301924349A2196746DB3BFBE0"/>
    <w:rsid w:val="00E03732"/>
    <w:pPr>
      <w:spacing w:after="160" w:line="259" w:lineRule="auto"/>
    </w:pPr>
  </w:style>
  <w:style w:type="paragraph" w:customStyle="1" w:styleId="2CD13E828DB14AD7B3CCE4FA2D772EA6">
    <w:name w:val="2CD13E828DB14AD7B3CCE4FA2D772EA6"/>
    <w:rsid w:val="00E03732"/>
    <w:pPr>
      <w:spacing w:after="160" w:line="259" w:lineRule="auto"/>
    </w:pPr>
  </w:style>
  <w:style w:type="paragraph" w:customStyle="1" w:styleId="0A05C462F0AA488BA5E1076465C00860">
    <w:name w:val="0A05C462F0AA488BA5E1076465C00860"/>
    <w:rsid w:val="00E03732"/>
    <w:pPr>
      <w:spacing w:after="160" w:line="259" w:lineRule="auto"/>
    </w:pPr>
  </w:style>
  <w:style w:type="paragraph" w:customStyle="1" w:styleId="BF107A1AE92C4F4B915DE24AF7A52875">
    <w:name w:val="BF107A1AE92C4F4B915DE24AF7A52875"/>
    <w:rsid w:val="00E03732"/>
    <w:pPr>
      <w:spacing w:after="160" w:line="259" w:lineRule="auto"/>
    </w:pPr>
  </w:style>
  <w:style w:type="paragraph" w:customStyle="1" w:styleId="E49E3E27F1F04586B432504D89EB0219">
    <w:name w:val="E49E3E27F1F04586B432504D89EB0219"/>
    <w:rsid w:val="00E03732"/>
    <w:pPr>
      <w:spacing w:after="160" w:line="259" w:lineRule="auto"/>
    </w:pPr>
  </w:style>
  <w:style w:type="paragraph" w:customStyle="1" w:styleId="727FEA6A860E49EA9182AAACCC990B33">
    <w:name w:val="727FEA6A860E49EA9182AAACCC990B33"/>
    <w:rsid w:val="00E03732"/>
    <w:pPr>
      <w:spacing w:after="160" w:line="259" w:lineRule="auto"/>
    </w:pPr>
  </w:style>
  <w:style w:type="paragraph" w:customStyle="1" w:styleId="AE4C3F9743AB411580B28A8E9C4A2373">
    <w:name w:val="AE4C3F9743AB411580B28A8E9C4A2373"/>
    <w:rsid w:val="00E03732"/>
    <w:pPr>
      <w:spacing w:after="160" w:line="259" w:lineRule="auto"/>
    </w:pPr>
  </w:style>
  <w:style w:type="paragraph" w:customStyle="1" w:styleId="6DE9AAA5799E4E86BB94CDC552FE05B5">
    <w:name w:val="6DE9AAA5799E4E86BB94CDC552FE05B5"/>
    <w:rsid w:val="00E03732"/>
    <w:pPr>
      <w:spacing w:after="160" w:line="259" w:lineRule="auto"/>
    </w:pPr>
  </w:style>
  <w:style w:type="paragraph" w:customStyle="1" w:styleId="28DCFDBEC0404F26A1B623668592DB1B">
    <w:name w:val="28DCFDBEC0404F26A1B623668592DB1B"/>
    <w:rsid w:val="00E03732"/>
    <w:pPr>
      <w:spacing w:after="160" w:line="259" w:lineRule="auto"/>
    </w:pPr>
  </w:style>
  <w:style w:type="paragraph" w:customStyle="1" w:styleId="F3A3611FD4A143ED92057BB01F3F6630">
    <w:name w:val="F3A3611FD4A143ED92057BB01F3F6630"/>
    <w:rsid w:val="00E03732"/>
    <w:pPr>
      <w:spacing w:after="160" w:line="259" w:lineRule="auto"/>
    </w:pPr>
  </w:style>
  <w:style w:type="paragraph" w:customStyle="1" w:styleId="637A37D067BE4A1689A4A6C8F17CA35F">
    <w:name w:val="637A37D067BE4A1689A4A6C8F17CA35F"/>
    <w:rsid w:val="00E03732"/>
    <w:pPr>
      <w:spacing w:after="160" w:line="259" w:lineRule="auto"/>
    </w:pPr>
  </w:style>
  <w:style w:type="paragraph" w:customStyle="1" w:styleId="2F30E69F7967409C816DF60EDEF6B4B9">
    <w:name w:val="2F30E69F7967409C816DF60EDEF6B4B9"/>
    <w:rsid w:val="00E03732"/>
    <w:pPr>
      <w:spacing w:after="160" w:line="259" w:lineRule="auto"/>
    </w:pPr>
  </w:style>
  <w:style w:type="paragraph" w:customStyle="1" w:styleId="32D3551993DB4378BBEDFAF288569945">
    <w:name w:val="32D3551993DB4378BBEDFAF288569945"/>
    <w:rsid w:val="00E03732"/>
    <w:pPr>
      <w:spacing w:after="160" w:line="259" w:lineRule="auto"/>
    </w:pPr>
  </w:style>
  <w:style w:type="paragraph" w:customStyle="1" w:styleId="83415D2CE51D4D2AA3F741154B3477CF">
    <w:name w:val="83415D2CE51D4D2AA3F741154B3477CF"/>
    <w:rsid w:val="00E03732"/>
    <w:pPr>
      <w:spacing w:after="160" w:line="259" w:lineRule="auto"/>
    </w:pPr>
  </w:style>
  <w:style w:type="paragraph" w:customStyle="1" w:styleId="24F53D4035D0473188ADFD673F41DACD">
    <w:name w:val="24F53D4035D0473188ADFD673F41DACD"/>
    <w:rsid w:val="00E03732"/>
    <w:pPr>
      <w:spacing w:after="160" w:line="259" w:lineRule="auto"/>
    </w:pPr>
  </w:style>
  <w:style w:type="paragraph" w:customStyle="1" w:styleId="667104F440864D4C900B4B9611D29166">
    <w:name w:val="667104F440864D4C900B4B9611D29166"/>
    <w:rsid w:val="00E03732"/>
    <w:pPr>
      <w:spacing w:after="160" w:line="259" w:lineRule="auto"/>
    </w:pPr>
  </w:style>
  <w:style w:type="paragraph" w:customStyle="1" w:styleId="F929A465356E496B833BAA0C2C6776B2">
    <w:name w:val="F929A465356E496B833BAA0C2C6776B2"/>
    <w:rsid w:val="00E03732"/>
    <w:pPr>
      <w:spacing w:after="160" w:line="259" w:lineRule="auto"/>
    </w:pPr>
  </w:style>
  <w:style w:type="paragraph" w:customStyle="1" w:styleId="C1ACE2B0FF3A4C6FAA6DF5B73D11633B">
    <w:name w:val="C1ACE2B0FF3A4C6FAA6DF5B73D11633B"/>
    <w:rsid w:val="00E03732"/>
    <w:pPr>
      <w:spacing w:after="160" w:line="259" w:lineRule="auto"/>
    </w:pPr>
  </w:style>
  <w:style w:type="paragraph" w:customStyle="1" w:styleId="ED511B9A9F8047AD9C9D56CAC1AF0166">
    <w:name w:val="ED511B9A9F8047AD9C9D56CAC1AF0166"/>
    <w:rsid w:val="00E03732"/>
    <w:pPr>
      <w:spacing w:after="160" w:line="259" w:lineRule="auto"/>
    </w:pPr>
  </w:style>
  <w:style w:type="paragraph" w:customStyle="1" w:styleId="E72697D4BE984174A9CC65F6284044F2">
    <w:name w:val="E72697D4BE984174A9CC65F6284044F2"/>
    <w:rsid w:val="00E03732"/>
    <w:pPr>
      <w:spacing w:after="160" w:line="259" w:lineRule="auto"/>
    </w:pPr>
  </w:style>
  <w:style w:type="paragraph" w:customStyle="1" w:styleId="54D79D96F667436ABC7230A20D2A9288">
    <w:name w:val="54D79D96F667436ABC7230A20D2A9288"/>
    <w:rsid w:val="00E03732"/>
    <w:pPr>
      <w:spacing w:after="160" w:line="259" w:lineRule="auto"/>
    </w:pPr>
  </w:style>
  <w:style w:type="paragraph" w:customStyle="1" w:styleId="D49FC517822F4DD286183264D0348CE1">
    <w:name w:val="D49FC517822F4DD286183264D0348CE1"/>
    <w:rsid w:val="00E03732"/>
    <w:pPr>
      <w:spacing w:after="160" w:line="259" w:lineRule="auto"/>
    </w:pPr>
  </w:style>
  <w:style w:type="paragraph" w:customStyle="1" w:styleId="D23F5F05E4164E8C84BCE5B084C7AD07">
    <w:name w:val="D23F5F05E4164E8C84BCE5B084C7AD07"/>
    <w:rsid w:val="00E03732"/>
    <w:pPr>
      <w:spacing w:after="160" w:line="259" w:lineRule="auto"/>
    </w:pPr>
  </w:style>
  <w:style w:type="paragraph" w:customStyle="1" w:styleId="CCBE32E96BD34D628677EC9FED49E556">
    <w:name w:val="CCBE32E96BD34D628677EC9FED49E556"/>
    <w:rsid w:val="00E03732"/>
    <w:pPr>
      <w:spacing w:after="160" w:line="259" w:lineRule="auto"/>
    </w:pPr>
  </w:style>
  <w:style w:type="paragraph" w:customStyle="1" w:styleId="67002DE2DE1349279B1151CBF7697CB9">
    <w:name w:val="67002DE2DE1349279B1151CBF7697CB9"/>
    <w:rsid w:val="00E03732"/>
    <w:pPr>
      <w:spacing w:after="160" w:line="259" w:lineRule="auto"/>
    </w:pPr>
  </w:style>
  <w:style w:type="paragraph" w:customStyle="1" w:styleId="30485BFD97FF487481DBE9E81BE419E5">
    <w:name w:val="30485BFD97FF487481DBE9E81BE419E5"/>
    <w:rsid w:val="00213FF0"/>
    <w:pPr>
      <w:spacing w:after="160" w:line="259" w:lineRule="auto"/>
    </w:pPr>
  </w:style>
  <w:style w:type="paragraph" w:customStyle="1" w:styleId="AC000230AB824FB8985764B6C306B480">
    <w:name w:val="AC000230AB824FB8985764B6C306B480"/>
    <w:rsid w:val="00064048"/>
    <w:pPr>
      <w:spacing w:after="160" w:line="259" w:lineRule="auto"/>
    </w:pPr>
  </w:style>
  <w:style w:type="paragraph" w:customStyle="1" w:styleId="59CFC39AF9BD43BB87D5C75B5D299BF5">
    <w:name w:val="59CFC39AF9BD43BB87D5C75B5D299BF5"/>
    <w:rsid w:val="0011622E"/>
    <w:pPr>
      <w:spacing w:after="160" w:line="259" w:lineRule="auto"/>
    </w:pPr>
  </w:style>
  <w:style w:type="paragraph" w:customStyle="1" w:styleId="6CDDAE5AD72C4D5383E9E3122627C346">
    <w:name w:val="6CDDAE5AD72C4D5383E9E3122627C346"/>
    <w:rsid w:val="0011622E"/>
    <w:pPr>
      <w:spacing w:after="160" w:line="259" w:lineRule="auto"/>
    </w:pPr>
  </w:style>
  <w:style w:type="paragraph" w:customStyle="1" w:styleId="1A0D923C9C154A30BD49D52FDF1C1221">
    <w:name w:val="1A0D923C9C154A30BD49D52FDF1C1221"/>
    <w:rsid w:val="0011622E"/>
    <w:pPr>
      <w:spacing w:after="160" w:line="259" w:lineRule="auto"/>
    </w:pPr>
  </w:style>
  <w:style w:type="paragraph" w:customStyle="1" w:styleId="44BC67266CC14D469EF75C2A34687861">
    <w:name w:val="44BC67266CC14D469EF75C2A34687861"/>
    <w:rsid w:val="0011622E"/>
    <w:pPr>
      <w:spacing w:after="160" w:line="259" w:lineRule="auto"/>
    </w:pPr>
  </w:style>
  <w:style w:type="paragraph" w:customStyle="1" w:styleId="4667A951538942A8A1B82747164AE948">
    <w:name w:val="4667A951538942A8A1B82747164AE948"/>
    <w:rsid w:val="0011622E"/>
    <w:pPr>
      <w:spacing w:after="160" w:line="259" w:lineRule="auto"/>
    </w:pPr>
  </w:style>
  <w:style w:type="paragraph" w:customStyle="1" w:styleId="6198E7E721CC4D519C6F30E530E53A06">
    <w:name w:val="6198E7E721CC4D519C6F30E530E53A06"/>
    <w:rsid w:val="0011622E"/>
    <w:pPr>
      <w:spacing w:after="160" w:line="259" w:lineRule="auto"/>
    </w:pPr>
  </w:style>
  <w:style w:type="paragraph" w:customStyle="1" w:styleId="6524313FC2924C92AA389EFB0F070352">
    <w:name w:val="6524313FC2924C92AA389EFB0F070352"/>
    <w:rsid w:val="0011622E"/>
    <w:pPr>
      <w:spacing w:after="160" w:line="259" w:lineRule="auto"/>
    </w:pPr>
  </w:style>
  <w:style w:type="paragraph" w:customStyle="1" w:styleId="61A469E0986C49FD93C0AA563DCC598B">
    <w:name w:val="61A469E0986C49FD93C0AA563DCC598B"/>
    <w:rsid w:val="0011622E"/>
    <w:pPr>
      <w:spacing w:after="160" w:line="259" w:lineRule="auto"/>
    </w:pPr>
  </w:style>
  <w:style w:type="paragraph" w:customStyle="1" w:styleId="D05EACA128D74BC8BAEA38C37CF1D7A0">
    <w:name w:val="D05EACA128D74BC8BAEA38C37CF1D7A0"/>
    <w:rsid w:val="0011622E"/>
    <w:pPr>
      <w:spacing w:after="160" w:line="259" w:lineRule="auto"/>
    </w:pPr>
  </w:style>
  <w:style w:type="paragraph" w:customStyle="1" w:styleId="99CD2EE4BED14529BC64B13A5241DA67">
    <w:name w:val="99CD2EE4BED14529BC64B13A5241DA67"/>
    <w:rsid w:val="0011622E"/>
    <w:pPr>
      <w:spacing w:after="160" w:line="259" w:lineRule="auto"/>
    </w:pPr>
  </w:style>
  <w:style w:type="paragraph" w:customStyle="1" w:styleId="7883C5AACB85452A9AD86D0C06D3F169">
    <w:name w:val="7883C5AACB85452A9AD86D0C06D3F169"/>
    <w:rsid w:val="0011622E"/>
    <w:pPr>
      <w:spacing w:after="160" w:line="259" w:lineRule="auto"/>
    </w:pPr>
  </w:style>
  <w:style w:type="paragraph" w:customStyle="1" w:styleId="6F8F728793BC4D0091E1DD69C86FCDDE">
    <w:name w:val="6F8F728793BC4D0091E1DD69C86FCDDE"/>
    <w:rsid w:val="0011622E"/>
    <w:pPr>
      <w:spacing w:after="160" w:line="259" w:lineRule="auto"/>
    </w:pPr>
  </w:style>
  <w:style w:type="paragraph" w:customStyle="1" w:styleId="593262E2460643F8A9711D2F0DCE7D11">
    <w:name w:val="593262E2460643F8A9711D2F0DCE7D11"/>
    <w:rsid w:val="0011622E"/>
    <w:pPr>
      <w:spacing w:after="160" w:line="259" w:lineRule="auto"/>
    </w:pPr>
  </w:style>
  <w:style w:type="paragraph" w:customStyle="1" w:styleId="D892EA2CCE254F8688BEB5E3B67A4B10">
    <w:name w:val="D892EA2CCE254F8688BEB5E3B67A4B10"/>
    <w:rsid w:val="0011622E"/>
    <w:pPr>
      <w:spacing w:after="160" w:line="259" w:lineRule="auto"/>
    </w:pPr>
  </w:style>
  <w:style w:type="paragraph" w:customStyle="1" w:styleId="B76CFA931EBA40C4AA5BF76DF66FEB42">
    <w:name w:val="B76CFA931EBA40C4AA5BF76DF66FEB42"/>
    <w:rsid w:val="0011622E"/>
    <w:pPr>
      <w:spacing w:after="160" w:line="259" w:lineRule="auto"/>
    </w:pPr>
  </w:style>
  <w:style w:type="paragraph" w:customStyle="1" w:styleId="FA2A7A5050EB47FAAED69302AC2509BE">
    <w:name w:val="FA2A7A5050EB47FAAED69302AC2509BE"/>
    <w:rsid w:val="0011622E"/>
    <w:pPr>
      <w:spacing w:after="160" w:line="259" w:lineRule="auto"/>
    </w:pPr>
  </w:style>
  <w:style w:type="paragraph" w:customStyle="1" w:styleId="1FCA5B021D334FE1A13F78CAC2DAF850">
    <w:name w:val="1FCA5B021D334FE1A13F78CAC2DAF850"/>
    <w:rsid w:val="0011622E"/>
    <w:pPr>
      <w:spacing w:after="160" w:line="259" w:lineRule="auto"/>
    </w:pPr>
  </w:style>
  <w:style w:type="paragraph" w:customStyle="1" w:styleId="1F60484F9D854F0FA0116F7AAF7504A4">
    <w:name w:val="1F60484F9D854F0FA0116F7AAF7504A4"/>
    <w:rsid w:val="0011622E"/>
    <w:pPr>
      <w:spacing w:after="160" w:line="259" w:lineRule="auto"/>
    </w:pPr>
  </w:style>
  <w:style w:type="paragraph" w:customStyle="1" w:styleId="438D38430FB04EA2BB7E6BBCC5FD7427">
    <w:name w:val="438D38430FB04EA2BB7E6BBCC5FD7427"/>
    <w:rsid w:val="0011622E"/>
    <w:pPr>
      <w:spacing w:after="160" w:line="259" w:lineRule="auto"/>
    </w:pPr>
  </w:style>
  <w:style w:type="paragraph" w:customStyle="1" w:styleId="BF92B772AE9546E79B94B7CD23B433F9">
    <w:name w:val="BF92B772AE9546E79B94B7CD23B433F9"/>
    <w:rsid w:val="0011622E"/>
    <w:pPr>
      <w:spacing w:after="160" w:line="259" w:lineRule="auto"/>
    </w:pPr>
  </w:style>
  <w:style w:type="paragraph" w:customStyle="1" w:styleId="A52FC9EC5C484E708C4223A3813D8E71">
    <w:name w:val="A52FC9EC5C484E708C4223A3813D8E71"/>
    <w:rsid w:val="0011622E"/>
    <w:pPr>
      <w:spacing w:after="160" w:line="259" w:lineRule="auto"/>
    </w:pPr>
  </w:style>
  <w:style w:type="paragraph" w:customStyle="1" w:styleId="B42359686F9148EDAF7426C5055F69A4">
    <w:name w:val="B42359686F9148EDAF7426C5055F69A4"/>
    <w:rsid w:val="0011622E"/>
    <w:pPr>
      <w:spacing w:after="160" w:line="259" w:lineRule="auto"/>
    </w:pPr>
  </w:style>
  <w:style w:type="paragraph" w:customStyle="1" w:styleId="FF8156086A5B468B9665AF5A80F77D47">
    <w:name w:val="FF8156086A5B468B9665AF5A80F77D47"/>
    <w:rsid w:val="0011622E"/>
    <w:pPr>
      <w:spacing w:after="160" w:line="259" w:lineRule="auto"/>
    </w:pPr>
  </w:style>
  <w:style w:type="paragraph" w:customStyle="1" w:styleId="7126EDFD96A84151A05AEC7C3D84DF71">
    <w:name w:val="7126EDFD96A84151A05AEC7C3D84DF71"/>
    <w:rsid w:val="0011622E"/>
    <w:pPr>
      <w:spacing w:after="160" w:line="259" w:lineRule="auto"/>
    </w:pPr>
  </w:style>
  <w:style w:type="paragraph" w:customStyle="1" w:styleId="994AF7B40C4C4ECDB1A7CCD0E03CE81E">
    <w:name w:val="994AF7B40C4C4ECDB1A7CCD0E03CE81E"/>
    <w:rsid w:val="0011622E"/>
    <w:pPr>
      <w:spacing w:after="160" w:line="259" w:lineRule="auto"/>
    </w:pPr>
  </w:style>
  <w:style w:type="paragraph" w:customStyle="1" w:styleId="8C6C6DB83BCA4AB89BBAF71024FA4E5D">
    <w:name w:val="8C6C6DB83BCA4AB89BBAF71024FA4E5D"/>
    <w:rsid w:val="0011622E"/>
    <w:pPr>
      <w:spacing w:after="160" w:line="259" w:lineRule="auto"/>
    </w:pPr>
  </w:style>
  <w:style w:type="paragraph" w:customStyle="1" w:styleId="453791693DC54453A7D0A7A6EB4B4A56">
    <w:name w:val="453791693DC54453A7D0A7A6EB4B4A56"/>
    <w:rsid w:val="0011622E"/>
    <w:pPr>
      <w:spacing w:after="160" w:line="259" w:lineRule="auto"/>
    </w:pPr>
  </w:style>
  <w:style w:type="paragraph" w:customStyle="1" w:styleId="9FE0AE13732B45D2A30FDB2822A6203E">
    <w:name w:val="9FE0AE13732B45D2A30FDB2822A6203E"/>
    <w:rsid w:val="0011622E"/>
    <w:pPr>
      <w:spacing w:after="160" w:line="259" w:lineRule="auto"/>
    </w:pPr>
  </w:style>
  <w:style w:type="paragraph" w:customStyle="1" w:styleId="BB90A5E5D73E4A0E84674939B12669B8">
    <w:name w:val="BB90A5E5D73E4A0E84674939B12669B8"/>
    <w:rsid w:val="0011622E"/>
    <w:pPr>
      <w:spacing w:after="160" w:line="259" w:lineRule="auto"/>
    </w:pPr>
  </w:style>
  <w:style w:type="paragraph" w:customStyle="1" w:styleId="AD954540DBB94DFB865848278800BBC0">
    <w:name w:val="AD954540DBB94DFB865848278800BBC0"/>
    <w:rsid w:val="0011622E"/>
    <w:pPr>
      <w:spacing w:after="160" w:line="259" w:lineRule="auto"/>
    </w:pPr>
  </w:style>
  <w:style w:type="paragraph" w:customStyle="1" w:styleId="6DEFF7473E064321B53C19B5DCC82775">
    <w:name w:val="6DEFF7473E064321B53C19B5DCC82775"/>
    <w:rsid w:val="0011622E"/>
    <w:pPr>
      <w:spacing w:after="160" w:line="259" w:lineRule="auto"/>
    </w:pPr>
  </w:style>
  <w:style w:type="paragraph" w:customStyle="1" w:styleId="28B59A771DAA4072B6BCCD780ACF150A">
    <w:name w:val="28B59A771DAA4072B6BCCD780ACF150A"/>
    <w:rsid w:val="0011622E"/>
    <w:pPr>
      <w:spacing w:after="160" w:line="259" w:lineRule="auto"/>
    </w:pPr>
  </w:style>
  <w:style w:type="paragraph" w:customStyle="1" w:styleId="ECB1456CE21441C5872390153A01EC0F">
    <w:name w:val="ECB1456CE21441C5872390153A01EC0F"/>
    <w:rsid w:val="0011622E"/>
    <w:pPr>
      <w:spacing w:after="160" w:line="259" w:lineRule="auto"/>
    </w:pPr>
  </w:style>
  <w:style w:type="paragraph" w:customStyle="1" w:styleId="433D8AC93BC24E4A88847084F001F4EE">
    <w:name w:val="433D8AC93BC24E4A88847084F001F4EE"/>
    <w:rsid w:val="0011622E"/>
    <w:pPr>
      <w:spacing w:after="160" w:line="259" w:lineRule="auto"/>
    </w:pPr>
  </w:style>
  <w:style w:type="paragraph" w:customStyle="1" w:styleId="17089952448046C8B64F7AA62AFA66CD">
    <w:name w:val="17089952448046C8B64F7AA62AFA66CD"/>
    <w:rsid w:val="0011622E"/>
    <w:pPr>
      <w:spacing w:after="160" w:line="259" w:lineRule="auto"/>
    </w:pPr>
  </w:style>
  <w:style w:type="paragraph" w:customStyle="1" w:styleId="6B2AEE151AB0413DB34CA7DE8E572238">
    <w:name w:val="6B2AEE151AB0413DB34CA7DE8E572238"/>
    <w:rsid w:val="0011622E"/>
    <w:pPr>
      <w:spacing w:after="160" w:line="259" w:lineRule="auto"/>
    </w:pPr>
  </w:style>
  <w:style w:type="paragraph" w:customStyle="1" w:styleId="107F0975CCAE4354AE3CC10C338A4CB0">
    <w:name w:val="107F0975CCAE4354AE3CC10C338A4CB0"/>
    <w:rsid w:val="0011622E"/>
    <w:pPr>
      <w:spacing w:after="160" w:line="259" w:lineRule="auto"/>
    </w:pPr>
  </w:style>
  <w:style w:type="paragraph" w:customStyle="1" w:styleId="C406C3BACD9F4C5F86464E6A2E588D38">
    <w:name w:val="C406C3BACD9F4C5F86464E6A2E588D38"/>
    <w:rsid w:val="0011622E"/>
    <w:pPr>
      <w:spacing w:after="160" w:line="259" w:lineRule="auto"/>
    </w:pPr>
  </w:style>
  <w:style w:type="paragraph" w:customStyle="1" w:styleId="FB3F356AE48D4A6AB4F0A5EDCC24C50E">
    <w:name w:val="FB3F356AE48D4A6AB4F0A5EDCC24C50E"/>
    <w:rsid w:val="0011622E"/>
    <w:pPr>
      <w:spacing w:after="160" w:line="259" w:lineRule="auto"/>
    </w:pPr>
  </w:style>
  <w:style w:type="paragraph" w:customStyle="1" w:styleId="5BBF21BF3C5D43258C03AB8D7353FFE9">
    <w:name w:val="5BBF21BF3C5D43258C03AB8D7353FFE9"/>
    <w:rsid w:val="0011622E"/>
    <w:pPr>
      <w:spacing w:after="160" w:line="259" w:lineRule="auto"/>
    </w:pPr>
  </w:style>
  <w:style w:type="paragraph" w:customStyle="1" w:styleId="769E1C2669CF4BD687BD5264B9601B3F">
    <w:name w:val="769E1C2669CF4BD687BD5264B9601B3F"/>
    <w:rsid w:val="0011622E"/>
    <w:pPr>
      <w:spacing w:after="160" w:line="259" w:lineRule="auto"/>
    </w:pPr>
  </w:style>
  <w:style w:type="paragraph" w:customStyle="1" w:styleId="C902FBC60B1D42CC84EA03B8C876201D">
    <w:name w:val="C902FBC60B1D42CC84EA03B8C876201D"/>
    <w:rsid w:val="0011622E"/>
    <w:pPr>
      <w:spacing w:after="160" w:line="259" w:lineRule="auto"/>
    </w:pPr>
  </w:style>
  <w:style w:type="paragraph" w:customStyle="1" w:styleId="FFA048B4BB3B456EBEACFD05D0319EE9">
    <w:name w:val="FFA048B4BB3B456EBEACFD05D0319EE9"/>
    <w:rsid w:val="0011622E"/>
    <w:pPr>
      <w:spacing w:after="160" w:line="259" w:lineRule="auto"/>
    </w:pPr>
  </w:style>
  <w:style w:type="paragraph" w:customStyle="1" w:styleId="3819651F798543CF9638556F534BBFEA">
    <w:name w:val="3819651F798543CF9638556F534BBFEA"/>
    <w:rsid w:val="0011622E"/>
    <w:pPr>
      <w:spacing w:after="160" w:line="259" w:lineRule="auto"/>
    </w:pPr>
  </w:style>
  <w:style w:type="paragraph" w:customStyle="1" w:styleId="85B174570A20498BAC50F16EE4113C86">
    <w:name w:val="85B174570A20498BAC50F16EE4113C86"/>
    <w:rsid w:val="0011622E"/>
    <w:pPr>
      <w:spacing w:after="160" w:line="259" w:lineRule="auto"/>
    </w:pPr>
  </w:style>
  <w:style w:type="paragraph" w:customStyle="1" w:styleId="5EC29FEFDA684CADB8BA0A20DB72B028">
    <w:name w:val="5EC29FEFDA684CADB8BA0A20DB72B028"/>
    <w:rsid w:val="0011622E"/>
    <w:pPr>
      <w:spacing w:after="160" w:line="259" w:lineRule="auto"/>
    </w:pPr>
  </w:style>
  <w:style w:type="paragraph" w:customStyle="1" w:styleId="8566222ABCEF45EFB126555DF7DDC816">
    <w:name w:val="8566222ABCEF45EFB126555DF7DDC816"/>
    <w:rsid w:val="0011622E"/>
    <w:pPr>
      <w:spacing w:after="160" w:line="259" w:lineRule="auto"/>
    </w:pPr>
  </w:style>
  <w:style w:type="paragraph" w:customStyle="1" w:styleId="5ED5EB5FDB4E4020BF2C2DA3E7CABE6D">
    <w:name w:val="5ED5EB5FDB4E4020BF2C2DA3E7CABE6D"/>
    <w:rsid w:val="0011622E"/>
    <w:pPr>
      <w:spacing w:after="160" w:line="259" w:lineRule="auto"/>
    </w:pPr>
  </w:style>
  <w:style w:type="paragraph" w:customStyle="1" w:styleId="8F4EE858A8404213B677C5EDFC33001E">
    <w:name w:val="8F4EE858A8404213B677C5EDFC33001E"/>
    <w:rsid w:val="0011622E"/>
    <w:pPr>
      <w:spacing w:after="160" w:line="259" w:lineRule="auto"/>
    </w:pPr>
  </w:style>
  <w:style w:type="paragraph" w:customStyle="1" w:styleId="7B03741648D5406BA68E2B927E3CCDB1">
    <w:name w:val="7B03741648D5406BA68E2B927E3CCDB1"/>
    <w:rsid w:val="0011622E"/>
    <w:pPr>
      <w:spacing w:after="160" w:line="259" w:lineRule="auto"/>
    </w:pPr>
  </w:style>
  <w:style w:type="paragraph" w:customStyle="1" w:styleId="E94547E519BC4808A17104E07C3DB05F">
    <w:name w:val="E94547E519BC4808A17104E07C3DB05F"/>
    <w:rsid w:val="0011622E"/>
    <w:pPr>
      <w:spacing w:after="160" w:line="259" w:lineRule="auto"/>
    </w:pPr>
  </w:style>
  <w:style w:type="paragraph" w:customStyle="1" w:styleId="9DF881E1E61E4C98B0F0E6802A7B2C9C">
    <w:name w:val="9DF881E1E61E4C98B0F0E6802A7B2C9C"/>
    <w:rsid w:val="0011622E"/>
    <w:pPr>
      <w:spacing w:after="160" w:line="259" w:lineRule="auto"/>
    </w:pPr>
  </w:style>
  <w:style w:type="paragraph" w:customStyle="1" w:styleId="046A17DFFE8D4C6EB03A40F044C934D1">
    <w:name w:val="046A17DFFE8D4C6EB03A40F044C934D1"/>
    <w:rsid w:val="0011622E"/>
    <w:pPr>
      <w:spacing w:after="160" w:line="259" w:lineRule="auto"/>
    </w:pPr>
  </w:style>
  <w:style w:type="paragraph" w:customStyle="1" w:styleId="C010F46BD2D540508DB39FB9FAB10AFE">
    <w:name w:val="C010F46BD2D540508DB39FB9FAB10AFE"/>
    <w:rsid w:val="003475DD"/>
    <w:pPr>
      <w:spacing w:after="160" w:line="259" w:lineRule="auto"/>
    </w:pPr>
  </w:style>
  <w:style w:type="paragraph" w:customStyle="1" w:styleId="FE2DC30F2914459DB9BFF3F8AD6C5889">
    <w:name w:val="FE2DC30F2914459DB9BFF3F8AD6C5889"/>
    <w:rsid w:val="003475DD"/>
    <w:pPr>
      <w:spacing w:after="160" w:line="259" w:lineRule="auto"/>
    </w:pPr>
  </w:style>
  <w:style w:type="paragraph" w:customStyle="1" w:styleId="25B5E434BA514EDBA7A6AEF9B79A4A77">
    <w:name w:val="25B5E434BA514EDBA7A6AEF9B79A4A77"/>
    <w:rsid w:val="003475DD"/>
    <w:pPr>
      <w:spacing w:after="160" w:line="259" w:lineRule="auto"/>
    </w:pPr>
  </w:style>
  <w:style w:type="paragraph" w:customStyle="1" w:styleId="CF9F73E0BE5845EFB1B7A33F2B31E523">
    <w:name w:val="CF9F73E0BE5845EFB1B7A33F2B31E523"/>
    <w:rsid w:val="003475DD"/>
    <w:pPr>
      <w:spacing w:after="160" w:line="259" w:lineRule="auto"/>
    </w:pPr>
  </w:style>
  <w:style w:type="paragraph" w:customStyle="1" w:styleId="F02FD998CD0A4686A6608FDDF24DDA88">
    <w:name w:val="F02FD998CD0A4686A6608FDDF24DDA88"/>
    <w:rsid w:val="003475DD"/>
    <w:pPr>
      <w:spacing w:after="160" w:line="259" w:lineRule="auto"/>
    </w:pPr>
  </w:style>
  <w:style w:type="paragraph" w:customStyle="1" w:styleId="4C76168ED8C24C7E96D5551D66207E05">
    <w:name w:val="4C76168ED8C24C7E96D5551D66207E05"/>
    <w:rsid w:val="003475DD"/>
    <w:pPr>
      <w:spacing w:after="160" w:line="259" w:lineRule="auto"/>
    </w:pPr>
  </w:style>
  <w:style w:type="paragraph" w:customStyle="1" w:styleId="06658928279B498F8FCC89CBB6BA38A0">
    <w:name w:val="06658928279B498F8FCC89CBB6BA38A0"/>
    <w:rsid w:val="003475DD"/>
    <w:pPr>
      <w:spacing w:after="160" w:line="259" w:lineRule="auto"/>
    </w:pPr>
  </w:style>
  <w:style w:type="paragraph" w:customStyle="1" w:styleId="7401854D0568406E9A484FA1E53963FF">
    <w:name w:val="7401854D0568406E9A484FA1E53963FF"/>
    <w:rsid w:val="003475DD"/>
    <w:pPr>
      <w:spacing w:after="160" w:line="259" w:lineRule="auto"/>
    </w:pPr>
  </w:style>
  <w:style w:type="paragraph" w:customStyle="1" w:styleId="CC87A44AC10E47D6B468A0A149EC9366">
    <w:name w:val="CC87A44AC10E47D6B468A0A149EC9366"/>
    <w:rsid w:val="003475DD"/>
    <w:pPr>
      <w:spacing w:after="160" w:line="259" w:lineRule="auto"/>
    </w:pPr>
  </w:style>
  <w:style w:type="paragraph" w:customStyle="1" w:styleId="4BDB1344576148ABBD817F4CBFB3B4D4">
    <w:name w:val="4BDB1344576148ABBD817F4CBFB3B4D4"/>
    <w:rsid w:val="003475DD"/>
    <w:pPr>
      <w:spacing w:after="160" w:line="259" w:lineRule="auto"/>
    </w:pPr>
  </w:style>
  <w:style w:type="paragraph" w:customStyle="1" w:styleId="7A64823736ED43E888F5E88F716F80A5">
    <w:name w:val="7A64823736ED43E888F5E88F716F80A5"/>
    <w:rsid w:val="003475DD"/>
    <w:pPr>
      <w:spacing w:after="160" w:line="259" w:lineRule="auto"/>
    </w:pPr>
  </w:style>
  <w:style w:type="paragraph" w:customStyle="1" w:styleId="CC97FFB361F549B7BD7503D02A7FEBAD">
    <w:name w:val="CC97FFB361F549B7BD7503D02A7FEBAD"/>
    <w:rsid w:val="003475DD"/>
    <w:pPr>
      <w:spacing w:after="160" w:line="259" w:lineRule="auto"/>
    </w:pPr>
  </w:style>
  <w:style w:type="paragraph" w:customStyle="1" w:styleId="3AD515CB6CF841D8B19CB8DF9831FAA2">
    <w:name w:val="3AD515CB6CF841D8B19CB8DF9831FAA2"/>
    <w:rsid w:val="003475DD"/>
    <w:pPr>
      <w:spacing w:after="160" w:line="259" w:lineRule="auto"/>
    </w:pPr>
  </w:style>
  <w:style w:type="paragraph" w:customStyle="1" w:styleId="49C758D80FC94939B28EA268BD8B8D73">
    <w:name w:val="49C758D80FC94939B28EA268BD8B8D73"/>
    <w:rsid w:val="003475DD"/>
    <w:pPr>
      <w:spacing w:after="160" w:line="259" w:lineRule="auto"/>
    </w:pPr>
  </w:style>
  <w:style w:type="paragraph" w:customStyle="1" w:styleId="811048EFB83B4FFB8191944CE9189874">
    <w:name w:val="811048EFB83B4FFB8191944CE9189874"/>
    <w:rsid w:val="003475DD"/>
    <w:pPr>
      <w:spacing w:after="160" w:line="259" w:lineRule="auto"/>
    </w:pPr>
  </w:style>
  <w:style w:type="paragraph" w:customStyle="1" w:styleId="409DE61AD38E4C4290EA2EEA83A7806A">
    <w:name w:val="409DE61AD38E4C4290EA2EEA83A7806A"/>
    <w:rsid w:val="003475DD"/>
    <w:pPr>
      <w:spacing w:after="160" w:line="259" w:lineRule="auto"/>
    </w:pPr>
  </w:style>
  <w:style w:type="paragraph" w:customStyle="1" w:styleId="7F1359D57C6C4F31A4167BC53B3268C9">
    <w:name w:val="7F1359D57C6C4F31A4167BC53B3268C9"/>
    <w:rsid w:val="003475DD"/>
    <w:pPr>
      <w:spacing w:after="160" w:line="259" w:lineRule="auto"/>
    </w:pPr>
  </w:style>
  <w:style w:type="paragraph" w:customStyle="1" w:styleId="D91C2BA96BA142FA928F74E2A83B4A5D">
    <w:name w:val="D91C2BA96BA142FA928F74E2A83B4A5D"/>
    <w:rsid w:val="003475DD"/>
    <w:pPr>
      <w:spacing w:after="160" w:line="259" w:lineRule="auto"/>
    </w:pPr>
  </w:style>
  <w:style w:type="paragraph" w:customStyle="1" w:styleId="A2150ECB26384DA7A9BC7D1E4D4523F3">
    <w:name w:val="A2150ECB26384DA7A9BC7D1E4D4523F3"/>
    <w:rsid w:val="003475DD"/>
    <w:pPr>
      <w:spacing w:after="160" w:line="259" w:lineRule="auto"/>
    </w:pPr>
  </w:style>
  <w:style w:type="paragraph" w:customStyle="1" w:styleId="00864F538B0B4712889ADA0B011BB278">
    <w:name w:val="00864F538B0B4712889ADA0B011BB278"/>
    <w:rsid w:val="003475DD"/>
    <w:pPr>
      <w:spacing w:after="160" w:line="259" w:lineRule="auto"/>
    </w:pPr>
  </w:style>
  <w:style w:type="paragraph" w:customStyle="1" w:styleId="8A516164234F47F980825A563F41B7A1">
    <w:name w:val="8A516164234F47F980825A563F41B7A1"/>
    <w:rsid w:val="003475DD"/>
    <w:pPr>
      <w:spacing w:after="160" w:line="259" w:lineRule="auto"/>
    </w:pPr>
  </w:style>
  <w:style w:type="paragraph" w:customStyle="1" w:styleId="49DBA38053B44B438AAB4935FAE5D1ED">
    <w:name w:val="49DBA38053B44B438AAB4935FAE5D1ED"/>
    <w:rsid w:val="003475DD"/>
    <w:pPr>
      <w:spacing w:after="160" w:line="259" w:lineRule="auto"/>
    </w:pPr>
  </w:style>
  <w:style w:type="paragraph" w:customStyle="1" w:styleId="286580B229724398A5F104A674826CDD">
    <w:name w:val="286580B229724398A5F104A674826CDD"/>
    <w:rsid w:val="003475DD"/>
    <w:pPr>
      <w:spacing w:after="160" w:line="259" w:lineRule="auto"/>
    </w:pPr>
  </w:style>
  <w:style w:type="paragraph" w:customStyle="1" w:styleId="DA7CA3DFB43B4C6F8BDB5A94DF8502A0">
    <w:name w:val="DA7CA3DFB43B4C6F8BDB5A94DF8502A0"/>
    <w:rsid w:val="003475DD"/>
    <w:pPr>
      <w:spacing w:after="160" w:line="259" w:lineRule="auto"/>
    </w:pPr>
  </w:style>
  <w:style w:type="paragraph" w:customStyle="1" w:styleId="17AE9BF2CAF04F568AD75ABD38267FCF">
    <w:name w:val="17AE9BF2CAF04F568AD75ABD38267FCF"/>
    <w:rsid w:val="003475DD"/>
    <w:pPr>
      <w:spacing w:after="160" w:line="259" w:lineRule="auto"/>
    </w:pPr>
  </w:style>
  <w:style w:type="paragraph" w:customStyle="1" w:styleId="0FDD8E5C555B49AD8177DA4ACBA97FCE">
    <w:name w:val="0FDD8E5C555B49AD8177DA4ACBA97FCE"/>
    <w:rsid w:val="003475DD"/>
    <w:pPr>
      <w:spacing w:after="160" w:line="259" w:lineRule="auto"/>
    </w:pPr>
  </w:style>
  <w:style w:type="paragraph" w:customStyle="1" w:styleId="D00CF5ECDA9F4DABB818D2AD72F901CB">
    <w:name w:val="D00CF5ECDA9F4DABB818D2AD72F901CB"/>
    <w:rsid w:val="003475DD"/>
    <w:pPr>
      <w:spacing w:after="160" w:line="259" w:lineRule="auto"/>
    </w:pPr>
  </w:style>
  <w:style w:type="paragraph" w:customStyle="1" w:styleId="474CC9A7182741438A832358250B3EF4">
    <w:name w:val="474CC9A7182741438A832358250B3EF4"/>
    <w:rsid w:val="003475DD"/>
    <w:pPr>
      <w:spacing w:after="160" w:line="259" w:lineRule="auto"/>
    </w:pPr>
  </w:style>
  <w:style w:type="paragraph" w:customStyle="1" w:styleId="4D173C6DD0034CE893D5B4C2A083267E">
    <w:name w:val="4D173C6DD0034CE893D5B4C2A083267E"/>
    <w:rsid w:val="003475DD"/>
    <w:pPr>
      <w:spacing w:after="160" w:line="259" w:lineRule="auto"/>
    </w:pPr>
  </w:style>
  <w:style w:type="paragraph" w:customStyle="1" w:styleId="E28D53D280DB4D44A89519E8D5442AC1">
    <w:name w:val="E28D53D280DB4D44A89519E8D5442AC1"/>
    <w:rsid w:val="003475DD"/>
    <w:pPr>
      <w:spacing w:after="160" w:line="259" w:lineRule="auto"/>
    </w:pPr>
  </w:style>
  <w:style w:type="paragraph" w:customStyle="1" w:styleId="4272E0811CC942F6A6353EFEA8D1DA82">
    <w:name w:val="4272E0811CC942F6A6353EFEA8D1DA82"/>
    <w:rsid w:val="003475DD"/>
    <w:pPr>
      <w:spacing w:after="160" w:line="259" w:lineRule="auto"/>
    </w:pPr>
  </w:style>
  <w:style w:type="paragraph" w:customStyle="1" w:styleId="36C2F7D98E364FB9ACED8E7D99632E0C">
    <w:name w:val="36C2F7D98E364FB9ACED8E7D99632E0C"/>
    <w:rsid w:val="003475DD"/>
    <w:pPr>
      <w:spacing w:after="160" w:line="259" w:lineRule="auto"/>
    </w:pPr>
  </w:style>
  <w:style w:type="paragraph" w:customStyle="1" w:styleId="42D27E99ED154BCB8F24DCAB9AFA7D66">
    <w:name w:val="42D27E99ED154BCB8F24DCAB9AFA7D66"/>
    <w:rsid w:val="003475DD"/>
    <w:pPr>
      <w:spacing w:after="160" w:line="259" w:lineRule="auto"/>
    </w:pPr>
  </w:style>
  <w:style w:type="paragraph" w:customStyle="1" w:styleId="D7B92108A58141689FB9322FF9BD4862">
    <w:name w:val="D7B92108A58141689FB9322FF9BD4862"/>
    <w:rsid w:val="003475DD"/>
    <w:pPr>
      <w:spacing w:after="160" w:line="259" w:lineRule="auto"/>
    </w:pPr>
  </w:style>
  <w:style w:type="paragraph" w:customStyle="1" w:styleId="5217D23225434CE9BF0B953C3CA3FAFC">
    <w:name w:val="5217D23225434CE9BF0B953C3CA3FAFC"/>
    <w:rsid w:val="003475DD"/>
    <w:pPr>
      <w:spacing w:after="160" w:line="259" w:lineRule="auto"/>
    </w:pPr>
  </w:style>
  <w:style w:type="paragraph" w:customStyle="1" w:styleId="70647EC8199D490DA9445897F55F1682">
    <w:name w:val="70647EC8199D490DA9445897F55F1682"/>
    <w:rsid w:val="003475DD"/>
    <w:pPr>
      <w:spacing w:after="160" w:line="259" w:lineRule="auto"/>
    </w:pPr>
  </w:style>
  <w:style w:type="paragraph" w:customStyle="1" w:styleId="B69A37A50F91423E9776E34E8B26AFAB">
    <w:name w:val="B69A37A50F91423E9776E34E8B26AFAB"/>
    <w:rsid w:val="003475DD"/>
    <w:pPr>
      <w:spacing w:after="160" w:line="259" w:lineRule="auto"/>
    </w:pPr>
  </w:style>
  <w:style w:type="paragraph" w:customStyle="1" w:styleId="1586050464E846A98771A7CC30883A89">
    <w:name w:val="1586050464E846A98771A7CC30883A89"/>
    <w:rsid w:val="003475DD"/>
    <w:pPr>
      <w:spacing w:after="160" w:line="259" w:lineRule="auto"/>
    </w:pPr>
  </w:style>
  <w:style w:type="paragraph" w:customStyle="1" w:styleId="A6A944F9812D4DC7B3A185D8BA853CF9">
    <w:name w:val="A6A944F9812D4DC7B3A185D8BA853CF9"/>
    <w:rsid w:val="003475DD"/>
    <w:pPr>
      <w:spacing w:after="160" w:line="259" w:lineRule="auto"/>
    </w:pPr>
  </w:style>
  <w:style w:type="paragraph" w:customStyle="1" w:styleId="EBD7795B966F45D6A8A8E2EC4F11E0F6">
    <w:name w:val="EBD7795B966F45D6A8A8E2EC4F11E0F6"/>
    <w:rsid w:val="003475DD"/>
    <w:pPr>
      <w:spacing w:after="160" w:line="259" w:lineRule="auto"/>
    </w:pPr>
  </w:style>
  <w:style w:type="paragraph" w:customStyle="1" w:styleId="7A42FB3881DA4F50B57692F1B2DF8A1F">
    <w:name w:val="7A42FB3881DA4F50B57692F1B2DF8A1F"/>
    <w:rsid w:val="003475DD"/>
    <w:pPr>
      <w:spacing w:after="160" w:line="259" w:lineRule="auto"/>
    </w:pPr>
  </w:style>
  <w:style w:type="paragraph" w:customStyle="1" w:styleId="2E8D20E7405A45648A1BEE9E5D9B5AA2">
    <w:name w:val="2E8D20E7405A45648A1BEE9E5D9B5AA2"/>
    <w:rsid w:val="003475DD"/>
    <w:pPr>
      <w:spacing w:after="160" w:line="259" w:lineRule="auto"/>
    </w:pPr>
  </w:style>
  <w:style w:type="paragraph" w:customStyle="1" w:styleId="316DDC553A714DC791A3D9644D8BDEF7">
    <w:name w:val="316DDC553A714DC791A3D9644D8BDEF7"/>
    <w:rsid w:val="003475DD"/>
    <w:pPr>
      <w:spacing w:after="160" w:line="259" w:lineRule="auto"/>
    </w:pPr>
  </w:style>
  <w:style w:type="paragraph" w:customStyle="1" w:styleId="F998CB4E2614496BB4FE3CF4EC7F3780">
    <w:name w:val="F998CB4E2614496BB4FE3CF4EC7F3780"/>
    <w:rsid w:val="003475DD"/>
    <w:pPr>
      <w:spacing w:after="160" w:line="259" w:lineRule="auto"/>
    </w:pPr>
  </w:style>
  <w:style w:type="paragraph" w:customStyle="1" w:styleId="B8814AEF15E24A968891EE627A410D8E">
    <w:name w:val="B8814AEF15E24A968891EE627A410D8E"/>
    <w:rsid w:val="003475DD"/>
    <w:pPr>
      <w:spacing w:after="160" w:line="259" w:lineRule="auto"/>
    </w:pPr>
  </w:style>
  <w:style w:type="paragraph" w:customStyle="1" w:styleId="D4CA22E2741F4D35A50472DFC8E378F7">
    <w:name w:val="D4CA22E2741F4D35A50472DFC8E378F7"/>
    <w:rsid w:val="003475DD"/>
    <w:pPr>
      <w:spacing w:after="160" w:line="259" w:lineRule="auto"/>
    </w:pPr>
  </w:style>
  <w:style w:type="paragraph" w:customStyle="1" w:styleId="13B6DB4969D848B3B6918ACA8B1EE252">
    <w:name w:val="13B6DB4969D848B3B6918ACA8B1EE252"/>
    <w:rsid w:val="003475DD"/>
    <w:pPr>
      <w:spacing w:after="160" w:line="259" w:lineRule="auto"/>
    </w:pPr>
  </w:style>
  <w:style w:type="paragraph" w:customStyle="1" w:styleId="709953C8EC654F8294CFB9AA06BDD724">
    <w:name w:val="709953C8EC654F8294CFB9AA06BDD724"/>
    <w:rsid w:val="003475DD"/>
    <w:pPr>
      <w:spacing w:after="160" w:line="259" w:lineRule="auto"/>
    </w:pPr>
  </w:style>
  <w:style w:type="paragraph" w:customStyle="1" w:styleId="CD2CE509EF8649FDA2311E37F20A1C4F">
    <w:name w:val="CD2CE509EF8649FDA2311E37F20A1C4F"/>
    <w:rsid w:val="003475DD"/>
    <w:pPr>
      <w:spacing w:after="160" w:line="259" w:lineRule="auto"/>
    </w:pPr>
  </w:style>
  <w:style w:type="paragraph" w:customStyle="1" w:styleId="3630812F0AEA444381501BAB7BAA40CC">
    <w:name w:val="3630812F0AEA444381501BAB7BAA40CC"/>
    <w:rsid w:val="003475DD"/>
    <w:pPr>
      <w:spacing w:after="160" w:line="259" w:lineRule="auto"/>
    </w:pPr>
  </w:style>
  <w:style w:type="paragraph" w:customStyle="1" w:styleId="4480342DE15D4366B50DD822005D9C90">
    <w:name w:val="4480342DE15D4366B50DD822005D9C90"/>
    <w:rsid w:val="003475DD"/>
    <w:pPr>
      <w:spacing w:after="160" w:line="259" w:lineRule="auto"/>
    </w:pPr>
  </w:style>
  <w:style w:type="paragraph" w:customStyle="1" w:styleId="9E0621B4D60D42FDA3C65CBA9FFB881D">
    <w:name w:val="9E0621B4D60D42FDA3C65CBA9FFB881D"/>
    <w:rsid w:val="003475DD"/>
    <w:pPr>
      <w:spacing w:after="160" w:line="259" w:lineRule="auto"/>
    </w:pPr>
  </w:style>
  <w:style w:type="paragraph" w:customStyle="1" w:styleId="CD91C75FDF044090A335729437F679B3">
    <w:name w:val="CD91C75FDF044090A335729437F679B3"/>
    <w:rsid w:val="003475DD"/>
    <w:pPr>
      <w:spacing w:after="160" w:line="259" w:lineRule="auto"/>
    </w:pPr>
  </w:style>
  <w:style w:type="paragraph" w:customStyle="1" w:styleId="AD45DB37D8C0430BB16D4F35F848B4BE">
    <w:name w:val="AD45DB37D8C0430BB16D4F35F848B4BE"/>
    <w:rsid w:val="003475DD"/>
    <w:pPr>
      <w:spacing w:after="160" w:line="259" w:lineRule="auto"/>
    </w:pPr>
  </w:style>
  <w:style w:type="paragraph" w:customStyle="1" w:styleId="BFCB45D3FFE84DDD99B5C2A8BDC1B240">
    <w:name w:val="BFCB45D3FFE84DDD99B5C2A8BDC1B240"/>
    <w:rsid w:val="003475DD"/>
    <w:pPr>
      <w:spacing w:after="160" w:line="259" w:lineRule="auto"/>
    </w:pPr>
  </w:style>
  <w:style w:type="paragraph" w:customStyle="1" w:styleId="46FCD01D11844778A642239E23E7311A">
    <w:name w:val="46FCD01D11844778A642239E23E7311A"/>
    <w:rsid w:val="003475DD"/>
    <w:pPr>
      <w:spacing w:after="160" w:line="259" w:lineRule="auto"/>
    </w:pPr>
  </w:style>
  <w:style w:type="paragraph" w:customStyle="1" w:styleId="C27611DAC912472A8E44A61AF85F956E">
    <w:name w:val="C27611DAC912472A8E44A61AF85F956E"/>
    <w:rsid w:val="003475DD"/>
    <w:pPr>
      <w:spacing w:after="160" w:line="259" w:lineRule="auto"/>
    </w:pPr>
  </w:style>
  <w:style w:type="paragraph" w:customStyle="1" w:styleId="CA73AC8DFCC148EFA5E1D02CAEA2CE89">
    <w:name w:val="CA73AC8DFCC148EFA5E1D02CAEA2CE89"/>
    <w:rsid w:val="003475DD"/>
    <w:pPr>
      <w:spacing w:after="160" w:line="259" w:lineRule="auto"/>
    </w:pPr>
  </w:style>
  <w:style w:type="paragraph" w:customStyle="1" w:styleId="28BCD8F34F0A40A99314BB5DF52036AF">
    <w:name w:val="28BCD8F34F0A40A99314BB5DF52036AF"/>
    <w:rsid w:val="003475DD"/>
    <w:pPr>
      <w:spacing w:after="160" w:line="259" w:lineRule="auto"/>
    </w:pPr>
  </w:style>
  <w:style w:type="paragraph" w:customStyle="1" w:styleId="CDC46129684642079856ECE975F50EEE">
    <w:name w:val="CDC46129684642079856ECE975F50EEE"/>
    <w:rsid w:val="003475DD"/>
    <w:pPr>
      <w:spacing w:after="160" w:line="259" w:lineRule="auto"/>
    </w:pPr>
  </w:style>
  <w:style w:type="paragraph" w:customStyle="1" w:styleId="8D74EE4460BC41EAA4C0A57F79A99F21">
    <w:name w:val="8D74EE4460BC41EAA4C0A57F79A99F21"/>
    <w:rsid w:val="003475DD"/>
    <w:pPr>
      <w:spacing w:after="160" w:line="259" w:lineRule="auto"/>
    </w:pPr>
  </w:style>
  <w:style w:type="paragraph" w:customStyle="1" w:styleId="DBA692E8989E4C29919997E95D7C2C98">
    <w:name w:val="DBA692E8989E4C29919997E95D7C2C98"/>
    <w:rsid w:val="003475DD"/>
    <w:pPr>
      <w:spacing w:after="160" w:line="259" w:lineRule="auto"/>
    </w:pPr>
  </w:style>
  <w:style w:type="paragraph" w:customStyle="1" w:styleId="7BE85CC0AC1A4287B74C6D94AEFA90B3">
    <w:name w:val="7BE85CC0AC1A4287B74C6D94AEFA90B3"/>
    <w:rsid w:val="003475DD"/>
    <w:pPr>
      <w:spacing w:after="160" w:line="259" w:lineRule="auto"/>
    </w:pPr>
  </w:style>
  <w:style w:type="paragraph" w:customStyle="1" w:styleId="9856D514448C4F02807397359DFD9F05">
    <w:name w:val="9856D514448C4F02807397359DFD9F05"/>
    <w:rsid w:val="003475DD"/>
    <w:pPr>
      <w:spacing w:after="160" w:line="259" w:lineRule="auto"/>
    </w:pPr>
  </w:style>
  <w:style w:type="paragraph" w:customStyle="1" w:styleId="599AEDAAE71145CBA99B33BBF11FBC6F">
    <w:name w:val="599AEDAAE71145CBA99B33BBF11FBC6F"/>
    <w:rsid w:val="003475DD"/>
    <w:pPr>
      <w:spacing w:after="160" w:line="259" w:lineRule="auto"/>
    </w:pPr>
  </w:style>
  <w:style w:type="paragraph" w:customStyle="1" w:styleId="D9E7DBFD9184403AB3EE0C8E57A2670C">
    <w:name w:val="D9E7DBFD9184403AB3EE0C8E57A2670C"/>
    <w:rsid w:val="003475DD"/>
    <w:pPr>
      <w:spacing w:after="160" w:line="259" w:lineRule="auto"/>
    </w:pPr>
  </w:style>
  <w:style w:type="paragraph" w:customStyle="1" w:styleId="6E1BEA88A8A041B489D9D57881D3CA13">
    <w:name w:val="6E1BEA88A8A041B489D9D57881D3CA13"/>
    <w:rsid w:val="003475DD"/>
    <w:pPr>
      <w:spacing w:after="160" w:line="259" w:lineRule="auto"/>
    </w:pPr>
  </w:style>
  <w:style w:type="paragraph" w:customStyle="1" w:styleId="89D30F4CAC674B2AB42B7C46FD53839D">
    <w:name w:val="89D30F4CAC674B2AB42B7C46FD53839D"/>
    <w:rsid w:val="003475DD"/>
    <w:pPr>
      <w:spacing w:after="160" w:line="259" w:lineRule="auto"/>
    </w:pPr>
  </w:style>
  <w:style w:type="paragraph" w:customStyle="1" w:styleId="E0B7FE8E4E4E46E394B22CE75175BE66">
    <w:name w:val="E0B7FE8E4E4E46E394B22CE75175BE66"/>
    <w:rsid w:val="003475DD"/>
    <w:pPr>
      <w:spacing w:after="160" w:line="259" w:lineRule="auto"/>
    </w:pPr>
  </w:style>
  <w:style w:type="paragraph" w:customStyle="1" w:styleId="290DC0407C4F413991BEF238F0989E76">
    <w:name w:val="290DC0407C4F413991BEF238F0989E76"/>
    <w:rsid w:val="003475DD"/>
    <w:pPr>
      <w:spacing w:after="160" w:line="259" w:lineRule="auto"/>
    </w:pPr>
  </w:style>
  <w:style w:type="paragraph" w:customStyle="1" w:styleId="92866DBDD2DA4F509AE19D0B2A154B0C">
    <w:name w:val="92866DBDD2DA4F509AE19D0B2A154B0C"/>
    <w:rsid w:val="003475DD"/>
    <w:pPr>
      <w:spacing w:after="160" w:line="259" w:lineRule="auto"/>
    </w:pPr>
  </w:style>
  <w:style w:type="paragraph" w:customStyle="1" w:styleId="676343B14D8B47EEAAFF860B2E52810A">
    <w:name w:val="676343B14D8B47EEAAFF860B2E52810A"/>
    <w:rsid w:val="003475DD"/>
    <w:pPr>
      <w:spacing w:after="160" w:line="259" w:lineRule="auto"/>
    </w:pPr>
  </w:style>
  <w:style w:type="paragraph" w:customStyle="1" w:styleId="BAF61FB1A9C047738988AF33E64E471A">
    <w:name w:val="BAF61FB1A9C047738988AF33E64E471A"/>
    <w:rsid w:val="003475DD"/>
    <w:pPr>
      <w:spacing w:after="160" w:line="259" w:lineRule="auto"/>
    </w:pPr>
  </w:style>
  <w:style w:type="paragraph" w:customStyle="1" w:styleId="532A5265857249C499604B076160670A">
    <w:name w:val="532A5265857249C499604B076160670A"/>
    <w:rsid w:val="003475DD"/>
    <w:pPr>
      <w:spacing w:after="160" w:line="259" w:lineRule="auto"/>
    </w:pPr>
  </w:style>
  <w:style w:type="paragraph" w:customStyle="1" w:styleId="EDC1B93912F341C7BF907657E3F4B5CE">
    <w:name w:val="EDC1B93912F341C7BF907657E3F4B5CE"/>
    <w:rsid w:val="003475DD"/>
    <w:pPr>
      <w:spacing w:after="160" w:line="259" w:lineRule="auto"/>
    </w:pPr>
  </w:style>
  <w:style w:type="paragraph" w:customStyle="1" w:styleId="AE006F32BF2D44FC86262BB22B15C654">
    <w:name w:val="AE006F32BF2D44FC86262BB22B15C654"/>
    <w:rsid w:val="003475DD"/>
    <w:pPr>
      <w:spacing w:after="160" w:line="259" w:lineRule="auto"/>
    </w:pPr>
  </w:style>
  <w:style w:type="paragraph" w:customStyle="1" w:styleId="367859C3FFDE447396AC21AF96ED9926">
    <w:name w:val="367859C3FFDE447396AC21AF96ED9926"/>
    <w:rsid w:val="003475DD"/>
    <w:pPr>
      <w:spacing w:after="160" w:line="259" w:lineRule="auto"/>
    </w:pPr>
  </w:style>
  <w:style w:type="paragraph" w:customStyle="1" w:styleId="848DEFB695C3412F8B36611DBC32AB6E">
    <w:name w:val="848DEFB695C3412F8B36611DBC32AB6E"/>
    <w:rsid w:val="003475DD"/>
    <w:pPr>
      <w:spacing w:after="160" w:line="259" w:lineRule="auto"/>
    </w:pPr>
  </w:style>
  <w:style w:type="paragraph" w:customStyle="1" w:styleId="1579D5D5FACD4EB6B668FE60E0015E9A">
    <w:name w:val="1579D5D5FACD4EB6B668FE60E0015E9A"/>
    <w:rsid w:val="003475DD"/>
    <w:pPr>
      <w:spacing w:after="160" w:line="259" w:lineRule="auto"/>
    </w:pPr>
  </w:style>
  <w:style w:type="paragraph" w:customStyle="1" w:styleId="783923E9C2D04AD8B7E549CF916AEA1B">
    <w:name w:val="783923E9C2D04AD8B7E549CF916AEA1B"/>
    <w:rsid w:val="003475DD"/>
    <w:pPr>
      <w:spacing w:after="160" w:line="259" w:lineRule="auto"/>
    </w:pPr>
  </w:style>
  <w:style w:type="paragraph" w:customStyle="1" w:styleId="EAF9117FB6954087B1C8FD59D72C4A1A">
    <w:name w:val="EAF9117FB6954087B1C8FD59D72C4A1A"/>
    <w:rsid w:val="003475DD"/>
    <w:pPr>
      <w:spacing w:after="160" w:line="259" w:lineRule="auto"/>
    </w:pPr>
  </w:style>
  <w:style w:type="paragraph" w:customStyle="1" w:styleId="10A2A8015CA14F6685AAF369564D7215">
    <w:name w:val="10A2A8015CA14F6685AAF369564D7215"/>
    <w:rsid w:val="003475DD"/>
    <w:pPr>
      <w:spacing w:after="160" w:line="259" w:lineRule="auto"/>
    </w:pPr>
  </w:style>
  <w:style w:type="paragraph" w:customStyle="1" w:styleId="41BB0846909A42E7A5FD1C4A4DFE8DAC">
    <w:name w:val="41BB0846909A42E7A5FD1C4A4DFE8DAC"/>
    <w:rsid w:val="003475DD"/>
    <w:pPr>
      <w:spacing w:after="160" w:line="259" w:lineRule="auto"/>
    </w:pPr>
  </w:style>
  <w:style w:type="paragraph" w:customStyle="1" w:styleId="A51421A7A36042D18A9C193C7A1A4D01">
    <w:name w:val="A51421A7A36042D18A9C193C7A1A4D01"/>
    <w:rsid w:val="003475DD"/>
    <w:pPr>
      <w:spacing w:after="160" w:line="259" w:lineRule="auto"/>
    </w:pPr>
  </w:style>
  <w:style w:type="paragraph" w:customStyle="1" w:styleId="49E502E9DC514A49BA0F1BB4E380A6FC">
    <w:name w:val="49E502E9DC514A49BA0F1BB4E380A6FC"/>
    <w:rsid w:val="003475DD"/>
    <w:pPr>
      <w:spacing w:after="160" w:line="259" w:lineRule="auto"/>
    </w:pPr>
  </w:style>
  <w:style w:type="paragraph" w:customStyle="1" w:styleId="963FD5B31F644C23B741AE6C77C345E1">
    <w:name w:val="963FD5B31F644C23B741AE6C77C345E1"/>
    <w:rsid w:val="003475DD"/>
    <w:pPr>
      <w:spacing w:after="160" w:line="259" w:lineRule="auto"/>
    </w:pPr>
  </w:style>
  <w:style w:type="paragraph" w:customStyle="1" w:styleId="2196BCC3C03C4390BB48A942B465363C">
    <w:name w:val="2196BCC3C03C4390BB48A942B465363C"/>
    <w:rsid w:val="003475DD"/>
    <w:pPr>
      <w:spacing w:after="160" w:line="259" w:lineRule="auto"/>
    </w:pPr>
  </w:style>
  <w:style w:type="paragraph" w:customStyle="1" w:styleId="FD101B267FD542BA94FA344D131E7C3D">
    <w:name w:val="FD101B267FD542BA94FA344D131E7C3D"/>
    <w:rsid w:val="003475DD"/>
    <w:pPr>
      <w:spacing w:after="160" w:line="259" w:lineRule="auto"/>
    </w:pPr>
  </w:style>
  <w:style w:type="paragraph" w:customStyle="1" w:styleId="F9F4EFDF5D6743D4B81E6F06B789037C">
    <w:name w:val="F9F4EFDF5D6743D4B81E6F06B789037C"/>
    <w:rsid w:val="003475DD"/>
    <w:pPr>
      <w:spacing w:after="160" w:line="259" w:lineRule="auto"/>
    </w:pPr>
  </w:style>
  <w:style w:type="paragraph" w:customStyle="1" w:styleId="DB0CE169648F4A5287F2A826C0B82762">
    <w:name w:val="DB0CE169648F4A5287F2A826C0B82762"/>
    <w:rsid w:val="003475DD"/>
    <w:pPr>
      <w:spacing w:after="160" w:line="259" w:lineRule="auto"/>
    </w:pPr>
  </w:style>
  <w:style w:type="paragraph" w:customStyle="1" w:styleId="54DF55E64C3C42839BE3D5B712317AA5">
    <w:name w:val="54DF55E64C3C42839BE3D5B712317AA5"/>
    <w:rsid w:val="003475DD"/>
    <w:pPr>
      <w:spacing w:after="160" w:line="259" w:lineRule="auto"/>
    </w:pPr>
  </w:style>
  <w:style w:type="paragraph" w:customStyle="1" w:styleId="1322D9F882AE477FA0A2FCFBC9492571">
    <w:name w:val="1322D9F882AE477FA0A2FCFBC9492571"/>
    <w:rsid w:val="003475DD"/>
    <w:pPr>
      <w:spacing w:after="160" w:line="259" w:lineRule="auto"/>
    </w:pPr>
  </w:style>
  <w:style w:type="paragraph" w:customStyle="1" w:styleId="C353D20A74D3424285F6FC43EDAD2853">
    <w:name w:val="C353D20A74D3424285F6FC43EDAD2853"/>
    <w:rsid w:val="003475DD"/>
    <w:pPr>
      <w:spacing w:after="160" w:line="259" w:lineRule="auto"/>
    </w:pPr>
  </w:style>
  <w:style w:type="paragraph" w:customStyle="1" w:styleId="6A582E4077E14CEE9B9ADE3182C99EE6">
    <w:name w:val="6A582E4077E14CEE9B9ADE3182C99EE6"/>
    <w:rsid w:val="003475DD"/>
    <w:pPr>
      <w:spacing w:after="160" w:line="259" w:lineRule="auto"/>
    </w:pPr>
  </w:style>
  <w:style w:type="paragraph" w:customStyle="1" w:styleId="4325E31082F7446FB8C87EBBF8DD7014">
    <w:name w:val="4325E31082F7446FB8C87EBBF8DD7014"/>
    <w:rsid w:val="003475DD"/>
    <w:pPr>
      <w:spacing w:after="160" w:line="259" w:lineRule="auto"/>
    </w:pPr>
  </w:style>
  <w:style w:type="paragraph" w:customStyle="1" w:styleId="7D8C119082AD480DBC69C2BFF00363F6">
    <w:name w:val="7D8C119082AD480DBC69C2BFF00363F6"/>
    <w:rsid w:val="003475DD"/>
    <w:pPr>
      <w:spacing w:after="160" w:line="259" w:lineRule="auto"/>
    </w:pPr>
  </w:style>
  <w:style w:type="paragraph" w:customStyle="1" w:styleId="06CB1597FDC7481982AD2B198F4A2DC1">
    <w:name w:val="06CB1597FDC7481982AD2B198F4A2DC1"/>
    <w:rsid w:val="003475DD"/>
    <w:pPr>
      <w:spacing w:after="160" w:line="259" w:lineRule="auto"/>
    </w:pPr>
  </w:style>
  <w:style w:type="paragraph" w:customStyle="1" w:styleId="C02B0FC3935F4AAF855430A4CAD28CAB">
    <w:name w:val="C02B0FC3935F4AAF855430A4CAD28CAB"/>
    <w:rsid w:val="003475DD"/>
    <w:pPr>
      <w:spacing w:after="160" w:line="259" w:lineRule="auto"/>
    </w:pPr>
  </w:style>
  <w:style w:type="paragraph" w:customStyle="1" w:styleId="1062FAF84E3F4BB28B7D3AA441E67746">
    <w:name w:val="1062FAF84E3F4BB28B7D3AA441E67746"/>
    <w:rsid w:val="003475DD"/>
    <w:pPr>
      <w:spacing w:after="160" w:line="259" w:lineRule="auto"/>
    </w:pPr>
  </w:style>
  <w:style w:type="paragraph" w:customStyle="1" w:styleId="275EDC0010B148ECB3D0FD1E751BDD59">
    <w:name w:val="275EDC0010B148ECB3D0FD1E751BDD59"/>
    <w:rsid w:val="003475DD"/>
    <w:pPr>
      <w:spacing w:after="160" w:line="259" w:lineRule="auto"/>
    </w:pPr>
  </w:style>
  <w:style w:type="paragraph" w:customStyle="1" w:styleId="E71AB7CB03944CC4B9C4775E666D31E3">
    <w:name w:val="E71AB7CB03944CC4B9C4775E666D31E3"/>
    <w:rsid w:val="003475DD"/>
    <w:pPr>
      <w:spacing w:after="160" w:line="259" w:lineRule="auto"/>
    </w:pPr>
  </w:style>
  <w:style w:type="paragraph" w:customStyle="1" w:styleId="6C142D770DCB48F581D1C1CE07C030DA">
    <w:name w:val="6C142D770DCB48F581D1C1CE07C030DA"/>
    <w:rsid w:val="003475DD"/>
    <w:pPr>
      <w:spacing w:after="160" w:line="259" w:lineRule="auto"/>
    </w:pPr>
  </w:style>
  <w:style w:type="paragraph" w:customStyle="1" w:styleId="1A01615016EC4ECC9AD11B040330DEE1">
    <w:name w:val="1A01615016EC4ECC9AD11B040330DEE1"/>
    <w:rsid w:val="003475DD"/>
    <w:pPr>
      <w:spacing w:after="160" w:line="259" w:lineRule="auto"/>
    </w:pPr>
  </w:style>
  <w:style w:type="paragraph" w:customStyle="1" w:styleId="F39175A563184500BA880E595181B9C6">
    <w:name w:val="F39175A563184500BA880E595181B9C6"/>
    <w:rsid w:val="003475DD"/>
    <w:pPr>
      <w:spacing w:after="160" w:line="259" w:lineRule="auto"/>
    </w:pPr>
  </w:style>
  <w:style w:type="paragraph" w:customStyle="1" w:styleId="6CAD995D24364B1FA1387DDA96B0D079">
    <w:name w:val="6CAD995D24364B1FA1387DDA96B0D079"/>
    <w:rsid w:val="003475DD"/>
    <w:pPr>
      <w:spacing w:after="160" w:line="259" w:lineRule="auto"/>
    </w:pPr>
  </w:style>
  <w:style w:type="paragraph" w:customStyle="1" w:styleId="D800E917C58249F7A34106F4BA1C9D23">
    <w:name w:val="D800E917C58249F7A34106F4BA1C9D23"/>
    <w:rsid w:val="003475DD"/>
    <w:pPr>
      <w:spacing w:after="160" w:line="259" w:lineRule="auto"/>
    </w:pPr>
  </w:style>
  <w:style w:type="paragraph" w:customStyle="1" w:styleId="3C6352A40E0849958D7FEC2C06107EC4">
    <w:name w:val="3C6352A40E0849958D7FEC2C06107EC4"/>
    <w:rsid w:val="003475DD"/>
    <w:pPr>
      <w:spacing w:after="160" w:line="259" w:lineRule="auto"/>
    </w:pPr>
  </w:style>
  <w:style w:type="paragraph" w:customStyle="1" w:styleId="E914205FDB7546FDAFAD4C5861826AAD">
    <w:name w:val="E914205FDB7546FDAFAD4C5861826AAD"/>
    <w:rsid w:val="003475DD"/>
    <w:pPr>
      <w:spacing w:after="160" w:line="259" w:lineRule="auto"/>
    </w:pPr>
  </w:style>
  <w:style w:type="paragraph" w:customStyle="1" w:styleId="27F6CF80AC1542D2A7B238E828CEC31C">
    <w:name w:val="27F6CF80AC1542D2A7B238E828CEC31C"/>
    <w:rsid w:val="003475DD"/>
    <w:pPr>
      <w:spacing w:after="160" w:line="259" w:lineRule="auto"/>
    </w:pPr>
  </w:style>
  <w:style w:type="paragraph" w:customStyle="1" w:styleId="59DAFA4696B04AFDA58E4493D9C7F1D0">
    <w:name w:val="59DAFA4696B04AFDA58E4493D9C7F1D0"/>
    <w:rsid w:val="003475DD"/>
    <w:pPr>
      <w:spacing w:after="160" w:line="259" w:lineRule="auto"/>
    </w:pPr>
  </w:style>
  <w:style w:type="paragraph" w:customStyle="1" w:styleId="FE536847F5E54BE1AB650453E04DCF20">
    <w:name w:val="FE536847F5E54BE1AB650453E04DCF20"/>
    <w:rsid w:val="003475DD"/>
    <w:pPr>
      <w:spacing w:after="160" w:line="259" w:lineRule="auto"/>
    </w:pPr>
  </w:style>
  <w:style w:type="paragraph" w:customStyle="1" w:styleId="AF541AD09F2241BB870541BEAFE2A01A">
    <w:name w:val="AF541AD09F2241BB870541BEAFE2A01A"/>
    <w:rsid w:val="003475DD"/>
    <w:pPr>
      <w:spacing w:after="160" w:line="259" w:lineRule="auto"/>
    </w:pPr>
  </w:style>
  <w:style w:type="paragraph" w:customStyle="1" w:styleId="0E2364704C5F4E6B93FB5DFFA1EE3B2F">
    <w:name w:val="0E2364704C5F4E6B93FB5DFFA1EE3B2F"/>
    <w:rsid w:val="003475DD"/>
    <w:pPr>
      <w:spacing w:after="160" w:line="259" w:lineRule="auto"/>
    </w:pPr>
  </w:style>
  <w:style w:type="paragraph" w:customStyle="1" w:styleId="184625C50B3C4A63B326B602D09D559C">
    <w:name w:val="184625C50B3C4A63B326B602D09D559C"/>
    <w:rsid w:val="003475DD"/>
    <w:pPr>
      <w:spacing w:after="160" w:line="259" w:lineRule="auto"/>
    </w:pPr>
  </w:style>
  <w:style w:type="paragraph" w:customStyle="1" w:styleId="5B0050F6447147F7926FB368630288F8">
    <w:name w:val="5B0050F6447147F7926FB368630288F8"/>
    <w:rsid w:val="003475DD"/>
    <w:pPr>
      <w:spacing w:after="160" w:line="259" w:lineRule="auto"/>
    </w:pPr>
  </w:style>
  <w:style w:type="paragraph" w:customStyle="1" w:styleId="69700FE1E30743CE8A0C0C8359C7AE61">
    <w:name w:val="69700FE1E30743CE8A0C0C8359C7AE61"/>
    <w:rsid w:val="003475DD"/>
    <w:pPr>
      <w:spacing w:after="160" w:line="259" w:lineRule="auto"/>
    </w:pPr>
  </w:style>
  <w:style w:type="paragraph" w:customStyle="1" w:styleId="AB80A453262D4C20BE16E7459E4DF47A">
    <w:name w:val="AB80A453262D4C20BE16E7459E4DF47A"/>
    <w:rsid w:val="003475DD"/>
    <w:pPr>
      <w:spacing w:after="160" w:line="259" w:lineRule="auto"/>
    </w:pPr>
  </w:style>
  <w:style w:type="paragraph" w:customStyle="1" w:styleId="249C73A03FC2457191414FAD059F62EF">
    <w:name w:val="249C73A03FC2457191414FAD059F62EF"/>
    <w:rsid w:val="003475DD"/>
    <w:pPr>
      <w:spacing w:after="160" w:line="259" w:lineRule="auto"/>
    </w:pPr>
  </w:style>
  <w:style w:type="paragraph" w:customStyle="1" w:styleId="9EF2B382390042F4AE7C09236CD9F75A">
    <w:name w:val="9EF2B382390042F4AE7C09236CD9F75A"/>
    <w:rsid w:val="003475DD"/>
    <w:pPr>
      <w:spacing w:after="160" w:line="259" w:lineRule="auto"/>
    </w:pPr>
  </w:style>
  <w:style w:type="paragraph" w:customStyle="1" w:styleId="B1EBC4EC5E384033AC666C913B57DF67">
    <w:name w:val="B1EBC4EC5E384033AC666C913B57DF67"/>
    <w:rsid w:val="003475DD"/>
    <w:pPr>
      <w:spacing w:after="160" w:line="259" w:lineRule="auto"/>
    </w:pPr>
  </w:style>
  <w:style w:type="paragraph" w:customStyle="1" w:styleId="48430582AA7A44968446A63B01EC085F">
    <w:name w:val="48430582AA7A44968446A63B01EC085F"/>
    <w:rsid w:val="003475DD"/>
    <w:pPr>
      <w:spacing w:after="160" w:line="259" w:lineRule="auto"/>
    </w:pPr>
  </w:style>
  <w:style w:type="paragraph" w:customStyle="1" w:styleId="0926B0E73C0E4748B3A8C6B08914BD52">
    <w:name w:val="0926B0E73C0E4748B3A8C6B08914BD52"/>
    <w:rsid w:val="003475DD"/>
    <w:pPr>
      <w:spacing w:after="160" w:line="259" w:lineRule="auto"/>
    </w:pPr>
  </w:style>
  <w:style w:type="paragraph" w:customStyle="1" w:styleId="8048444959314D6BA458345D234778A4">
    <w:name w:val="8048444959314D6BA458345D234778A4"/>
    <w:rsid w:val="003475DD"/>
    <w:pPr>
      <w:spacing w:after="160" w:line="259" w:lineRule="auto"/>
    </w:pPr>
  </w:style>
  <w:style w:type="paragraph" w:customStyle="1" w:styleId="B90BD8FF3B0D4B438871AC1883B2DA2D">
    <w:name w:val="B90BD8FF3B0D4B438871AC1883B2DA2D"/>
    <w:rsid w:val="003475DD"/>
    <w:pPr>
      <w:spacing w:after="160" w:line="259" w:lineRule="auto"/>
    </w:pPr>
  </w:style>
  <w:style w:type="paragraph" w:customStyle="1" w:styleId="C414E3A0EF864B2CA2BC014A0790FC9C">
    <w:name w:val="C414E3A0EF864B2CA2BC014A0790FC9C"/>
    <w:rsid w:val="003475DD"/>
    <w:pPr>
      <w:spacing w:after="160" w:line="259" w:lineRule="auto"/>
    </w:pPr>
  </w:style>
  <w:style w:type="paragraph" w:customStyle="1" w:styleId="1FAFB2D8F14C40B1B19A25B8E5DF3DA6">
    <w:name w:val="1FAFB2D8F14C40B1B19A25B8E5DF3DA6"/>
    <w:rsid w:val="003475DD"/>
    <w:pPr>
      <w:spacing w:after="160" w:line="259" w:lineRule="auto"/>
    </w:pPr>
  </w:style>
  <w:style w:type="paragraph" w:customStyle="1" w:styleId="FAB1A224D8B1432DABD261E8F0091000">
    <w:name w:val="FAB1A224D8B1432DABD261E8F0091000"/>
    <w:rsid w:val="003475DD"/>
    <w:pPr>
      <w:spacing w:after="160" w:line="259" w:lineRule="auto"/>
    </w:pPr>
  </w:style>
  <w:style w:type="paragraph" w:customStyle="1" w:styleId="11071EA6490D45D5838EF53F1CF47CDE">
    <w:name w:val="11071EA6490D45D5838EF53F1CF47CDE"/>
    <w:rsid w:val="003475DD"/>
    <w:pPr>
      <w:spacing w:after="160" w:line="259" w:lineRule="auto"/>
    </w:pPr>
  </w:style>
  <w:style w:type="paragraph" w:customStyle="1" w:styleId="5A8B4DC7DED449CBBB3C598FB0C673ED">
    <w:name w:val="5A8B4DC7DED449CBBB3C598FB0C673ED"/>
    <w:rsid w:val="003475DD"/>
    <w:pPr>
      <w:spacing w:after="160" w:line="259" w:lineRule="auto"/>
    </w:pPr>
  </w:style>
  <w:style w:type="paragraph" w:customStyle="1" w:styleId="1B2E375A21B741849BA73AD7CF1374FA">
    <w:name w:val="1B2E375A21B741849BA73AD7CF1374FA"/>
    <w:rsid w:val="003475DD"/>
    <w:pPr>
      <w:spacing w:after="160" w:line="259" w:lineRule="auto"/>
    </w:pPr>
  </w:style>
  <w:style w:type="paragraph" w:customStyle="1" w:styleId="99C77430C0F34663A0FD55AF85F26893">
    <w:name w:val="99C77430C0F34663A0FD55AF85F26893"/>
    <w:rsid w:val="003475DD"/>
    <w:pPr>
      <w:spacing w:after="160" w:line="259" w:lineRule="auto"/>
    </w:pPr>
  </w:style>
  <w:style w:type="paragraph" w:customStyle="1" w:styleId="65BC820601DE4AB0A89DC0CAB8E053D3">
    <w:name w:val="65BC820601DE4AB0A89DC0CAB8E053D3"/>
    <w:rsid w:val="003475DD"/>
    <w:pPr>
      <w:spacing w:after="160" w:line="259" w:lineRule="auto"/>
    </w:pPr>
  </w:style>
  <w:style w:type="paragraph" w:customStyle="1" w:styleId="52D74AF4F3B24FB8A7D8397009A86212">
    <w:name w:val="52D74AF4F3B24FB8A7D8397009A86212"/>
    <w:rsid w:val="003475DD"/>
    <w:pPr>
      <w:spacing w:after="160" w:line="259" w:lineRule="auto"/>
    </w:pPr>
  </w:style>
  <w:style w:type="paragraph" w:customStyle="1" w:styleId="0832EADA272B4CD6A47A59A69677808D">
    <w:name w:val="0832EADA272B4CD6A47A59A69677808D"/>
    <w:rsid w:val="003475DD"/>
    <w:pPr>
      <w:spacing w:after="160" w:line="259" w:lineRule="auto"/>
    </w:pPr>
  </w:style>
  <w:style w:type="paragraph" w:customStyle="1" w:styleId="6E1DB72BFDEC4E189873BB061B93FD38">
    <w:name w:val="6E1DB72BFDEC4E189873BB061B93FD38"/>
    <w:rsid w:val="003475DD"/>
    <w:pPr>
      <w:spacing w:after="160" w:line="259" w:lineRule="auto"/>
    </w:pPr>
  </w:style>
  <w:style w:type="paragraph" w:customStyle="1" w:styleId="94889587335F4A078731DAB41E6BB79B">
    <w:name w:val="94889587335F4A078731DAB41E6BB79B"/>
    <w:rsid w:val="003475DD"/>
    <w:pPr>
      <w:spacing w:after="160" w:line="259" w:lineRule="auto"/>
    </w:pPr>
  </w:style>
  <w:style w:type="paragraph" w:customStyle="1" w:styleId="E12E89458D50483B84F8551BC5A7E91D">
    <w:name w:val="E12E89458D50483B84F8551BC5A7E91D"/>
    <w:rsid w:val="003475DD"/>
    <w:pPr>
      <w:spacing w:after="160" w:line="259" w:lineRule="auto"/>
    </w:pPr>
  </w:style>
  <w:style w:type="paragraph" w:customStyle="1" w:styleId="2DE29D285F774EA8A2CDE1201DC6FEDD">
    <w:name w:val="2DE29D285F774EA8A2CDE1201DC6FEDD"/>
    <w:rsid w:val="003475DD"/>
    <w:pPr>
      <w:spacing w:after="160" w:line="259" w:lineRule="auto"/>
    </w:pPr>
  </w:style>
  <w:style w:type="paragraph" w:customStyle="1" w:styleId="792EE6666ABB40A6ABB961A24892FCA0">
    <w:name w:val="792EE6666ABB40A6ABB961A24892FCA0"/>
    <w:rsid w:val="003475DD"/>
    <w:pPr>
      <w:spacing w:after="160" w:line="259" w:lineRule="auto"/>
    </w:pPr>
  </w:style>
  <w:style w:type="paragraph" w:customStyle="1" w:styleId="1D5F0EDCE85B446B90386FB8F28EB832">
    <w:name w:val="1D5F0EDCE85B446B90386FB8F28EB832"/>
    <w:rsid w:val="003475DD"/>
    <w:pPr>
      <w:spacing w:after="160" w:line="259" w:lineRule="auto"/>
    </w:pPr>
  </w:style>
  <w:style w:type="paragraph" w:customStyle="1" w:styleId="8318364AEE9A46A78F488A061061CB32">
    <w:name w:val="8318364AEE9A46A78F488A061061CB32"/>
    <w:rsid w:val="003475DD"/>
    <w:pPr>
      <w:spacing w:after="160" w:line="259" w:lineRule="auto"/>
    </w:pPr>
  </w:style>
  <w:style w:type="paragraph" w:customStyle="1" w:styleId="9371C59E041343C7A9E907777AD64D0E">
    <w:name w:val="9371C59E041343C7A9E907777AD64D0E"/>
    <w:rsid w:val="003475DD"/>
    <w:pPr>
      <w:spacing w:after="160" w:line="259" w:lineRule="auto"/>
    </w:pPr>
  </w:style>
  <w:style w:type="paragraph" w:customStyle="1" w:styleId="F00342112A234EB38D1083E51A824B51">
    <w:name w:val="F00342112A234EB38D1083E51A824B51"/>
    <w:rsid w:val="003475DD"/>
    <w:pPr>
      <w:spacing w:after="160" w:line="259" w:lineRule="auto"/>
    </w:pPr>
  </w:style>
  <w:style w:type="paragraph" w:customStyle="1" w:styleId="EED12DC4300442629A5AB6A824E33EE0">
    <w:name w:val="EED12DC4300442629A5AB6A824E33EE0"/>
    <w:rsid w:val="003475DD"/>
    <w:pPr>
      <w:spacing w:after="160" w:line="259" w:lineRule="auto"/>
    </w:pPr>
  </w:style>
  <w:style w:type="paragraph" w:customStyle="1" w:styleId="E19B9E80FDE64335BE4EF25202AA77B2">
    <w:name w:val="E19B9E80FDE64335BE4EF25202AA77B2"/>
    <w:rsid w:val="003475DD"/>
    <w:pPr>
      <w:spacing w:after="160" w:line="259" w:lineRule="auto"/>
    </w:pPr>
  </w:style>
  <w:style w:type="paragraph" w:customStyle="1" w:styleId="F0D3A5DE656A4C6F8321C280AADD9BFB">
    <w:name w:val="F0D3A5DE656A4C6F8321C280AADD9BFB"/>
    <w:rsid w:val="003475DD"/>
    <w:pPr>
      <w:spacing w:after="160" w:line="259" w:lineRule="auto"/>
    </w:pPr>
  </w:style>
  <w:style w:type="paragraph" w:customStyle="1" w:styleId="701E065138AF445DB5283D934C0E9034">
    <w:name w:val="701E065138AF445DB5283D934C0E9034"/>
    <w:rsid w:val="003475DD"/>
    <w:pPr>
      <w:spacing w:after="160" w:line="259" w:lineRule="auto"/>
    </w:pPr>
  </w:style>
  <w:style w:type="paragraph" w:customStyle="1" w:styleId="4C41078052FC47C68C4C9FBF81BCC2AC">
    <w:name w:val="4C41078052FC47C68C4C9FBF81BCC2AC"/>
    <w:rsid w:val="003475DD"/>
    <w:pPr>
      <w:spacing w:after="160" w:line="259" w:lineRule="auto"/>
    </w:pPr>
  </w:style>
  <w:style w:type="paragraph" w:customStyle="1" w:styleId="36EC29B9744F47759E2D381C8B82BBBB">
    <w:name w:val="36EC29B9744F47759E2D381C8B82BBBB"/>
    <w:rsid w:val="003475DD"/>
    <w:pPr>
      <w:spacing w:after="160" w:line="259" w:lineRule="auto"/>
    </w:pPr>
  </w:style>
  <w:style w:type="paragraph" w:customStyle="1" w:styleId="729539BAEC7D49ADA7D5ED6F4EB0AE3D">
    <w:name w:val="729539BAEC7D49ADA7D5ED6F4EB0AE3D"/>
    <w:rsid w:val="003475DD"/>
    <w:pPr>
      <w:spacing w:after="160" w:line="259" w:lineRule="auto"/>
    </w:pPr>
  </w:style>
  <w:style w:type="paragraph" w:customStyle="1" w:styleId="C6627EE5F5154668B5F8030A2607B146">
    <w:name w:val="C6627EE5F5154668B5F8030A2607B146"/>
    <w:rsid w:val="003475DD"/>
    <w:pPr>
      <w:spacing w:after="160" w:line="259" w:lineRule="auto"/>
    </w:pPr>
  </w:style>
  <w:style w:type="paragraph" w:customStyle="1" w:styleId="B1472252E7484A05AE0C7C86D42B1759">
    <w:name w:val="B1472252E7484A05AE0C7C86D42B1759"/>
    <w:rsid w:val="003475DD"/>
    <w:pPr>
      <w:spacing w:after="160" w:line="259" w:lineRule="auto"/>
    </w:pPr>
  </w:style>
  <w:style w:type="paragraph" w:customStyle="1" w:styleId="CA0A2DFA0F934961835559B206FCABD4">
    <w:name w:val="CA0A2DFA0F934961835559B206FCABD4"/>
    <w:rsid w:val="003475DD"/>
    <w:pPr>
      <w:spacing w:after="160" w:line="259" w:lineRule="auto"/>
    </w:pPr>
  </w:style>
  <w:style w:type="paragraph" w:customStyle="1" w:styleId="E5A7413236E1486399825266E02D278F">
    <w:name w:val="E5A7413236E1486399825266E02D278F"/>
    <w:rsid w:val="003475DD"/>
    <w:pPr>
      <w:spacing w:after="160" w:line="259" w:lineRule="auto"/>
    </w:pPr>
  </w:style>
  <w:style w:type="paragraph" w:customStyle="1" w:styleId="FB314F782E61409F8FDE655A7D4B922E">
    <w:name w:val="FB314F782E61409F8FDE655A7D4B922E"/>
    <w:rsid w:val="003475DD"/>
    <w:pPr>
      <w:spacing w:after="160" w:line="259" w:lineRule="auto"/>
    </w:pPr>
  </w:style>
  <w:style w:type="paragraph" w:customStyle="1" w:styleId="5A28F3FC847D46B0A65FDB7D7379EEC1">
    <w:name w:val="5A28F3FC847D46B0A65FDB7D7379EEC1"/>
    <w:rsid w:val="003475DD"/>
    <w:pPr>
      <w:spacing w:after="160" w:line="259" w:lineRule="auto"/>
    </w:pPr>
  </w:style>
  <w:style w:type="paragraph" w:customStyle="1" w:styleId="2FEDC673B8554FE38CBB80313482999B">
    <w:name w:val="2FEDC673B8554FE38CBB80313482999B"/>
    <w:rsid w:val="009F2A9D"/>
    <w:pPr>
      <w:spacing w:after="160" w:line="259" w:lineRule="auto"/>
    </w:pPr>
  </w:style>
  <w:style w:type="paragraph" w:customStyle="1" w:styleId="93AEBCBE78D74DBB8DEABF4CF6AB49A7">
    <w:name w:val="93AEBCBE78D74DBB8DEABF4CF6AB49A7"/>
    <w:rsid w:val="009F2A9D"/>
    <w:pPr>
      <w:spacing w:after="160" w:line="259" w:lineRule="auto"/>
    </w:pPr>
  </w:style>
  <w:style w:type="paragraph" w:customStyle="1" w:styleId="15E29F48D33F4AFD83CF87CF1B6F19C2">
    <w:name w:val="15E29F48D33F4AFD83CF87CF1B6F19C2"/>
    <w:rsid w:val="009F2A9D"/>
    <w:pPr>
      <w:spacing w:after="160" w:line="259" w:lineRule="auto"/>
    </w:pPr>
  </w:style>
  <w:style w:type="paragraph" w:customStyle="1" w:styleId="BF83626B3AE44855AE7CABAA94ED93F8">
    <w:name w:val="BF83626B3AE44855AE7CABAA94ED93F8"/>
    <w:rsid w:val="009F2A9D"/>
    <w:pPr>
      <w:spacing w:after="160" w:line="259" w:lineRule="auto"/>
    </w:pPr>
  </w:style>
  <w:style w:type="paragraph" w:customStyle="1" w:styleId="FA824AF9095C46F686F0168E3099E381">
    <w:name w:val="FA824AF9095C46F686F0168E3099E381"/>
    <w:rsid w:val="009F2A9D"/>
    <w:pPr>
      <w:spacing w:after="160" w:line="259" w:lineRule="auto"/>
    </w:pPr>
  </w:style>
  <w:style w:type="paragraph" w:customStyle="1" w:styleId="C3FF09177B044D6B90FFBD0998F5DF25">
    <w:name w:val="C3FF09177B044D6B90FFBD0998F5DF25"/>
    <w:rsid w:val="009F2A9D"/>
    <w:pPr>
      <w:spacing w:after="160" w:line="259" w:lineRule="auto"/>
    </w:pPr>
  </w:style>
  <w:style w:type="paragraph" w:customStyle="1" w:styleId="C9597B8A7AEC47448EA15A0F58B63E0A">
    <w:name w:val="C9597B8A7AEC47448EA15A0F58B63E0A"/>
    <w:rsid w:val="009F2A9D"/>
    <w:pPr>
      <w:spacing w:after="160" w:line="259" w:lineRule="auto"/>
    </w:pPr>
  </w:style>
  <w:style w:type="paragraph" w:customStyle="1" w:styleId="2705825ACB284BA7AABF44FD6457B3E8">
    <w:name w:val="2705825ACB284BA7AABF44FD6457B3E8"/>
    <w:rsid w:val="009F2A9D"/>
    <w:pPr>
      <w:spacing w:after="160" w:line="259" w:lineRule="auto"/>
    </w:pPr>
  </w:style>
  <w:style w:type="paragraph" w:customStyle="1" w:styleId="422CEB61C78847558176A1A213F2D7D6">
    <w:name w:val="422CEB61C78847558176A1A213F2D7D6"/>
    <w:rsid w:val="009F2A9D"/>
    <w:pPr>
      <w:spacing w:after="160" w:line="259" w:lineRule="auto"/>
    </w:pPr>
  </w:style>
  <w:style w:type="paragraph" w:customStyle="1" w:styleId="20C09375A346492CBD6813EBB382FDA2">
    <w:name w:val="20C09375A346492CBD6813EBB382FDA2"/>
    <w:rsid w:val="009F2A9D"/>
    <w:pPr>
      <w:spacing w:after="160" w:line="259" w:lineRule="auto"/>
    </w:pPr>
  </w:style>
  <w:style w:type="paragraph" w:customStyle="1" w:styleId="158487D417A04AAFAE6DC726341C4C52">
    <w:name w:val="158487D417A04AAFAE6DC726341C4C52"/>
    <w:rsid w:val="009F2A9D"/>
    <w:pPr>
      <w:spacing w:after="160" w:line="259" w:lineRule="auto"/>
    </w:pPr>
  </w:style>
  <w:style w:type="paragraph" w:customStyle="1" w:styleId="EF53199DA82C4F8FBF5AF643EE82FF41">
    <w:name w:val="EF53199DA82C4F8FBF5AF643EE82FF41"/>
    <w:rsid w:val="002D0519"/>
    <w:pPr>
      <w:spacing w:after="160" w:line="259" w:lineRule="auto"/>
    </w:pPr>
  </w:style>
  <w:style w:type="paragraph" w:customStyle="1" w:styleId="3AD43F46F1E24BA38E41E5AE60C00DD7">
    <w:name w:val="3AD43F46F1E24BA38E41E5AE60C00DD7"/>
    <w:rsid w:val="002D0519"/>
    <w:pPr>
      <w:spacing w:after="160" w:line="259" w:lineRule="auto"/>
    </w:pPr>
  </w:style>
  <w:style w:type="paragraph" w:customStyle="1" w:styleId="1B601AA6FBB9425793645A5DE2CF1113">
    <w:name w:val="1B601AA6FBB9425793645A5DE2CF1113"/>
    <w:rsid w:val="002D0519"/>
    <w:pPr>
      <w:spacing w:after="160" w:line="259" w:lineRule="auto"/>
    </w:pPr>
  </w:style>
  <w:style w:type="paragraph" w:customStyle="1" w:styleId="30F12D4A2D96463C98D7B66169C1ABCF">
    <w:name w:val="30F12D4A2D96463C98D7B66169C1ABCF"/>
    <w:rsid w:val="002D0519"/>
    <w:pPr>
      <w:spacing w:after="160" w:line="259" w:lineRule="auto"/>
    </w:pPr>
  </w:style>
  <w:style w:type="paragraph" w:customStyle="1" w:styleId="980BFB10B5A9400EA1B184CFD7E2E3C0">
    <w:name w:val="980BFB10B5A9400EA1B184CFD7E2E3C0"/>
    <w:rsid w:val="002D0519"/>
    <w:pPr>
      <w:spacing w:after="160" w:line="259" w:lineRule="auto"/>
    </w:pPr>
  </w:style>
  <w:style w:type="paragraph" w:customStyle="1" w:styleId="7B5B22566BD3458BBD2B4AB22191B4DA">
    <w:name w:val="7B5B22566BD3458BBD2B4AB22191B4DA"/>
    <w:rsid w:val="002D0519"/>
    <w:pPr>
      <w:spacing w:after="160" w:line="259" w:lineRule="auto"/>
    </w:pPr>
  </w:style>
  <w:style w:type="paragraph" w:customStyle="1" w:styleId="FC419D85B9F84368B2EED31EFFFD6A4C">
    <w:name w:val="FC419D85B9F84368B2EED31EFFFD6A4C"/>
    <w:rsid w:val="002D0519"/>
    <w:pPr>
      <w:spacing w:after="160" w:line="259" w:lineRule="auto"/>
    </w:pPr>
  </w:style>
  <w:style w:type="paragraph" w:customStyle="1" w:styleId="981331FC1EE94EC5BA2446D21497F7D4">
    <w:name w:val="981331FC1EE94EC5BA2446D21497F7D4"/>
    <w:rsid w:val="002D0519"/>
    <w:pPr>
      <w:spacing w:after="160" w:line="259" w:lineRule="auto"/>
    </w:pPr>
  </w:style>
  <w:style w:type="paragraph" w:customStyle="1" w:styleId="104368DBDA74475A95773EC5CC92944F">
    <w:name w:val="104368DBDA74475A95773EC5CC92944F"/>
    <w:rsid w:val="002D0519"/>
    <w:pPr>
      <w:spacing w:after="160" w:line="259" w:lineRule="auto"/>
    </w:pPr>
  </w:style>
  <w:style w:type="paragraph" w:customStyle="1" w:styleId="929931C59AB041E18251389A7B1CA672">
    <w:name w:val="929931C59AB041E18251389A7B1CA672"/>
    <w:rsid w:val="002D0519"/>
    <w:pPr>
      <w:spacing w:after="160" w:line="259" w:lineRule="auto"/>
    </w:pPr>
  </w:style>
  <w:style w:type="paragraph" w:customStyle="1" w:styleId="BC3266CFA844457CB51E1AE2DE25BB6B">
    <w:name w:val="BC3266CFA844457CB51E1AE2DE25BB6B"/>
    <w:rsid w:val="002D0519"/>
    <w:pPr>
      <w:spacing w:after="160" w:line="259" w:lineRule="auto"/>
    </w:pPr>
  </w:style>
  <w:style w:type="paragraph" w:customStyle="1" w:styleId="1E6F76BD26C842709093E9AADF2CAA13">
    <w:name w:val="1E6F76BD26C842709093E9AADF2CAA13"/>
    <w:rsid w:val="002D0519"/>
    <w:pPr>
      <w:spacing w:after="160" w:line="259" w:lineRule="auto"/>
    </w:pPr>
  </w:style>
  <w:style w:type="paragraph" w:customStyle="1" w:styleId="863F3D772967421CAABA6472D09E2F79">
    <w:name w:val="863F3D772967421CAABA6472D09E2F79"/>
    <w:rsid w:val="002D0519"/>
    <w:pPr>
      <w:spacing w:after="160" w:line="259" w:lineRule="auto"/>
    </w:pPr>
  </w:style>
  <w:style w:type="paragraph" w:customStyle="1" w:styleId="F8FC7951BAB4463AB22F42D819E807B2">
    <w:name w:val="F8FC7951BAB4463AB22F42D819E807B2"/>
    <w:rsid w:val="002D0519"/>
    <w:pPr>
      <w:spacing w:after="160" w:line="259" w:lineRule="auto"/>
    </w:pPr>
  </w:style>
  <w:style w:type="paragraph" w:customStyle="1" w:styleId="E03EB794F1DF4026B2DDEB042FA4FFA3">
    <w:name w:val="E03EB794F1DF4026B2DDEB042FA4FFA3"/>
    <w:rsid w:val="002D0519"/>
    <w:pPr>
      <w:spacing w:after="160" w:line="259" w:lineRule="auto"/>
    </w:pPr>
  </w:style>
  <w:style w:type="paragraph" w:customStyle="1" w:styleId="189A350D4E1D4967AC10480FF0F76789">
    <w:name w:val="189A350D4E1D4967AC10480FF0F76789"/>
    <w:rsid w:val="002D0519"/>
    <w:pPr>
      <w:spacing w:after="160" w:line="259" w:lineRule="auto"/>
    </w:pPr>
  </w:style>
  <w:style w:type="paragraph" w:customStyle="1" w:styleId="02E4E33ABB7743BBAD0E033B0D3184BE">
    <w:name w:val="02E4E33ABB7743BBAD0E033B0D3184BE"/>
    <w:rsid w:val="002D0519"/>
    <w:pPr>
      <w:spacing w:after="160" w:line="259" w:lineRule="auto"/>
    </w:pPr>
  </w:style>
  <w:style w:type="paragraph" w:customStyle="1" w:styleId="EBB958B8A6434527B7403B759F71EEA4">
    <w:name w:val="EBB958B8A6434527B7403B759F71EEA4"/>
    <w:rsid w:val="002D0519"/>
    <w:pPr>
      <w:spacing w:after="160" w:line="259" w:lineRule="auto"/>
    </w:pPr>
  </w:style>
  <w:style w:type="paragraph" w:customStyle="1" w:styleId="73E7ED818AD148888C64B9002914043E">
    <w:name w:val="73E7ED818AD148888C64B9002914043E"/>
    <w:rsid w:val="002D0519"/>
    <w:pPr>
      <w:spacing w:after="160" w:line="259" w:lineRule="auto"/>
    </w:pPr>
  </w:style>
  <w:style w:type="paragraph" w:customStyle="1" w:styleId="F62B6CA6C72948819B29B8785BD21A3E">
    <w:name w:val="F62B6CA6C72948819B29B8785BD21A3E"/>
    <w:rsid w:val="002D0519"/>
    <w:pPr>
      <w:spacing w:after="160" w:line="259" w:lineRule="auto"/>
    </w:pPr>
  </w:style>
  <w:style w:type="paragraph" w:customStyle="1" w:styleId="8E26810542FB490DA6C0CCAB7FFC5CB6">
    <w:name w:val="8E26810542FB490DA6C0CCAB7FFC5CB6"/>
    <w:rsid w:val="002D0519"/>
    <w:pPr>
      <w:spacing w:after="160" w:line="259" w:lineRule="auto"/>
    </w:pPr>
  </w:style>
  <w:style w:type="paragraph" w:customStyle="1" w:styleId="496891829D2E477A9526F740868355AA">
    <w:name w:val="496891829D2E477A9526F740868355AA"/>
    <w:rsid w:val="002D0519"/>
    <w:pPr>
      <w:spacing w:after="160" w:line="259" w:lineRule="auto"/>
    </w:pPr>
  </w:style>
  <w:style w:type="paragraph" w:customStyle="1" w:styleId="5B98A9B07D464B0A8B768A172A5636CB">
    <w:name w:val="5B98A9B07D464B0A8B768A172A5636CB"/>
    <w:rsid w:val="002D0519"/>
    <w:pPr>
      <w:spacing w:after="160" w:line="259" w:lineRule="auto"/>
    </w:pPr>
  </w:style>
  <w:style w:type="paragraph" w:customStyle="1" w:styleId="149B8BCE9770492088DB9FA7C69DEEF1">
    <w:name w:val="149B8BCE9770492088DB9FA7C69DEEF1"/>
    <w:rsid w:val="002D0519"/>
    <w:pPr>
      <w:spacing w:after="160" w:line="259" w:lineRule="auto"/>
    </w:pPr>
  </w:style>
  <w:style w:type="paragraph" w:customStyle="1" w:styleId="2921383A86504267ABBF36BF04A152EB">
    <w:name w:val="2921383A86504267ABBF36BF04A152EB"/>
    <w:rsid w:val="002D0519"/>
    <w:pPr>
      <w:spacing w:after="160" w:line="259" w:lineRule="auto"/>
    </w:pPr>
  </w:style>
  <w:style w:type="paragraph" w:customStyle="1" w:styleId="36924D790431496299988DBA0E94743A">
    <w:name w:val="36924D790431496299988DBA0E94743A"/>
    <w:rsid w:val="002D0519"/>
    <w:pPr>
      <w:spacing w:after="160" w:line="259" w:lineRule="auto"/>
    </w:pPr>
  </w:style>
  <w:style w:type="paragraph" w:customStyle="1" w:styleId="123671CBA973422C96389BAC4C9B5823">
    <w:name w:val="123671CBA973422C96389BAC4C9B5823"/>
    <w:rsid w:val="002D0519"/>
    <w:pPr>
      <w:spacing w:after="160" w:line="259" w:lineRule="auto"/>
    </w:pPr>
  </w:style>
  <w:style w:type="paragraph" w:customStyle="1" w:styleId="C5F37904BF7147D683591234940042DE">
    <w:name w:val="C5F37904BF7147D683591234940042DE"/>
    <w:rsid w:val="002D0519"/>
    <w:pPr>
      <w:spacing w:after="160" w:line="259" w:lineRule="auto"/>
    </w:pPr>
  </w:style>
  <w:style w:type="paragraph" w:customStyle="1" w:styleId="D4208E26AFF34173994965C7BBB19982">
    <w:name w:val="D4208E26AFF34173994965C7BBB19982"/>
    <w:rsid w:val="002D0519"/>
    <w:pPr>
      <w:spacing w:after="160" w:line="259" w:lineRule="auto"/>
    </w:pPr>
  </w:style>
  <w:style w:type="paragraph" w:customStyle="1" w:styleId="082B64B8BB26486A9105CC13476C0148">
    <w:name w:val="082B64B8BB26486A9105CC13476C0148"/>
    <w:rsid w:val="002D0519"/>
    <w:pPr>
      <w:spacing w:after="160" w:line="259" w:lineRule="auto"/>
    </w:pPr>
  </w:style>
  <w:style w:type="paragraph" w:customStyle="1" w:styleId="2AA6C5EE0701459090BC32DF62049767">
    <w:name w:val="2AA6C5EE0701459090BC32DF62049767"/>
    <w:rsid w:val="002D0519"/>
    <w:pPr>
      <w:spacing w:after="160" w:line="259" w:lineRule="auto"/>
    </w:pPr>
  </w:style>
  <w:style w:type="paragraph" w:customStyle="1" w:styleId="EB57F75A72974A2B8875629176B446F4">
    <w:name w:val="EB57F75A72974A2B8875629176B446F4"/>
    <w:rsid w:val="002D0519"/>
    <w:pPr>
      <w:spacing w:after="160" w:line="259" w:lineRule="auto"/>
    </w:pPr>
  </w:style>
  <w:style w:type="paragraph" w:customStyle="1" w:styleId="089D0DD55D024700B90C8E348B523D1F">
    <w:name w:val="089D0DD55D024700B90C8E348B523D1F"/>
    <w:rsid w:val="002D0519"/>
    <w:pPr>
      <w:spacing w:after="160" w:line="259" w:lineRule="auto"/>
    </w:pPr>
  </w:style>
  <w:style w:type="paragraph" w:customStyle="1" w:styleId="FC5E7523EFBF4A9CBDBC249B67A003EC">
    <w:name w:val="FC5E7523EFBF4A9CBDBC249B67A003EC"/>
    <w:rsid w:val="002D0519"/>
    <w:pPr>
      <w:spacing w:after="160" w:line="259" w:lineRule="auto"/>
    </w:pPr>
  </w:style>
  <w:style w:type="paragraph" w:customStyle="1" w:styleId="00395848D9E14D509A89B0EE8F18DC3A">
    <w:name w:val="00395848D9E14D509A89B0EE8F18DC3A"/>
    <w:rsid w:val="002D0519"/>
    <w:pPr>
      <w:spacing w:after="160" w:line="259" w:lineRule="auto"/>
    </w:pPr>
  </w:style>
  <w:style w:type="paragraph" w:customStyle="1" w:styleId="BB6CA465EB6A48048815D497E8B91FFC">
    <w:name w:val="BB6CA465EB6A48048815D497E8B91FFC"/>
    <w:rsid w:val="002D0519"/>
    <w:pPr>
      <w:spacing w:after="160" w:line="259" w:lineRule="auto"/>
    </w:pPr>
  </w:style>
  <w:style w:type="paragraph" w:customStyle="1" w:styleId="95E3662906C94864AEC4B471BBC0797F">
    <w:name w:val="95E3662906C94864AEC4B471BBC0797F"/>
    <w:rsid w:val="002D0519"/>
    <w:pPr>
      <w:spacing w:after="160" w:line="259" w:lineRule="auto"/>
    </w:pPr>
  </w:style>
  <w:style w:type="paragraph" w:customStyle="1" w:styleId="AB6DE98BE78845BE9CB2BDBAE94CE476">
    <w:name w:val="AB6DE98BE78845BE9CB2BDBAE94CE476"/>
    <w:rsid w:val="002D0519"/>
    <w:pPr>
      <w:spacing w:after="160" w:line="259" w:lineRule="auto"/>
    </w:pPr>
  </w:style>
  <w:style w:type="paragraph" w:customStyle="1" w:styleId="72431E017BE441BEB0B37125EAA82C9D">
    <w:name w:val="72431E017BE441BEB0B37125EAA82C9D"/>
    <w:rsid w:val="002D0519"/>
    <w:pPr>
      <w:spacing w:after="160" w:line="259" w:lineRule="auto"/>
    </w:pPr>
  </w:style>
  <w:style w:type="paragraph" w:customStyle="1" w:styleId="AB9377F764A44C2F996AB953D206A4F7">
    <w:name w:val="AB9377F764A44C2F996AB953D206A4F7"/>
    <w:rsid w:val="002D0519"/>
    <w:pPr>
      <w:spacing w:after="160" w:line="259" w:lineRule="auto"/>
    </w:pPr>
  </w:style>
  <w:style w:type="paragraph" w:customStyle="1" w:styleId="DBD5BA99E01849A495D8AF83DD36391A">
    <w:name w:val="DBD5BA99E01849A495D8AF83DD36391A"/>
    <w:rsid w:val="002D0519"/>
    <w:pPr>
      <w:spacing w:after="160" w:line="259" w:lineRule="auto"/>
    </w:pPr>
  </w:style>
  <w:style w:type="paragraph" w:customStyle="1" w:styleId="BEA32C8751DC46998508A3755DCC48AB">
    <w:name w:val="BEA32C8751DC46998508A3755DCC48AB"/>
    <w:rsid w:val="002D0519"/>
    <w:pPr>
      <w:spacing w:after="160" w:line="259" w:lineRule="auto"/>
    </w:pPr>
  </w:style>
  <w:style w:type="paragraph" w:customStyle="1" w:styleId="94148C6954FC4C6F995B777B5A2D5C22">
    <w:name w:val="94148C6954FC4C6F995B777B5A2D5C22"/>
    <w:rsid w:val="002D0519"/>
    <w:pPr>
      <w:spacing w:after="160" w:line="259" w:lineRule="auto"/>
    </w:pPr>
  </w:style>
  <w:style w:type="paragraph" w:customStyle="1" w:styleId="BA07416292224AEFAA0DFB87F7AB96A6">
    <w:name w:val="BA07416292224AEFAA0DFB87F7AB96A6"/>
    <w:rsid w:val="002D0519"/>
    <w:pPr>
      <w:spacing w:after="160" w:line="259" w:lineRule="auto"/>
    </w:pPr>
  </w:style>
  <w:style w:type="paragraph" w:customStyle="1" w:styleId="50DDAD3F59CD46A782F640F5AC604DA0">
    <w:name w:val="50DDAD3F59CD46A782F640F5AC604DA0"/>
    <w:rsid w:val="002D0519"/>
    <w:pPr>
      <w:spacing w:after="160" w:line="259" w:lineRule="auto"/>
    </w:pPr>
  </w:style>
  <w:style w:type="paragraph" w:customStyle="1" w:styleId="013B4F8E0AED41E28F1BEE23F45014A7">
    <w:name w:val="013B4F8E0AED41E28F1BEE23F45014A7"/>
    <w:rsid w:val="002D0519"/>
    <w:pPr>
      <w:spacing w:after="160" w:line="259" w:lineRule="auto"/>
    </w:pPr>
  </w:style>
  <w:style w:type="paragraph" w:customStyle="1" w:styleId="DF2500BB4A7B4615A81FCAA6BA957902">
    <w:name w:val="DF2500BB4A7B4615A81FCAA6BA957902"/>
    <w:rsid w:val="002D0519"/>
    <w:pPr>
      <w:spacing w:after="160" w:line="259" w:lineRule="auto"/>
    </w:pPr>
  </w:style>
  <w:style w:type="paragraph" w:customStyle="1" w:styleId="459FD0B21AE94D7FB8238211F43B46B0">
    <w:name w:val="459FD0B21AE94D7FB8238211F43B46B0"/>
    <w:rsid w:val="002D0519"/>
    <w:pPr>
      <w:spacing w:after="160" w:line="259" w:lineRule="auto"/>
    </w:pPr>
  </w:style>
  <w:style w:type="paragraph" w:customStyle="1" w:styleId="405DEB5811DA47FE99E5935EFACBA2B4">
    <w:name w:val="405DEB5811DA47FE99E5935EFACBA2B4"/>
    <w:rsid w:val="002D0519"/>
    <w:pPr>
      <w:spacing w:after="160" w:line="259" w:lineRule="auto"/>
    </w:pPr>
  </w:style>
  <w:style w:type="paragraph" w:customStyle="1" w:styleId="225FB35E849B408F847F5F310157D2C6">
    <w:name w:val="225FB35E849B408F847F5F310157D2C6"/>
    <w:rsid w:val="002D0519"/>
    <w:pPr>
      <w:spacing w:after="160" w:line="259" w:lineRule="auto"/>
    </w:pPr>
  </w:style>
  <w:style w:type="paragraph" w:customStyle="1" w:styleId="D28DA858D37F4155A8A9A3B14AD1A0B6">
    <w:name w:val="D28DA858D37F4155A8A9A3B14AD1A0B6"/>
    <w:rsid w:val="002D0519"/>
    <w:pPr>
      <w:spacing w:after="160" w:line="259" w:lineRule="auto"/>
    </w:pPr>
  </w:style>
  <w:style w:type="paragraph" w:customStyle="1" w:styleId="E24B4C3E72ED49C984C11219548B8DED">
    <w:name w:val="E24B4C3E72ED49C984C11219548B8DED"/>
    <w:rsid w:val="002D0519"/>
    <w:pPr>
      <w:spacing w:after="160" w:line="259" w:lineRule="auto"/>
    </w:pPr>
  </w:style>
  <w:style w:type="paragraph" w:customStyle="1" w:styleId="C4D71C7E5F5B47008EE2C3C0E9FDF29C">
    <w:name w:val="C4D71C7E5F5B47008EE2C3C0E9FDF29C"/>
    <w:rsid w:val="002D0519"/>
    <w:pPr>
      <w:spacing w:after="160" w:line="259" w:lineRule="auto"/>
    </w:pPr>
  </w:style>
  <w:style w:type="paragraph" w:customStyle="1" w:styleId="95554E393FD04ED5BDF6A3B4EDE916EA">
    <w:name w:val="95554E393FD04ED5BDF6A3B4EDE916EA"/>
    <w:rsid w:val="002D0519"/>
    <w:pPr>
      <w:spacing w:after="160" w:line="259" w:lineRule="auto"/>
    </w:pPr>
  </w:style>
  <w:style w:type="paragraph" w:customStyle="1" w:styleId="DCBD7D08B2DE49D0A08EC0DD0BBF12E8">
    <w:name w:val="DCBD7D08B2DE49D0A08EC0DD0BBF12E8"/>
    <w:rsid w:val="002D0519"/>
    <w:pPr>
      <w:spacing w:after="160" w:line="259" w:lineRule="auto"/>
    </w:pPr>
  </w:style>
  <w:style w:type="paragraph" w:customStyle="1" w:styleId="027E3934960B4E668C65E60575DFF6BA">
    <w:name w:val="027E3934960B4E668C65E60575DFF6BA"/>
    <w:rsid w:val="002D0519"/>
    <w:pPr>
      <w:spacing w:after="160" w:line="259" w:lineRule="auto"/>
    </w:pPr>
  </w:style>
  <w:style w:type="paragraph" w:customStyle="1" w:styleId="8233CA550BAC4920B5A8CE78A8662CAE">
    <w:name w:val="8233CA550BAC4920B5A8CE78A8662CAE"/>
    <w:rsid w:val="002D0519"/>
    <w:pPr>
      <w:spacing w:after="160" w:line="259" w:lineRule="auto"/>
    </w:pPr>
  </w:style>
  <w:style w:type="paragraph" w:customStyle="1" w:styleId="76703B03B399427F88D9A1DBC9D4782E">
    <w:name w:val="76703B03B399427F88D9A1DBC9D4782E"/>
    <w:rsid w:val="002D0519"/>
    <w:pPr>
      <w:spacing w:after="160" w:line="259" w:lineRule="auto"/>
    </w:pPr>
  </w:style>
  <w:style w:type="paragraph" w:customStyle="1" w:styleId="5B04216E2A1C4D5E8351C0D8950E3664">
    <w:name w:val="5B04216E2A1C4D5E8351C0D8950E3664"/>
    <w:rsid w:val="002D0519"/>
    <w:pPr>
      <w:spacing w:after="160" w:line="259" w:lineRule="auto"/>
    </w:pPr>
  </w:style>
  <w:style w:type="paragraph" w:customStyle="1" w:styleId="6A5192389D834A8997769BCAE88BE761">
    <w:name w:val="6A5192389D834A8997769BCAE88BE761"/>
    <w:rsid w:val="002D0519"/>
    <w:pPr>
      <w:spacing w:after="160" w:line="259" w:lineRule="auto"/>
    </w:pPr>
  </w:style>
  <w:style w:type="paragraph" w:customStyle="1" w:styleId="9AD7518796FB4DA98B83877B636719D4">
    <w:name w:val="9AD7518796FB4DA98B83877B636719D4"/>
    <w:rsid w:val="002D0519"/>
    <w:pPr>
      <w:spacing w:after="160" w:line="259" w:lineRule="auto"/>
    </w:pPr>
  </w:style>
  <w:style w:type="paragraph" w:customStyle="1" w:styleId="69DC9B74B57D4C7FB677878FE8212B53">
    <w:name w:val="69DC9B74B57D4C7FB677878FE8212B53"/>
    <w:rsid w:val="002D0519"/>
    <w:pPr>
      <w:spacing w:after="160" w:line="259" w:lineRule="auto"/>
    </w:pPr>
  </w:style>
  <w:style w:type="paragraph" w:customStyle="1" w:styleId="2241A8C95F5F47DAA69CC68AB7FBFBEB">
    <w:name w:val="2241A8C95F5F47DAA69CC68AB7FBFBEB"/>
    <w:rsid w:val="002D0519"/>
    <w:pPr>
      <w:spacing w:after="160" w:line="259" w:lineRule="auto"/>
    </w:pPr>
  </w:style>
  <w:style w:type="paragraph" w:customStyle="1" w:styleId="B97FFE69576B47CC9BB6F1F1FF0A6CD6">
    <w:name w:val="B97FFE69576B47CC9BB6F1F1FF0A6CD6"/>
    <w:rsid w:val="002D0519"/>
    <w:pPr>
      <w:spacing w:after="160" w:line="259" w:lineRule="auto"/>
    </w:pPr>
  </w:style>
  <w:style w:type="paragraph" w:customStyle="1" w:styleId="6CEAA91FB45946DBBDC22655E214B758">
    <w:name w:val="6CEAA91FB45946DBBDC22655E214B758"/>
    <w:rsid w:val="002D0519"/>
    <w:pPr>
      <w:spacing w:after="160" w:line="259" w:lineRule="auto"/>
    </w:pPr>
  </w:style>
  <w:style w:type="paragraph" w:customStyle="1" w:styleId="636C0142CA474DCB8E592834EAD6769F">
    <w:name w:val="636C0142CA474DCB8E592834EAD6769F"/>
    <w:rsid w:val="002D0519"/>
    <w:pPr>
      <w:spacing w:after="160" w:line="259" w:lineRule="auto"/>
    </w:pPr>
  </w:style>
  <w:style w:type="paragraph" w:customStyle="1" w:styleId="852C4D9CC6874376BFD9D38366B57028">
    <w:name w:val="852C4D9CC6874376BFD9D38366B57028"/>
    <w:rsid w:val="002D0519"/>
    <w:pPr>
      <w:spacing w:after="160" w:line="259" w:lineRule="auto"/>
    </w:pPr>
  </w:style>
  <w:style w:type="paragraph" w:customStyle="1" w:styleId="EB7B7822327C4A8FA960EB478A914F2E">
    <w:name w:val="EB7B7822327C4A8FA960EB478A914F2E"/>
    <w:rsid w:val="002D0519"/>
    <w:pPr>
      <w:spacing w:after="160" w:line="259" w:lineRule="auto"/>
    </w:pPr>
  </w:style>
  <w:style w:type="paragraph" w:customStyle="1" w:styleId="F6F48E116D5049EFBCE739BC62D9130F">
    <w:name w:val="F6F48E116D5049EFBCE739BC62D9130F"/>
    <w:rsid w:val="002D0519"/>
    <w:pPr>
      <w:spacing w:after="160" w:line="259" w:lineRule="auto"/>
    </w:pPr>
  </w:style>
  <w:style w:type="paragraph" w:customStyle="1" w:styleId="C300396F7F5D4B3DBDFDD016E88888DE">
    <w:name w:val="C300396F7F5D4B3DBDFDD016E88888DE"/>
    <w:rsid w:val="002D0519"/>
    <w:pPr>
      <w:spacing w:after="160" w:line="259" w:lineRule="auto"/>
    </w:pPr>
  </w:style>
  <w:style w:type="paragraph" w:customStyle="1" w:styleId="A707617B2D7241A1BF7FA54038C95B06">
    <w:name w:val="A707617B2D7241A1BF7FA54038C95B06"/>
    <w:rsid w:val="002D0519"/>
    <w:pPr>
      <w:spacing w:after="160" w:line="259" w:lineRule="auto"/>
    </w:pPr>
  </w:style>
  <w:style w:type="paragraph" w:customStyle="1" w:styleId="5D834AB39D914ACEACE0C7BC9AB4FB93">
    <w:name w:val="5D834AB39D914ACEACE0C7BC9AB4FB93"/>
    <w:rsid w:val="002D0519"/>
    <w:pPr>
      <w:spacing w:after="160" w:line="259" w:lineRule="auto"/>
    </w:pPr>
  </w:style>
  <w:style w:type="paragraph" w:customStyle="1" w:styleId="E129829BD7D241A6824E1037023DAE19">
    <w:name w:val="E129829BD7D241A6824E1037023DAE19"/>
    <w:rsid w:val="002D0519"/>
    <w:pPr>
      <w:spacing w:after="160" w:line="259" w:lineRule="auto"/>
    </w:pPr>
  </w:style>
  <w:style w:type="paragraph" w:customStyle="1" w:styleId="5DDFBB125FCE4105B8A80709A6654DAE">
    <w:name w:val="5DDFBB125FCE4105B8A80709A6654DAE"/>
    <w:rsid w:val="002D0519"/>
    <w:pPr>
      <w:spacing w:after="160" w:line="259" w:lineRule="auto"/>
    </w:pPr>
  </w:style>
  <w:style w:type="paragraph" w:customStyle="1" w:styleId="6A9E47571098414097DF57306C619779">
    <w:name w:val="6A9E47571098414097DF57306C619779"/>
    <w:rsid w:val="002D0519"/>
    <w:pPr>
      <w:spacing w:after="160" w:line="259" w:lineRule="auto"/>
    </w:pPr>
  </w:style>
  <w:style w:type="paragraph" w:customStyle="1" w:styleId="ED8AD468B57B403DA5F000CDEE1DF18C">
    <w:name w:val="ED8AD468B57B403DA5F000CDEE1DF18C"/>
    <w:rsid w:val="002D0519"/>
    <w:pPr>
      <w:spacing w:after="160" w:line="259" w:lineRule="auto"/>
    </w:pPr>
  </w:style>
  <w:style w:type="paragraph" w:customStyle="1" w:styleId="811C5F48A48E4B478341EC3AFE4EFB12">
    <w:name w:val="811C5F48A48E4B478341EC3AFE4EFB12"/>
    <w:rsid w:val="002D0519"/>
    <w:pPr>
      <w:spacing w:after="160" w:line="259" w:lineRule="auto"/>
    </w:pPr>
  </w:style>
  <w:style w:type="paragraph" w:customStyle="1" w:styleId="CB6EBC4EE9BF49348CEBD98746CD67A6">
    <w:name w:val="CB6EBC4EE9BF49348CEBD98746CD67A6"/>
    <w:rsid w:val="002D0519"/>
    <w:pPr>
      <w:spacing w:after="160" w:line="259" w:lineRule="auto"/>
    </w:pPr>
  </w:style>
  <w:style w:type="paragraph" w:customStyle="1" w:styleId="35AF296FDB954C2BB545C85C1218C44F">
    <w:name w:val="35AF296FDB954C2BB545C85C1218C44F"/>
    <w:rsid w:val="002D0519"/>
    <w:pPr>
      <w:spacing w:after="160" w:line="259" w:lineRule="auto"/>
    </w:pPr>
  </w:style>
  <w:style w:type="paragraph" w:customStyle="1" w:styleId="73C1FE1C03E8426CBD4C4585498CA640">
    <w:name w:val="73C1FE1C03E8426CBD4C4585498CA640"/>
    <w:rsid w:val="002D0519"/>
    <w:pPr>
      <w:spacing w:after="160" w:line="259" w:lineRule="auto"/>
    </w:pPr>
  </w:style>
  <w:style w:type="paragraph" w:customStyle="1" w:styleId="1C527C782B9D45AB97266BAB72A6BB5C">
    <w:name w:val="1C527C782B9D45AB97266BAB72A6BB5C"/>
    <w:rsid w:val="002D0519"/>
    <w:pPr>
      <w:spacing w:after="160" w:line="259" w:lineRule="auto"/>
    </w:pPr>
  </w:style>
  <w:style w:type="paragraph" w:customStyle="1" w:styleId="FE89112F390F414E8B343BC024BD7371">
    <w:name w:val="FE89112F390F414E8B343BC024BD7371"/>
    <w:rsid w:val="002D0519"/>
    <w:pPr>
      <w:spacing w:after="160" w:line="259" w:lineRule="auto"/>
    </w:pPr>
  </w:style>
  <w:style w:type="paragraph" w:customStyle="1" w:styleId="5AF8953D24154801A097791FBF0DA56E">
    <w:name w:val="5AF8953D24154801A097791FBF0DA56E"/>
    <w:rsid w:val="002D0519"/>
    <w:pPr>
      <w:spacing w:after="160" w:line="259" w:lineRule="auto"/>
    </w:pPr>
  </w:style>
  <w:style w:type="paragraph" w:customStyle="1" w:styleId="F6967F3481274229850ED2A03DD57604">
    <w:name w:val="F6967F3481274229850ED2A03DD57604"/>
    <w:rsid w:val="002D0519"/>
    <w:pPr>
      <w:spacing w:after="160" w:line="259" w:lineRule="auto"/>
    </w:pPr>
  </w:style>
  <w:style w:type="paragraph" w:customStyle="1" w:styleId="8F68EC318B4E45C2A6BF4E78CFCC585C">
    <w:name w:val="8F68EC318B4E45C2A6BF4E78CFCC585C"/>
    <w:rsid w:val="002D0519"/>
    <w:pPr>
      <w:spacing w:after="160" w:line="259" w:lineRule="auto"/>
    </w:pPr>
  </w:style>
  <w:style w:type="paragraph" w:customStyle="1" w:styleId="3DC8C318471D4565B75D822670D1F9F5">
    <w:name w:val="3DC8C318471D4565B75D822670D1F9F5"/>
    <w:rsid w:val="002D0519"/>
    <w:pPr>
      <w:spacing w:after="160" w:line="259" w:lineRule="auto"/>
    </w:pPr>
  </w:style>
  <w:style w:type="paragraph" w:customStyle="1" w:styleId="18F7D2AB7B1C4B4899801BDA59E138B6">
    <w:name w:val="18F7D2AB7B1C4B4899801BDA59E138B6"/>
    <w:rsid w:val="002D0519"/>
    <w:pPr>
      <w:spacing w:after="160" w:line="259" w:lineRule="auto"/>
    </w:pPr>
  </w:style>
  <w:style w:type="paragraph" w:customStyle="1" w:styleId="BB15DA742283458ABE23F94967CCA90C">
    <w:name w:val="BB15DA742283458ABE23F94967CCA90C"/>
    <w:rsid w:val="002D0519"/>
    <w:pPr>
      <w:spacing w:after="160" w:line="259" w:lineRule="auto"/>
    </w:pPr>
  </w:style>
  <w:style w:type="paragraph" w:customStyle="1" w:styleId="7FBE6AD74F064FE4A0089A3391A29114">
    <w:name w:val="7FBE6AD74F064FE4A0089A3391A29114"/>
    <w:rsid w:val="002D0519"/>
    <w:pPr>
      <w:spacing w:after="160" w:line="259" w:lineRule="auto"/>
    </w:pPr>
  </w:style>
  <w:style w:type="paragraph" w:customStyle="1" w:styleId="4592582F131C4D8DAA5238E1F9605CF7">
    <w:name w:val="4592582F131C4D8DAA5238E1F9605CF7"/>
    <w:rsid w:val="002D0519"/>
    <w:pPr>
      <w:spacing w:after="160" w:line="259" w:lineRule="auto"/>
    </w:pPr>
  </w:style>
  <w:style w:type="paragraph" w:customStyle="1" w:styleId="18D7C59329E4444E9A8E9575F69B06A7">
    <w:name w:val="18D7C59329E4444E9A8E9575F69B06A7"/>
    <w:rsid w:val="002D0519"/>
    <w:pPr>
      <w:spacing w:after="160" w:line="259" w:lineRule="auto"/>
    </w:pPr>
  </w:style>
  <w:style w:type="paragraph" w:customStyle="1" w:styleId="C0CF584DBEFC4597A096EA17D21C79D8">
    <w:name w:val="C0CF584DBEFC4597A096EA17D21C79D8"/>
    <w:rsid w:val="002D0519"/>
    <w:pPr>
      <w:spacing w:after="160" w:line="259" w:lineRule="auto"/>
    </w:pPr>
  </w:style>
  <w:style w:type="paragraph" w:customStyle="1" w:styleId="7B42720EFF22418BB3A5F1253042FD2E">
    <w:name w:val="7B42720EFF22418BB3A5F1253042FD2E"/>
    <w:rsid w:val="002D0519"/>
    <w:pPr>
      <w:spacing w:after="160" w:line="259" w:lineRule="auto"/>
    </w:pPr>
  </w:style>
  <w:style w:type="paragraph" w:customStyle="1" w:styleId="6521F992444647BB81B63E16622F6DD8">
    <w:name w:val="6521F992444647BB81B63E16622F6DD8"/>
    <w:rsid w:val="002D0519"/>
    <w:pPr>
      <w:spacing w:after="160" w:line="259" w:lineRule="auto"/>
    </w:pPr>
  </w:style>
  <w:style w:type="paragraph" w:customStyle="1" w:styleId="4C77DFAB332048C3B151117B3D3D45A9">
    <w:name w:val="4C77DFAB332048C3B151117B3D3D45A9"/>
    <w:rsid w:val="002D0519"/>
    <w:pPr>
      <w:spacing w:after="160" w:line="259" w:lineRule="auto"/>
    </w:pPr>
  </w:style>
  <w:style w:type="paragraph" w:customStyle="1" w:styleId="A16E760A4DF041818FD046F2E0A92430">
    <w:name w:val="A16E760A4DF041818FD046F2E0A92430"/>
    <w:rsid w:val="002D0519"/>
    <w:pPr>
      <w:spacing w:after="160" w:line="259" w:lineRule="auto"/>
    </w:pPr>
  </w:style>
  <w:style w:type="paragraph" w:customStyle="1" w:styleId="503E8601A16847C690825F1C2C0ED283">
    <w:name w:val="503E8601A16847C690825F1C2C0ED283"/>
    <w:rsid w:val="002A5A0C"/>
    <w:pPr>
      <w:spacing w:after="160" w:line="259" w:lineRule="auto"/>
    </w:pPr>
  </w:style>
  <w:style w:type="paragraph" w:customStyle="1" w:styleId="2CA74AE542834E6DBE892D4B4C6D1D20">
    <w:name w:val="2CA74AE542834E6DBE892D4B4C6D1D20"/>
    <w:rsid w:val="002A5A0C"/>
    <w:pPr>
      <w:spacing w:after="160" w:line="259" w:lineRule="auto"/>
    </w:pPr>
  </w:style>
  <w:style w:type="paragraph" w:customStyle="1" w:styleId="9896A0F4833B4FF492BB4F0BB4C98314">
    <w:name w:val="9896A0F4833B4FF492BB4F0BB4C98314"/>
    <w:rsid w:val="002A5A0C"/>
    <w:pPr>
      <w:spacing w:after="160" w:line="259" w:lineRule="auto"/>
    </w:pPr>
  </w:style>
  <w:style w:type="paragraph" w:customStyle="1" w:styleId="363DF67C81034FB398170E3EC3386469">
    <w:name w:val="363DF67C81034FB398170E3EC3386469"/>
    <w:rsid w:val="002A5A0C"/>
    <w:pPr>
      <w:spacing w:after="160" w:line="259" w:lineRule="auto"/>
    </w:pPr>
  </w:style>
  <w:style w:type="paragraph" w:customStyle="1" w:styleId="AE9EAE36738F42E8833DE4E5538D994D">
    <w:name w:val="AE9EAE36738F42E8833DE4E5538D994D"/>
    <w:rsid w:val="002A5A0C"/>
    <w:pPr>
      <w:spacing w:after="160" w:line="259" w:lineRule="auto"/>
    </w:pPr>
  </w:style>
  <w:style w:type="paragraph" w:customStyle="1" w:styleId="E2C6A71BA5E84BB085F1986EFC88680F">
    <w:name w:val="E2C6A71BA5E84BB085F1986EFC88680F"/>
    <w:rsid w:val="002A5A0C"/>
    <w:pPr>
      <w:spacing w:after="160" w:line="259" w:lineRule="auto"/>
    </w:pPr>
  </w:style>
  <w:style w:type="paragraph" w:customStyle="1" w:styleId="6993641671944927AFBBFFCB14C09746">
    <w:name w:val="6993641671944927AFBBFFCB14C09746"/>
    <w:rsid w:val="002A5A0C"/>
    <w:pPr>
      <w:spacing w:after="160" w:line="259" w:lineRule="auto"/>
    </w:pPr>
  </w:style>
  <w:style w:type="paragraph" w:customStyle="1" w:styleId="ECD9DB6869F946A4B37C216EE8B1E72E">
    <w:name w:val="ECD9DB6869F946A4B37C216EE8B1E72E"/>
    <w:rsid w:val="002A5A0C"/>
    <w:pPr>
      <w:spacing w:after="160" w:line="259" w:lineRule="auto"/>
    </w:pPr>
  </w:style>
  <w:style w:type="paragraph" w:customStyle="1" w:styleId="6006ADE422EF4CC98502BE880839B51E">
    <w:name w:val="6006ADE422EF4CC98502BE880839B51E"/>
    <w:rsid w:val="002A5A0C"/>
    <w:pPr>
      <w:spacing w:after="160" w:line="259" w:lineRule="auto"/>
    </w:pPr>
  </w:style>
  <w:style w:type="paragraph" w:customStyle="1" w:styleId="7498D0579A264C1F8E9189488A0AC9C9">
    <w:name w:val="7498D0579A264C1F8E9189488A0AC9C9"/>
    <w:rsid w:val="002A5A0C"/>
    <w:pPr>
      <w:spacing w:after="160" w:line="259" w:lineRule="auto"/>
    </w:pPr>
  </w:style>
  <w:style w:type="paragraph" w:customStyle="1" w:styleId="B1D087A34E9548E9894F11198222352A">
    <w:name w:val="B1D087A34E9548E9894F11198222352A"/>
    <w:rsid w:val="002A5A0C"/>
    <w:pPr>
      <w:spacing w:after="160" w:line="259" w:lineRule="auto"/>
    </w:pPr>
  </w:style>
  <w:style w:type="paragraph" w:customStyle="1" w:styleId="2C2C9A26A3AA46EC8A74C3273D59322C">
    <w:name w:val="2C2C9A26A3AA46EC8A74C3273D59322C"/>
    <w:rsid w:val="002A5A0C"/>
    <w:pPr>
      <w:spacing w:after="160" w:line="259" w:lineRule="auto"/>
    </w:pPr>
  </w:style>
  <w:style w:type="paragraph" w:customStyle="1" w:styleId="826FF7772BCC4E039038AA588C80CFE1">
    <w:name w:val="826FF7772BCC4E039038AA588C80CFE1"/>
    <w:rsid w:val="002A5A0C"/>
    <w:pPr>
      <w:spacing w:after="160" w:line="259" w:lineRule="auto"/>
    </w:pPr>
  </w:style>
  <w:style w:type="paragraph" w:customStyle="1" w:styleId="40D48288126E427B98EDB41FDA01F388">
    <w:name w:val="40D48288126E427B98EDB41FDA01F388"/>
    <w:rsid w:val="002A5A0C"/>
    <w:pPr>
      <w:spacing w:after="160" w:line="259" w:lineRule="auto"/>
    </w:pPr>
  </w:style>
  <w:style w:type="paragraph" w:customStyle="1" w:styleId="071A0DFCA7784298A7B73101815E3D49">
    <w:name w:val="071A0DFCA7784298A7B73101815E3D49"/>
    <w:rsid w:val="002A5A0C"/>
    <w:pPr>
      <w:spacing w:after="160" w:line="259" w:lineRule="auto"/>
    </w:pPr>
  </w:style>
  <w:style w:type="paragraph" w:customStyle="1" w:styleId="AC97B0BD06254A6C8A0B901C8CCCA83B">
    <w:name w:val="AC97B0BD06254A6C8A0B901C8CCCA83B"/>
    <w:rsid w:val="002A5A0C"/>
    <w:pPr>
      <w:spacing w:after="160" w:line="259" w:lineRule="auto"/>
    </w:pPr>
  </w:style>
  <w:style w:type="paragraph" w:customStyle="1" w:styleId="9DCA01A264A14409A6ABB13618A66166">
    <w:name w:val="9DCA01A264A14409A6ABB13618A66166"/>
    <w:rsid w:val="002A5A0C"/>
    <w:pPr>
      <w:spacing w:after="160" w:line="259" w:lineRule="auto"/>
    </w:pPr>
  </w:style>
  <w:style w:type="paragraph" w:customStyle="1" w:styleId="E0C1BBCCFD3B4875A90690C4A2BDFDBF">
    <w:name w:val="E0C1BBCCFD3B4875A90690C4A2BDFDBF"/>
    <w:rsid w:val="002A5A0C"/>
    <w:pPr>
      <w:spacing w:after="160" w:line="259" w:lineRule="auto"/>
    </w:pPr>
  </w:style>
  <w:style w:type="paragraph" w:customStyle="1" w:styleId="FE4D1FA4EFDA4031A1C98C50BB5D1CA7">
    <w:name w:val="FE4D1FA4EFDA4031A1C98C50BB5D1CA7"/>
    <w:rsid w:val="002A5A0C"/>
    <w:pPr>
      <w:spacing w:after="160" w:line="259" w:lineRule="auto"/>
    </w:pPr>
  </w:style>
  <w:style w:type="paragraph" w:customStyle="1" w:styleId="D1FD91914DE0478A8888FF602497DA08">
    <w:name w:val="D1FD91914DE0478A8888FF602497DA08"/>
    <w:rsid w:val="002A5A0C"/>
    <w:pPr>
      <w:spacing w:after="160" w:line="259" w:lineRule="auto"/>
    </w:pPr>
  </w:style>
  <w:style w:type="paragraph" w:customStyle="1" w:styleId="B6D03EDF400942A693023FF78C4DDBAC">
    <w:name w:val="B6D03EDF400942A693023FF78C4DDBAC"/>
    <w:rsid w:val="002A5A0C"/>
    <w:pPr>
      <w:spacing w:after="160" w:line="259" w:lineRule="auto"/>
    </w:pPr>
  </w:style>
  <w:style w:type="paragraph" w:customStyle="1" w:styleId="E50B3344E2414DB6B34C9F9142883794">
    <w:name w:val="E50B3344E2414DB6B34C9F9142883794"/>
    <w:rsid w:val="002A5A0C"/>
    <w:pPr>
      <w:spacing w:after="160" w:line="259" w:lineRule="auto"/>
    </w:pPr>
  </w:style>
  <w:style w:type="paragraph" w:customStyle="1" w:styleId="319F2A1DD7FA49ABAE3FDA185DE697EF">
    <w:name w:val="319F2A1DD7FA49ABAE3FDA185DE697EF"/>
    <w:rsid w:val="002A5A0C"/>
    <w:pPr>
      <w:spacing w:after="160" w:line="259" w:lineRule="auto"/>
    </w:pPr>
  </w:style>
  <w:style w:type="paragraph" w:customStyle="1" w:styleId="0B381592DD1147DA84E51B9D180120B8">
    <w:name w:val="0B381592DD1147DA84E51B9D180120B8"/>
    <w:rsid w:val="002A5A0C"/>
    <w:pPr>
      <w:spacing w:after="160" w:line="259" w:lineRule="auto"/>
    </w:pPr>
  </w:style>
  <w:style w:type="paragraph" w:customStyle="1" w:styleId="34D7E4FB9B794F2E89C046DCA06637B0">
    <w:name w:val="34D7E4FB9B794F2E89C046DCA06637B0"/>
    <w:rsid w:val="002A5A0C"/>
    <w:pPr>
      <w:spacing w:after="160" w:line="259" w:lineRule="auto"/>
    </w:pPr>
  </w:style>
  <w:style w:type="paragraph" w:customStyle="1" w:styleId="2EDBAF11EB2B4A15AEA805E88B3FA431">
    <w:name w:val="2EDBAF11EB2B4A15AEA805E88B3FA431"/>
    <w:rsid w:val="002A5A0C"/>
    <w:pPr>
      <w:spacing w:after="160" w:line="259" w:lineRule="auto"/>
    </w:pPr>
  </w:style>
  <w:style w:type="paragraph" w:customStyle="1" w:styleId="D56B7C1E5479491096AC98993E3B3826">
    <w:name w:val="D56B7C1E5479491096AC98993E3B3826"/>
    <w:rsid w:val="005F7C24"/>
    <w:pPr>
      <w:spacing w:after="160" w:line="259" w:lineRule="auto"/>
    </w:pPr>
  </w:style>
  <w:style w:type="paragraph" w:customStyle="1" w:styleId="85BFEF5152D546F1AF5226C175E6AB24">
    <w:name w:val="85BFEF5152D546F1AF5226C175E6AB24"/>
    <w:rsid w:val="005F7C24"/>
    <w:pPr>
      <w:spacing w:after="160" w:line="259" w:lineRule="auto"/>
    </w:pPr>
  </w:style>
  <w:style w:type="paragraph" w:customStyle="1" w:styleId="9F75803FC6B64906A9107B299A1F3DDC">
    <w:name w:val="9F75803FC6B64906A9107B299A1F3DDC"/>
    <w:rsid w:val="005F7C24"/>
    <w:pPr>
      <w:spacing w:after="160" w:line="259" w:lineRule="auto"/>
    </w:pPr>
  </w:style>
  <w:style w:type="paragraph" w:customStyle="1" w:styleId="4F52E22B04224D1A8B7E5F771176E8F1">
    <w:name w:val="4F52E22B04224D1A8B7E5F771176E8F1"/>
    <w:rsid w:val="005F7C24"/>
    <w:pPr>
      <w:spacing w:after="160" w:line="259" w:lineRule="auto"/>
    </w:pPr>
  </w:style>
  <w:style w:type="paragraph" w:customStyle="1" w:styleId="49D8D02A545D433FA0FEA8C2E19CD94B">
    <w:name w:val="49D8D02A545D433FA0FEA8C2E19CD94B"/>
    <w:rsid w:val="005F7C24"/>
    <w:pPr>
      <w:spacing w:after="160" w:line="259" w:lineRule="auto"/>
    </w:pPr>
  </w:style>
  <w:style w:type="paragraph" w:customStyle="1" w:styleId="7779954A49FC498D8732C238D4E86DEC">
    <w:name w:val="7779954A49FC498D8732C238D4E86DEC"/>
    <w:rsid w:val="005F7C24"/>
    <w:pPr>
      <w:spacing w:after="160" w:line="259" w:lineRule="auto"/>
    </w:pPr>
  </w:style>
  <w:style w:type="paragraph" w:customStyle="1" w:styleId="3A898DB655D64B129E2B18AB49977E7A">
    <w:name w:val="3A898DB655D64B129E2B18AB49977E7A"/>
    <w:rsid w:val="005F7C24"/>
    <w:pPr>
      <w:spacing w:after="160" w:line="259" w:lineRule="auto"/>
    </w:pPr>
  </w:style>
  <w:style w:type="paragraph" w:customStyle="1" w:styleId="4D62BECE9DEF46CBAB2FA3691A012F3B">
    <w:name w:val="4D62BECE9DEF46CBAB2FA3691A012F3B"/>
    <w:rsid w:val="005F7C24"/>
    <w:pPr>
      <w:spacing w:after="160" w:line="259" w:lineRule="auto"/>
    </w:pPr>
  </w:style>
  <w:style w:type="paragraph" w:customStyle="1" w:styleId="78BD87D0D8144B3282398125EA24302D">
    <w:name w:val="78BD87D0D8144B3282398125EA24302D"/>
    <w:rsid w:val="005F7C24"/>
    <w:pPr>
      <w:spacing w:after="160" w:line="259" w:lineRule="auto"/>
    </w:pPr>
  </w:style>
  <w:style w:type="paragraph" w:customStyle="1" w:styleId="247C690C9303432E9D84F8CC7EEC39A9">
    <w:name w:val="247C690C9303432E9D84F8CC7EEC39A9"/>
    <w:rsid w:val="0050260D"/>
    <w:pPr>
      <w:spacing w:after="160" w:line="259" w:lineRule="auto"/>
    </w:pPr>
  </w:style>
  <w:style w:type="paragraph" w:customStyle="1" w:styleId="2D57919D495442C6946684CD061E78A9">
    <w:name w:val="2D57919D495442C6946684CD061E78A9"/>
    <w:rsid w:val="0050260D"/>
    <w:pPr>
      <w:spacing w:after="160" w:line="259" w:lineRule="auto"/>
    </w:pPr>
  </w:style>
  <w:style w:type="paragraph" w:customStyle="1" w:styleId="48A8D5925AED4231B465895301E56411">
    <w:name w:val="48A8D5925AED4231B465895301E56411"/>
    <w:rsid w:val="0050260D"/>
    <w:pPr>
      <w:spacing w:after="160" w:line="259" w:lineRule="auto"/>
    </w:pPr>
  </w:style>
  <w:style w:type="paragraph" w:customStyle="1" w:styleId="F95A93A290D0468797E29145C05FD795">
    <w:name w:val="F95A93A290D0468797E29145C05FD795"/>
    <w:rsid w:val="0050260D"/>
    <w:pPr>
      <w:spacing w:after="160" w:line="259" w:lineRule="auto"/>
    </w:pPr>
  </w:style>
  <w:style w:type="paragraph" w:customStyle="1" w:styleId="1757143A143E41CF96385AEA8CC5F2FA">
    <w:name w:val="1757143A143E41CF96385AEA8CC5F2FA"/>
    <w:rsid w:val="0050260D"/>
    <w:pPr>
      <w:spacing w:after="160" w:line="259" w:lineRule="auto"/>
    </w:pPr>
  </w:style>
  <w:style w:type="paragraph" w:customStyle="1" w:styleId="5B51C30295584DD0BD9D96C55B8FC183">
    <w:name w:val="5B51C30295584DD0BD9D96C55B8FC183"/>
    <w:rsid w:val="0050260D"/>
    <w:pPr>
      <w:spacing w:after="160" w:line="259" w:lineRule="auto"/>
    </w:pPr>
  </w:style>
  <w:style w:type="paragraph" w:customStyle="1" w:styleId="252CA1647ED64B529A1F9B09501D7B8C">
    <w:name w:val="252CA1647ED64B529A1F9B09501D7B8C"/>
    <w:rsid w:val="0050260D"/>
    <w:pPr>
      <w:spacing w:after="160" w:line="259" w:lineRule="auto"/>
    </w:pPr>
  </w:style>
  <w:style w:type="paragraph" w:customStyle="1" w:styleId="8EE8293F59D44031B4145C1FB2083CC6">
    <w:name w:val="8EE8293F59D44031B4145C1FB2083CC6"/>
    <w:rsid w:val="0050260D"/>
    <w:pPr>
      <w:spacing w:after="160" w:line="259" w:lineRule="auto"/>
    </w:pPr>
  </w:style>
  <w:style w:type="paragraph" w:customStyle="1" w:styleId="0B28C72125234F26B16C3311C9309C59">
    <w:name w:val="0B28C72125234F26B16C3311C9309C59"/>
    <w:rsid w:val="0050260D"/>
    <w:pPr>
      <w:spacing w:after="160" w:line="259" w:lineRule="auto"/>
    </w:pPr>
  </w:style>
  <w:style w:type="paragraph" w:customStyle="1" w:styleId="E4ACB1BB4B914F17826730A608FB43D3">
    <w:name w:val="E4ACB1BB4B914F17826730A608FB43D3"/>
    <w:rsid w:val="0050260D"/>
    <w:pPr>
      <w:spacing w:after="160" w:line="259" w:lineRule="auto"/>
    </w:pPr>
  </w:style>
  <w:style w:type="paragraph" w:customStyle="1" w:styleId="80A02D9D752A427B99BF16D79ABB54CC">
    <w:name w:val="80A02D9D752A427B99BF16D79ABB54CC"/>
    <w:rsid w:val="0050260D"/>
    <w:pPr>
      <w:spacing w:after="160" w:line="259" w:lineRule="auto"/>
    </w:pPr>
  </w:style>
  <w:style w:type="paragraph" w:customStyle="1" w:styleId="D6FCC32F85AC4DA997FD79BBDBB1A269">
    <w:name w:val="D6FCC32F85AC4DA997FD79BBDBB1A269"/>
    <w:rsid w:val="0050260D"/>
    <w:pPr>
      <w:spacing w:after="160" w:line="259" w:lineRule="auto"/>
    </w:pPr>
  </w:style>
  <w:style w:type="paragraph" w:customStyle="1" w:styleId="50596702B1C54CFBA3CD2665F1E02544">
    <w:name w:val="50596702B1C54CFBA3CD2665F1E02544"/>
    <w:rsid w:val="0050260D"/>
    <w:pPr>
      <w:spacing w:after="160" w:line="259" w:lineRule="auto"/>
    </w:pPr>
  </w:style>
  <w:style w:type="paragraph" w:customStyle="1" w:styleId="BA2CB0B37D444E2480ADD3CEF04AA5D6">
    <w:name w:val="BA2CB0B37D444E2480ADD3CEF04AA5D6"/>
    <w:rsid w:val="008049B2"/>
    <w:pPr>
      <w:spacing w:after="160" w:line="259" w:lineRule="auto"/>
    </w:pPr>
  </w:style>
  <w:style w:type="paragraph" w:customStyle="1" w:styleId="219288181A0B454DACB2E3D7CEDC8E57">
    <w:name w:val="219288181A0B454DACB2E3D7CEDC8E57"/>
    <w:rsid w:val="00AC70D9"/>
    <w:pPr>
      <w:spacing w:after="160" w:line="259" w:lineRule="auto"/>
    </w:pPr>
  </w:style>
  <w:style w:type="paragraph" w:customStyle="1" w:styleId="B4E93B444A394A75AA38A8799ABAD372">
    <w:name w:val="B4E93B444A394A75AA38A8799ABAD372"/>
    <w:rsid w:val="002F38EB"/>
    <w:pPr>
      <w:spacing w:after="160" w:line="259" w:lineRule="auto"/>
    </w:pPr>
  </w:style>
  <w:style w:type="paragraph" w:customStyle="1" w:styleId="52F82B77C4EB4113A7837707475F9C4C">
    <w:name w:val="52F82B77C4EB4113A7837707475F9C4C"/>
    <w:rsid w:val="002F38EB"/>
    <w:pPr>
      <w:spacing w:after="160" w:line="259" w:lineRule="auto"/>
    </w:pPr>
  </w:style>
  <w:style w:type="paragraph" w:customStyle="1" w:styleId="461B44BEBDFB4FCDBD9C6A7B319203AF">
    <w:name w:val="461B44BEBDFB4FCDBD9C6A7B319203AF"/>
    <w:rsid w:val="002F38EB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erkle DBG">
  <a:themeElements>
    <a:clrScheme name="Merkle DBG">
      <a:dk1>
        <a:sysClr val="windowText" lastClr="000000"/>
      </a:dk1>
      <a:lt1>
        <a:sysClr val="window" lastClr="FFFFFF"/>
      </a:lt1>
      <a:dk2>
        <a:srgbClr val="0054A3"/>
      </a:dk2>
      <a:lt2>
        <a:srgbClr val="00BBE3"/>
      </a:lt2>
      <a:accent1>
        <a:srgbClr val="00A84F"/>
      </a:accent1>
      <a:accent2>
        <a:srgbClr val="7BC043"/>
      </a:accent2>
      <a:accent3>
        <a:srgbClr val="00BBE3"/>
      </a:accent3>
      <a:accent4>
        <a:srgbClr val="B82F91"/>
      </a:accent4>
      <a:accent5>
        <a:srgbClr val="0054A3"/>
      </a:accent5>
      <a:accent6>
        <a:srgbClr val="00A84F"/>
      </a:accent6>
      <a:hlink>
        <a:srgbClr val="00BBE3"/>
      </a:hlink>
      <a:folHlink>
        <a:srgbClr val="0054A3"/>
      </a:folHlink>
    </a:clrScheme>
    <a:fontScheme name="Merkle DBG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C82CF612D4774FBDFBBA527A5C9166" ma:contentTypeVersion="8" ma:contentTypeDescription="Create a new document." ma:contentTypeScope="" ma:versionID="bca44e5be9c2c68dcb70c5590dfbe951">
  <xsd:schema xmlns:xsd="http://www.w3.org/2001/XMLSchema" xmlns:xs="http://www.w3.org/2001/XMLSchema" xmlns:p="http://schemas.microsoft.com/office/2006/metadata/properties" xmlns:ns2="7df2ab9b-c382-483a-b5a6-0c5a88654256" xmlns:ns3="c8137ff7-c5d8-4deb-95ac-103e4916a21d" targetNamespace="http://schemas.microsoft.com/office/2006/metadata/properties" ma:root="true" ma:fieldsID="1020fcda7fa2d191c26d2e100105c791" ns2:_="" ns3:_="">
    <xsd:import namespace="7df2ab9b-c382-483a-b5a6-0c5a88654256"/>
    <xsd:import namespace="c8137ff7-c5d8-4deb-95ac-103e4916a21d"/>
    <xsd:element name="properties">
      <xsd:complexType>
        <xsd:sequence>
          <xsd:element name="documentManagement">
            <xsd:complexType>
              <xsd:all>
                <xsd:element ref="ns2:MerkleDescription" minOccurs="0"/>
                <xsd:element ref="ns2:c403d80a14b84d1abc4b40d1892fced3" minOccurs="0"/>
                <xsd:element ref="ns2:TaxCatchAll" minOccurs="0"/>
                <xsd:element ref="ns2:TaxCatchAllLabel" minOccurs="0"/>
                <xsd:element ref="ns2:a8b37c27258c422e99a84a06d6491f40" minOccurs="0"/>
                <xsd:element ref="ns3:MediaServiceOCR" minOccurs="0"/>
                <xsd:element ref="ns3:MediaServiceAutoTags" minOccurs="0"/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f2ab9b-c382-483a-b5a6-0c5a88654256" elementFormDefault="qualified">
    <xsd:import namespace="http://schemas.microsoft.com/office/2006/documentManagement/types"/>
    <xsd:import namespace="http://schemas.microsoft.com/office/infopath/2007/PartnerControls"/>
    <xsd:element name="MerkleDescription" ma:index="2" nillable="true" ma:displayName="Abstract" ma:internalName="MerkleDescription" ma:readOnly="false">
      <xsd:simpleType>
        <xsd:restriction base="dms:Note">
          <xsd:maxLength value="255"/>
        </xsd:restriction>
      </xsd:simpleType>
    </xsd:element>
    <xsd:element name="c403d80a14b84d1abc4b40d1892fced3" ma:index="8" nillable="true" ma:taxonomy="true" ma:internalName="c403d80a14b84d1abc4b40d1892fced3" ma:taxonomyFieldName="MerkleRegion" ma:displayName="Region" ma:readOnly="false" ma:default="1;#Global|cf039cbc-9f82-4a13-90c4-6672be3eb273" ma:fieldId="{c403d80a-14b8-4d1a-bc4b-40d1892fced3}" ma:taxonomyMulti="true" ma:sspId="1bed550b-4a3d-4af0-821d-075476ebd694" ma:termSetId="109adbd9-1401-4910-b4e1-51582371a0ff" ma:anchorId="7d94a4c7-eb2a-4893-afdb-dc8a023400b1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5d8708d0-a20f-4bc1-b64b-5d9d65164744}" ma:internalName="TaxCatchAll" ma:showField="CatchAllData" ma:web="d56cbfaa-dc7e-43c0-b875-dcf25b32e9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5d8708d0-a20f-4bc1-b64b-5d9d65164744}" ma:internalName="TaxCatchAllLabel" ma:readOnly="true" ma:showField="CatchAllDataLabel" ma:web="d56cbfaa-dc7e-43c0-b875-dcf25b32e9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a8b37c27258c422e99a84a06d6491f40" ma:index="12" nillable="true" ma:taxonomy="true" ma:internalName="a8b37c27258c422e99a84a06d6491f40" ma:taxonomyFieldName="MerkleCountry" ma:displayName="Country" ma:default="2;#Global|7a0f06d1-cbea-4536-ad47-cefe758cbe8f" ma:fieldId="{a8b37c27-258c-422e-99a8-4a06d6491f40}" ma:taxonomyMulti="true" ma:sspId="1bed550b-4a3d-4af0-821d-075476ebd694" ma:termSetId="109adbd9-1401-4910-b4e1-51582371a0ff" ma:anchorId="cc32eec0-a6db-4f05-8c92-f2336158fc6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137ff7-c5d8-4deb-95ac-103e4916a21d" elementFormDefault="qualified">
    <xsd:import namespace="http://schemas.microsoft.com/office/2006/documentManagement/types"/>
    <xsd:import namespace="http://schemas.microsoft.com/office/infopath/2007/PartnerControls"/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MediaServiceAutoTags" ma:internalName="MediaServiceAutoTags" ma:readOnly="true">
      <xsd:simpleType>
        <xsd:restriction base="dms:Text"/>
      </xsd:simpleType>
    </xsd:element>
    <xsd:element name="MediaServiceMetadata" ma:index="1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8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rkleDescription xmlns="7df2ab9b-c382-483a-b5a6-0c5a88654256" xsi:nil="true"/>
    <c403d80a14b84d1abc4b40d1892fced3 xmlns="7df2ab9b-c382-483a-b5a6-0c5a88654256">
      <Terms xmlns="http://schemas.microsoft.com/office/infopath/2007/PartnerControls">
        <TermInfo xmlns="http://schemas.microsoft.com/office/infopath/2007/PartnerControls">
          <TermName xmlns="http://schemas.microsoft.com/office/infopath/2007/PartnerControls">Global</TermName>
          <TermId xmlns="http://schemas.microsoft.com/office/infopath/2007/PartnerControls">cf039cbc-9f82-4a13-90c4-6672be3eb273</TermId>
        </TermInfo>
      </Terms>
    </c403d80a14b84d1abc4b40d1892fced3>
    <TaxCatchAll xmlns="7df2ab9b-c382-483a-b5a6-0c5a88654256"/>
    <a8b37c27258c422e99a84a06d6491f40 xmlns="7df2ab9b-c382-483a-b5a6-0c5a88654256">
      <Terms xmlns="http://schemas.microsoft.com/office/infopath/2007/PartnerControls">
        <TermInfo xmlns="http://schemas.microsoft.com/office/infopath/2007/PartnerControls">
          <TermName xmlns="http://schemas.microsoft.com/office/infopath/2007/PartnerControls">Global</TermName>
          <TermId xmlns="http://schemas.microsoft.com/office/infopath/2007/PartnerControls">7a0f06d1-cbea-4536-ad47-cefe758cbe8f</TermId>
        </TermInfo>
      </Terms>
    </a8b37c27258c422e99a84a06d6491f40>
  </documentManagement>
</p:properties>
</file>

<file path=customXml/item4.xml><?xml version="1.0" encoding="utf-8"?>
<?mso-contentType ?>
<SharedContentType xmlns="Microsoft.SharePoint.Taxonomy.ContentTypeSync" SourceId="1bed550b-4a3d-4af0-821d-075476ebd694" ContentTypeId="0x0101" PreviousValue="false"/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3CB732E-DACF-4C6F-B6EF-8DA75B6B80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f2ab9b-c382-483a-b5a6-0c5a88654256"/>
    <ds:schemaRef ds:uri="c8137ff7-c5d8-4deb-95ac-103e4916a2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DC53C09-C2BB-4D61-B5E5-1710E2D252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D70486-D001-455F-8A1B-285A7741FE22}">
  <ds:schemaRefs>
    <ds:schemaRef ds:uri="http://schemas.microsoft.com/office/2006/metadata/properties"/>
    <ds:schemaRef ds:uri="http://schemas.microsoft.com/office/infopath/2007/PartnerControls"/>
    <ds:schemaRef ds:uri="7df2ab9b-c382-483a-b5a6-0c5a88654256"/>
  </ds:schemaRefs>
</ds:datastoreItem>
</file>

<file path=customXml/itemProps4.xml><?xml version="1.0" encoding="utf-8"?>
<ds:datastoreItem xmlns:ds="http://schemas.openxmlformats.org/officeDocument/2006/customXml" ds:itemID="{0BD49DB0-5B58-44CD-B02B-5B17A3AFFD25}">
  <ds:schemaRefs>
    <ds:schemaRef ds:uri="Microsoft.SharePoint.Taxonomy.ContentTypeSync"/>
  </ds:schemaRefs>
</ds:datastoreItem>
</file>

<file path=customXml/itemProps5.xml><?xml version="1.0" encoding="utf-8"?>
<ds:datastoreItem xmlns:ds="http://schemas.openxmlformats.org/officeDocument/2006/customXml" ds:itemID="{BBC555C5-0677-405C-9CEE-27A18A4F8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2604</Words>
  <Characters>14848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Statement of Work Template</vt:lpstr>
    </vt:vector>
  </TitlesOfParts>
  <Company>Merkle | DBG</Company>
  <LinksUpToDate>false</LinksUpToDate>
  <CharactersWithSpaces>17418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Statement of Work Template</dc:title>
  <dc:creator>Rachel Mendoza</dc:creator>
  <cp:lastModifiedBy>James Moore</cp:lastModifiedBy>
  <cp:revision>2</cp:revision>
  <cp:lastPrinted>2018-07-17T15:44:00Z</cp:lastPrinted>
  <dcterms:created xsi:type="dcterms:W3CDTF">2018-10-12T12:44:00Z</dcterms:created>
  <dcterms:modified xsi:type="dcterms:W3CDTF">2018-10-12T12:44:00Z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0x01010032C82CF612D4774FBDFBBA527A5C9166</vt:lpwstr>
  </property>
</Properties>
</file>