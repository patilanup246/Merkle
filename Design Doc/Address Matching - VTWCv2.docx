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Cs/>
          <w:color w:val="000000" w:themeColor="text1"/>
          <w:sz w:val="48"/>
          <w:szCs w:val="28"/>
        </w:rPr>
        <w:id w:val="794791901"/>
        <w:docPartObj>
          <w:docPartGallery w:val="Cover Pages"/>
          <w:docPartUnique/>
        </w:docPartObj>
      </w:sdtPr>
      <w:sdtEndPr>
        <w:rPr>
          <w:rFonts w:eastAsiaTheme="minorEastAsia" w:cstheme="minorBidi"/>
          <w:bCs w:val="0"/>
          <w:color w:val="auto"/>
          <w:sz w:val="22"/>
          <w:szCs w:val="22"/>
        </w:rPr>
      </w:sdtEndPr>
      <w:sdtContent>
        <w:p w14:paraId="22D547FF" w14:textId="77777777" w:rsidR="005E6D15" w:rsidRDefault="005E6D15" w:rsidP="005E6D15">
          <w:pPr>
            <w:tabs>
              <w:tab w:val="left" w:pos="9239"/>
            </w:tabs>
          </w:pPr>
        </w:p>
        <w:p w14:paraId="6B37BEA0" w14:textId="77777777" w:rsidR="00F22A57" w:rsidRDefault="006442DD" w:rsidP="006442DD">
          <w:pPr>
            <w:tabs>
              <w:tab w:val="left" w:pos="9239"/>
            </w:tabs>
          </w:pPr>
          <w:r>
            <w:tab/>
          </w:r>
        </w:p>
        <w:p w14:paraId="5498FAC8" w14:textId="77777777" w:rsidR="00F22A57" w:rsidRDefault="00F22A57"/>
        <w:p w14:paraId="0BD9B1D6" w14:textId="77777777" w:rsidR="00F22A57" w:rsidRDefault="006442DD" w:rsidP="006442DD">
          <w:pPr>
            <w:tabs>
              <w:tab w:val="left" w:pos="9020"/>
            </w:tabs>
          </w:pPr>
          <w:r>
            <w:tab/>
          </w:r>
        </w:p>
        <w:p w14:paraId="398816CA" w14:textId="77777777" w:rsidR="00F22A57" w:rsidRDefault="00F22A57"/>
        <w:p w14:paraId="34DF1821" w14:textId="77777777" w:rsidR="00F22A57" w:rsidRDefault="00F22A57"/>
        <w:p w14:paraId="6DAD6E2C" w14:textId="77777777" w:rsidR="00F22A57" w:rsidRDefault="00F22A57"/>
        <w:p w14:paraId="31687310" w14:textId="77777777" w:rsidR="00F22A57" w:rsidRDefault="00F22A57"/>
        <w:p w14:paraId="0F130801" w14:textId="77777777" w:rsidR="00F22A57" w:rsidRDefault="00F22A57"/>
        <w:p w14:paraId="6826C403" w14:textId="77777777" w:rsidR="00F22A57" w:rsidRDefault="00F22A57"/>
        <w:sdt>
          <w:sdtPr>
            <w:rPr>
              <w:rFonts w:eastAsiaTheme="majorEastAsia" w:cstheme="majorBidi"/>
              <w:bCs/>
              <w:color w:val="003E7A" w:themeColor="text2" w:themeShade="BF"/>
              <w:sz w:val="48"/>
              <w:szCs w:val="28"/>
            </w:rPr>
            <w:id w:val="-195855954"/>
            <w:docPartObj>
              <w:docPartGallery w:val="Cover Pages"/>
              <w:docPartUnique/>
            </w:docPartObj>
          </w:sdtPr>
          <w:sdtContent>
            <w:p w14:paraId="323A8307" w14:textId="77777777" w:rsidR="006442DD" w:rsidRPr="00856F75" w:rsidRDefault="006442DD" w:rsidP="006442DD">
              <w:pPr>
                <w:rPr>
                  <w:color w:val="003E7A" w:themeColor="text2" w:themeShade="BF"/>
                </w:rPr>
              </w:pPr>
            </w:p>
            <w:p w14:paraId="09C17884" w14:textId="77777777" w:rsidR="006442DD" w:rsidRPr="00856F75" w:rsidRDefault="006442DD" w:rsidP="006442DD">
              <w:pPr>
                <w:rPr>
                  <w:color w:val="003E7A" w:themeColor="text2" w:themeShade="BF"/>
                </w:rPr>
              </w:pPr>
            </w:p>
            <w:p w14:paraId="5E3912AE" w14:textId="77777777" w:rsidR="006442DD" w:rsidRPr="00856F75" w:rsidRDefault="006442DD" w:rsidP="006442DD">
              <w:pPr>
                <w:rPr>
                  <w:color w:val="003E7A" w:themeColor="text2" w:themeShade="BF"/>
                </w:rPr>
              </w:pPr>
            </w:p>
            <w:p w14:paraId="4E8E75ED" w14:textId="77777777" w:rsidR="006442DD" w:rsidRPr="00856F75" w:rsidRDefault="006442DD" w:rsidP="006442DD">
              <w:pPr>
                <w:rPr>
                  <w:color w:val="003E7A" w:themeColor="text2" w:themeShade="BF"/>
                </w:rPr>
              </w:pPr>
            </w:p>
            <w:p w14:paraId="4A4EE156" w14:textId="77777777" w:rsidR="006442DD" w:rsidRPr="00856F75" w:rsidRDefault="006442DD" w:rsidP="006442DD">
              <w:pPr>
                <w:rPr>
                  <w:color w:val="003E7A" w:themeColor="text2" w:themeShade="BF"/>
                </w:rPr>
              </w:pPr>
            </w:p>
            <w:p w14:paraId="4F276AB8" w14:textId="77777777" w:rsidR="006442DD" w:rsidRPr="00856F75" w:rsidRDefault="00864C62" w:rsidP="006442DD">
              <w:pPr>
                <w:rPr>
                  <w:color w:val="003E7A" w:themeColor="text2" w:themeShade="BF"/>
                  <w:sz w:val="48"/>
                  <w:szCs w:val="48"/>
                </w:rPr>
              </w:pPr>
              <w:bookmarkStart w:id="0" w:name="_Hlk501479826"/>
              <w:r>
                <w:rPr>
                  <w:color w:val="003E7A" w:themeColor="text2" w:themeShade="BF"/>
                  <w:sz w:val="72"/>
                  <w:szCs w:val="72"/>
                </w:rPr>
                <w:t>Virgin Trains West Coast –</w:t>
              </w:r>
              <w:r w:rsidR="00C63A6A" w:rsidRPr="00856F75">
                <w:rPr>
                  <w:color w:val="003E7A" w:themeColor="text2" w:themeShade="BF"/>
                  <w:sz w:val="72"/>
                  <w:szCs w:val="72"/>
                </w:rPr>
                <w:t xml:space="preserve"> </w:t>
              </w:r>
              <w:r>
                <w:rPr>
                  <w:color w:val="003E7A" w:themeColor="text2" w:themeShade="BF"/>
                  <w:sz w:val="72"/>
                  <w:szCs w:val="72"/>
                </w:rPr>
                <w:t>Single Customer View (SCV</w:t>
              </w:r>
              <w:r w:rsidR="00A965BF">
                <w:rPr>
                  <w:color w:val="003E7A" w:themeColor="text2" w:themeShade="BF"/>
                  <w:sz w:val="72"/>
                  <w:szCs w:val="72"/>
                </w:rPr>
                <w:t>)</w:t>
              </w:r>
              <w:r w:rsidR="00054A37">
                <w:rPr>
                  <w:color w:val="003E7A" w:themeColor="text2" w:themeShade="BF"/>
                  <w:sz w:val="72"/>
                  <w:szCs w:val="72"/>
                </w:rPr>
                <w:t xml:space="preserve"> </w:t>
              </w:r>
            </w:p>
            <w:bookmarkEnd w:id="0"/>
            <w:p w14:paraId="363603D0" w14:textId="77777777" w:rsidR="006442DD" w:rsidRPr="00856F75" w:rsidRDefault="00864C62" w:rsidP="006442DD">
              <w:pPr>
                <w:rPr>
                  <w:color w:val="003E7A" w:themeColor="text2" w:themeShade="BF"/>
                  <w:sz w:val="48"/>
                  <w:szCs w:val="48"/>
                </w:rPr>
              </w:pPr>
              <w:r>
                <w:rPr>
                  <w:color w:val="003E7A" w:themeColor="text2" w:themeShade="BF"/>
                  <w:sz w:val="48"/>
                  <w:szCs w:val="48"/>
                </w:rPr>
                <w:t xml:space="preserve">Matching, </w:t>
              </w:r>
              <w:r w:rsidR="00D954B4">
                <w:rPr>
                  <w:color w:val="003E7A" w:themeColor="text2" w:themeShade="BF"/>
                  <w:sz w:val="48"/>
                  <w:szCs w:val="48"/>
                </w:rPr>
                <w:t>Merging</w:t>
              </w:r>
              <w:r>
                <w:rPr>
                  <w:color w:val="003E7A" w:themeColor="text2" w:themeShade="BF"/>
                  <w:sz w:val="48"/>
                  <w:szCs w:val="48"/>
                </w:rPr>
                <w:t xml:space="preserve"> and Cleansing</w:t>
              </w:r>
            </w:p>
            <w:p w14:paraId="513D1CC7" w14:textId="77777777" w:rsidR="00873434" w:rsidRPr="00856F75" w:rsidRDefault="00F64962" w:rsidP="006442DD">
              <w:pPr>
                <w:rPr>
                  <w:color w:val="003E7A" w:themeColor="text2" w:themeShade="BF"/>
                  <w:sz w:val="48"/>
                  <w:szCs w:val="48"/>
                </w:rPr>
              </w:pPr>
              <w:sdt>
                <w:sdtPr>
                  <w:rPr>
                    <w:color w:val="003E7A" w:themeColor="text2" w:themeShade="BF"/>
                    <w:sz w:val="36"/>
                    <w:szCs w:val="36"/>
                  </w:rPr>
                  <w:alias w:val="Classification"/>
                  <w:tag w:val="Classification"/>
                  <w:id w:val="-1436276241"/>
                  <w:placeholder>
                    <w:docPart w:val="219288181A0B454DACB2E3D7CEDC8E57"/>
                  </w:placeholder>
                  <w:dropDownList>
                    <w:listItem w:displayText="Commercial in confidence" w:value="Commercial in confidence"/>
                    <w:listItem w:displayText="Confidential" w:value="Confidential"/>
                    <w:listItem w:displayText="Internal" w:value="Internal"/>
                    <w:listItem w:displayText="External" w:value="External"/>
                  </w:dropDownList>
                </w:sdtPr>
                <w:sdtContent>
                  <w:r w:rsidR="00873434" w:rsidRPr="00856F75">
                    <w:rPr>
                      <w:color w:val="003E7A" w:themeColor="text2" w:themeShade="BF"/>
                      <w:sz w:val="36"/>
                      <w:szCs w:val="36"/>
                    </w:rPr>
                    <w:t>Commercial in confidence</w:t>
                  </w:r>
                </w:sdtContent>
              </w:sdt>
              <w:r w:rsidR="00873434" w:rsidRPr="00856F75">
                <w:rPr>
                  <w:color w:val="003E7A" w:themeColor="text2" w:themeShade="BF"/>
                  <w:sz w:val="48"/>
                  <w:szCs w:val="48"/>
                </w:rPr>
                <w:t xml:space="preserve"> </w:t>
              </w:r>
            </w:p>
            <w:p w14:paraId="3085CC72" w14:textId="77777777" w:rsidR="00285F81" w:rsidRPr="00856F75" w:rsidRDefault="00873434" w:rsidP="006442DD">
              <w:pPr>
                <w:rPr>
                  <w:color w:val="003E7A" w:themeColor="text2" w:themeShade="BF"/>
                  <w:sz w:val="48"/>
                  <w:szCs w:val="48"/>
                </w:rPr>
              </w:pPr>
              <w:r w:rsidRPr="00856F75">
                <w:rPr>
                  <w:color w:val="003E7A" w:themeColor="text2" w:themeShade="BF"/>
                  <w:sz w:val="48"/>
                  <w:szCs w:val="48"/>
                </w:rPr>
                <w:t xml:space="preserve"> </w:t>
              </w:r>
            </w:p>
            <w:p w14:paraId="1800F633" w14:textId="77777777" w:rsidR="00285F81" w:rsidRPr="00856F75" w:rsidRDefault="00285F81" w:rsidP="006442DD">
              <w:pPr>
                <w:rPr>
                  <w:color w:val="003E7A" w:themeColor="text2" w:themeShade="BF"/>
                  <w:sz w:val="28"/>
                  <w:szCs w:val="48"/>
                </w:rPr>
              </w:pPr>
              <w:r w:rsidRPr="00856F75">
                <w:rPr>
                  <w:color w:val="003E7A" w:themeColor="text2" w:themeShade="BF"/>
                  <w:sz w:val="28"/>
                  <w:szCs w:val="48"/>
                </w:rPr>
                <w:t>Author:</w:t>
              </w:r>
            </w:p>
            <w:p w14:paraId="77F1D29F" w14:textId="77777777" w:rsidR="00AC4311" w:rsidRDefault="00285F81" w:rsidP="00873434">
              <w:pPr>
                <w:rPr>
                  <w:color w:val="003E7A" w:themeColor="text2" w:themeShade="BF"/>
                  <w:sz w:val="28"/>
                  <w:szCs w:val="48"/>
                </w:rPr>
              </w:pPr>
              <w:r w:rsidRPr="00856F75">
                <w:rPr>
                  <w:color w:val="003E7A" w:themeColor="text2" w:themeShade="BF"/>
                  <w:sz w:val="28"/>
                  <w:szCs w:val="48"/>
                </w:rPr>
                <w:t>Russell Jackson – Solution Architect</w:t>
              </w:r>
            </w:p>
            <w:p w14:paraId="132A24A3" w14:textId="77777777" w:rsidR="006442DD" w:rsidRPr="00856F75" w:rsidRDefault="00F64962" w:rsidP="00873434">
              <w:pPr>
                <w:rPr>
                  <w:rFonts w:eastAsiaTheme="majorEastAsia" w:cstheme="majorBidi"/>
                  <w:bCs/>
                  <w:color w:val="003E7A" w:themeColor="text2" w:themeShade="BF"/>
                  <w:sz w:val="48"/>
                  <w:szCs w:val="28"/>
                </w:rPr>
              </w:pPr>
            </w:p>
          </w:sdtContent>
        </w:sdt>
        <w:p w14:paraId="52CC32E4" w14:textId="77777777" w:rsidR="00DD2DCD" w:rsidRDefault="00DD2DCD" w:rsidP="006442DD">
          <w:pPr>
            <w:keepNext/>
            <w:keepLines/>
            <w:spacing w:after="960" w:line="580" w:lineRule="exact"/>
            <w:outlineLvl w:val="0"/>
            <w:rPr>
              <w:color w:val="FFFFFF" w:themeColor="background1"/>
              <w:sz w:val="48"/>
              <w:szCs w:val="48"/>
            </w:rPr>
          </w:pPr>
        </w:p>
        <w:p w14:paraId="7EC93F13" w14:textId="77777777" w:rsidR="00AC4311" w:rsidRDefault="00AC4311" w:rsidP="006442DD">
          <w:pPr>
            <w:rPr>
              <w:color w:val="FFFFFF" w:themeColor="background1"/>
              <w:sz w:val="36"/>
              <w:szCs w:val="36"/>
            </w:rPr>
          </w:pPr>
        </w:p>
        <w:p w14:paraId="0985AB79" w14:textId="77777777" w:rsidR="00AC4311" w:rsidRDefault="00AC4311" w:rsidP="006442DD">
          <w:pPr>
            <w:rPr>
              <w:color w:val="FFFFFF" w:themeColor="background1"/>
              <w:sz w:val="36"/>
              <w:szCs w:val="36"/>
            </w:rPr>
          </w:pPr>
        </w:p>
        <w:p w14:paraId="68100643" w14:textId="77777777" w:rsidR="001A3902" w:rsidRDefault="001A3902" w:rsidP="006442DD">
          <w:pPr>
            <w:rPr>
              <w:color w:val="FFFFFF" w:themeColor="background1"/>
              <w:sz w:val="36"/>
              <w:szCs w:val="36"/>
            </w:rPr>
          </w:pPr>
        </w:p>
        <w:p w14:paraId="49CD3937" w14:textId="77777777" w:rsidR="00AC4311" w:rsidRDefault="00AC4311" w:rsidP="006442DD">
          <w:pPr>
            <w:rPr>
              <w:color w:val="FFFFFF" w:themeColor="background1"/>
              <w:sz w:val="36"/>
              <w:szCs w:val="36"/>
            </w:rPr>
          </w:pPr>
        </w:p>
        <w:p w14:paraId="6118DD01" w14:textId="77777777" w:rsidR="001D7EF9" w:rsidRPr="006442DD" w:rsidRDefault="00F64962" w:rsidP="006442DD">
          <w:pPr>
            <w:rPr>
              <w:color w:val="FFFFFF" w:themeColor="background1"/>
              <w:sz w:val="36"/>
              <w:szCs w:val="36"/>
            </w:rPr>
          </w:pPr>
          <w:sdt>
            <w:sdtPr>
              <w:rPr>
                <w:color w:val="FFFFFF" w:themeColor="background1"/>
                <w:sz w:val="36"/>
                <w:szCs w:val="36"/>
              </w:rPr>
              <w:alias w:val="Classification"/>
              <w:tag w:val="Classification"/>
              <w:id w:val="1208689210"/>
              <w:lock w:val="sdtLocked"/>
              <w:placeholder>
                <w:docPart w:val="AFD9080317834C069420BD388D65746B"/>
              </w:placeholder>
              <w:dropDownList>
                <w:listItem w:displayText="Commercial in confidence" w:value="Commercial in confidence"/>
                <w:listItem w:displayText="Confidential" w:value="Confidential"/>
                <w:listItem w:displayText="Internal" w:value="Internal"/>
                <w:listItem w:displayText="External" w:value="External"/>
              </w:dropDownList>
            </w:sdtPr>
            <w:sdtContent>
              <w:r w:rsidR="001B2278">
                <w:rPr>
                  <w:color w:val="FFFFFF" w:themeColor="background1"/>
                  <w:sz w:val="36"/>
                  <w:szCs w:val="36"/>
                </w:rPr>
                <w:t>Confidential</w:t>
              </w:r>
            </w:sdtContent>
          </w:sdt>
        </w:p>
      </w:sdtContent>
    </w:sdt>
    <w:bookmarkStart w:id="1" w:name="_Toc376533434" w:displacedByCustomXml="prev"/>
    <w:p w14:paraId="11E34A08" w14:textId="77777777" w:rsidR="009106D2" w:rsidRPr="00EC5550" w:rsidRDefault="003626B2" w:rsidP="009106D2">
      <w:pPr>
        <w:pStyle w:val="Heading2"/>
      </w:pPr>
      <w:bookmarkStart w:id="2" w:name="_Toc505865341"/>
      <w:bookmarkStart w:id="3" w:name="_Toc514879372"/>
      <w:bookmarkStart w:id="4" w:name="_Toc519758470"/>
      <w:bookmarkStart w:id="5" w:name="_Toc376533441"/>
      <w:bookmarkEnd w:id="1"/>
      <w:r>
        <w:rPr>
          <w:rFonts w:ascii="Verdana" w:eastAsiaTheme="minorEastAsia" w:hAnsi="Verdana" w:cstheme="minorBidi"/>
          <w:bCs w:val="0"/>
          <w:sz w:val="72"/>
          <w:szCs w:val="72"/>
        </w:rPr>
        <w:lastRenderedPageBreak/>
        <w:t xml:space="preserve">Table of </w:t>
      </w:r>
      <w:r w:rsidR="009106D2" w:rsidRPr="00EC5550">
        <w:rPr>
          <w:rFonts w:ascii="Verdana" w:eastAsiaTheme="minorEastAsia" w:hAnsi="Verdana" w:cstheme="minorBidi"/>
          <w:bCs w:val="0"/>
          <w:sz w:val="72"/>
          <w:szCs w:val="72"/>
        </w:rPr>
        <w:t>Contents</w:t>
      </w:r>
      <w:bookmarkEnd w:id="2"/>
      <w:bookmarkEnd w:id="3"/>
      <w:bookmarkEnd w:id="4"/>
    </w:p>
    <w:bookmarkStart w:id="6" w:name="_Hlk508285291" w:displacedByCustomXml="next"/>
    <w:sdt>
      <w:sdtPr>
        <w:rPr>
          <w:rFonts w:ascii="Verdana" w:hAnsi="Verdana"/>
          <w:b/>
          <w:bCs/>
          <w:lang w:val="en-GB" w:eastAsia="en-US"/>
        </w:rPr>
        <w:id w:val="409815781"/>
        <w:docPartObj>
          <w:docPartGallery w:val="Table of Contents"/>
          <w:docPartUnique/>
        </w:docPartObj>
      </w:sdtPr>
      <w:sdtEndPr>
        <w:rPr>
          <w:b w:val="0"/>
          <w:bCs w:val="0"/>
          <w:noProof/>
        </w:rPr>
      </w:sdtEndPr>
      <w:sdtContent>
        <w:p w14:paraId="50C85056" w14:textId="547C1075" w:rsidR="00143C1E" w:rsidRDefault="009106D2">
          <w:pPr>
            <w:pStyle w:val="TOC2"/>
            <w:rPr>
              <w:noProof/>
              <w:lang w:val="en-GB" w:eastAsia="en-GB"/>
            </w:rPr>
          </w:pPr>
          <w:r>
            <w:fldChar w:fldCharType="begin"/>
          </w:r>
          <w:r>
            <w:instrText xml:space="preserve"> TOC \o "1-3" \h \z \u </w:instrText>
          </w:r>
          <w:r>
            <w:fldChar w:fldCharType="separate"/>
          </w:r>
          <w:hyperlink w:anchor="_Toc519758470" w:history="1">
            <w:r w:rsidR="00143C1E" w:rsidRPr="00FD3799">
              <w:rPr>
                <w:rStyle w:val="Hyperlink"/>
                <w:rFonts w:ascii="Verdana" w:hAnsi="Verdana"/>
                <w:noProof/>
              </w:rPr>
              <w:t>Table of Contents</w:t>
            </w:r>
            <w:r w:rsidR="00143C1E">
              <w:rPr>
                <w:noProof/>
                <w:webHidden/>
              </w:rPr>
              <w:tab/>
            </w:r>
            <w:r w:rsidR="00143C1E">
              <w:rPr>
                <w:noProof/>
                <w:webHidden/>
              </w:rPr>
              <w:fldChar w:fldCharType="begin"/>
            </w:r>
            <w:r w:rsidR="00143C1E">
              <w:rPr>
                <w:noProof/>
                <w:webHidden/>
              </w:rPr>
              <w:instrText xml:space="preserve"> PAGEREF _Toc519758470 \h </w:instrText>
            </w:r>
            <w:r w:rsidR="00143C1E">
              <w:rPr>
                <w:noProof/>
                <w:webHidden/>
              </w:rPr>
            </w:r>
            <w:r w:rsidR="00143C1E">
              <w:rPr>
                <w:noProof/>
                <w:webHidden/>
              </w:rPr>
              <w:fldChar w:fldCharType="separate"/>
            </w:r>
            <w:r w:rsidR="00143C1E">
              <w:rPr>
                <w:noProof/>
                <w:webHidden/>
              </w:rPr>
              <w:t>2</w:t>
            </w:r>
            <w:r w:rsidR="00143C1E">
              <w:rPr>
                <w:noProof/>
                <w:webHidden/>
              </w:rPr>
              <w:fldChar w:fldCharType="end"/>
            </w:r>
          </w:hyperlink>
        </w:p>
        <w:p w14:paraId="2FBEE4AF" w14:textId="22A98C7C" w:rsidR="00143C1E" w:rsidRDefault="00F64962">
          <w:pPr>
            <w:pStyle w:val="TOC2"/>
            <w:rPr>
              <w:noProof/>
              <w:lang w:val="en-GB" w:eastAsia="en-GB"/>
            </w:rPr>
          </w:pPr>
          <w:hyperlink w:anchor="_Toc519758471" w:history="1">
            <w:r w:rsidR="00143C1E" w:rsidRPr="00FD3799">
              <w:rPr>
                <w:rStyle w:val="Hyperlink"/>
                <w:rFonts w:cs="Arial"/>
                <w:noProof/>
              </w:rPr>
              <w:t>Document</w:t>
            </w:r>
            <w:r w:rsidR="00143C1E" w:rsidRPr="00FD3799">
              <w:rPr>
                <w:rStyle w:val="Hyperlink"/>
                <w:noProof/>
              </w:rPr>
              <w:t xml:space="preserve"> </w:t>
            </w:r>
            <w:r w:rsidR="00143C1E" w:rsidRPr="00FD3799">
              <w:rPr>
                <w:rStyle w:val="Hyperlink"/>
                <w:rFonts w:cs="Arial"/>
                <w:noProof/>
              </w:rPr>
              <w:t>Management</w:t>
            </w:r>
            <w:r w:rsidR="00143C1E">
              <w:rPr>
                <w:noProof/>
                <w:webHidden/>
              </w:rPr>
              <w:tab/>
            </w:r>
            <w:r w:rsidR="00143C1E">
              <w:rPr>
                <w:noProof/>
                <w:webHidden/>
              </w:rPr>
              <w:fldChar w:fldCharType="begin"/>
            </w:r>
            <w:r w:rsidR="00143C1E">
              <w:rPr>
                <w:noProof/>
                <w:webHidden/>
              </w:rPr>
              <w:instrText xml:space="preserve"> PAGEREF _Toc519758471 \h </w:instrText>
            </w:r>
            <w:r w:rsidR="00143C1E">
              <w:rPr>
                <w:noProof/>
                <w:webHidden/>
              </w:rPr>
            </w:r>
            <w:r w:rsidR="00143C1E">
              <w:rPr>
                <w:noProof/>
                <w:webHidden/>
              </w:rPr>
              <w:fldChar w:fldCharType="separate"/>
            </w:r>
            <w:r w:rsidR="00143C1E">
              <w:rPr>
                <w:noProof/>
                <w:webHidden/>
              </w:rPr>
              <w:t>3</w:t>
            </w:r>
            <w:r w:rsidR="00143C1E">
              <w:rPr>
                <w:noProof/>
                <w:webHidden/>
              </w:rPr>
              <w:fldChar w:fldCharType="end"/>
            </w:r>
          </w:hyperlink>
        </w:p>
        <w:p w14:paraId="4957E790" w14:textId="5F6ED540" w:rsidR="00143C1E" w:rsidRDefault="00F64962">
          <w:pPr>
            <w:pStyle w:val="TOC2"/>
            <w:tabs>
              <w:tab w:val="left" w:pos="660"/>
            </w:tabs>
            <w:rPr>
              <w:noProof/>
              <w:lang w:val="en-GB" w:eastAsia="en-GB"/>
            </w:rPr>
          </w:pPr>
          <w:hyperlink w:anchor="_Toc519758472" w:history="1">
            <w:r w:rsidR="00143C1E" w:rsidRPr="00FD3799">
              <w:rPr>
                <w:rStyle w:val="Hyperlink"/>
                <w:noProof/>
              </w:rPr>
              <w:t>1.</w:t>
            </w:r>
            <w:r w:rsidR="00143C1E">
              <w:rPr>
                <w:noProof/>
                <w:lang w:val="en-GB" w:eastAsia="en-GB"/>
              </w:rPr>
              <w:tab/>
            </w:r>
            <w:r w:rsidR="00143C1E" w:rsidRPr="00FD3799">
              <w:rPr>
                <w:rStyle w:val="Hyperlink"/>
                <w:noProof/>
              </w:rPr>
              <w:t>Document Purpose</w:t>
            </w:r>
            <w:r w:rsidR="00143C1E">
              <w:rPr>
                <w:noProof/>
                <w:webHidden/>
              </w:rPr>
              <w:tab/>
            </w:r>
            <w:r w:rsidR="00143C1E">
              <w:rPr>
                <w:noProof/>
                <w:webHidden/>
              </w:rPr>
              <w:fldChar w:fldCharType="begin"/>
            </w:r>
            <w:r w:rsidR="00143C1E">
              <w:rPr>
                <w:noProof/>
                <w:webHidden/>
              </w:rPr>
              <w:instrText xml:space="preserve"> PAGEREF _Toc519758472 \h </w:instrText>
            </w:r>
            <w:r w:rsidR="00143C1E">
              <w:rPr>
                <w:noProof/>
                <w:webHidden/>
              </w:rPr>
            </w:r>
            <w:r w:rsidR="00143C1E">
              <w:rPr>
                <w:noProof/>
                <w:webHidden/>
              </w:rPr>
              <w:fldChar w:fldCharType="separate"/>
            </w:r>
            <w:r w:rsidR="00143C1E">
              <w:rPr>
                <w:noProof/>
                <w:webHidden/>
              </w:rPr>
              <w:t>4</w:t>
            </w:r>
            <w:r w:rsidR="00143C1E">
              <w:rPr>
                <w:noProof/>
                <w:webHidden/>
              </w:rPr>
              <w:fldChar w:fldCharType="end"/>
            </w:r>
          </w:hyperlink>
        </w:p>
        <w:p w14:paraId="4C5B5EEC" w14:textId="6BDC9B99" w:rsidR="00143C1E" w:rsidRDefault="00F64962">
          <w:pPr>
            <w:pStyle w:val="TOC2"/>
            <w:tabs>
              <w:tab w:val="left" w:pos="660"/>
            </w:tabs>
            <w:rPr>
              <w:noProof/>
              <w:lang w:val="en-GB" w:eastAsia="en-GB"/>
            </w:rPr>
          </w:pPr>
          <w:hyperlink w:anchor="_Toc519758473" w:history="1">
            <w:r w:rsidR="00143C1E" w:rsidRPr="00FD3799">
              <w:rPr>
                <w:rStyle w:val="Hyperlink"/>
                <w:noProof/>
              </w:rPr>
              <w:t>2.</w:t>
            </w:r>
            <w:r w:rsidR="00143C1E">
              <w:rPr>
                <w:noProof/>
                <w:lang w:val="en-GB" w:eastAsia="en-GB"/>
              </w:rPr>
              <w:tab/>
            </w:r>
            <w:r w:rsidR="00143C1E" w:rsidRPr="00FD3799">
              <w:rPr>
                <w:rStyle w:val="Hyperlink"/>
                <w:noProof/>
              </w:rPr>
              <w:t>Document Overview</w:t>
            </w:r>
            <w:r w:rsidR="00143C1E">
              <w:rPr>
                <w:noProof/>
                <w:webHidden/>
              </w:rPr>
              <w:tab/>
            </w:r>
            <w:r w:rsidR="00143C1E">
              <w:rPr>
                <w:noProof/>
                <w:webHidden/>
              </w:rPr>
              <w:fldChar w:fldCharType="begin"/>
            </w:r>
            <w:r w:rsidR="00143C1E">
              <w:rPr>
                <w:noProof/>
                <w:webHidden/>
              </w:rPr>
              <w:instrText xml:space="preserve"> PAGEREF _Toc519758473 \h </w:instrText>
            </w:r>
            <w:r w:rsidR="00143C1E">
              <w:rPr>
                <w:noProof/>
                <w:webHidden/>
              </w:rPr>
            </w:r>
            <w:r w:rsidR="00143C1E">
              <w:rPr>
                <w:noProof/>
                <w:webHidden/>
              </w:rPr>
              <w:fldChar w:fldCharType="separate"/>
            </w:r>
            <w:r w:rsidR="00143C1E">
              <w:rPr>
                <w:noProof/>
                <w:webHidden/>
              </w:rPr>
              <w:t>4</w:t>
            </w:r>
            <w:r w:rsidR="00143C1E">
              <w:rPr>
                <w:noProof/>
                <w:webHidden/>
              </w:rPr>
              <w:fldChar w:fldCharType="end"/>
            </w:r>
          </w:hyperlink>
        </w:p>
        <w:p w14:paraId="685554E1" w14:textId="108556D6" w:rsidR="00143C1E" w:rsidRDefault="00F64962">
          <w:pPr>
            <w:pStyle w:val="TOC3"/>
            <w:tabs>
              <w:tab w:val="left" w:pos="1100"/>
              <w:tab w:val="right" w:leader="dot" w:pos="9911"/>
            </w:tabs>
            <w:rPr>
              <w:noProof/>
              <w:lang w:val="en-GB" w:eastAsia="en-GB"/>
            </w:rPr>
          </w:pPr>
          <w:hyperlink w:anchor="_Toc519758474" w:history="1">
            <w:r w:rsidR="00143C1E" w:rsidRPr="00FD3799">
              <w:rPr>
                <w:rStyle w:val="Hyperlink"/>
                <w:noProof/>
              </w:rPr>
              <w:t>2.1.</w:t>
            </w:r>
            <w:r w:rsidR="00143C1E">
              <w:rPr>
                <w:noProof/>
                <w:lang w:val="en-GB" w:eastAsia="en-GB"/>
              </w:rPr>
              <w:tab/>
            </w:r>
            <w:r w:rsidR="00143C1E" w:rsidRPr="00FD3799">
              <w:rPr>
                <w:rStyle w:val="Hyperlink"/>
                <w:noProof/>
              </w:rPr>
              <w:t>Solution-Level Objectives</w:t>
            </w:r>
            <w:r w:rsidR="00143C1E">
              <w:rPr>
                <w:noProof/>
                <w:webHidden/>
              </w:rPr>
              <w:tab/>
            </w:r>
            <w:r w:rsidR="00143C1E">
              <w:rPr>
                <w:noProof/>
                <w:webHidden/>
              </w:rPr>
              <w:fldChar w:fldCharType="begin"/>
            </w:r>
            <w:r w:rsidR="00143C1E">
              <w:rPr>
                <w:noProof/>
                <w:webHidden/>
              </w:rPr>
              <w:instrText xml:space="preserve"> PAGEREF _Toc519758474 \h </w:instrText>
            </w:r>
            <w:r w:rsidR="00143C1E">
              <w:rPr>
                <w:noProof/>
                <w:webHidden/>
              </w:rPr>
            </w:r>
            <w:r w:rsidR="00143C1E">
              <w:rPr>
                <w:noProof/>
                <w:webHidden/>
              </w:rPr>
              <w:fldChar w:fldCharType="separate"/>
            </w:r>
            <w:r w:rsidR="00143C1E">
              <w:rPr>
                <w:noProof/>
                <w:webHidden/>
              </w:rPr>
              <w:t>4</w:t>
            </w:r>
            <w:r w:rsidR="00143C1E">
              <w:rPr>
                <w:noProof/>
                <w:webHidden/>
              </w:rPr>
              <w:fldChar w:fldCharType="end"/>
            </w:r>
          </w:hyperlink>
        </w:p>
        <w:p w14:paraId="2CA63114" w14:textId="6230121C" w:rsidR="00143C1E" w:rsidRDefault="00F64962">
          <w:pPr>
            <w:pStyle w:val="TOC2"/>
            <w:tabs>
              <w:tab w:val="left" w:pos="660"/>
            </w:tabs>
            <w:rPr>
              <w:noProof/>
              <w:lang w:val="en-GB" w:eastAsia="en-GB"/>
            </w:rPr>
          </w:pPr>
          <w:hyperlink w:anchor="_Toc519758475" w:history="1">
            <w:r w:rsidR="00143C1E" w:rsidRPr="00FD3799">
              <w:rPr>
                <w:rStyle w:val="Hyperlink"/>
                <w:noProof/>
              </w:rPr>
              <w:t>3.</w:t>
            </w:r>
            <w:r w:rsidR="00143C1E">
              <w:rPr>
                <w:noProof/>
                <w:lang w:val="en-GB" w:eastAsia="en-GB"/>
              </w:rPr>
              <w:tab/>
            </w:r>
            <w:r w:rsidR="00143C1E" w:rsidRPr="00FD3799">
              <w:rPr>
                <w:rStyle w:val="Hyperlink"/>
                <w:noProof/>
              </w:rPr>
              <w:t>Matching</w:t>
            </w:r>
            <w:r w:rsidR="00143C1E">
              <w:rPr>
                <w:noProof/>
                <w:webHidden/>
              </w:rPr>
              <w:tab/>
            </w:r>
            <w:r w:rsidR="00143C1E">
              <w:rPr>
                <w:noProof/>
                <w:webHidden/>
              </w:rPr>
              <w:fldChar w:fldCharType="begin"/>
            </w:r>
            <w:r w:rsidR="00143C1E">
              <w:rPr>
                <w:noProof/>
                <w:webHidden/>
              </w:rPr>
              <w:instrText xml:space="preserve"> PAGEREF _Toc519758475 \h </w:instrText>
            </w:r>
            <w:r w:rsidR="00143C1E">
              <w:rPr>
                <w:noProof/>
                <w:webHidden/>
              </w:rPr>
            </w:r>
            <w:r w:rsidR="00143C1E">
              <w:rPr>
                <w:noProof/>
                <w:webHidden/>
              </w:rPr>
              <w:fldChar w:fldCharType="separate"/>
            </w:r>
            <w:r w:rsidR="00143C1E">
              <w:rPr>
                <w:noProof/>
                <w:webHidden/>
              </w:rPr>
              <w:t>5</w:t>
            </w:r>
            <w:r w:rsidR="00143C1E">
              <w:rPr>
                <w:noProof/>
                <w:webHidden/>
              </w:rPr>
              <w:fldChar w:fldCharType="end"/>
            </w:r>
          </w:hyperlink>
        </w:p>
        <w:p w14:paraId="7EB590F9" w14:textId="1ECBD500" w:rsidR="00143C1E" w:rsidRDefault="00F64962">
          <w:pPr>
            <w:pStyle w:val="TOC3"/>
            <w:tabs>
              <w:tab w:val="left" w:pos="1100"/>
              <w:tab w:val="right" w:leader="dot" w:pos="9911"/>
            </w:tabs>
            <w:rPr>
              <w:noProof/>
              <w:lang w:val="en-GB" w:eastAsia="en-GB"/>
            </w:rPr>
          </w:pPr>
          <w:hyperlink w:anchor="_Toc519758476" w:history="1">
            <w:r w:rsidR="00143C1E" w:rsidRPr="00FD3799">
              <w:rPr>
                <w:rStyle w:val="Hyperlink"/>
                <w:noProof/>
              </w:rPr>
              <w:t>3.1.</w:t>
            </w:r>
            <w:r w:rsidR="00143C1E">
              <w:rPr>
                <w:noProof/>
                <w:lang w:val="en-GB" w:eastAsia="en-GB"/>
              </w:rPr>
              <w:tab/>
            </w:r>
            <w:r w:rsidR="00143C1E" w:rsidRPr="00FD3799">
              <w:rPr>
                <w:rStyle w:val="Hyperlink"/>
                <w:noProof/>
              </w:rPr>
              <w:t>Overview</w:t>
            </w:r>
            <w:r w:rsidR="00143C1E">
              <w:rPr>
                <w:noProof/>
                <w:webHidden/>
              </w:rPr>
              <w:tab/>
            </w:r>
            <w:r w:rsidR="00143C1E">
              <w:rPr>
                <w:noProof/>
                <w:webHidden/>
              </w:rPr>
              <w:fldChar w:fldCharType="begin"/>
            </w:r>
            <w:r w:rsidR="00143C1E">
              <w:rPr>
                <w:noProof/>
                <w:webHidden/>
              </w:rPr>
              <w:instrText xml:space="preserve"> PAGEREF _Toc519758476 \h </w:instrText>
            </w:r>
            <w:r w:rsidR="00143C1E">
              <w:rPr>
                <w:noProof/>
                <w:webHidden/>
              </w:rPr>
            </w:r>
            <w:r w:rsidR="00143C1E">
              <w:rPr>
                <w:noProof/>
                <w:webHidden/>
              </w:rPr>
              <w:fldChar w:fldCharType="separate"/>
            </w:r>
            <w:r w:rsidR="00143C1E">
              <w:rPr>
                <w:noProof/>
                <w:webHidden/>
              </w:rPr>
              <w:t>5</w:t>
            </w:r>
            <w:r w:rsidR="00143C1E">
              <w:rPr>
                <w:noProof/>
                <w:webHidden/>
              </w:rPr>
              <w:fldChar w:fldCharType="end"/>
            </w:r>
          </w:hyperlink>
        </w:p>
        <w:p w14:paraId="16878FF4" w14:textId="63291452" w:rsidR="00143C1E" w:rsidRDefault="00F64962">
          <w:pPr>
            <w:pStyle w:val="TOC3"/>
            <w:tabs>
              <w:tab w:val="left" w:pos="1100"/>
              <w:tab w:val="right" w:leader="dot" w:pos="9911"/>
            </w:tabs>
            <w:rPr>
              <w:noProof/>
              <w:lang w:val="en-GB" w:eastAsia="en-GB"/>
            </w:rPr>
          </w:pPr>
          <w:hyperlink w:anchor="_Toc519758477" w:history="1">
            <w:r w:rsidR="00143C1E" w:rsidRPr="00FD3799">
              <w:rPr>
                <w:rStyle w:val="Hyperlink"/>
                <w:noProof/>
              </w:rPr>
              <w:t>3.2.</w:t>
            </w:r>
            <w:r w:rsidR="00143C1E">
              <w:rPr>
                <w:noProof/>
                <w:lang w:val="en-GB" w:eastAsia="en-GB"/>
              </w:rPr>
              <w:tab/>
            </w:r>
            <w:r w:rsidR="00143C1E" w:rsidRPr="00FD3799">
              <w:rPr>
                <w:rStyle w:val="Hyperlink"/>
                <w:noProof/>
              </w:rPr>
              <w:t>Match Keys</w:t>
            </w:r>
            <w:r w:rsidR="00143C1E">
              <w:rPr>
                <w:noProof/>
                <w:webHidden/>
              </w:rPr>
              <w:tab/>
            </w:r>
            <w:r w:rsidR="00143C1E">
              <w:rPr>
                <w:noProof/>
                <w:webHidden/>
              </w:rPr>
              <w:fldChar w:fldCharType="begin"/>
            </w:r>
            <w:r w:rsidR="00143C1E">
              <w:rPr>
                <w:noProof/>
                <w:webHidden/>
              </w:rPr>
              <w:instrText xml:space="preserve"> PAGEREF _Toc519758477 \h </w:instrText>
            </w:r>
            <w:r w:rsidR="00143C1E">
              <w:rPr>
                <w:noProof/>
                <w:webHidden/>
              </w:rPr>
            </w:r>
            <w:r w:rsidR="00143C1E">
              <w:rPr>
                <w:noProof/>
                <w:webHidden/>
              </w:rPr>
              <w:fldChar w:fldCharType="separate"/>
            </w:r>
            <w:r w:rsidR="00143C1E">
              <w:rPr>
                <w:noProof/>
                <w:webHidden/>
              </w:rPr>
              <w:t>5</w:t>
            </w:r>
            <w:r w:rsidR="00143C1E">
              <w:rPr>
                <w:noProof/>
                <w:webHidden/>
              </w:rPr>
              <w:fldChar w:fldCharType="end"/>
            </w:r>
          </w:hyperlink>
        </w:p>
        <w:p w14:paraId="69AA41E7" w14:textId="43EC6498" w:rsidR="00143C1E" w:rsidRDefault="00F64962">
          <w:pPr>
            <w:pStyle w:val="TOC3"/>
            <w:tabs>
              <w:tab w:val="left" w:pos="1320"/>
              <w:tab w:val="right" w:leader="dot" w:pos="9911"/>
            </w:tabs>
            <w:rPr>
              <w:noProof/>
              <w:lang w:val="en-GB" w:eastAsia="en-GB"/>
            </w:rPr>
          </w:pPr>
          <w:hyperlink w:anchor="_Toc519758478" w:history="1">
            <w:r w:rsidR="00143C1E" w:rsidRPr="00FD3799">
              <w:rPr>
                <w:rStyle w:val="Hyperlink"/>
                <w:noProof/>
              </w:rPr>
              <w:t>3.2.1.</w:t>
            </w:r>
            <w:r w:rsidR="00143C1E">
              <w:rPr>
                <w:noProof/>
                <w:lang w:val="en-GB" w:eastAsia="en-GB"/>
              </w:rPr>
              <w:tab/>
            </w:r>
            <w:r w:rsidR="00143C1E" w:rsidRPr="00FD3799">
              <w:rPr>
                <w:rStyle w:val="Hyperlink"/>
                <w:noProof/>
              </w:rPr>
              <w:t>Overview</w:t>
            </w:r>
            <w:r w:rsidR="00143C1E">
              <w:rPr>
                <w:noProof/>
                <w:webHidden/>
              </w:rPr>
              <w:tab/>
            </w:r>
            <w:r w:rsidR="00143C1E">
              <w:rPr>
                <w:noProof/>
                <w:webHidden/>
              </w:rPr>
              <w:fldChar w:fldCharType="begin"/>
            </w:r>
            <w:r w:rsidR="00143C1E">
              <w:rPr>
                <w:noProof/>
                <w:webHidden/>
              </w:rPr>
              <w:instrText xml:space="preserve"> PAGEREF _Toc519758478 \h </w:instrText>
            </w:r>
            <w:r w:rsidR="00143C1E">
              <w:rPr>
                <w:noProof/>
                <w:webHidden/>
              </w:rPr>
            </w:r>
            <w:r w:rsidR="00143C1E">
              <w:rPr>
                <w:noProof/>
                <w:webHidden/>
              </w:rPr>
              <w:fldChar w:fldCharType="separate"/>
            </w:r>
            <w:r w:rsidR="00143C1E">
              <w:rPr>
                <w:noProof/>
                <w:webHidden/>
              </w:rPr>
              <w:t>5</w:t>
            </w:r>
            <w:r w:rsidR="00143C1E">
              <w:rPr>
                <w:noProof/>
                <w:webHidden/>
              </w:rPr>
              <w:fldChar w:fldCharType="end"/>
            </w:r>
          </w:hyperlink>
        </w:p>
        <w:p w14:paraId="43AF38F3" w14:textId="5E172FDD" w:rsidR="00143C1E" w:rsidRDefault="00F64962">
          <w:pPr>
            <w:pStyle w:val="TOC3"/>
            <w:tabs>
              <w:tab w:val="left" w:pos="1320"/>
              <w:tab w:val="right" w:leader="dot" w:pos="9911"/>
            </w:tabs>
            <w:rPr>
              <w:noProof/>
              <w:lang w:val="en-GB" w:eastAsia="en-GB"/>
            </w:rPr>
          </w:pPr>
          <w:hyperlink w:anchor="_Toc519758479" w:history="1">
            <w:r w:rsidR="00143C1E" w:rsidRPr="00FD3799">
              <w:rPr>
                <w:rStyle w:val="Hyperlink"/>
                <w:noProof/>
              </w:rPr>
              <w:t>3.2.2.</w:t>
            </w:r>
            <w:r w:rsidR="00143C1E">
              <w:rPr>
                <w:noProof/>
                <w:lang w:val="en-GB" w:eastAsia="en-GB"/>
              </w:rPr>
              <w:tab/>
            </w:r>
            <w:r w:rsidR="00143C1E" w:rsidRPr="00FD3799">
              <w:rPr>
                <w:rStyle w:val="Hyperlink"/>
                <w:noProof/>
              </w:rPr>
              <w:t>Match Keys</w:t>
            </w:r>
            <w:r w:rsidR="00143C1E">
              <w:rPr>
                <w:noProof/>
                <w:webHidden/>
              </w:rPr>
              <w:tab/>
            </w:r>
            <w:r w:rsidR="00143C1E">
              <w:rPr>
                <w:noProof/>
                <w:webHidden/>
              </w:rPr>
              <w:fldChar w:fldCharType="begin"/>
            </w:r>
            <w:r w:rsidR="00143C1E">
              <w:rPr>
                <w:noProof/>
                <w:webHidden/>
              </w:rPr>
              <w:instrText xml:space="preserve"> PAGEREF _Toc519758479 \h </w:instrText>
            </w:r>
            <w:r w:rsidR="00143C1E">
              <w:rPr>
                <w:noProof/>
                <w:webHidden/>
              </w:rPr>
            </w:r>
            <w:r w:rsidR="00143C1E">
              <w:rPr>
                <w:noProof/>
                <w:webHidden/>
              </w:rPr>
              <w:fldChar w:fldCharType="separate"/>
            </w:r>
            <w:r w:rsidR="00143C1E">
              <w:rPr>
                <w:noProof/>
                <w:webHidden/>
              </w:rPr>
              <w:t>5</w:t>
            </w:r>
            <w:r w:rsidR="00143C1E">
              <w:rPr>
                <w:noProof/>
                <w:webHidden/>
              </w:rPr>
              <w:fldChar w:fldCharType="end"/>
            </w:r>
          </w:hyperlink>
        </w:p>
        <w:p w14:paraId="342889AF" w14:textId="65D8C1B4" w:rsidR="00143C1E" w:rsidRDefault="00F64962">
          <w:pPr>
            <w:pStyle w:val="TOC3"/>
            <w:tabs>
              <w:tab w:val="left" w:pos="1100"/>
              <w:tab w:val="right" w:leader="dot" w:pos="9911"/>
            </w:tabs>
            <w:rPr>
              <w:noProof/>
              <w:lang w:val="en-GB" w:eastAsia="en-GB"/>
            </w:rPr>
          </w:pPr>
          <w:hyperlink w:anchor="_Toc519758480" w:history="1">
            <w:r w:rsidR="00143C1E" w:rsidRPr="00FD3799">
              <w:rPr>
                <w:rStyle w:val="Hyperlink"/>
                <w:noProof/>
              </w:rPr>
              <w:t>3.3.</w:t>
            </w:r>
            <w:r w:rsidR="00143C1E">
              <w:rPr>
                <w:noProof/>
                <w:lang w:val="en-GB" w:eastAsia="en-GB"/>
              </w:rPr>
              <w:tab/>
            </w:r>
            <w:r w:rsidR="00143C1E" w:rsidRPr="00FD3799">
              <w:rPr>
                <w:rStyle w:val="Hyperlink"/>
                <w:noProof/>
              </w:rPr>
              <w:t>Functional Specifications – Processing Steps</w:t>
            </w:r>
            <w:r w:rsidR="00143C1E">
              <w:rPr>
                <w:noProof/>
                <w:webHidden/>
              </w:rPr>
              <w:tab/>
            </w:r>
            <w:r w:rsidR="00143C1E">
              <w:rPr>
                <w:noProof/>
                <w:webHidden/>
              </w:rPr>
              <w:fldChar w:fldCharType="begin"/>
            </w:r>
            <w:r w:rsidR="00143C1E">
              <w:rPr>
                <w:noProof/>
                <w:webHidden/>
              </w:rPr>
              <w:instrText xml:space="preserve"> PAGEREF _Toc519758480 \h </w:instrText>
            </w:r>
            <w:r w:rsidR="00143C1E">
              <w:rPr>
                <w:noProof/>
                <w:webHidden/>
              </w:rPr>
            </w:r>
            <w:r w:rsidR="00143C1E">
              <w:rPr>
                <w:noProof/>
                <w:webHidden/>
              </w:rPr>
              <w:fldChar w:fldCharType="separate"/>
            </w:r>
            <w:r w:rsidR="00143C1E">
              <w:rPr>
                <w:noProof/>
                <w:webHidden/>
              </w:rPr>
              <w:t>6</w:t>
            </w:r>
            <w:r w:rsidR="00143C1E">
              <w:rPr>
                <w:noProof/>
                <w:webHidden/>
              </w:rPr>
              <w:fldChar w:fldCharType="end"/>
            </w:r>
          </w:hyperlink>
        </w:p>
        <w:p w14:paraId="1236DC63" w14:textId="0C7F30D8" w:rsidR="00143C1E" w:rsidRDefault="00F64962">
          <w:pPr>
            <w:pStyle w:val="TOC3"/>
            <w:tabs>
              <w:tab w:val="left" w:pos="1320"/>
              <w:tab w:val="right" w:leader="dot" w:pos="9911"/>
            </w:tabs>
            <w:rPr>
              <w:noProof/>
              <w:lang w:val="en-GB" w:eastAsia="en-GB"/>
            </w:rPr>
          </w:pPr>
          <w:hyperlink w:anchor="_Toc519758481" w:history="1">
            <w:r w:rsidR="00143C1E" w:rsidRPr="00FD3799">
              <w:rPr>
                <w:rStyle w:val="Hyperlink"/>
                <w:noProof/>
              </w:rPr>
              <w:t>3.3.1.</w:t>
            </w:r>
            <w:r w:rsidR="00143C1E">
              <w:rPr>
                <w:noProof/>
                <w:lang w:val="en-GB" w:eastAsia="en-GB"/>
              </w:rPr>
              <w:tab/>
            </w:r>
            <w:r w:rsidR="00143C1E" w:rsidRPr="00FD3799">
              <w:rPr>
                <w:rStyle w:val="Hyperlink"/>
                <w:noProof/>
              </w:rPr>
              <w:t>Customer</w:t>
            </w:r>
            <w:r w:rsidR="00143C1E">
              <w:rPr>
                <w:noProof/>
                <w:webHidden/>
              </w:rPr>
              <w:tab/>
            </w:r>
            <w:r w:rsidR="00143C1E">
              <w:rPr>
                <w:noProof/>
                <w:webHidden/>
              </w:rPr>
              <w:fldChar w:fldCharType="begin"/>
            </w:r>
            <w:r w:rsidR="00143C1E">
              <w:rPr>
                <w:noProof/>
                <w:webHidden/>
              </w:rPr>
              <w:instrText xml:space="preserve"> PAGEREF _Toc519758481 \h </w:instrText>
            </w:r>
            <w:r w:rsidR="00143C1E">
              <w:rPr>
                <w:noProof/>
                <w:webHidden/>
              </w:rPr>
            </w:r>
            <w:r w:rsidR="00143C1E">
              <w:rPr>
                <w:noProof/>
                <w:webHidden/>
              </w:rPr>
              <w:fldChar w:fldCharType="separate"/>
            </w:r>
            <w:r w:rsidR="00143C1E">
              <w:rPr>
                <w:noProof/>
                <w:webHidden/>
              </w:rPr>
              <w:t>6</w:t>
            </w:r>
            <w:r w:rsidR="00143C1E">
              <w:rPr>
                <w:noProof/>
                <w:webHidden/>
              </w:rPr>
              <w:fldChar w:fldCharType="end"/>
            </w:r>
          </w:hyperlink>
        </w:p>
        <w:p w14:paraId="5DB18553" w14:textId="78EBC440" w:rsidR="00143C1E" w:rsidRDefault="00F64962">
          <w:pPr>
            <w:pStyle w:val="TOC3"/>
            <w:tabs>
              <w:tab w:val="left" w:pos="1320"/>
              <w:tab w:val="right" w:leader="dot" w:pos="9911"/>
            </w:tabs>
            <w:rPr>
              <w:noProof/>
              <w:lang w:val="en-GB" w:eastAsia="en-GB"/>
            </w:rPr>
          </w:pPr>
          <w:hyperlink w:anchor="_Toc519758482" w:history="1">
            <w:r w:rsidR="00143C1E" w:rsidRPr="00FD3799">
              <w:rPr>
                <w:rStyle w:val="Hyperlink"/>
                <w:noProof/>
              </w:rPr>
              <w:t>3.3.2.</w:t>
            </w:r>
            <w:r w:rsidR="00143C1E">
              <w:rPr>
                <w:noProof/>
                <w:lang w:val="en-GB" w:eastAsia="en-GB"/>
              </w:rPr>
              <w:tab/>
            </w:r>
            <w:r w:rsidR="00143C1E" w:rsidRPr="00FD3799">
              <w:rPr>
                <w:rStyle w:val="Hyperlink"/>
                <w:noProof/>
              </w:rPr>
              <w:t>Prospect</w:t>
            </w:r>
            <w:r w:rsidR="00143C1E">
              <w:rPr>
                <w:noProof/>
                <w:webHidden/>
              </w:rPr>
              <w:tab/>
            </w:r>
            <w:r w:rsidR="00143C1E">
              <w:rPr>
                <w:noProof/>
                <w:webHidden/>
              </w:rPr>
              <w:fldChar w:fldCharType="begin"/>
            </w:r>
            <w:r w:rsidR="00143C1E">
              <w:rPr>
                <w:noProof/>
                <w:webHidden/>
              </w:rPr>
              <w:instrText xml:space="preserve"> PAGEREF _Toc519758482 \h </w:instrText>
            </w:r>
            <w:r w:rsidR="00143C1E">
              <w:rPr>
                <w:noProof/>
                <w:webHidden/>
              </w:rPr>
            </w:r>
            <w:r w:rsidR="00143C1E">
              <w:rPr>
                <w:noProof/>
                <w:webHidden/>
              </w:rPr>
              <w:fldChar w:fldCharType="separate"/>
            </w:r>
            <w:r w:rsidR="00143C1E">
              <w:rPr>
                <w:noProof/>
                <w:webHidden/>
              </w:rPr>
              <w:t>10</w:t>
            </w:r>
            <w:r w:rsidR="00143C1E">
              <w:rPr>
                <w:noProof/>
                <w:webHidden/>
              </w:rPr>
              <w:fldChar w:fldCharType="end"/>
            </w:r>
          </w:hyperlink>
        </w:p>
        <w:p w14:paraId="7E54A64D" w14:textId="005E6021" w:rsidR="00143C1E" w:rsidRDefault="00F64962">
          <w:pPr>
            <w:pStyle w:val="TOC3"/>
            <w:tabs>
              <w:tab w:val="left" w:pos="1100"/>
              <w:tab w:val="right" w:leader="dot" w:pos="9911"/>
            </w:tabs>
            <w:rPr>
              <w:noProof/>
              <w:lang w:val="en-GB" w:eastAsia="en-GB"/>
            </w:rPr>
          </w:pPr>
          <w:hyperlink w:anchor="_Toc519758483" w:history="1">
            <w:r w:rsidR="00143C1E" w:rsidRPr="00FD3799">
              <w:rPr>
                <w:rStyle w:val="Hyperlink"/>
                <w:noProof/>
              </w:rPr>
              <w:t>3.4.</w:t>
            </w:r>
            <w:r w:rsidR="00143C1E">
              <w:rPr>
                <w:noProof/>
                <w:lang w:val="en-GB" w:eastAsia="en-GB"/>
              </w:rPr>
              <w:tab/>
            </w:r>
            <w:r w:rsidR="00143C1E" w:rsidRPr="00FD3799">
              <w:rPr>
                <w:rStyle w:val="Hyperlink"/>
                <w:noProof/>
              </w:rPr>
              <w:t>Functional Specifications – Database Object</w:t>
            </w:r>
            <w:r w:rsidR="00143C1E">
              <w:rPr>
                <w:noProof/>
                <w:webHidden/>
              </w:rPr>
              <w:tab/>
            </w:r>
            <w:r w:rsidR="00143C1E">
              <w:rPr>
                <w:noProof/>
                <w:webHidden/>
              </w:rPr>
              <w:fldChar w:fldCharType="begin"/>
            </w:r>
            <w:r w:rsidR="00143C1E">
              <w:rPr>
                <w:noProof/>
                <w:webHidden/>
              </w:rPr>
              <w:instrText xml:space="preserve"> PAGEREF _Toc519758483 \h </w:instrText>
            </w:r>
            <w:r w:rsidR="00143C1E">
              <w:rPr>
                <w:noProof/>
                <w:webHidden/>
              </w:rPr>
            </w:r>
            <w:r w:rsidR="00143C1E">
              <w:rPr>
                <w:noProof/>
                <w:webHidden/>
              </w:rPr>
              <w:fldChar w:fldCharType="separate"/>
            </w:r>
            <w:r w:rsidR="00143C1E">
              <w:rPr>
                <w:noProof/>
                <w:webHidden/>
              </w:rPr>
              <w:t>11</w:t>
            </w:r>
            <w:r w:rsidR="00143C1E">
              <w:rPr>
                <w:noProof/>
                <w:webHidden/>
              </w:rPr>
              <w:fldChar w:fldCharType="end"/>
            </w:r>
          </w:hyperlink>
        </w:p>
        <w:p w14:paraId="107CE06C" w14:textId="47F46FB6" w:rsidR="00143C1E" w:rsidRDefault="00F64962">
          <w:pPr>
            <w:pStyle w:val="TOC3"/>
            <w:tabs>
              <w:tab w:val="left" w:pos="1100"/>
              <w:tab w:val="right" w:leader="dot" w:pos="9911"/>
            </w:tabs>
            <w:rPr>
              <w:noProof/>
              <w:lang w:val="en-GB" w:eastAsia="en-GB"/>
            </w:rPr>
          </w:pPr>
          <w:hyperlink w:anchor="_Toc519758484" w:history="1">
            <w:r w:rsidR="00143C1E" w:rsidRPr="00FD3799">
              <w:rPr>
                <w:rStyle w:val="Hyperlink"/>
                <w:noProof/>
              </w:rPr>
              <w:t>3.5.</w:t>
            </w:r>
            <w:r w:rsidR="00143C1E">
              <w:rPr>
                <w:noProof/>
                <w:lang w:val="en-GB" w:eastAsia="en-GB"/>
              </w:rPr>
              <w:tab/>
            </w:r>
            <w:r w:rsidR="00143C1E" w:rsidRPr="00FD3799">
              <w:rPr>
                <w:rStyle w:val="Hyperlink"/>
                <w:noProof/>
              </w:rPr>
              <w:t>Constraints, considerations and dependencies</w:t>
            </w:r>
            <w:r w:rsidR="00143C1E">
              <w:rPr>
                <w:noProof/>
                <w:webHidden/>
              </w:rPr>
              <w:tab/>
            </w:r>
            <w:r w:rsidR="00143C1E">
              <w:rPr>
                <w:noProof/>
                <w:webHidden/>
              </w:rPr>
              <w:fldChar w:fldCharType="begin"/>
            </w:r>
            <w:r w:rsidR="00143C1E">
              <w:rPr>
                <w:noProof/>
                <w:webHidden/>
              </w:rPr>
              <w:instrText xml:space="preserve"> PAGEREF _Toc519758484 \h </w:instrText>
            </w:r>
            <w:r w:rsidR="00143C1E">
              <w:rPr>
                <w:noProof/>
                <w:webHidden/>
              </w:rPr>
            </w:r>
            <w:r w:rsidR="00143C1E">
              <w:rPr>
                <w:noProof/>
                <w:webHidden/>
              </w:rPr>
              <w:fldChar w:fldCharType="separate"/>
            </w:r>
            <w:r w:rsidR="00143C1E">
              <w:rPr>
                <w:noProof/>
                <w:webHidden/>
              </w:rPr>
              <w:t>14</w:t>
            </w:r>
            <w:r w:rsidR="00143C1E">
              <w:rPr>
                <w:noProof/>
                <w:webHidden/>
              </w:rPr>
              <w:fldChar w:fldCharType="end"/>
            </w:r>
          </w:hyperlink>
        </w:p>
        <w:p w14:paraId="21BA39DF" w14:textId="46FBA786" w:rsidR="00143C1E" w:rsidRDefault="00F64962">
          <w:pPr>
            <w:pStyle w:val="TOC2"/>
            <w:tabs>
              <w:tab w:val="left" w:pos="660"/>
            </w:tabs>
            <w:rPr>
              <w:noProof/>
              <w:lang w:val="en-GB" w:eastAsia="en-GB"/>
            </w:rPr>
          </w:pPr>
          <w:hyperlink w:anchor="_Toc519758485" w:history="1">
            <w:r w:rsidR="00143C1E" w:rsidRPr="00FD3799">
              <w:rPr>
                <w:rStyle w:val="Hyperlink"/>
                <w:noProof/>
              </w:rPr>
              <w:t>4.</w:t>
            </w:r>
            <w:r w:rsidR="00143C1E">
              <w:rPr>
                <w:noProof/>
                <w:lang w:val="en-GB" w:eastAsia="en-GB"/>
              </w:rPr>
              <w:tab/>
            </w:r>
            <w:r w:rsidR="00143C1E" w:rsidRPr="00FD3799">
              <w:rPr>
                <w:rStyle w:val="Hyperlink"/>
                <w:noProof/>
              </w:rPr>
              <w:t>Merging</w:t>
            </w:r>
            <w:r w:rsidR="00143C1E">
              <w:rPr>
                <w:noProof/>
                <w:webHidden/>
              </w:rPr>
              <w:tab/>
            </w:r>
            <w:r w:rsidR="00143C1E">
              <w:rPr>
                <w:noProof/>
                <w:webHidden/>
              </w:rPr>
              <w:fldChar w:fldCharType="begin"/>
            </w:r>
            <w:r w:rsidR="00143C1E">
              <w:rPr>
                <w:noProof/>
                <w:webHidden/>
              </w:rPr>
              <w:instrText xml:space="preserve"> PAGEREF _Toc519758485 \h </w:instrText>
            </w:r>
            <w:r w:rsidR="00143C1E">
              <w:rPr>
                <w:noProof/>
                <w:webHidden/>
              </w:rPr>
            </w:r>
            <w:r w:rsidR="00143C1E">
              <w:rPr>
                <w:noProof/>
                <w:webHidden/>
              </w:rPr>
              <w:fldChar w:fldCharType="separate"/>
            </w:r>
            <w:r w:rsidR="00143C1E">
              <w:rPr>
                <w:noProof/>
                <w:webHidden/>
              </w:rPr>
              <w:t>15</w:t>
            </w:r>
            <w:r w:rsidR="00143C1E">
              <w:rPr>
                <w:noProof/>
                <w:webHidden/>
              </w:rPr>
              <w:fldChar w:fldCharType="end"/>
            </w:r>
          </w:hyperlink>
        </w:p>
        <w:p w14:paraId="004AE10E" w14:textId="140E7D85" w:rsidR="00143C1E" w:rsidRDefault="00F64962">
          <w:pPr>
            <w:pStyle w:val="TOC3"/>
            <w:tabs>
              <w:tab w:val="left" w:pos="1100"/>
              <w:tab w:val="right" w:leader="dot" w:pos="9911"/>
            </w:tabs>
            <w:rPr>
              <w:noProof/>
              <w:lang w:val="en-GB" w:eastAsia="en-GB"/>
            </w:rPr>
          </w:pPr>
          <w:hyperlink w:anchor="_Toc519758486" w:history="1">
            <w:r w:rsidR="00143C1E" w:rsidRPr="00FD3799">
              <w:rPr>
                <w:rStyle w:val="Hyperlink"/>
                <w:noProof/>
              </w:rPr>
              <w:t>4.1.</w:t>
            </w:r>
            <w:r w:rsidR="00143C1E">
              <w:rPr>
                <w:noProof/>
                <w:lang w:val="en-GB" w:eastAsia="en-GB"/>
              </w:rPr>
              <w:tab/>
            </w:r>
            <w:r w:rsidR="00143C1E" w:rsidRPr="00FD3799">
              <w:rPr>
                <w:rStyle w:val="Hyperlink"/>
                <w:noProof/>
              </w:rPr>
              <w:t>Overview</w:t>
            </w:r>
            <w:r w:rsidR="00143C1E">
              <w:rPr>
                <w:noProof/>
                <w:webHidden/>
              </w:rPr>
              <w:tab/>
            </w:r>
            <w:r w:rsidR="00143C1E">
              <w:rPr>
                <w:noProof/>
                <w:webHidden/>
              </w:rPr>
              <w:fldChar w:fldCharType="begin"/>
            </w:r>
            <w:r w:rsidR="00143C1E">
              <w:rPr>
                <w:noProof/>
                <w:webHidden/>
              </w:rPr>
              <w:instrText xml:space="preserve"> PAGEREF _Toc519758486 \h </w:instrText>
            </w:r>
            <w:r w:rsidR="00143C1E">
              <w:rPr>
                <w:noProof/>
                <w:webHidden/>
              </w:rPr>
            </w:r>
            <w:r w:rsidR="00143C1E">
              <w:rPr>
                <w:noProof/>
                <w:webHidden/>
              </w:rPr>
              <w:fldChar w:fldCharType="separate"/>
            </w:r>
            <w:r w:rsidR="00143C1E">
              <w:rPr>
                <w:noProof/>
                <w:webHidden/>
              </w:rPr>
              <w:t>15</w:t>
            </w:r>
            <w:r w:rsidR="00143C1E">
              <w:rPr>
                <w:noProof/>
                <w:webHidden/>
              </w:rPr>
              <w:fldChar w:fldCharType="end"/>
            </w:r>
          </w:hyperlink>
        </w:p>
        <w:p w14:paraId="53A87CAC" w14:textId="489C732D" w:rsidR="00143C1E" w:rsidRDefault="00F64962">
          <w:pPr>
            <w:pStyle w:val="TOC3"/>
            <w:tabs>
              <w:tab w:val="left" w:pos="1100"/>
              <w:tab w:val="right" w:leader="dot" w:pos="9911"/>
            </w:tabs>
            <w:rPr>
              <w:noProof/>
              <w:lang w:val="en-GB" w:eastAsia="en-GB"/>
            </w:rPr>
          </w:pPr>
          <w:hyperlink w:anchor="_Toc519758487" w:history="1">
            <w:r w:rsidR="00143C1E" w:rsidRPr="00FD3799">
              <w:rPr>
                <w:rStyle w:val="Hyperlink"/>
                <w:noProof/>
              </w:rPr>
              <w:t>4.2.</w:t>
            </w:r>
            <w:r w:rsidR="00143C1E">
              <w:rPr>
                <w:noProof/>
                <w:lang w:val="en-GB" w:eastAsia="en-GB"/>
              </w:rPr>
              <w:tab/>
            </w:r>
            <w:r w:rsidR="00143C1E" w:rsidRPr="00FD3799">
              <w:rPr>
                <w:rStyle w:val="Hyperlink"/>
                <w:noProof/>
              </w:rPr>
              <w:t>Prioritisation</w:t>
            </w:r>
            <w:r w:rsidR="00143C1E">
              <w:rPr>
                <w:noProof/>
                <w:webHidden/>
              </w:rPr>
              <w:tab/>
            </w:r>
            <w:r w:rsidR="00143C1E">
              <w:rPr>
                <w:noProof/>
                <w:webHidden/>
              </w:rPr>
              <w:fldChar w:fldCharType="begin"/>
            </w:r>
            <w:r w:rsidR="00143C1E">
              <w:rPr>
                <w:noProof/>
                <w:webHidden/>
              </w:rPr>
              <w:instrText xml:space="preserve"> PAGEREF _Toc519758487 \h </w:instrText>
            </w:r>
            <w:r w:rsidR="00143C1E">
              <w:rPr>
                <w:noProof/>
                <w:webHidden/>
              </w:rPr>
            </w:r>
            <w:r w:rsidR="00143C1E">
              <w:rPr>
                <w:noProof/>
                <w:webHidden/>
              </w:rPr>
              <w:fldChar w:fldCharType="separate"/>
            </w:r>
            <w:r w:rsidR="00143C1E">
              <w:rPr>
                <w:noProof/>
                <w:webHidden/>
              </w:rPr>
              <w:t>16</w:t>
            </w:r>
            <w:r w:rsidR="00143C1E">
              <w:rPr>
                <w:noProof/>
                <w:webHidden/>
              </w:rPr>
              <w:fldChar w:fldCharType="end"/>
            </w:r>
          </w:hyperlink>
        </w:p>
        <w:p w14:paraId="01C3C13C" w14:textId="65645CB1" w:rsidR="00143C1E" w:rsidRDefault="00F64962">
          <w:pPr>
            <w:pStyle w:val="TOC2"/>
            <w:tabs>
              <w:tab w:val="left" w:pos="660"/>
            </w:tabs>
            <w:rPr>
              <w:noProof/>
              <w:lang w:val="en-GB" w:eastAsia="en-GB"/>
            </w:rPr>
          </w:pPr>
          <w:hyperlink w:anchor="_Toc519758488" w:history="1">
            <w:r w:rsidR="00143C1E" w:rsidRPr="00FD3799">
              <w:rPr>
                <w:rStyle w:val="Hyperlink"/>
                <w:noProof/>
              </w:rPr>
              <w:t>5.</w:t>
            </w:r>
            <w:r w:rsidR="00143C1E">
              <w:rPr>
                <w:noProof/>
                <w:lang w:val="en-GB" w:eastAsia="en-GB"/>
              </w:rPr>
              <w:tab/>
            </w:r>
            <w:r w:rsidR="00143C1E" w:rsidRPr="00FD3799">
              <w:rPr>
                <w:rStyle w:val="Hyperlink"/>
                <w:noProof/>
              </w:rPr>
              <w:t>Cleasning/Standardisation</w:t>
            </w:r>
            <w:r w:rsidR="00143C1E">
              <w:rPr>
                <w:noProof/>
                <w:webHidden/>
              </w:rPr>
              <w:tab/>
            </w:r>
            <w:r w:rsidR="00143C1E">
              <w:rPr>
                <w:noProof/>
                <w:webHidden/>
              </w:rPr>
              <w:fldChar w:fldCharType="begin"/>
            </w:r>
            <w:r w:rsidR="00143C1E">
              <w:rPr>
                <w:noProof/>
                <w:webHidden/>
              </w:rPr>
              <w:instrText xml:space="preserve"> PAGEREF _Toc519758488 \h </w:instrText>
            </w:r>
            <w:r w:rsidR="00143C1E">
              <w:rPr>
                <w:noProof/>
                <w:webHidden/>
              </w:rPr>
            </w:r>
            <w:r w:rsidR="00143C1E">
              <w:rPr>
                <w:noProof/>
                <w:webHidden/>
              </w:rPr>
              <w:fldChar w:fldCharType="separate"/>
            </w:r>
            <w:r w:rsidR="00143C1E">
              <w:rPr>
                <w:noProof/>
                <w:webHidden/>
              </w:rPr>
              <w:t>18</w:t>
            </w:r>
            <w:r w:rsidR="00143C1E">
              <w:rPr>
                <w:noProof/>
                <w:webHidden/>
              </w:rPr>
              <w:fldChar w:fldCharType="end"/>
            </w:r>
          </w:hyperlink>
        </w:p>
        <w:p w14:paraId="4DD8C821" w14:textId="1B1EE615" w:rsidR="00143C1E" w:rsidRDefault="00F64962">
          <w:pPr>
            <w:pStyle w:val="TOC3"/>
            <w:tabs>
              <w:tab w:val="left" w:pos="1100"/>
              <w:tab w:val="right" w:leader="dot" w:pos="9911"/>
            </w:tabs>
            <w:rPr>
              <w:noProof/>
              <w:lang w:val="en-GB" w:eastAsia="en-GB"/>
            </w:rPr>
          </w:pPr>
          <w:hyperlink w:anchor="_Toc519758489" w:history="1">
            <w:r w:rsidR="00143C1E" w:rsidRPr="00FD3799">
              <w:rPr>
                <w:rStyle w:val="Hyperlink"/>
                <w:noProof/>
              </w:rPr>
              <w:t>5.1.</w:t>
            </w:r>
            <w:r w:rsidR="00143C1E">
              <w:rPr>
                <w:noProof/>
                <w:lang w:val="en-GB" w:eastAsia="en-GB"/>
              </w:rPr>
              <w:tab/>
            </w:r>
            <w:r w:rsidR="00143C1E" w:rsidRPr="00FD3799">
              <w:rPr>
                <w:rStyle w:val="Hyperlink"/>
                <w:noProof/>
              </w:rPr>
              <w:t>Overview</w:t>
            </w:r>
            <w:r w:rsidR="00143C1E">
              <w:rPr>
                <w:noProof/>
                <w:webHidden/>
              </w:rPr>
              <w:tab/>
            </w:r>
            <w:r w:rsidR="00143C1E">
              <w:rPr>
                <w:noProof/>
                <w:webHidden/>
              </w:rPr>
              <w:fldChar w:fldCharType="begin"/>
            </w:r>
            <w:r w:rsidR="00143C1E">
              <w:rPr>
                <w:noProof/>
                <w:webHidden/>
              </w:rPr>
              <w:instrText xml:space="preserve"> PAGEREF _Toc519758489 \h </w:instrText>
            </w:r>
            <w:r w:rsidR="00143C1E">
              <w:rPr>
                <w:noProof/>
                <w:webHidden/>
              </w:rPr>
            </w:r>
            <w:r w:rsidR="00143C1E">
              <w:rPr>
                <w:noProof/>
                <w:webHidden/>
              </w:rPr>
              <w:fldChar w:fldCharType="separate"/>
            </w:r>
            <w:r w:rsidR="00143C1E">
              <w:rPr>
                <w:noProof/>
                <w:webHidden/>
              </w:rPr>
              <w:t>18</w:t>
            </w:r>
            <w:r w:rsidR="00143C1E">
              <w:rPr>
                <w:noProof/>
                <w:webHidden/>
              </w:rPr>
              <w:fldChar w:fldCharType="end"/>
            </w:r>
          </w:hyperlink>
        </w:p>
        <w:p w14:paraId="10826FB6" w14:textId="3AEA99CD" w:rsidR="00143C1E" w:rsidRDefault="00F64962">
          <w:pPr>
            <w:pStyle w:val="TOC3"/>
            <w:tabs>
              <w:tab w:val="left" w:pos="1100"/>
              <w:tab w:val="right" w:leader="dot" w:pos="9911"/>
            </w:tabs>
            <w:rPr>
              <w:noProof/>
              <w:lang w:val="en-GB" w:eastAsia="en-GB"/>
            </w:rPr>
          </w:pPr>
          <w:hyperlink w:anchor="_Toc519758490" w:history="1">
            <w:r w:rsidR="00143C1E" w:rsidRPr="00FD3799">
              <w:rPr>
                <w:rStyle w:val="Hyperlink"/>
                <w:noProof/>
              </w:rPr>
              <w:t>5.2.</w:t>
            </w:r>
            <w:r w:rsidR="00143C1E">
              <w:rPr>
                <w:noProof/>
                <w:lang w:val="en-GB" w:eastAsia="en-GB"/>
              </w:rPr>
              <w:tab/>
            </w:r>
            <w:r w:rsidR="00143C1E" w:rsidRPr="00FD3799">
              <w:rPr>
                <w:rStyle w:val="Hyperlink"/>
                <w:noProof/>
              </w:rPr>
              <w:t>Functional Overview</w:t>
            </w:r>
            <w:r w:rsidR="00143C1E">
              <w:rPr>
                <w:noProof/>
                <w:webHidden/>
              </w:rPr>
              <w:tab/>
            </w:r>
            <w:r w:rsidR="00143C1E">
              <w:rPr>
                <w:noProof/>
                <w:webHidden/>
              </w:rPr>
              <w:fldChar w:fldCharType="begin"/>
            </w:r>
            <w:r w:rsidR="00143C1E">
              <w:rPr>
                <w:noProof/>
                <w:webHidden/>
              </w:rPr>
              <w:instrText xml:space="preserve"> PAGEREF _Toc519758490 \h </w:instrText>
            </w:r>
            <w:r w:rsidR="00143C1E">
              <w:rPr>
                <w:noProof/>
                <w:webHidden/>
              </w:rPr>
            </w:r>
            <w:r w:rsidR="00143C1E">
              <w:rPr>
                <w:noProof/>
                <w:webHidden/>
              </w:rPr>
              <w:fldChar w:fldCharType="separate"/>
            </w:r>
            <w:r w:rsidR="00143C1E">
              <w:rPr>
                <w:noProof/>
                <w:webHidden/>
              </w:rPr>
              <w:t>19</w:t>
            </w:r>
            <w:r w:rsidR="00143C1E">
              <w:rPr>
                <w:noProof/>
                <w:webHidden/>
              </w:rPr>
              <w:fldChar w:fldCharType="end"/>
            </w:r>
          </w:hyperlink>
        </w:p>
        <w:p w14:paraId="177CE4E0" w14:textId="51CA165A" w:rsidR="009106D2" w:rsidRDefault="009106D2">
          <w:r>
            <w:rPr>
              <w:b/>
              <w:bCs/>
              <w:noProof/>
            </w:rPr>
            <w:fldChar w:fldCharType="end"/>
          </w:r>
        </w:p>
      </w:sdtContent>
    </w:sdt>
    <w:bookmarkEnd w:id="6" w:displacedByCustomXml="prev"/>
    <w:p w14:paraId="2D6516C1" w14:textId="77777777" w:rsidR="00112CF4" w:rsidRPr="00B634FE" w:rsidRDefault="009106D2" w:rsidP="00112CF4">
      <w:pPr>
        <w:pStyle w:val="BodyText"/>
        <w:spacing w:before="120"/>
        <w:jc w:val="center"/>
        <w:rPr>
          <w:rFonts w:asciiTheme="minorHAnsi" w:hAnsiTheme="minorHAnsi" w:cstheme="minorHAnsi"/>
          <w:sz w:val="20"/>
          <w:szCs w:val="20"/>
        </w:rPr>
      </w:pPr>
      <w:r>
        <w:br w:type="page"/>
      </w:r>
    </w:p>
    <w:p w14:paraId="1A26B87E" w14:textId="77777777" w:rsidR="006F15A5" w:rsidRPr="00EC5550" w:rsidRDefault="006F15A5" w:rsidP="006F15A5">
      <w:pPr>
        <w:pStyle w:val="Heading2"/>
        <w:rPr>
          <w:rFonts w:eastAsiaTheme="minorEastAsia" w:cs="Arial"/>
          <w:b/>
          <w:bCs w:val="0"/>
          <w:szCs w:val="24"/>
          <w:lang w:val="en-US"/>
        </w:rPr>
      </w:pPr>
      <w:bookmarkStart w:id="7" w:name="_Document_Management"/>
      <w:bookmarkStart w:id="8" w:name="_Toc505865340"/>
      <w:bookmarkStart w:id="9" w:name="_Toc514879373"/>
      <w:bookmarkStart w:id="10" w:name="_Toc519758471"/>
      <w:bookmarkEnd w:id="5"/>
      <w:bookmarkEnd w:id="7"/>
      <w:r w:rsidRPr="00EC5550">
        <w:rPr>
          <w:rFonts w:eastAsiaTheme="minorEastAsia" w:cs="Arial"/>
          <w:b/>
          <w:bCs w:val="0"/>
          <w:szCs w:val="24"/>
          <w:lang w:val="en-US"/>
        </w:rPr>
        <w:t>Document</w:t>
      </w:r>
      <w:r w:rsidRPr="00EC5550">
        <w:t xml:space="preserve"> </w:t>
      </w:r>
      <w:r w:rsidRPr="00EC5550">
        <w:rPr>
          <w:rFonts w:eastAsiaTheme="minorEastAsia" w:cs="Arial"/>
          <w:b/>
          <w:bCs w:val="0"/>
          <w:szCs w:val="24"/>
          <w:lang w:val="en-US"/>
        </w:rPr>
        <w:t>Management</w:t>
      </w:r>
      <w:bookmarkEnd w:id="8"/>
      <w:bookmarkEnd w:id="9"/>
      <w:bookmarkEnd w:id="10"/>
    </w:p>
    <w:p w14:paraId="5A806D19" w14:textId="77777777" w:rsidR="008E7278" w:rsidRDefault="008E7278" w:rsidP="008E7278">
      <w:pPr>
        <w:rPr>
          <w:lang w:val="en-US"/>
        </w:rPr>
      </w:pPr>
    </w:p>
    <w:tbl>
      <w:tblPr>
        <w:tblW w:w="10491" w:type="dxa"/>
        <w:tblInd w:w="-431" w:type="dxa"/>
        <w:tblLook w:val="04A0" w:firstRow="1" w:lastRow="0" w:firstColumn="1" w:lastColumn="0" w:noHBand="0" w:noVBand="1"/>
      </w:tblPr>
      <w:tblGrid>
        <w:gridCol w:w="2127"/>
        <w:gridCol w:w="2127"/>
        <w:gridCol w:w="2551"/>
        <w:gridCol w:w="3686"/>
      </w:tblGrid>
      <w:tr w:rsidR="00D509D6" w:rsidRPr="00CC3301" w14:paraId="7530BD71" w14:textId="77777777" w:rsidTr="00D509D6">
        <w:trPr>
          <w:cantSplit/>
          <w:trHeight w:val="400"/>
        </w:trPr>
        <w:tc>
          <w:tcPr>
            <w:tcW w:w="6805"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0BE6422F" w14:textId="77777777" w:rsidR="00D509D6" w:rsidRPr="00FE3265" w:rsidRDefault="00D509D6" w:rsidP="00A60BD4">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Version Control</w:t>
            </w:r>
          </w:p>
        </w:tc>
        <w:tc>
          <w:tcPr>
            <w:tcW w:w="3686" w:type="dxa"/>
            <w:tcBorders>
              <w:top w:val="single" w:sz="4" w:space="0" w:color="auto"/>
              <w:left w:val="single" w:sz="4" w:space="0" w:color="auto"/>
              <w:bottom w:val="single" w:sz="4" w:space="0" w:color="auto"/>
              <w:right w:val="single" w:sz="4" w:space="0" w:color="auto"/>
            </w:tcBorders>
            <w:shd w:val="clear" w:color="auto" w:fill="0054A3" w:themeFill="text2"/>
          </w:tcPr>
          <w:p w14:paraId="1B85C058" w14:textId="77777777" w:rsidR="00D509D6" w:rsidRDefault="00D509D6" w:rsidP="00A60BD4">
            <w:pPr>
              <w:rPr>
                <w:rFonts w:asciiTheme="majorHAnsi" w:eastAsia="Times New Roman" w:hAnsiTheme="majorHAnsi" w:cstheme="majorHAnsi"/>
                <w:b/>
                <w:bCs/>
                <w:color w:val="FFFFFF" w:themeColor="background1"/>
                <w:lang w:eastAsia="en-GB"/>
              </w:rPr>
            </w:pPr>
          </w:p>
        </w:tc>
      </w:tr>
      <w:tr w:rsidR="00D509D6" w:rsidRPr="00EC5550" w14:paraId="42CFFE48" w14:textId="77777777" w:rsidTr="00D509D6">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69E09135"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672F9384"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2551" w:type="dxa"/>
            <w:tcBorders>
              <w:top w:val="nil"/>
              <w:left w:val="nil"/>
              <w:bottom w:val="single" w:sz="4" w:space="0" w:color="auto"/>
              <w:right w:val="single" w:sz="4" w:space="0" w:color="auto"/>
            </w:tcBorders>
            <w:shd w:val="clear" w:color="auto" w:fill="0054A3" w:themeFill="text2"/>
            <w:vAlign w:val="center"/>
          </w:tcPr>
          <w:p w14:paraId="273B130F"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Author(s)</w:t>
            </w:r>
          </w:p>
        </w:tc>
        <w:tc>
          <w:tcPr>
            <w:tcW w:w="3686" w:type="dxa"/>
            <w:tcBorders>
              <w:top w:val="nil"/>
              <w:left w:val="nil"/>
              <w:bottom w:val="single" w:sz="4" w:space="0" w:color="auto"/>
              <w:right w:val="single" w:sz="4" w:space="0" w:color="auto"/>
            </w:tcBorders>
            <w:shd w:val="clear" w:color="auto" w:fill="0054A3" w:themeFill="text2"/>
          </w:tcPr>
          <w:p w14:paraId="2056F3B4" w14:textId="77777777" w:rsidR="00D509D6"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Section Changed</w:t>
            </w:r>
          </w:p>
        </w:tc>
      </w:tr>
      <w:tr w:rsidR="00D509D6" w:rsidRPr="008968C1" w14:paraId="5D64F564"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5AEB58" w14:textId="77777777" w:rsidR="00D509D6" w:rsidRDefault="00D509D6" w:rsidP="00D509D6">
            <w:pPr>
              <w:jc w:val="cente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7B036AFA" w14:textId="77777777" w:rsidR="00D509D6" w:rsidRPr="0043612C" w:rsidRDefault="00D509D6" w:rsidP="00D509D6">
            <w:pPr>
              <w:jc w:val="cente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13/07/2018</w:t>
            </w:r>
          </w:p>
        </w:tc>
        <w:tc>
          <w:tcPr>
            <w:tcW w:w="2551" w:type="dxa"/>
            <w:tcBorders>
              <w:top w:val="single" w:sz="4" w:space="0" w:color="auto"/>
              <w:left w:val="nil"/>
              <w:bottom w:val="single" w:sz="4" w:space="0" w:color="auto"/>
              <w:right w:val="single" w:sz="4" w:space="0" w:color="auto"/>
            </w:tcBorders>
          </w:tcPr>
          <w:p w14:paraId="4D2BFB1F" w14:textId="77777777" w:rsidR="00D509D6" w:rsidRPr="008968C1" w:rsidRDefault="00D509D6" w:rsidP="00A60BD4">
            <w:pPr>
              <w:jc w:val="cente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Russell Jackson</w:t>
            </w:r>
          </w:p>
        </w:tc>
        <w:tc>
          <w:tcPr>
            <w:tcW w:w="3686" w:type="dxa"/>
            <w:tcBorders>
              <w:top w:val="single" w:sz="4" w:space="0" w:color="auto"/>
              <w:left w:val="nil"/>
              <w:bottom w:val="single" w:sz="4" w:space="0" w:color="auto"/>
              <w:right w:val="single" w:sz="4" w:space="0" w:color="auto"/>
            </w:tcBorders>
          </w:tcPr>
          <w:p w14:paraId="2B4DA94F" w14:textId="77777777" w:rsidR="00D509D6" w:rsidRPr="008968C1" w:rsidRDefault="00D509D6" w:rsidP="00A60BD4">
            <w:pPr>
              <w:jc w:val="cente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Initial Draft</w:t>
            </w:r>
          </w:p>
        </w:tc>
      </w:tr>
      <w:tr w:rsidR="00D509D6" w:rsidRPr="008968C1" w14:paraId="6A301EE6"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26F84A" w14:textId="77777777" w:rsidR="00D509D6" w:rsidRDefault="00D509D6" w:rsidP="00A60BD4">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30FE522" w14:textId="77777777" w:rsidR="00D509D6" w:rsidRDefault="00D509D6" w:rsidP="00A60BD4">
            <w:pPr>
              <w:rPr>
                <w:rFonts w:asciiTheme="majorHAnsi" w:eastAsia="Times New Roman" w:hAnsiTheme="majorHAnsi" w:cstheme="majorHAnsi"/>
                <w:color w:val="000000" w:themeColor="text1"/>
                <w:lang w:eastAsia="en-GB"/>
              </w:rPr>
            </w:pPr>
          </w:p>
        </w:tc>
        <w:tc>
          <w:tcPr>
            <w:tcW w:w="2551" w:type="dxa"/>
            <w:tcBorders>
              <w:top w:val="single" w:sz="4" w:space="0" w:color="auto"/>
              <w:left w:val="nil"/>
              <w:bottom w:val="single" w:sz="4" w:space="0" w:color="auto"/>
              <w:right w:val="single" w:sz="4" w:space="0" w:color="auto"/>
            </w:tcBorders>
          </w:tcPr>
          <w:p w14:paraId="53D6104F" w14:textId="77777777" w:rsidR="00D509D6" w:rsidRDefault="00D509D6" w:rsidP="00A60BD4">
            <w:pPr>
              <w:jc w:val="center"/>
              <w:rPr>
                <w:rFonts w:asciiTheme="majorHAnsi" w:eastAsia="Times New Roman" w:hAnsiTheme="majorHAnsi" w:cstheme="majorHAnsi"/>
                <w:color w:val="000000" w:themeColor="text1"/>
                <w:lang w:eastAsia="en-GB"/>
              </w:rPr>
            </w:pPr>
          </w:p>
        </w:tc>
        <w:tc>
          <w:tcPr>
            <w:tcW w:w="3686" w:type="dxa"/>
            <w:tcBorders>
              <w:top w:val="single" w:sz="4" w:space="0" w:color="auto"/>
              <w:left w:val="nil"/>
              <w:bottom w:val="single" w:sz="4" w:space="0" w:color="auto"/>
              <w:right w:val="single" w:sz="4" w:space="0" w:color="auto"/>
            </w:tcBorders>
          </w:tcPr>
          <w:p w14:paraId="563C8110" w14:textId="77777777" w:rsidR="00D509D6" w:rsidRDefault="00D509D6" w:rsidP="00A60BD4">
            <w:pPr>
              <w:jc w:val="center"/>
              <w:rPr>
                <w:rFonts w:asciiTheme="majorHAnsi" w:eastAsia="Times New Roman" w:hAnsiTheme="majorHAnsi" w:cstheme="majorHAnsi"/>
                <w:color w:val="000000" w:themeColor="text1"/>
                <w:lang w:eastAsia="en-GB"/>
              </w:rPr>
            </w:pPr>
          </w:p>
        </w:tc>
      </w:tr>
    </w:tbl>
    <w:p w14:paraId="531E4076" w14:textId="77777777" w:rsidR="00D509D6" w:rsidRDefault="00D509D6" w:rsidP="008E7278">
      <w:pPr>
        <w:rPr>
          <w:lang w:val="en-US"/>
        </w:rPr>
      </w:pPr>
    </w:p>
    <w:p w14:paraId="4A9BBFB7" w14:textId="77777777" w:rsidR="008E7278" w:rsidRDefault="008E7278"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2127"/>
        <w:gridCol w:w="6237"/>
      </w:tblGrid>
      <w:tr w:rsidR="00C9618A" w:rsidRPr="00CC3301" w14:paraId="045C211D"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5416A8F2"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w:t>
            </w:r>
          </w:p>
        </w:tc>
      </w:tr>
      <w:tr w:rsidR="00C9618A" w:rsidRPr="00EC5550" w14:paraId="586B9F63"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5D6EF6C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04FF0931"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6237" w:type="dxa"/>
            <w:tcBorders>
              <w:top w:val="nil"/>
              <w:left w:val="nil"/>
              <w:bottom w:val="single" w:sz="4" w:space="0" w:color="auto"/>
              <w:right w:val="single" w:sz="4" w:space="0" w:color="auto"/>
            </w:tcBorders>
            <w:shd w:val="clear" w:color="auto" w:fill="0054A3" w:themeFill="text2"/>
            <w:vAlign w:val="center"/>
          </w:tcPr>
          <w:p w14:paraId="471053CC"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 By</w:t>
            </w:r>
          </w:p>
        </w:tc>
      </w:tr>
      <w:tr w:rsidR="00C9618A" w:rsidRPr="008968C1" w14:paraId="0472B357"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CE707B"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1BDFE85" w14:textId="77777777" w:rsidR="00C9618A" w:rsidRPr="0043612C"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40D9F401" w14:textId="77777777" w:rsidR="00C9618A" w:rsidRPr="008968C1" w:rsidRDefault="00C9618A" w:rsidP="00C9618A">
            <w:pPr>
              <w:jc w:val="center"/>
              <w:rPr>
                <w:rFonts w:asciiTheme="majorHAnsi" w:eastAsia="Times New Roman" w:hAnsiTheme="majorHAnsi" w:cstheme="majorHAnsi"/>
                <w:color w:val="000000" w:themeColor="text1"/>
                <w:lang w:eastAsia="en-GB"/>
              </w:rPr>
            </w:pPr>
          </w:p>
        </w:tc>
      </w:tr>
      <w:tr w:rsidR="00C9618A" w:rsidRPr="008968C1" w14:paraId="1D6739B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6D670"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6D6B9F" w14:textId="77777777" w:rsidR="00C9618A"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5DC65993"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1C1CFFB6" w14:textId="77777777" w:rsidR="00C9618A" w:rsidRDefault="00C9618A" w:rsidP="008E7278">
      <w:pPr>
        <w:rPr>
          <w:rFonts w:asciiTheme="majorHAnsi" w:hAnsiTheme="majorHAnsi" w:cstheme="majorHAnsi"/>
          <w:color w:val="0054A3" w:themeColor="accent5"/>
        </w:rPr>
      </w:pPr>
    </w:p>
    <w:p w14:paraId="1F8ABCBD" w14:textId="77777777" w:rsidR="00C9618A" w:rsidRPr="00EC5550" w:rsidRDefault="00C9618A"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4804"/>
        <w:gridCol w:w="3560"/>
      </w:tblGrid>
      <w:tr w:rsidR="00C9618A" w:rsidRPr="00CC3301" w14:paraId="08AD2B51"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28776D69"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Supporting Documents</w:t>
            </w:r>
          </w:p>
        </w:tc>
      </w:tr>
      <w:tr w:rsidR="00C9618A" w:rsidRPr="00EC5550" w14:paraId="1C55D55B"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7663718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0083817"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Purpose</w:t>
            </w:r>
          </w:p>
        </w:tc>
        <w:tc>
          <w:tcPr>
            <w:tcW w:w="3560" w:type="dxa"/>
            <w:tcBorders>
              <w:top w:val="nil"/>
              <w:left w:val="nil"/>
              <w:bottom w:val="single" w:sz="4" w:space="0" w:color="auto"/>
              <w:right w:val="single" w:sz="4" w:space="0" w:color="auto"/>
            </w:tcBorders>
            <w:shd w:val="clear" w:color="auto" w:fill="0054A3" w:themeFill="text2"/>
            <w:vAlign w:val="center"/>
          </w:tcPr>
          <w:p w14:paraId="365CAC96"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Link</w:t>
            </w:r>
          </w:p>
        </w:tc>
      </w:tr>
      <w:tr w:rsidR="00C9618A" w:rsidRPr="008968C1" w14:paraId="326DF4D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3E6B5E3" w14:textId="77777777" w:rsidR="00C9618A" w:rsidRDefault="00C9618A" w:rsidP="00C9618A">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Merkle VTWC Technical Design</w:t>
            </w:r>
          </w:p>
        </w:tc>
        <w:tc>
          <w:tcPr>
            <w:tcW w:w="4804" w:type="dxa"/>
            <w:tcBorders>
              <w:top w:val="single" w:sz="4" w:space="0" w:color="auto"/>
              <w:left w:val="nil"/>
              <w:bottom w:val="single" w:sz="4" w:space="0" w:color="auto"/>
              <w:right w:val="single" w:sz="4" w:space="0" w:color="auto"/>
            </w:tcBorders>
            <w:shd w:val="clear" w:color="auto" w:fill="auto"/>
            <w:vAlign w:val="center"/>
          </w:tcPr>
          <w:p w14:paraId="64DC9749" w14:textId="77777777" w:rsidR="00C9618A" w:rsidRPr="0043612C" w:rsidRDefault="00C9618A" w:rsidP="00C9618A">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Technical Specification</w:t>
            </w:r>
          </w:p>
        </w:tc>
        <w:tc>
          <w:tcPr>
            <w:tcW w:w="3560" w:type="dxa"/>
            <w:tcBorders>
              <w:top w:val="single" w:sz="4" w:space="0" w:color="auto"/>
              <w:left w:val="nil"/>
              <w:bottom w:val="single" w:sz="4" w:space="0" w:color="auto"/>
              <w:right w:val="single" w:sz="4" w:space="0" w:color="auto"/>
            </w:tcBorders>
          </w:tcPr>
          <w:p w14:paraId="7DA4B2D8" w14:textId="77777777" w:rsidR="00C9618A" w:rsidRPr="008968C1" w:rsidRDefault="00F64962" w:rsidP="00C9618A">
            <w:pPr>
              <w:jc w:val="center"/>
              <w:rPr>
                <w:rFonts w:asciiTheme="majorHAnsi" w:eastAsia="Times New Roman" w:hAnsiTheme="majorHAnsi" w:cstheme="majorHAnsi"/>
                <w:color w:val="000000" w:themeColor="text1"/>
                <w:lang w:eastAsia="en-GB"/>
              </w:rPr>
            </w:pPr>
            <w:hyperlink r:id="rId11" w:anchor="/vsd/viewer/teams/https%3A~2F~2Fmerkleinc.sharepoint.com~2Fsites~2FVirginTrainsWestCoast-CRMProject~2FShared%20Documents~2FGeneral~2FDevelopment%20Documentation~2FDesign%20Documentation~2FTechnical%20Overview~2FVTWC%20-Process%20Overview%20v0.1.vsd?thread" w:history="1">
              <w:r w:rsidR="00C9618A" w:rsidRPr="00864C62">
                <w:rPr>
                  <w:rStyle w:val="Hyperlink"/>
                  <w:rFonts w:asciiTheme="majorHAnsi" w:eastAsia="Times New Roman" w:hAnsiTheme="majorHAnsi" w:cstheme="majorHAnsi"/>
                  <w:lang w:eastAsia="en-GB"/>
                </w:rPr>
                <w:t>Click here</w:t>
              </w:r>
            </w:hyperlink>
          </w:p>
        </w:tc>
      </w:tr>
      <w:tr w:rsidR="00C9618A" w:rsidRPr="008968C1" w14:paraId="474046BE"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5C294" w14:textId="77777777" w:rsidR="00C9618A" w:rsidRDefault="00C9618A" w:rsidP="00C9618A">
            <w:pPr>
              <w:rPr>
                <w:rFonts w:asciiTheme="majorHAnsi" w:eastAsia="Times New Roman" w:hAnsiTheme="majorHAnsi" w:cstheme="majorHAnsi"/>
                <w:color w:val="000000" w:themeColor="text1"/>
                <w:lang w:eastAsia="en-GB"/>
              </w:rPr>
            </w:pPr>
          </w:p>
        </w:tc>
        <w:tc>
          <w:tcPr>
            <w:tcW w:w="4804" w:type="dxa"/>
            <w:tcBorders>
              <w:top w:val="single" w:sz="4" w:space="0" w:color="auto"/>
              <w:left w:val="nil"/>
              <w:bottom w:val="single" w:sz="4" w:space="0" w:color="auto"/>
              <w:right w:val="single" w:sz="4" w:space="0" w:color="auto"/>
            </w:tcBorders>
            <w:shd w:val="clear" w:color="auto" w:fill="auto"/>
            <w:vAlign w:val="center"/>
          </w:tcPr>
          <w:p w14:paraId="58167AA3" w14:textId="77777777" w:rsidR="00C9618A" w:rsidRDefault="00C9618A" w:rsidP="00C9618A">
            <w:pPr>
              <w:rPr>
                <w:rFonts w:asciiTheme="majorHAnsi" w:eastAsia="Times New Roman" w:hAnsiTheme="majorHAnsi" w:cstheme="majorHAnsi"/>
                <w:color w:val="000000" w:themeColor="text1"/>
                <w:lang w:eastAsia="en-GB"/>
              </w:rPr>
            </w:pPr>
          </w:p>
        </w:tc>
        <w:tc>
          <w:tcPr>
            <w:tcW w:w="3560" w:type="dxa"/>
            <w:tcBorders>
              <w:top w:val="single" w:sz="4" w:space="0" w:color="auto"/>
              <w:left w:val="nil"/>
              <w:bottom w:val="single" w:sz="4" w:space="0" w:color="auto"/>
              <w:right w:val="single" w:sz="4" w:space="0" w:color="auto"/>
            </w:tcBorders>
          </w:tcPr>
          <w:p w14:paraId="716B9501"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07E6B8C6" w14:textId="77777777" w:rsidR="002757A6" w:rsidRDefault="002757A6" w:rsidP="00254580"/>
    <w:tbl>
      <w:tblPr>
        <w:tblW w:w="10491" w:type="dxa"/>
        <w:tblInd w:w="-431" w:type="dxa"/>
        <w:tblLook w:val="04A0" w:firstRow="1" w:lastRow="0" w:firstColumn="1" w:lastColumn="0" w:noHBand="0" w:noVBand="1"/>
      </w:tblPr>
      <w:tblGrid>
        <w:gridCol w:w="2127"/>
        <w:gridCol w:w="4804"/>
        <w:gridCol w:w="3560"/>
      </w:tblGrid>
      <w:tr w:rsidR="002757A6" w:rsidRPr="00CC3301" w14:paraId="16937734" w14:textId="77777777" w:rsidTr="00284087">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394B3DED" w14:textId="77777777" w:rsidR="002757A6" w:rsidRPr="00FE3265" w:rsidRDefault="002757A6" w:rsidP="00284087">
            <w:pPr>
              <w:rPr>
                <w:rFonts w:asciiTheme="majorHAnsi" w:eastAsia="Times New Roman" w:hAnsiTheme="majorHAnsi" w:cstheme="majorHAnsi"/>
                <w:b/>
                <w:bCs/>
                <w:color w:val="FFFFFF" w:themeColor="background1"/>
                <w:lang w:eastAsia="en-GB"/>
              </w:rPr>
            </w:pPr>
            <w:r w:rsidRPr="00FE3265">
              <w:rPr>
                <w:rFonts w:asciiTheme="majorHAnsi" w:eastAsia="Times New Roman" w:hAnsiTheme="majorHAnsi" w:cstheme="majorHAnsi"/>
                <w:b/>
                <w:bCs/>
                <w:color w:val="FFFFFF" w:themeColor="background1"/>
                <w:lang w:eastAsia="en-GB"/>
              </w:rPr>
              <w:t>Glossary of Terms</w:t>
            </w:r>
          </w:p>
        </w:tc>
      </w:tr>
      <w:tr w:rsidR="002757A6" w:rsidRPr="00EC5550" w14:paraId="501F5D25" w14:textId="77777777" w:rsidTr="00284087">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3250D20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Term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195D24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Description</w:t>
            </w:r>
          </w:p>
        </w:tc>
        <w:tc>
          <w:tcPr>
            <w:tcW w:w="3560" w:type="dxa"/>
            <w:tcBorders>
              <w:top w:val="nil"/>
              <w:left w:val="nil"/>
              <w:bottom w:val="single" w:sz="4" w:space="0" w:color="auto"/>
              <w:right w:val="single" w:sz="4" w:space="0" w:color="auto"/>
            </w:tcBorders>
            <w:shd w:val="clear" w:color="auto" w:fill="0054A3" w:themeFill="text2"/>
            <w:vAlign w:val="center"/>
          </w:tcPr>
          <w:p w14:paraId="4BB093B5" w14:textId="77777777" w:rsidR="002757A6" w:rsidRPr="0043612C" w:rsidRDefault="00683A6D" w:rsidP="00DE5A0B">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Acronym</w:t>
            </w:r>
            <w:r w:rsidR="002757A6">
              <w:rPr>
                <w:rFonts w:asciiTheme="majorHAnsi" w:eastAsia="Times New Roman" w:hAnsiTheme="majorHAnsi" w:cstheme="majorHAnsi"/>
                <w:b/>
                <w:bCs/>
                <w:color w:val="FFFFFF" w:themeColor="background1"/>
                <w:lang w:eastAsia="en-GB"/>
              </w:rPr>
              <w:t xml:space="preserve">, </w:t>
            </w:r>
            <w:r>
              <w:rPr>
                <w:rFonts w:asciiTheme="majorHAnsi" w:eastAsia="Times New Roman" w:hAnsiTheme="majorHAnsi" w:cstheme="majorHAnsi"/>
                <w:b/>
                <w:bCs/>
                <w:color w:val="FFFFFF" w:themeColor="background1"/>
                <w:lang w:eastAsia="en-GB"/>
              </w:rPr>
              <w:t>Synonyms</w:t>
            </w:r>
          </w:p>
        </w:tc>
      </w:tr>
      <w:tr w:rsidR="002757A6" w:rsidRPr="008968C1" w14:paraId="17E89FD2"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E453ED7" w14:textId="77777777" w:rsidR="002757A6" w:rsidRDefault="00864C62" w:rsidP="00284087">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 xml:space="preserve">SCV </w:t>
            </w:r>
          </w:p>
        </w:tc>
        <w:tc>
          <w:tcPr>
            <w:tcW w:w="4804" w:type="dxa"/>
            <w:tcBorders>
              <w:top w:val="single" w:sz="4" w:space="0" w:color="auto"/>
              <w:left w:val="nil"/>
              <w:bottom w:val="single" w:sz="4" w:space="0" w:color="auto"/>
              <w:right w:val="single" w:sz="4" w:space="0" w:color="auto"/>
            </w:tcBorders>
            <w:shd w:val="clear" w:color="auto" w:fill="auto"/>
            <w:vAlign w:val="center"/>
          </w:tcPr>
          <w:p w14:paraId="21889540" w14:textId="77777777" w:rsidR="002757A6" w:rsidRPr="0043612C" w:rsidRDefault="00864C62" w:rsidP="00284087">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Single Customer View</w:t>
            </w:r>
          </w:p>
        </w:tc>
        <w:tc>
          <w:tcPr>
            <w:tcW w:w="3560" w:type="dxa"/>
            <w:tcBorders>
              <w:top w:val="single" w:sz="4" w:space="0" w:color="auto"/>
              <w:left w:val="nil"/>
              <w:bottom w:val="single" w:sz="4" w:space="0" w:color="auto"/>
              <w:right w:val="single" w:sz="4" w:space="0" w:color="auto"/>
            </w:tcBorders>
          </w:tcPr>
          <w:p w14:paraId="0FD2753F" w14:textId="77777777" w:rsidR="002757A6" w:rsidRPr="008968C1" w:rsidRDefault="00864C62" w:rsidP="00284087">
            <w:pPr>
              <w:jc w:val="cente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SCV</w:t>
            </w:r>
          </w:p>
        </w:tc>
      </w:tr>
      <w:tr w:rsidR="002757A6" w:rsidRPr="008968C1" w14:paraId="676D795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47FC07" w14:textId="77777777" w:rsidR="002757A6" w:rsidRDefault="00543149" w:rsidP="00284087">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2E9C6FFC" w14:textId="77777777" w:rsidR="002757A6" w:rsidRDefault="00543149" w:rsidP="00284087">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A</w:t>
            </w:r>
            <w:r w:rsidRPr="00543149">
              <w:rPr>
                <w:rFonts w:asciiTheme="majorHAnsi" w:eastAsia="Times New Roman" w:hAnsiTheme="majorHAnsi" w:cstheme="majorHAnsi"/>
                <w:color w:val="000000" w:themeColor="text1"/>
                <w:lang w:eastAsia="en-GB"/>
              </w:rPr>
              <w:t xml:space="preserve"> person who has registered with VTWC resulting in a record being created in Tracs. This </w:t>
            </w:r>
            <w:r w:rsidR="0028579A">
              <w:rPr>
                <w:rFonts w:asciiTheme="majorHAnsi" w:eastAsia="Times New Roman" w:hAnsiTheme="majorHAnsi" w:cstheme="majorHAnsi"/>
                <w:color w:val="000000" w:themeColor="text1"/>
                <w:lang w:eastAsia="en-GB"/>
              </w:rPr>
              <w:t>record</w:t>
            </w:r>
            <w:r w:rsidRPr="00543149">
              <w:rPr>
                <w:rFonts w:asciiTheme="majorHAnsi" w:eastAsia="Times New Roman" w:hAnsiTheme="majorHAnsi" w:cstheme="majorHAnsi"/>
                <w:color w:val="000000" w:themeColor="text1"/>
                <w:lang w:eastAsia="en-GB"/>
              </w:rPr>
              <w:t xml:space="preserve"> does not require the person to have made a purchase</w:t>
            </w:r>
          </w:p>
        </w:tc>
        <w:tc>
          <w:tcPr>
            <w:tcW w:w="3560" w:type="dxa"/>
            <w:tcBorders>
              <w:top w:val="single" w:sz="4" w:space="0" w:color="auto"/>
              <w:left w:val="nil"/>
              <w:bottom w:val="single" w:sz="4" w:space="0" w:color="auto"/>
              <w:right w:val="single" w:sz="4" w:space="0" w:color="auto"/>
            </w:tcBorders>
          </w:tcPr>
          <w:p w14:paraId="4280EF69" w14:textId="77777777" w:rsidR="002757A6" w:rsidRDefault="002757A6" w:rsidP="00284087">
            <w:pPr>
              <w:jc w:val="center"/>
              <w:rPr>
                <w:rFonts w:asciiTheme="majorHAnsi" w:eastAsia="Times New Roman" w:hAnsiTheme="majorHAnsi" w:cstheme="majorHAnsi"/>
                <w:color w:val="000000" w:themeColor="text1"/>
                <w:lang w:eastAsia="en-GB"/>
              </w:rPr>
            </w:pPr>
          </w:p>
        </w:tc>
      </w:tr>
      <w:tr w:rsidR="002757A6" w:rsidRPr="008968C1" w14:paraId="785EAED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DD40106" w14:textId="77777777" w:rsidR="002757A6" w:rsidRDefault="00543149" w:rsidP="00284087">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Prospect</w:t>
            </w:r>
          </w:p>
        </w:tc>
        <w:tc>
          <w:tcPr>
            <w:tcW w:w="4804" w:type="dxa"/>
            <w:tcBorders>
              <w:top w:val="single" w:sz="4" w:space="0" w:color="auto"/>
              <w:left w:val="nil"/>
              <w:bottom w:val="single" w:sz="4" w:space="0" w:color="auto"/>
              <w:right w:val="single" w:sz="4" w:space="0" w:color="auto"/>
            </w:tcBorders>
            <w:shd w:val="clear" w:color="auto" w:fill="auto"/>
            <w:vAlign w:val="center"/>
          </w:tcPr>
          <w:p w14:paraId="793832E5" w14:textId="77777777" w:rsidR="002757A6" w:rsidRDefault="00543149" w:rsidP="00284087">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A</w:t>
            </w:r>
            <w:r w:rsidRPr="00543149">
              <w:rPr>
                <w:rFonts w:asciiTheme="majorHAnsi" w:eastAsia="Times New Roman" w:hAnsiTheme="majorHAnsi" w:cstheme="majorHAnsi"/>
                <w:color w:val="000000" w:themeColor="text1"/>
                <w:lang w:eastAsia="en-GB"/>
              </w:rPr>
              <w:t xml:space="preserve"> person who has interacted with a VTWC system or is a prospect who VTWC wishes to communicate with. Prospects are linked to customers but held separately in </w:t>
            </w:r>
            <w:r w:rsidR="0028579A">
              <w:rPr>
                <w:rFonts w:asciiTheme="majorHAnsi" w:eastAsia="Times New Roman" w:hAnsiTheme="majorHAnsi" w:cstheme="majorHAnsi"/>
                <w:color w:val="000000" w:themeColor="text1"/>
                <w:lang w:eastAsia="en-GB"/>
              </w:rPr>
              <w:t xml:space="preserve">the </w:t>
            </w:r>
            <w:r w:rsidRPr="00543149">
              <w:rPr>
                <w:rFonts w:asciiTheme="majorHAnsi" w:eastAsia="Times New Roman" w:hAnsiTheme="majorHAnsi" w:cstheme="majorHAnsi"/>
                <w:color w:val="000000" w:themeColor="text1"/>
                <w:lang w:eastAsia="en-GB"/>
              </w:rPr>
              <w:t>Single Customer View (SCV)</w:t>
            </w:r>
          </w:p>
        </w:tc>
        <w:tc>
          <w:tcPr>
            <w:tcW w:w="3560" w:type="dxa"/>
            <w:tcBorders>
              <w:top w:val="single" w:sz="4" w:space="0" w:color="auto"/>
              <w:left w:val="nil"/>
              <w:bottom w:val="single" w:sz="4" w:space="0" w:color="auto"/>
              <w:right w:val="single" w:sz="4" w:space="0" w:color="auto"/>
            </w:tcBorders>
          </w:tcPr>
          <w:p w14:paraId="7C0574CC" w14:textId="77777777" w:rsidR="002757A6" w:rsidRDefault="002757A6" w:rsidP="00284087">
            <w:pPr>
              <w:jc w:val="center"/>
              <w:rPr>
                <w:rFonts w:asciiTheme="majorHAnsi" w:eastAsia="Times New Roman" w:hAnsiTheme="majorHAnsi" w:cstheme="majorHAnsi"/>
                <w:color w:val="000000" w:themeColor="text1"/>
                <w:lang w:eastAsia="en-GB"/>
              </w:rPr>
            </w:pPr>
          </w:p>
        </w:tc>
      </w:tr>
      <w:tr w:rsidR="002757A6" w:rsidRPr="008968C1" w14:paraId="574881FE"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579BD" w14:textId="77777777" w:rsidR="002757A6" w:rsidRDefault="00795282" w:rsidP="00284087">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Guest 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46FC4491" w14:textId="77777777" w:rsidR="002757A6" w:rsidRDefault="00795282" w:rsidP="00284087">
            <w:pP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A guest customer is a customer and is treated the same way, other than a flag indicating that the guest customer has been captured as a guest</w:t>
            </w:r>
          </w:p>
          <w:p w14:paraId="56DF40A5" w14:textId="77777777" w:rsidR="00795282" w:rsidRDefault="00795282" w:rsidP="00284087">
            <w:pPr>
              <w:rPr>
                <w:rFonts w:asciiTheme="majorHAnsi" w:eastAsia="Times New Roman" w:hAnsiTheme="majorHAnsi" w:cstheme="majorHAnsi"/>
                <w:color w:val="000000" w:themeColor="text1"/>
                <w:lang w:eastAsia="en-GB"/>
              </w:rPr>
            </w:pPr>
          </w:p>
        </w:tc>
        <w:tc>
          <w:tcPr>
            <w:tcW w:w="3560" w:type="dxa"/>
            <w:tcBorders>
              <w:top w:val="single" w:sz="4" w:space="0" w:color="auto"/>
              <w:left w:val="nil"/>
              <w:bottom w:val="single" w:sz="4" w:space="0" w:color="auto"/>
              <w:right w:val="single" w:sz="4" w:space="0" w:color="auto"/>
            </w:tcBorders>
          </w:tcPr>
          <w:p w14:paraId="4DBFEF34" w14:textId="77777777" w:rsidR="002757A6" w:rsidRDefault="00795282" w:rsidP="00284087">
            <w:pPr>
              <w:jc w:val="center"/>
              <w:rPr>
                <w:rFonts w:asciiTheme="majorHAnsi" w:eastAsia="Times New Roman" w:hAnsiTheme="majorHAnsi" w:cstheme="majorHAnsi"/>
                <w:color w:val="000000" w:themeColor="text1"/>
                <w:lang w:eastAsia="en-GB"/>
              </w:rPr>
            </w:pPr>
            <w:r>
              <w:rPr>
                <w:rFonts w:asciiTheme="majorHAnsi" w:eastAsia="Times New Roman" w:hAnsiTheme="majorHAnsi" w:cstheme="majorHAnsi"/>
                <w:color w:val="000000" w:themeColor="text1"/>
                <w:lang w:eastAsia="en-GB"/>
              </w:rPr>
              <w:t>Customer</w:t>
            </w:r>
          </w:p>
        </w:tc>
      </w:tr>
    </w:tbl>
    <w:p w14:paraId="3357C933" w14:textId="492122EC" w:rsidR="002757A6" w:rsidRDefault="002757A6" w:rsidP="00254580"/>
    <w:p w14:paraId="1745813E" w14:textId="27AB4999" w:rsidR="00143C1E" w:rsidRDefault="00143C1E" w:rsidP="00254580"/>
    <w:p w14:paraId="7133289A" w14:textId="0075C4C2" w:rsidR="00143C1E" w:rsidRDefault="00143C1E" w:rsidP="00254580"/>
    <w:p w14:paraId="4109F010" w14:textId="04F5005D" w:rsidR="00143C1E" w:rsidRDefault="00143C1E" w:rsidP="00254580"/>
    <w:p w14:paraId="461B97DF" w14:textId="77777777" w:rsidR="00143C1E" w:rsidRDefault="00143C1E" w:rsidP="00254580"/>
    <w:p w14:paraId="49CE8850" w14:textId="77777777" w:rsidR="00B6047A" w:rsidRPr="008E7278" w:rsidRDefault="00B6047A" w:rsidP="00B6047A">
      <w:pPr>
        <w:pStyle w:val="Heading2"/>
        <w:numPr>
          <w:ilvl w:val="0"/>
          <w:numId w:val="6"/>
        </w:numPr>
        <w:rPr>
          <w:color w:val="003E7A" w:themeColor="text2" w:themeShade="BF"/>
        </w:rPr>
      </w:pPr>
      <w:bookmarkStart w:id="11" w:name="_Toc514142180"/>
      <w:bookmarkStart w:id="12" w:name="_Toc514228335"/>
      <w:bookmarkStart w:id="13" w:name="_Toc514142181"/>
      <w:bookmarkStart w:id="14" w:name="_Toc514228336"/>
      <w:bookmarkStart w:id="15" w:name="_Toc514142182"/>
      <w:bookmarkStart w:id="16" w:name="_Toc514228337"/>
      <w:bookmarkStart w:id="17" w:name="_Toc513812267"/>
      <w:bookmarkStart w:id="18" w:name="_Toc514059610"/>
      <w:bookmarkStart w:id="19" w:name="_Toc514061268"/>
      <w:bookmarkStart w:id="20" w:name="_Toc514071998"/>
      <w:bookmarkStart w:id="21" w:name="_Toc514072206"/>
      <w:bookmarkStart w:id="22" w:name="_Toc514072416"/>
      <w:bookmarkStart w:id="23" w:name="_Toc514142183"/>
      <w:bookmarkStart w:id="24" w:name="_Toc514228338"/>
      <w:bookmarkStart w:id="25" w:name="_Toc513812268"/>
      <w:bookmarkStart w:id="26" w:name="_Toc514059611"/>
      <w:bookmarkStart w:id="27" w:name="_Toc514061269"/>
      <w:bookmarkStart w:id="28" w:name="_Toc514071999"/>
      <w:bookmarkStart w:id="29" w:name="_Toc514072207"/>
      <w:bookmarkStart w:id="30" w:name="_Toc514072417"/>
      <w:bookmarkStart w:id="31" w:name="_Toc514142184"/>
      <w:bookmarkStart w:id="32" w:name="_Toc514228339"/>
      <w:bookmarkStart w:id="33" w:name="_Toc513812269"/>
      <w:bookmarkStart w:id="34" w:name="_Toc514059612"/>
      <w:bookmarkStart w:id="35" w:name="_Toc514061270"/>
      <w:bookmarkStart w:id="36" w:name="_Toc514072000"/>
      <w:bookmarkStart w:id="37" w:name="_Toc514072208"/>
      <w:bookmarkStart w:id="38" w:name="_Toc514072418"/>
      <w:bookmarkStart w:id="39" w:name="_Toc514142185"/>
      <w:bookmarkStart w:id="40" w:name="_Toc514228340"/>
      <w:bookmarkStart w:id="41" w:name="_Toc514879374"/>
      <w:bookmarkStart w:id="42" w:name="_Toc519758472"/>
      <w:bookmarkStart w:id="43" w:name="_Toc37209644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8E7278">
        <w:rPr>
          <w:color w:val="003E7A" w:themeColor="text2" w:themeShade="BF"/>
        </w:rPr>
        <w:t>Document Purpose</w:t>
      </w:r>
      <w:bookmarkEnd w:id="41"/>
      <w:bookmarkEnd w:id="42"/>
    </w:p>
    <w:p w14:paraId="1350364A" w14:textId="77777777" w:rsidR="00B6047A" w:rsidRPr="008E7278" w:rsidRDefault="00B6047A" w:rsidP="00B6047A">
      <w:pPr>
        <w:rPr>
          <w:color w:val="003E7A" w:themeColor="text2" w:themeShade="BF"/>
          <w:sz w:val="20"/>
          <w:szCs w:val="20"/>
        </w:rPr>
      </w:pPr>
    </w:p>
    <w:p w14:paraId="073F6477" w14:textId="77777777" w:rsidR="003747E5" w:rsidRDefault="00864C62" w:rsidP="00B6047A">
      <w:r>
        <w:t xml:space="preserve">The </w:t>
      </w:r>
      <w:r w:rsidR="003A4BE9">
        <w:t xml:space="preserve">objective of the </w:t>
      </w:r>
      <w:r>
        <w:t xml:space="preserve">Matching, Merging and Cleansing document is to provide detailed technical information on the following </w:t>
      </w:r>
      <w:r w:rsidR="003A4BE9">
        <w:t>technical deliverables</w:t>
      </w:r>
      <w:r>
        <w:t>;</w:t>
      </w:r>
    </w:p>
    <w:p w14:paraId="25FDE9D2" w14:textId="77777777" w:rsidR="00864C62" w:rsidRDefault="00864C62" w:rsidP="00B6047A"/>
    <w:p w14:paraId="18FFE6CC" w14:textId="77777777" w:rsidR="00864C62" w:rsidRDefault="00864C62" w:rsidP="00C31108">
      <w:pPr>
        <w:pStyle w:val="ListParagraph"/>
        <w:numPr>
          <w:ilvl w:val="0"/>
          <w:numId w:val="10"/>
        </w:numPr>
      </w:pPr>
      <w:r>
        <w:t>Matching – How inbound information matches existing data within the SCV database</w:t>
      </w:r>
    </w:p>
    <w:p w14:paraId="2C45DADB" w14:textId="77777777" w:rsidR="00864C62" w:rsidRDefault="00864C62" w:rsidP="00C31108">
      <w:pPr>
        <w:pStyle w:val="ListParagraph"/>
        <w:numPr>
          <w:ilvl w:val="0"/>
          <w:numId w:val="10"/>
        </w:numPr>
      </w:pPr>
      <w:r>
        <w:t xml:space="preserve">Merging – Once a match has been identified, how should the inbound information enhance the </w:t>
      </w:r>
      <w:r w:rsidR="00D954B4">
        <w:t>existing</w:t>
      </w:r>
      <w:r>
        <w:t xml:space="preserve"> information </w:t>
      </w:r>
    </w:p>
    <w:p w14:paraId="0EE9C69F" w14:textId="77777777" w:rsidR="00864C62" w:rsidRDefault="00864C62" w:rsidP="00C31108">
      <w:pPr>
        <w:pStyle w:val="ListParagraph"/>
        <w:numPr>
          <w:ilvl w:val="0"/>
          <w:numId w:val="10"/>
        </w:numPr>
      </w:pPr>
      <w:r>
        <w:t xml:space="preserve">Cleansing – to improve the quality of information within the database as well as improve the matching success rate, a series of data </w:t>
      </w:r>
      <w:r w:rsidR="00D954B4">
        <w:t>cleansing</w:t>
      </w:r>
      <w:r>
        <w:t xml:space="preserve"> rules </w:t>
      </w:r>
      <w:r w:rsidR="00861ABE">
        <w:t>will be applied to the inbound data</w:t>
      </w:r>
    </w:p>
    <w:p w14:paraId="39758B0B" w14:textId="77777777" w:rsidR="00C53C4A" w:rsidRDefault="00C53C4A" w:rsidP="00B6047A"/>
    <w:p w14:paraId="6D63F132" w14:textId="77777777" w:rsidR="001F0327" w:rsidRDefault="001F0327" w:rsidP="001F0327">
      <w:pPr>
        <w:pStyle w:val="Heading2"/>
        <w:numPr>
          <w:ilvl w:val="0"/>
          <w:numId w:val="6"/>
        </w:numPr>
        <w:rPr>
          <w:color w:val="003E7A" w:themeColor="text2" w:themeShade="BF"/>
        </w:rPr>
      </w:pPr>
      <w:bookmarkStart w:id="44" w:name="_Document_Overview"/>
      <w:bookmarkStart w:id="45" w:name="_Toc514879376"/>
      <w:bookmarkStart w:id="46" w:name="_Toc519758473"/>
      <w:bookmarkEnd w:id="44"/>
      <w:r>
        <w:rPr>
          <w:color w:val="003E7A" w:themeColor="text2" w:themeShade="BF"/>
        </w:rPr>
        <w:t>Document Overview</w:t>
      </w:r>
      <w:bookmarkEnd w:id="45"/>
      <w:bookmarkEnd w:id="46"/>
    </w:p>
    <w:p w14:paraId="2E2900F4" w14:textId="77777777" w:rsidR="001F0327" w:rsidRDefault="001F0327" w:rsidP="001F0327"/>
    <w:p w14:paraId="761658CB" w14:textId="77777777" w:rsidR="00861ABE" w:rsidRDefault="00861ABE" w:rsidP="001F0327">
      <w:r>
        <w:t xml:space="preserve">The Matching, Merging and Cleansing document serves as a supporting document for the master </w:t>
      </w:r>
      <w:hyperlink r:id="rId12" w:history="1">
        <w:r w:rsidRPr="00861ABE">
          <w:rPr>
            <w:rStyle w:val="Hyperlink"/>
          </w:rPr>
          <w:t>Merkle VTWC Technical Design</w:t>
        </w:r>
      </w:hyperlink>
      <w:r>
        <w:t xml:space="preserve"> documentation.</w:t>
      </w:r>
    </w:p>
    <w:p w14:paraId="525960E0" w14:textId="77777777" w:rsidR="00861ABE" w:rsidRDefault="00861ABE" w:rsidP="001F0327"/>
    <w:p w14:paraId="49E65867" w14:textId="77777777" w:rsidR="003747E5" w:rsidRDefault="003747E5" w:rsidP="003747E5">
      <w:r>
        <w:t>Each s</w:t>
      </w:r>
      <w:r w:rsidR="00107F2D">
        <w:t>ection of the document contains</w:t>
      </w:r>
      <w:r w:rsidR="00E61C00">
        <w:t>:</w:t>
      </w:r>
    </w:p>
    <w:p w14:paraId="24DA37E5" w14:textId="77777777" w:rsidR="00107F2D" w:rsidDel="00E61C00" w:rsidRDefault="00107F2D" w:rsidP="003747E5">
      <w:pPr>
        <w:rPr>
          <w:del w:id="47" w:author="James Moore" w:date="2018-07-18T18:49:00Z"/>
        </w:rPr>
      </w:pPr>
    </w:p>
    <w:p w14:paraId="629F02D0" w14:textId="77777777" w:rsidR="003747E5" w:rsidRDefault="003747E5" w:rsidP="00C31108">
      <w:pPr>
        <w:pStyle w:val="ListParagraph"/>
        <w:numPr>
          <w:ilvl w:val="0"/>
          <w:numId w:val="9"/>
        </w:numPr>
      </w:pPr>
      <w:r>
        <w:t xml:space="preserve">a high-level description to inform the audience of a specific </w:t>
      </w:r>
      <w:r w:rsidR="00861ABE">
        <w:t xml:space="preserve">objective </w:t>
      </w:r>
      <w:r>
        <w:t>and to align on terminology</w:t>
      </w:r>
      <w:r w:rsidR="00E61C00">
        <w:t>;</w:t>
      </w:r>
      <w:del w:id="48" w:author="James Moore" w:date="2018-07-18T18:50:00Z">
        <w:r w:rsidDel="00E61C00">
          <w:delText xml:space="preserve"> </w:delText>
        </w:r>
      </w:del>
    </w:p>
    <w:p w14:paraId="093BCF5D" w14:textId="77777777" w:rsidR="003747E5" w:rsidRDefault="003747E5" w:rsidP="00C31108">
      <w:pPr>
        <w:pStyle w:val="ListParagraph"/>
        <w:numPr>
          <w:ilvl w:val="0"/>
          <w:numId w:val="9"/>
        </w:numPr>
      </w:pPr>
      <w:r>
        <w:t xml:space="preserve">a functional description on how the component part will operate and interact with other </w:t>
      </w:r>
      <w:r w:rsidR="00861ABE">
        <w:t>dependencies</w:t>
      </w:r>
      <w:r w:rsidR="00E61C00">
        <w:t>;</w:t>
      </w:r>
      <w:r w:rsidR="00861ABE">
        <w:t xml:space="preserve"> </w:t>
      </w:r>
      <w:r>
        <w:t xml:space="preserve">  </w:t>
      </w:r>
    </w:p>
    <w:p w14:paraId="568EE88B" w14:textId="77777777" w:rsidR="003747E5" w:rsidRDefault="003747E5" w:rsidP="00C31108">
      <w:pPr>
        <w:pStyle w:val="ListParagraph"/>
        <w:numPr>
          <w:ilvl w:val="0"/>
          <w:numId w:val="9"/>
        </w:numPr>
      </w:pPr>
      <w:r>
        <w:t xml:space="preserve">Consideration, constraints and dependencies sub-section. This section should be </w:t>
      </w:r>
      <w:r w:rsidRPr="006E7DD3">
        <w:t xml:space="preserve">interpreted </w:t>
      </w:r>
      <w:r>
        <w:t xml:space="preserve">as follows: </w:t>
      </w:r>
    </w:p>
    <w:p w14:paraId="437BFA75" w14:textId="77777777" w:rsidR="003747E5" w:rsidRDefault="003747E5" w:rsidP="00C31108">
      <w:pPr>
        <w:pStyle w:val="ListParagraph"/>
        <w:numPr>
          <w:ilvl w:val="1"/>
          <w:numId w:val="9"/>
        </w:numPr>
      </w:pPr>
      <w:r>
        <w:t>a consideration is something to note and should be considered as part of the configuration of the solution;</w:t>
      </w:r>
    </w:p>
    <w:p w14:paraId="06442BCE" w14:textId="77777777" w:rsidR="003747E5" w:rsidRDefault="003747E5" w:rsidP="00C31108">
      <w:pPr>
        <w:pStyle w:val="ListParagraph"/>
        <w:numPr>
          <w:ilvl w:val="1"/>
          <w:numId w:val="9"/>
        </w:numPr>
      </w:pPr>
      <w:r>
        <w:t>a constraint is an issue which is constraining the MDP in its own design;</w:t>
      </w:r>
    </w:p>
    <w:p w14:paraId="00513463" w14:textId="77777777" w:rsidR="003747E5" w:rsidRPr="001F0327" w:rsidRDefault="003747E5" w:rsidP="00C31108">
      <w:pPr>
        <w:pStyle w:val="ListParagraph"/>
        <w:numPr>
          <w:ilvl w:val="1"/>
          <w:numId w:val="9"/>
        </w:numPr>
      </w:pPr>
      <w:r>
        <w:t>a dependency is an action which must be completed or resolved for the successful delivery of the MDP.</w:t>
      </w:r>
    </w:p>
    <w:p w14:paraId="4653766F" w14:textId="77777777" w:rsidR="003747E5" w:rsidDel="00E61C00" w:rsidRDefault="003747E5" w:rsidP="001F0327">
      <w:pPr>
        <w:rPr>
          <w:del w:id="49" w:author="James Moore" w:date="2018-07-18T18:50:00Z"/>
        </w:rPr>
      </w:pPr>
    </w:p>
    <w:p w14:paraId="0AF34A35" w14:textId="77777777" w:rsidR="00B6047A" w:rsidRPr="003626B2" w:rsidRDefault="00B6047A" w:rsidP="00B2046D">
      <w:pPr>
        <w:pStyle w:val="Heading3"/>
        <w:numPr>
          <w:ilvl w:val="1"/>
          <w:numId w:val="6"/>
        </w:numPr>
        <w:rPr>
          <w:color w:val="003E7A" w:themeColor="text2" w:themeShade="BF"/>
        </w:rPr>
      </w:pPr>
      <w:bookmarkStart w:id="50" w:name="_Toc376533447"/>
      <w:bookmarkStart w:id="51" w:name="_Toc514879378"/>
      <w:bookmarkStart w:id="52" w:name="_Toc519758474"/>
      <w:r w:rsidRPr="003626B2">
        <w:rPr>
          <w:color w:val="003E7A" w:themeColor="text2" w:themeShade="BF"/>
        </w:rPr>
        <w:t>Solution-Level Objectives</w:t>
      </w:r>
      <w:bookmarkEnd w:id="50"/>
      <w:bookmarkEnd w:id="51"/>
      <w:bookmarkEnd w:id="52"/>
    </w:p>
    <w:p w14:paraId="327298DD" w14:textId="77777777" w:rsidR="00B6047A" w:rsidRDefault="00B6047A" w:rsidP="00B6047A"/>
    <w:p w14:paraId="715F264E" w14:textId="77777777" w:rsidR="00861ABE" w:rsidRDefault="00861ABE" w:rsidP="00B6047A">
      <w:r>
        <w:t xml:space="preserve">The objective of the SCV is to become the basis of the VTWC CRM solution,  </w:t>
      </w:r>
      <w:r w:rsidR="00D954B4">
        <w:t>replac</w:t>
      </w:r>
      <w:r w:rsidR="00A531DF">
        <w:t>ing</w:t>
      </w:r>
      <w:r>
        <w:t xml:space="preserve"> the </w:t>
      </w:r>
      <w:r w:rsidR="00A531DF">
        <w:t xml:space="preserve">current </w:t>
      </w:r>
      <w:r w:rsidR="00D954B4">
        <w:t>Trainline</w:t>
      </w:r>
      <w:r>
        <w:t xml:space="preserve"> CRM solution. The solution will deliver a SCV of all VTWC customers and prospects.  </w:t>
      </w:r>
      <w:r w:rsidR="003633B6">
        <w:t>T</w:t>
      </w:r>
      <w:r>
        <w:t xml:space="preserve">o achieve this objective information will be loaded into a database on regular intervals, the data will be </w:t>
      </w:r>
      <w:r w:rsidR="00D954B4">
        <w:t>cleansed</w:t>
      </w:r>
      <w:r>
        <w:t xml:space="preserve"> to ensure any erroneous </w:t>
      </w:r>
      <w:r w:rsidR="00D954B4">
        <w:t>characters</w:t>
      </w:r>
      <w:r>
        <w:t xml:space="preserve"> are removed, matched to existing records </w:t>
      </w:r>
      <w:r w:rsidR="00D954B4">
        <w:t>within</w:t>
      </w:r>
      <w:r>
        <w:t xml:space="preserve"> the database and merge inbound information </w:t>
      </w:r>
      <w:r w:rsidR="0028579A">
        <w:t>with</w:t>
      </w:r>
      <w:r>
        <w:t xml:space="preserve"> existing information to provide a complete view </w:t>
      </w:r>
      <w:r w:rsidR="00D954B4">
        <w:t>of</w:t>
      </w:r>
      <w:r>
        <w:t xml:space="preserve"> a VWTC</w:t>
      </w:r>
      <w:r w:rsidR="0028579A">
        <w:t xml:space="preserve"> individual (customer or prospect)</w:t>
      </w:r>
      <w:r>
        <w:t xml:space="preserve">.  </w:t>
      </w:r>
    </w:p>
    <w:p w14:paraId="6A4D7E3C" w14:textId="77777777" w:rsidR="00B6047A" w:rsidRPr="00861ABE" w:rsidRDefault="00B6047A" w:rsidP="00861ABE">
      <w:pPr>
        <w:spacing w:after="200" w:line="276" w:lineRule="auto"/>
        <w:rPr>
          <w:bCs/>
          <w:caps/>
        </w:rPr>
      </w:pPr>
    </w:p>
    <w:p w14:paraId="39F0C666" w14:textId="77777777" w:rsidR="00B6047A" w:rsidRPr="00316690" w:rsidRDefault="00B6047A" w:rsidP="00B6047A">
      <w:pPr>
        <w:ind w:left="360"/>
        <w:rPr>
          <w:rFonts w:eastAsia="Times New Roman" w:cs="Calibri"/>
        </w:rPr>
      </w:pPr>
    </w:p>
    <w:p w14:paraId="64F80188" w14:textId="77777777" w:rsidR="00B6047A" w:rsidRPr="00316690" w:rsidRDefault="00B6047A" w:rsidP="00B6047A">
      <w:pPr>
        <w:rPr>
          <w:color w:val="003E7A" w:themeColor="text2" w:themeShade="BF"/>
        </w:rPr>
      </w:pPr>
    </w:p>
    <w:p w14:paraId="195FAD61" w14:textId="77777777" w:rsidR="00B6047A" w:rsidRPr="00316690" w:rsidRDefault="00B6047A" w:rsidP="00B6047A">
      <w:pPr>
        <w:rPr>
          <w:color w:val="003E7A" w:themeColor="text2" w:themeShade="BF"/>
        </w:rPr>
      </w:pPr>
    </w:p>
    <w:p w14:paraId="068B1618" w14:textId="77777777" w:rsidR="00B6047A" w:rsidRDefault="00B6047A" w:rsidP="00B6047A">
      <w:pPr>
        <w:rPr>
          <w:color w:val="003E7A" w:themeColor="text2" w:themeShade="BF"/>
          <w:sz w:val="24"/>
        </w:rPr>
      </w:pPr>
    </w:p>
    <w:p w14:paraId="20DB3E82" w14:textId="77777777" w:rsidR="00B6047A" w:rsidRDefault="008B05E2" w:rsidP="00B6047A">
      <w:pPr>
        <w:pStyle w:val="Heading2"/>
        <w:numPr>
          <w:ilvl w:val="0"/>
          <w:numId w:val="6"/>
        </w:numPr>
        <w:rPr>
          <w:color w:val="003E7A" w:themeColor="text2" w:themeShade="BF"/>
        </w:rPr>
      </w:pPr>
      <w:bookmarkStart w:id="53" w:name="_Toc519758475"/>
      <w:r>
        <w:rPr>
          <w:color w:val="003E7A" w:themeColor="text2" w:themeShade="BF"/>
        </w:rPr>
        <w:t>Matching</w:t>
      </w:r>
      <w:bookmarkEnd w:id="53"/>
      <w:r>
        <w:rPr>
          <w:color w:val="003E7A" w:themeColor="text2" w:themeShade="BF"/>
        </w:rPr>
        <w:t xml:space="preserve"> </w:t>
      </w:r>
    </w:p>
    <w:p w14:paraId="15F9C603" w14:textId="77777777" w:rsidR="00B6047A" w:rsidRDefault="00B6047A" w:rsidP="005B64E1">
      <w:pPr>
        <w:pStyle w:val="Heading3"/>
        <w:numPr>
          <w:ilvl w:val="1"/>
          <w:numId w:val="6"/>
        </w:numPr>
        <w:rPr>
          <w:color w:val="003E7A" w:themeColor="text2" w:themeShade="BF"/>
        </w:rPr>
      </w:pPr>
      <w:bookmarkStart w:id="54" w:name="_Toc514879381"/>
      <w:bookmarkStart w:id="55" w:name="_Toc519758476"/>
      <w:r w:rsidRPr="008E7278">
        <w:rPr>
          <w:color w:val="003E7A" w:themeColor="text2" w:themeShade="BF"/>
        </w:rPr>
        <w:t>Overview</w:t>
      </w:r>
      <w:bookmarkEnd w:id="54"/>
      <w:bookmarkEnd w:id="55"/>
    </w:p>
    <w:p w14:paraId="2A2E3131" w14:textId="77777777" w:rsidR="00543149" w:rsidRDefault="00543149" w:rsidP="00543149"/>
    <w:p w14:paraId="4921DEF2" w14:textId="77777777" w:rsidR="00543149" w:rsidRDefault="00543149" w:rsidP="00543149">
      <w:r>
        <w:t xml:space="preserve">Inbound information is matched to existing information leveraging a specific VTWC SCV solution match key.  </w:t>
      </w:r>
    </w:p>
    <w:p w14:paraId="3372C1F5" w14:textId="77777777" w:rsidR="00543149" w:rsidRDefault="00543149" w:rsidP="00543149"/>
    <w:p w14:paraId="548797E3" w14:textId="7C1418C4" w:rsidR="00543149" w:rsidDel="00E61C00" w:rsidRDefault="00543149" w:rsidP="00543149">
      <w:pPr>
        <w:rPr>
          <w:del w:id="56" w:author="James Moore" w:date="2018-07-18T18:50:00Z"/>
        </w:rPr>
      </w:pPr>
      <w:r>
        <w:t xml:space="preserve">Information is received and once uploaded into the staging location, the match key is generated using </w:t>
      </w:r>
      <w:r w:rsidR="00D954B4">
        <w:t>specific</w:t>
      </w:r>
      <w:r>
        <w:t xml:space="preserve"> pr</w:t>
      </w:r>
      <w:r w:rsidR="00E61C00">
        <w:t>e</w:t>
      </w:r>
      <w:r>
        <w:t xml:space="preserve">-defined rules. </w:t>
      </w:r>
      <w:del w:id="57" w:author="James Moore" w:date="2018-07-18T18:50:00Z">
        <w:r w:rsidDel="00E61C00">
          <w:delText xml:space="preserve"> </w:delText>
        </w:r>
      </w:del>
    </w:p>
    <w:p w14:paraId="70DACF08" w14:textId="77777777" w:rsidR="00543149" w:rsidDel="00E61C00" w:rsidRDefault="00543149" w:rsidP="00543149">
      <w:pPr>
        <w:rPr>
          <w:del w:id="58" w:author="James Moore" w:date="2018-07-18T18:51:00Z"/>
        </w:rPr>
      </w:pPr>
    </w:p>
    <w:p w14:paraId="15455182" w14:textId="77777777" w:rsidR="00543149" w:rsidRDefault="00543149" w:rsidP="00543149">
      <w:r>
        <w:t xml:space="preserve">The pre-defined rules </w:t>
      </w:r>
      <w:r w:rsidR="00343B00">
        <w:t xml:space="preserve">were </w:t>
      </w:r>
      <w:r>
        <w:t xml:space="preserve">agreed through the development and implementation of the Virgin Trains East Coast solution, </w:t>
      </w:r>
      <w:r w:rsidR="0028579A">
        <w:t>which</w:t>
      </w:r>
      <w:r>
        <w:t xml:space="preserve"> the VTWC solution is based off.  </w:t>
      </w:r>
    </w:p>
    <w:p w14:paraId="1F549569" w14:textId="77777777" w:rsidR="00543149" w:rsidRDefault="00543149" w:rsidP="00543149"/>
    <w:p w14:paraId="0AF4A4EE" w14:textId="77777777" w:rsidR="00543149" w:rsidRDefault="00BC50A6" w:rsidP="00543149">
      <w:r w:rsidRPr="00BC50A6">
        <w:t>Once the match</w:t>
      </w:r>
      <w:r w:rsidR="0028579A">
        <w:t xml:space="preserve"> </w:t>
      </w:r>
      <w:r w:rsidRPr="00BC50A6">
        <w:t>key has been created</w:t>
      </w:r>
      <w:r>
        <w:t>,</w:t>
      </w:r>
      <w:r w:rsidRPr="00BC50A6">
        <w:t xml:space="preserve"> the application of the match</w:t>
      </w:r>
      <w:r>
        <w:t xml:space="preserve"> </w:t>
      </w:r>
      <w:r w:rsidRPr="00BC50A6">
        <w:t xml:space="preserve">key is via </w:t>
      </w:r>
      <w:r w:rsidRPr="00035FDA">
        <w:rPr>
          <w:b/>
        </w:rPr>
        <w:t xml:space="preserve">exact matching </w:t>
      </w:r>
      <w:r>
        <w:t>(like-for-like) and therefore no fuzzy logic is applied</w:t>
      </w:r>
      <w:r w:rsidRPr="00BC50A6">
        <w:t>.</w:t>
      </w:r>
    </w:p>
    <w:p w14:paraId="6667F262" w14:textId="77777777" w:rsidR="00543149" w:rsidRDefault="00543149" w:rsidP="00543149">
      <w:pPr>
        <w:pStyle w:val="Heading3"/>
        <w:numPr>
          <w:ilvl w:val="1"/>
          <w:numId w:val="6"/>
        </w:numPr>
        <w:rPr>
          <w:color w:val="003E7A" w:themeColor="text2" w:themeShade="BF"/>
        </w:rPr>
      </w:pPr>
      <w:bookmarkStart w:id="59" w:name="_Match_Keys"/>
      <w:bookmarkStart w:id="60" w:name="_Toc519758477"/>
      <w:bookmarkEnd w:id="59"/>
      <w:r>
        <w:rPr>
          <w:color w:val="003E7A" w:themeColor="text2" w:themeShade="BF"/>
        </w:rPr>
        <w:t>Match Key</w:t>
      </w:r>
      <w:r w:rsidR="00343B00">
        <w:rPr>
          <w:color w:val="003E7A" w:themeColor="text2" w:themeShade="BF"/>
        </w:rPr>
        <w:t>s</w:t>
      </w:r>
      <w:bookmarkEnd w:id="60"/>
    </w:p>
    <w:p w14:paraId="3CCA9515" w14:textId="77777777" w:rsidR="00695159" w:rsidRDefault="00695159" w:rsidP="00695159">
      <w:pPr>
        <w:pStyle w:val="Heading3"/>
        <w:numPr>
          <w:ilvl w:val="2"/>
          <w:numId w:val="6"/>
        </w:numPr>
        <w:rPr>
          <w:color w:val="003E7A" w:themeColor="text2" w:themeShade="BF"/>
        </w:rPr>
      </w:pPr>
      <w:bookmarkStart w:id="61" w:name="_Toc519758478"/>
      <w:r w:rsidRPr="008E7278">
        <w:rPr>
          <w:color w:val="003E7A" w:themeColor="text2" w:themeShade="BF"/>
        </w:rPr>
        <w:t>Overview</w:t>
      </w:r>
      <w:bookmarkEnd w:id="61"/>
    </w:p>
    <w:p w14:paraId="42C62DA8" w14:textId="77777777" w:rsidR="00543149" w:rsidRDefault="00543149" w:rsidP="00543149"/>
    <w:p w14:paraId="47D25681" w14:textId="77777777" w:rsidR="00343B00" w:rsidRDefault="00343B00" w:rsidP="00543149">
      <w:r>
        <w:t xml:space="preserve">To achieve a high match rate, there will be several attempts at matching information using a number of match keys.  </w:t>
      </w:r>
    </w:p>
    <w:p w14:paraId="6B4D6FD9" w14:textId="77777777" w:rsidR="00343B00" w:rsidRDefault="00343B00" w:rsidP="00543149"/>
    <w:p w14:paraId="14C8C1A2" w14:textId="77777777" w:rsidR="00343B00" w:rsidRDefault="00343B00" w:rsidP="00543149">
      <w:r>
        <w:t>The purpose for leveraging multiple match keys is</w:t>
      </w:r>
      <w:r w:rsidR="00E61C00">
        <w:t>:</w:t>
      </w:r>
    </w:p>
    <w:p w14:paraId="74B9299B" w14:textId="77777777" w:rsidR="00343B00" w:rsidRDefault="00343B00" w:rsidP="00C31108">
      <w:pPr>
        <w:pStyle w:val="ListParagraph"/>
        <w:numPr>
          <w:ilvl w:val="0"/>
          <w:numId w:val="11"/>
        </w:numPr>
      </w:pPr>
      <w:r>
        <w:t>In some cases, information may have been matched in an existing solution with</w:t>
      </w:r>
      <w:r w:rsidR="00695159">
        <w:t>in</w:t>
      </w:r>
      <w:r>
        <w:t xml:space="preserve"> VTWC data landscape.  In this instance a system ID will be provided </w:t>
      </w:r>
      <w:r w:rsidR="00035FDA">
        <w:t xml:space="preserve">which </w:t>
      </w:r>
      <w:r>
        <w:t xml:space="preserve">can be used to match </w:t>
      </w:r>
      <w:r w:rsidR="00695159">
        <w:t>inbound information with existing information</w:t>
      </w:r>
    </w:p>
    <w:p w14:paraId="7E7E23A1" w14:textId="77777777" w:rsidR="00343B00" w:rsidRDefault="00343B00" w:rsidP="00C31108">
      <w:pPr>
        <w:pStyle w:val="ListParagraph"/>
        <w:numPr>
          <w:ilvl w:val="0"/>
          <w:numId w:val="11"/>
        </w:numPr>
      </w:pPr>
      <w:r>
        <w:t xml:space="preserve">Not in all instance </w:t>
      </w:r>
      <w:r w:rsidR="00695159">
        <w:t>will</w:t>
      </w:r>
      <w:r>
        <w:t xml:space="preserve"> information </w:t>
      </w:r>
      <w:r w:rsidR="00695159">
        <w:t xml:space="preserve">be </w:t>
      </w:r>
      <w:r>
        <w:t xml:space="preserve">provided fully populated manner.  It is common </w:t>
      </w:r>
      <w:r w:rsidR="00695159">
        <w:t xml:space="preserve">for records </w:t>
      </w:r>
      <w:r>
        <w:t xml:space="preserve">to have missing </w:t>
      </w:r>
      <w:r w:rsidR="00D954B4">
        <w:t xml:space="preserve">attributes </w:t>
      </w:r>
      <w:r>
        <w:t xml:space="preserve">such as </w:t>
      </w:r>
      <w:r w:rsidR="00BC50A6">
        <w:t xml:space="preserve">missing email address or missing </w:t>
      </w:r>
      <w:r w:rsidR="00695159">
        <w:t xml:space="preserve">address lines, therefore the matching logic most </w:t>
      </w:r>
      <w:r w:rsidR="00D954B4">
        <w:t>accommodate</w:t>
      </w:r>
      <w:r w:rsidR="00695159">
        <w:t xml:space="preserve"> this </w:t>
      </w:r>
      <w:r w:rsidR="00D954B4">
        <w:t>scenario</w:t>
      </w:r>
    </w:p>
    <w:p w14:paraId="4829CF4C" w14:textId="77777777" w:rsidR="00695159" w:rsidRDefault="00B870EE" w:rsidP="00695159">
      <w:pPr>
        <w:pStyle w:val="Heading3"/>
        <w:numPr>
          <w:ilvl w:val="2"/>
          <w:numId w:val="6"/>
        </w:numPr>
        <w:rPr>
          <w:color w:val="003E7A" w:themeColor="text2" w:themeShade="BF"/>
        </w:rPr>
      </w:pPr>
      <w:bookmarkStart w:id="62" w:name="_Toc519758479"/>
      <w:r>
        <w:rPr>
          <w:color w:val="003E7A" w:themeColor="text2" w:themeShade="BF"/>
        </w:rPr>
        <w:t xml:space="preserve">Match </w:t>
      </w:r>
      <w:r w:rsidR="00695159">
        <w:rPr>
          <w:color w:val="003E7A" w:themeColor="text2" w:themeShade="BF"/>
        </w:rPr>
        <w:t>Keys</w:t>
      </w:r>
      <w:bookmarkEnd w:id="62"/>
    </w:p>
    <w:p w14:paraId="07028189" w14:textId="77777777" w:rsidR="00695159" w:rsidRDefault="00695159" w:rsidP="00695159"/>
    <w:p w14:paraId="06301FF7" w14:textId="77777777" w:rsidR="00695159" w:rsidRDefault="00695159" w:rsidP="00695159">
      <w:r>
        <w:t>Matching will be performed in the following order, therefore if a match has not occurred using email address then the system will attempt to match on email address (and so on).</w:t>
      </w:r>
    </w:p>
    <w:p w14:paraId="7F470D3C" w14:textId="77777777" w:rsidR="00695159" w:rsidDel="00E61C00" w:rsidRDefault="00695159" w:rsidP="00695159">
      <w:pPr>
        <w:rPr>
          <w:del w:id="63" w:author="James Moore" w:date="2018-07-18T18:52:00Z"/>
        </w:rPr>
      </w:pPr>
    </w:p>
    <w:p w14:paraId="63D3B413" w14:textId="77777777" w:rsidR="00695159" w:rsidRPr="00695159" w:rsidRDefault="00695159" w:rsidP="00695159"/>
    <w:tbl>
      <w:tblPr>
        <w:tblW w:w="10911"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2"/>
        <w:gridCol w:w="2168"/>
        <w:gridCol w:w="3218"/>
        <w:gridCol w:w="2835"/>
        <w:gridCol w:w="1418"/>
      </w:tblGrid>
      <w:tr w:rsidR="00DE5A0B" w:rsidRPr="00EC5550" w14:paraId="4306A139" w14:textId="77777777" w:rsidTr="00035FDA">
        <w:trPr>
          <w:cantSplit/>
          <w:trHeight w:val="548"/>
        </w:trPr>
        <w:tc>
          <w:tcPr>
            <w:tcW w:w="1272" w:type="dxa"/>
            <w:shd w:val="clear" w:color="auto" w:fill="003E7A" w:themeFill="text2" w:themeFillShade="BF"/>
          </w:tcPr>
          <w:p w14:paraId="4BB031B7" w14:textId="77777777" w:rsidR="00DE5A0B" w:rsidRPr="00941741" w:rsidRDefault="00DE5A0B" w:rsidP="00723181">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Priority No.</w:t>
            </w:r>
          </w:p>
        </w:tc>
        <w:tc>
          <w:tcPr>
            <w:tcW w:w="2168" w:type="dxa"/>
            <w:shd w:val="clear" w:color="auto" w:fill="003E7A" w:themeFill="text2" w:themeFillShade="BF"/>
          </w:tcPr>
          <w:p w14:paraId="41701A23" w14:textId="77777777" w:rsidR="00DE5A0B" w:rsidRPr="00941741" w:rsidRDefault="00DE5A0B" w:rsidP="00723181">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Type</w:t>
            </w:r>
          </w:p>
        </w:tc>
        <w:tc>
          <w:tcPr>
            <w:tcW w:w="3218" w:type="dxa"/>
            <w:shd w:val="clear" w:color="auto" w:fill="003E7A" w:themeFill="text2" w:themeFillShade="BF"/>
          </w:tcPr>
          <w:p w14:paraId="04A796B2" w14:textId="77777777" w:rsidR="00DE5A0B" w:rsidRPr="00941741" w:rsidRDefault="00DE5A0B" w:rsidP="00723181">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Key/Field</w:t>
            </w:r>
          </w:p>
        </w:tc>
        <w:tc>
          <w:tcPr>
            <w:tcW w:w="2835" w:type="dxa"/>
            <w:shd w:val="clear" w:color="auto" w:fill="003E7A" w:themeFill="text2" w:themeFillShade="BF"/>
          </w:tcPr>
          <w:p w14:paraId="2C4CE64F" w14:textId="77777777" w:rsidR="00DE5A0B" w:rsidRDefault="00DE5A0B" w:rsidP="00723181">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Example</w:t>
            </w:r>
          </w:p>
        </w:tc>
        <w:tc>
          <w:tcPr>
            <w:tcW w:w="1418" w:type="dxa"/>
            <w:shd w:val="clear" w:color="auto" w:fill="003E7A" w:themeFill="text2" w:themeFillShade="BF"/>
          </w:tcPr>
          <w:p w14:paraId="1D2C2EA8" w14:textId="77777777" w:rsidR="00DE5A0B" w:rsidRDefault="00DE5A0B" w:rsidP="00723181">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Source</w:t>
            </w:r>
          </w:p>
        </w:tc>
      </w:tr>
      <w:tr w:rsidR="00DE5A0B" w:rsidRPr="00A73C32" w14:paraId="1BE2B11B" w14:textId="77777777" w:rsidTr="00035FDA">
        <w:trPr>
          <w:cantSplit/>
          <w:trHeight w:val="300"/>
        </w:trPr>
        <w:tc>
          <w:tcPr>
            <w:tcW w:w="1272" w:type="dxa"/>
          </w:tcPr>
          <w:p w14:paraId="7063D867" w14:textId="77777777" w:rsidR="00DE5A0B" w:rsidRPr="00035FDA" w:rsidRDefault="00DE5A0B" w:rsidP="00DE5A0B">
            <w:pPr>
              <w:jc w:val="center"/>
              <w:rPr>
                <w:rFonts w:asciiTheme="majorHAnsi" w:eastAsia="Times New Roman" w:hAnsiTheme="majorHAnsi" w:cstheme="majorHAnsi"/>
                <w:color w:val="000000" w:themeColor="text1"/>
                <w:sz w:val="20"/>
                <w:lang w:eastAsia="en-GB"/>
              </w:rPr>
            </w:pPr>
            <w:r w:rsidRPr="00035FDA">
              <w:rPr>
                <w:sz w:val="20"/>
              </w:rPr>
              <w:t>001</w:t>
            </w:r>
          </w:p>
        </w:tc>
        <w:tc>
          <w:tcPr>
            <w:tcW w:w="2168" w:type="dxa"/>
          </w:tcPr>
          <w:p w14:paraId="4171D94F" w14:textId="77777777" w:rsidR="00DE5A0B" w:rsidRPr="00035FDA" w:rsidRDefault="00DE5A0B" w:rsidP="00DE5A0B">
            <w:pPr>
              <w:rPr>
                <w:rFonts w:asciiTheme="majorHAnsi" w:eastAsia="Times New Roman" w:hAnsiTheme="majorHAnsi" w:cstheme="majorHAnsi"/>
                <w:color w:val="000000" w:themeColor="text1"/>
                <w:sz w:val="20"/>
                <w:lang w:eastAsia="en-GB"/>
              </w:rPr>
            </w:pPr>
            <w:r w:rsidRPr="00035FDA">
              <w:rPr>
                <w:sz w:val="20"/>
              </w:rPr>
              <w:t xml:space="preserve">Source System </w:t>
            </w:r>
            <w:r w:rsidR="00D954B4" w:rsidRPr="00035FDA">
              <w:rPr>
                <w:sz w:val="20"/>
              </w:rPr>
              <w:t>Identifier</w:t>
            </w:r>
          </w:p>
        </w:tc>
        <w:tc>
          <w:tcPr>
            <w:tcW w:w="3218" w:type="dxa"/>
          </w:tcPr>
          <w:p w14:paraId="47AA8922" w14:textId="77777777" w:rsidR="00DE5A0B" w:rsidRPr="00035FDA" w:rsidRDefault="00DE5A0B" w:rsidP="00DE5A0B">
            <w:pPr>
              <w:rPr>
                <w:sz w:val="20"/>
              </w:rPr>
            </w:pPr>
            <w:r w:rsidRPr="00035FDA">
              <w:rPr>
                <w:sz w:val="20"/>
              </w:rPr>
              <w:t>Source_ID</w:t>
            </w:r>
          </w:p>
        </w:tc>
        <w:tc>
          <w:tcPr>
            <w:tcW w:w="2835" w:type="dxa"/>
          </w:tcPr>
          <w:p w14:paraId="745BCA98" w14:textId="77777777" w:rsidR="00DE5A0B" w:rsidRPr="00035FDA" w:rsidRDefault="00DE5A0B" w:rsidP="00DE5A0B">
            <w:pPr>
              <w:rPr>
                <w:sz w:val="20"/>
              </w:rPr>
            </w:pPr>
            <w:r w:rsidRPr="00035FDA">
              <w:rPr>
                <w:sz w:val="20"/>
              </w:rPr>
              <w:t>VTWC0011123</w:t>
            </w:r>
          </w:p>
        </w:tc>
        <w:tc>
          <w:tcPr>
            <w:tcW w:w="1418" w:type="dxa"/>
          </w:tcPr>
          <w:p w14:paraId="007822FB" w14:textId="77777777" w:rsidR="00DE5A0B" w:rsidRPr="00035FDA" w:rsidRDefault="00DE5A0B" w:rsidP="00DE5A0B">
            <w:pPr>
              <w:rPr>
                <w:sz w:val="20"/>
              </w:rPr>
            </w:pPr>
            <w:r w:rsidRPr="00035FDA">
              <w:rPr>
                <w:sz w:val="20"/>
              </w:rPr>
              <w:t>Trainline Only</w:t>
            </w:r>
          </w:p>
        </w:tc>
      </w:tr>
      <w:tr w:rsidR="00DE5A0B" w:rsidRPr="00A73C32" w14:paraId="797BDB46" w14:textId="77777777" w:rsidTr="00035FDA">
        <w:trPr>
          <w:cantSplit/>
          <w:trHeight w:val="300"/>
        </w:trPr>
        <w:tc>
          <w:tcPr>
            <w:tcW w:w="1272" w:type="dxa"/>
          </w:tcPr>
          <w:p w14:paraId="62B11BF2" w14:textId="77777777" w:rsidR="00DE5A0B" w:rsidRPr="00035FDA" w:rsidRDefault="00DE5A0B" w:rsidP="00DE5A0B">
            <w:pPr>
              <w:jc w:val="center"/>
              <w:rPr>
                <w:sz w:val="20"/>
              </w:rPr>
            </w:pPr>
            <w:r w:rsidRPr="00035FDA">
              <w:rPr>
                <w:rFonts w:asciiTheme="majorHAnsi" w:eastAsia="Times New Roman" w:hAnsiTheme="majorHAnsi" w:cstheme="majorHAnsi"/>
                <w:color w:val="000000" w:themeColor="text1"/>
                <w:sz w:val="20"/>
                <w:lang w:eastAsia="en-GB"/>
              </w:rPr>
              <w:t>002</w:t>
            </w:r>
          </w:p>
        </w:tc>
        <w:tc>
          <w:tcPr>
            <w:tcW w:w="2168" w:type="dxa"/>
          </w:tcPr>
          <w:p w14:paraId="3F89EEAA" w14:textId="77777777" w:rsidR="00DE5A0B" w:rsidRPr="00035FDA" w:rsidRDefault="00DE5A0B" w:rsidP="00DE5A0B">
            <w:pPr>
              <w:rPr>
                <w:sz w:val="20"/>
              </w:rPr>
            </w:pPr>
            <w:r w:rsidRPr="00035FDA">
              <w:rPr>
                <w:rFonts w:asciiTheme="majorHAnsi" w:eastAsia="Times New Roman" w:hAnsiTheme="majorHAnsi" w:cstheme="majorHAnsi"/>
                <w:color w:val="000000" w:themeColor="text1"/>
                <w:sz w:val="20"/>
                <w:lang w:eastAsia="en-GB"/>
              </w:rPr>
              <w:t>Email</w:t>
            </w:r>
          </w:p>
        </w:tc>
        <w:tc>
          <w:tcPr>
            <w:tcW w:w="3218" w:type="dxa"/>
          </w:tcPr>
          <w:p w14:paraId="2995C687" w14:textId="77777777" w:rsidR="00DE5A0B" w:rsidRPr="00035FDA" w:rsidRDefault="00DE5A0B" w:rsidP="00DE5A0B">
            <w:pPr>
              <w:rPr>
                <w:sz w:val="20"/>
              </w:rPr>
            </w:pPr>
            <w:r w:rsidRPr="00035FDA">
              <w:rPr>
                <w:sz w:val="20"/>
              </w:rPr>
              <w:t>Email_Address</w:t>
            </w:r>
          </w:p>
        </w:tc>
        <w:tc>
          <w:tcPr>
            <w:tcW w:w="2835" w:type="dxa"/>
          </w:tcPr>
          <w:p w14:paraId="71EDE98E" w14:textId="77777777" w:rsidR="00DE5A0B" w:rsidRPr="00035FDA" w:rsidRDefault="00E61C00" w:rsidP="00DE5A0B">
            <w:pPr>
              <w:rPr>
                <w:sz w:val="20"/>
              </w:rPr>
            </w:pPr>
            <w:ins w:id="64" w:author="James Moore" w:date="2018-07-18T18:49:00Z">
              <w:r w:rsidRPr="00035FDA">
                <w:rPr>
                  <w:sz w:val="20"/>
                </w:rPr>
                <w:fldChar w:fldCharType="begin"/>
              </w:r>
              <w:r w:rsidRPr="00035FDA">
                <w:rPr>
                  <w:sz w:val="20"/>
                </w:rPr>
                <w:instrText xml:space="preserve"> HYPERLINK "mailto:</w:instrText>
              </w:r>
            </w:ins>
            <w:r w:rsidRPr="00035FDA">
              <w:rPr>
                <w:sz w:val="20"/>
              </w:rPr>
              <w:instrText>r.jackson@merkleinc.com</w:instrText>
            </w:r>
            <w:ins w:id="65" w:author="James Moore" w:date="2018-07-18T18:49:00Z">
              <w:r w:rsidRPr="00035FDA">
                <w:rPr>
                  <w:sz w:val="20"/>
                </w:rPr>
                <w:instrText xml:space="preserve">" </w:instrText>
              </w:r>
              <w:r w:rsidRPr="00035FDA">
                <w:rPr>
                  <w:sz w:val="20"/>
                </w:rPr>
                <w:fldChar w:fldCharType="separate"/>
              </w:r>
            </w:ins>
            <w:r w:rsidRPr="00035FDA">
              <w:rPr>
                <w:rStyle w:val="Hyperlink"/>
                <w:sz w:val="20"/>
              </w:rPr>
              <w:t>r.jackson@merkleinc.com</w:t>
            </w:r>
            <w:ins w:id="66" w:author="James Moore" w:date="2018-07-18T18:49:00Z">
              <w:r w:rsidRPr="00035FDA">
                <w:rPr>
                  <w:sz w:val="20"/>
                </w:rPr>
                <w:fldChar w:fldCharType="end"/>
              </w:r>
            </w:ins>
          </w:p>
        </w:tc>
        <w:tc>
          <w:tcPr>
            <w:tcW w:w="1418" w:type="dxa"/>
          </w:tcPr>
          <w:p w14:paraId="4F25D57C" w14:textId="77777777" w:rsidR="00DE5A0B" w:rsidRPr="00035FDA" w:rsidRDefault="00233FA0" w:rsidP="00DE5A0B">
            <w:pPr>
              <w:rPr>
                <w:sz w:val="20"/>
              </w:rPr>
            </w:pPr>
            <w:r w:rsidRPr="00035FDA">
              <w:rPr>
                <w:sz w:val="20"/>
              </w:rPr>
              <w:t>All sources</w:t>
            </w:r>
          </w:p>
        </w:tc>
      </w:tr>
      <w:tr w:rsidR="00DE5A0B" w:rsidRPr="00A73C32" w14:paraId="28558BA1" w14:textId="77777777" w:rsidTr="00035FDA">
        <w:trPr>
          <w:cantSplit/>
          <w:trHeight w:val="300"/>
        </w:trPr>
        <w:tc>
          <w:tcPr>
            <w:tcW w:w="1272" w:type="dxa"/>
          </w:tcPr>
          <w:p w14:paraId="1F97F57B" w14:textId="77777777" w:rsidR="00DE5A0B" w:rsidRPr="00035FDA" w:rsidRDefault="00DE5A0B" w:rsidP="00DE5A0B">
            <w:pPr>
              <w:jc w:val="center"/>
              <w:rPr>
                <w:rFonts w:asciiTheme="majorHAnsi" w:eastAsia="Times New Roman" w:hAnsiTheme="majorHAnsi" w:cstheme="majorHAnsi"/>
                <w:color w:val="000000" w:themeColor="text1"/>
                <w:sz w:val="20"/>
                <w:lang w:eastAsia="en-GB"/>
              </w:rPr>
            </w:pPr>
            <w:r w:rsidRPr="00035FDA">
              <w:rPr>
                <w:rFonts w:asciiTheme="majorHAnsi" w:eastAsia="Times New Roman" w:hAnsiTheme="majorHAnsi" w:cstheme="majorHAnsi"/>
                <w:color w:val="000000" w:themeColor="text1"/>
                <w:sz w:val="20"/>
                <w:lang w:eastAsia="en-GB"/>
              </w:rPr>
              <w:t>003</w:t>
            </w:r>
          </w:p>
        </w:tc>
        <w:tc>
          <w:tcPr>
            <w:tcW w:w="2168" w:type="dxa"/>
          </w:tcPr>
          <w:p w14:paraId="23B13CA3" w14:textId="77777777" w:rsidR="00DE5A0B" w:rsidRPr="00035FDA" w:rsidRDefault="00DE5A0B" w:rsidP="00DE5A0B">
            <w:pPr>
              <w:rPr>
                <w:rFonts w:asciiTheme="majorHAnsi" w:eastAsia="Times New Roman" w:hAnsiTheme="majorHAnsi" w:cstheme="majorHAnsi"/>
                <w:color w:val="000000" w:themeColor="text1"/>
                <w:sz w:val="20"/>
                <w:lang w:eastAsia="en-GB"/>
              </w:rPr>
            </w:pPr>
            <w:r w:rsidRPr="00035FDA">
              <w:rPr>
                <w:rFonts w:asciiTheme="majorHAnsi" w:eastAsia="Times New Roman" w:hAnsiTheme="majorHAnsi" w:cstheme="majorHAnsi"/>
                <w:color w:val="000000" w:themeColor="text1"/>
                <w:sz w:val="20"/>
                <w:lang w:eastAsia="en-GB"/>
              </w:rPr>
              <w:t>Mobile Phone number</w:t>
            </w:r>
          </w:p>
        </w:tc>
        <w:tc>
          <w:tcPr>
            <w:tcW w:w="3218" w:type="dxa"/>
          </w:tcPr>
          <w:p w14:paraId="61700198" w14:textId="77777777" w:rsidR="00DE5A0B" w:rsidRPr="00035FDA" w:rsidRDefault="00DE5A0B" w:rsidP="00DE5A0B">
            <w:pPr>
              <w:rPr>
                <w:rFonts w:asciiTheme="majorHAnsi" w:eastAsia="Times New Roman" w:hAnsiTheme="majorHAnsi" w:cstheme="majorHAnsi"/>
                <w:color w:val="000000" w:themeColor="text1"/>
                <w:sz w:val="20"/>
                <w:lang w:eastAsia="en-GB"/>
              </w:rPr>
            </w:pPr>
            <w:r w:rsidRPr="00035FDA">
              <w:rPr>
                <w:rFonts w:asciiTheme="majorHAnsi" w:eastAsia="Times New Roman" w:hAnsiTheme="majorHAnsi" w:cstheme="majorHAnsi"/>
                <w:color w:val="000000" w:themeColor="text1"/>
                <w:sz w:val="20"/>
                <w:lang w:eastAsia="en-GB"/>
              </w:rPr>
              <w:t>Mobile_Phone</w:t>
            </w:r>
          </w:p>
        </w:tc>
        <w:tc>
          <w:tcPr>
            <w:tcW w:w="2835" w:type="dxa"/>
          </w:tcPr>
          <w:p w14:paraId="20FA0FE5" w14:textId="77777777" w:rsidR="00DE5A0B" w:rsidRPr="00035FDA" w:rsidRDefault="00DE5A0B" w:rsidP="00DE5A0B">
            <w:pPr>
              <w:rPr>
                <w:rFonts w:asciiTheme="majorHAnsi" w:eastAsia="Times New Roman" w:hAnsiTheme="majorHAnsi" w:cstheme="majorHAnsi"/>
                <w:color w:val="000000" w:themeColor="text1"/>
                <w:sz w:val="20"/>
                <w:lang w:eastAsia="en-GB"/>
              </w:rPr>
            </w:pPr>
            <w:r w:rsidRPr="00035FDA">
              <w:rPr>
                <w:rFonts w:asciiTheme="majorHAnsi" w:eastAsia="Times New Roman" w:hAnsiTheme="majorHAnsi" w:cstheme="majorHAnsi"/>
                <w:color w:val="000000" w:themeColor="text1"/>
                <w:sz w:val="20"/>
                <w:lang w:eastAsia="en-GB"/>
              </w:rPr>
              <w:t>079162747474</w:t>
            </w:r>
          </w:p>
        </w:tc>
        <w:tc>
          <w:tcPr>
            <w:tcW w:w="1418" w:type="dxa"/>
          </w:tcPr>
          <w:p w14:paraId="34407858" w14:textId="77777777" w:rsidR="00DE5A0B" w:rsidRPr="00035FDA" w:rsidRDefault="00233FA0" w:rsidP="00DE5A0B">
            <w:pPr>
              <w:rPr>
                <w:rFonts w:asciiTheme="majorHAnsi" w:eastAsia="Times New Roman" w:hAnsiTheme="majorHAnsi" w:cstheme="majorHAnsi"/>
                <w:color w:val="000000" w:themeColor="text1"/>
                <w:sz w:val="20"/>
                <w:lang w:eastAsia="en-GB"/>
              </w:rPr>
            </w:pPr>
            <w:r w:rsidRPr="00035FDA">
              <w:rPr>
                <w:rFonts w:asciiTheme="majorHAnsi" w:eastAsia="Times New Roman" w:hAnsiTheme="majorHAnsi" w:cstheme="majorHAnsi"/>
                <w:color w:val="000000" w:themeColor="text1"/>
                <w:sz w:val="20"/>
                <w:lang w:eastAsia="en-GB"/>
              </w:rPr>
              <w:t>All sources</w:t>
            </w:r>
          </w:p>
        </w:tc>
      </w:tr>
      <w:tr w:rsidR="00DE5A0B" w:rsidRPr="00A73C32" w14:paraId="53EB4715" w14:textId="77777777" w:rsidTr="00035FDA">
        <w:trPr>
          <w:cantSplit/>
          <w:trHeight w:val="300"/>
        </w:trPr>
        <w:tc>
          <w:tcPr>
            <w:tcW w:w="1272" w:type="dxa"/>
          </w:tcPr>
          <w:p w14:paraId="74DA7A26" w14:textId="77777777" w:rsidR="00DE5A0B" w:rsidRPr="00035FDA" w:rsidRDefault="00DE5A0B" w:rsidP="00DE5A0B">
            <w:pPr>
              <w:jc w:val="center"/>
              <w:rPr>
                <w:sz w:val="20"/>
              </w:rPr>
            </w:pPr>
            <w:r w:rsidRPr="00035FDA">
              <w:rPr>
                <w:sz w:val="20"/>
              </w:rPr>
              <w:t>004</w:t>
            </w:r>
          </w:p>
        </w:tc>
        <w:tc>
          <w:tcPr>
            <w:tcW w:w="2168" w:type="dxa"/>
          </w:tcPr>
          <w:p w14:paraId="7C8CFBC3" w14:textId="77777777" w:rsidR="00DE5A0B" w:rsidRPr="00035FDA" w:rsidRDefault="00DE5A0B" w:rsidP="00DE5A0B">
            <w:pPr>
              <w:rPr>
                <w:sz w:val="20"/>
              </w:rPr>
            </w:pPr>
            <w:r w:rsidRPr="00035FDA">
              <w:rPr>
                <w:sz w:val="20"/>
              </w:rPr>
              <w:t xml:space="preserve">Name and </w:t>
            </w:r>
            <w:r w:rsidR="005425A8">
              <w:rPr>
                <w:sz w:val="20"/>
              </w:rPr>
              <w:t xml:space="preserve">(partial) </w:t>
            </w:r>
            <w:r w:rsidRPr="00035FDA">
              <w:rPr>
                <w:sz w:val="20"/>
              </w:rPr>
              <w:t>Address</w:t>
            </w:r>
          </w:p>
        </w:tc>
        <w:tc>
          <w:tcPr>
            <w:tcW w:w="3218" w:type="dxa"/>
          </w:tcPr>
          <w:p w14:paraId="47A360B3" w14:textId="77777777" w:rsidR="00DE5A0B" w:rsidRPr="00035FDA" w:rsidRDefault="00DE5A0B" w:rsidP="00DE5A0B">
            <w:pPr>
              <w:rPr>
                <w:sz w:val="20"/>
              </w:rPr>
            </w:pPr>
            <w:r w:rsidRPr="00035FDA">
              <w:rPr>
                <w:sz w:val="20"/>
              </w:rPr>
              <w:t>Initial+Surname+Postcode+AddressLine1</w:t>
            </w:r>
          </w:p>
          <w:p w14:paraId="61C18C6A" w14:textId="77777777" w:rsidR="00DE5A0B" w:rsidRPr="00035FDA" w:rsidRDefault="00DE5A0B" w:rsidP="00DE5A0B">
            <w:pPr>
              <w:rPr>
                <w:sz w:val="20"/>
              </w:rPr>
            </w:pPr>
          </w:p>
          <w:p w14:paraId="5934B318" w14:textId="77777777" w:rsidR="00DE5A0B" w:rsidRPr="00035FDA" w:rsidRDefault="00DE5A0B" w:rsidP="00DE5A0B">
            <w:pPr>
              <w:rPr>
                <w:sz w:val="20"/>
              </w:rPr>
            </w:pPr>
            <w:r w:rsidRPr="00035FDA">
              <w:rPr>
                <w:sz w:val="20"/>
              </w:rPr>
              <w:t>‘R’, ‘Jackson’,’ SM1 2BX’, ’10 Smith Street’</w:t>
            </w:r>
          </w:p>
          <w:p w14:paraId="55C791D5" w14:textId="77777777" w:rsidR="00DE5A0B" w:rsidRPr="00035FDA" w:rsidRDefault="00DE5A0B" w:rsidP="00DE5A0B">
            <w:pPr>
              <w:rPr>
                <w:sz w:val="20"/>
              </w:rPr>
            </w:pPr>
          </w:p>
        </w:tc>
        <w:tc>
          <w:tcPr>
            <w:tcW w:w="2835" w:type="dxa"/>
          </w:tcPr>
          <w:p w14:paraId="64328AB8" w14:textId="77777777" w:rsidR="00DE5A0B" w:rsidRPr="00035FDA" w:rsidRDefault="00DE5A0B" w:rsidP="00DE5A0B">
            <w:pPr>
              <w:rPr>
                <w:sz w:val="20"/>
              </w:rPr>
            </w:pPr>
            <w:r w:rsidRPr="00035FDA">
              <w:rPr>
                <w:sz w:val="20"/>
              </w:rPr>
              <w:t>RJacksonSM12BX10SmithStreet</w:t>
            </w:r>
          </w:p>
          <w:p w14:paraId="020095BB" w14:textId="77777777" w:rsidR="00DE5A0B" w:rsidRPr="00035FDA" w:rsidRDefault="00DE5A0B" w:rsidP="00DE5A0B">
            <w:pPr>
              <w:rPr>
                <w:sz w:val="20"/>
              </w:rPr>
            </w:pPr>
          </w:p>
          <w:p w14:paraId="6B7CD516" w14:textId="77777777" w:rsidR="00DE5A0B" w:rsidRPr="00035FDA" w:rsidRDefault="00DE5A0B" w:rsidP="00DE5A0B">
            <w:pPr>
              <w:rPr>
                <w:sz w:val="20"/>
              </w:rPr>
            </w:pPr>
            <w:r w:rsidRPr="00035FDA">
              <w:rPr>
                <w:sz w:val="20"/>
              </w:rPr>
              <w:t xml:space="preserve">*All spaces are removed for </w:t>
            </w:r>
            <w:r w:rsidR="00D954B4" w:rsidRPr="00035FDA">
              <w:rPr>
                <w:sz w:val="20"/>
              </w:rPr>
              <w:t>consistency</w:t>
            </w:r>
          </w:p>
        </w:tc>
        <w:tc>
          <w:tcPr>
            <w:tcW w:w="1418" w:type="dxa"/>
          </w:tcPr>
          <w:p w14:paraId="2F07A901" w14:textId="77777777" w:rsidR="00DE5A0B" w:rsidRPr="00035FDA" w:rsidRDefault="00233FA0" w:rsidP="00DE5A0B">
            <w:pPr>
              <w:rPr>
                <w:sz w:val="20"/>
              </w:rPr>
            </w:pPr>
            <w:r w:rsidRPr="00035FDA">
              <w:rPr>
                <w:sz w:val="20"/>
              </w:rPr>
              <w:t>All sources</w:t>
            </w:r>
          </w:p>
        </w:tc>
      </w:tr>
    </w:tbl>
    <w:p w14:paraId="0412C18E" w14:textId="77777777" w:rsidR="001C1A94" w:rsidRDefault="001C1A94" w:rsidP="00543149">
      <w:pPr>
        <w:rPr>
          <w:ins w:id="67" w:author="James Moore" w:date="2018-07-18T19:01:00Z"/>
        </w:rPr>
        <w:sectPr w:rsidR="001C1A94" w:rsidSect="00690F8B">
          <w:pgSz w:w="11900" w:h="16840"/>
          <w:pgMar w:top="1134" w:right="845" w:bottom="1134" w:left="1134" w:header="709" w:footer="0" w:gutter="0"/>
          <w:cols w:space="708"/>
          <w:titlePg/>
          <w:docGrid w:linePitch="360"/>
        </w:sectPr>
      </w:pPr>
    </w:p>
    <w:p w14:paraId="5E981EA7" w14:textId="77777777" w:rsidR="00046461" w:rsidRDefault="00046461" w:rsidP="00046461">
      <w:pPr>
        <w:pStyle w:val="Heading3"/>
        <w:numPr>
          <w:ilvl w:val="1"/>
          <w:numId w:val="6"/>
        </w:numPr>
        <w:rPr>
          <w:color w:val="003E7A" w:themeColor="text2" w:themeShade="BF"/>
        </w:rPr>
      </w:pPr>
      <w:bookmarkStart w:id="68" w:name="_Toc519758480"/>
      <w:r>
        <w:rPr>
          <w:color w:val="003E7A" w:themeColor="text2" w:themeShade="BF"/>
        </w:rPr>
        <w:t xml:space="preserve">Functional Specifications – </w:t>
      </w:r>
      <w:r w:rsidR="00AF7282">
        <w:rPr>
          <w:color w:val="003E7A" w:themeColor="text2" w:themeShade="BF"/>
        </w:rPr>
        <w:t>Processing Step</w:t>
      </w:r>
      <w:r w:rsidR="0002257D">
        <w:rPr>
          <w:color w:val="003E7A" w:themeColor="text2" w:themeShade="BF"/>
        </w:rPr>
        <w:t>s</w:t>
      </w:r>
      <w:bookmarkEnd w:id="68"/>
    </w:p>
    <w:p w14:paraId="0CDCE41B" w14:textId="77777777" w:rsidR="00046461" w:rsidRDefault="00046461" w:rsidP="00046461"/>
    <w:p w14:paraId="1127A7D1" w14:textId="77777777" w:rsidR="00352F65" w:rsidRDefault="00352F65" w:rsidP="00046461">
      <w:r>
        <w:t xml:space="preserve">The following information outlines how the ingestion process manages the different </w:t>
      </w:r>
      <w:r w:rsidR="00D954B4">
        <w:t>scenarios</w:t>
      </w:r>
      <w:r>
        <w:t xml:space="preserve"> when handling different individual types (Customer/Prospects).</w:t>
      </w:r>
    </w:p>
    <w:p w14:paraId="395DC5C2" w14:textId="77777777" w:rsidR="00352F65" w:rsidRDefault="00352F65" w:rsidP="00352F65">
      <w:pPr>
        <w:pStyle w:val="Heading3"/>
        <w:numPr>
          <w:ilvl w:val="2"/>
          <w:numId w:val="6"/>
        </w:numPr>
        <w:rPr>
          <w:color w:val="003E7A" w:themeColor="text2" w:themeShade="BF"/>
        </w:rPr>
      </w:pPr>
      <w:bookmarkStart w:id="69" w:name="_Toc519758481"/>
      <w:r>
        <w:rPr>
          <w:color w:val="003E7A" w:themeColor="text2" w:themeShade="BF"/>
        </w:rPr>
        <w:t>Customer</w:t>
      </w:r>
      <w:bookmarkEnd w:id="69"/>
    </w:p>
    <w:p w14:paraId="5D786C3B" w14:textId="77777777" w:rsidR="00352F65" w:rsidRDefault="00352F65" w:rsidP="00046461"/>
    <w:p w14:paraId="6FDCFB95" w14:textId="11DCE818" w:rsidR="00352F65" w:rsidRDefault="00D954B4" w:rsidP="00046461">
      <w:r>
        <w:t>Functionals</w:t>
      </w:r>
      <w:r w:rsidR="00352F65">
        <w:t xml:space="preserve"> steps for customer records</w:t>
      </w:r>
      <w:r w:rsidR="00B2046D">
        <w:t xml:space="preserve"> only</w:t>
      </w:r>
    </w:p>
    <w:p w14:paraId="71CA3050" w14:textId="4CCE5338" w:rsidR="00555D27" w:rsidRDefault="00555D27" w:rsidP="00046461"/>
    <w:p w14:paraId="225B7A64" w14:textId="6FB6E631" w:rsidR="00555D27" w:rsidRDefault="00555D27" w:rsidP="00046461">
      <w:r>
        <w:t xml:space="preserve">Once matched in prioirty order, record processing is completed.  </w:t>
      </w:r>
    </w:p>
    <w:p w14:paraId="0BAC6F67" w14:textId="77777777" w:rsidR="00352F65" w:rsidRDefault="00352F65" w:rsidP="00046461"/>
    <w:tbl>
      <w:tblPr>
        <w:tblW w:w="15589"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473"/>
        <w:gridCol w:w="1519"/>
        <w:gridCol w:w="11961"/>
      </w:tblGrid>
      <w:tr w:rsidR="002720D3" w:rsidRPr="00941741" w14:paraId="01AC28D4" w14:textId="77777777" w:rsidTr="00B2046D">
        <w:trPr>
          <w:cantSplit/>
          <w:trHeight w:val="548"/>
        </w:trPr>
        <w:tc>
          <w:tcPr>
            <w:tcW w:w="636" w:type="dxa"/>
            <w:shd w:val="clear" w:color="auto" w:fill="003E7A" w:themeFill="text2" w:themeFillShade="BF"/>
          </w:tcPr>
          <w:p w14:paraId="713A8806" w14:textId="77777777" w:rsidR="002720D3" w:rsidRPr="00941741" w:rsidRDefault="002720D3"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1473" w:type="dxa"/>
            <w:shd w:val="clear" w:color="auto" w:fill="003E7A" w:themeFill="text2" w:themeFillShade="BF"/>
          </w:tcPr>
          <w:p w14:paraId="6D814490" w14:textId="77777777" w:rsidR="002720D3" w:rsidRPr="00941741" w:rsidRDefault="00D954B4"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Individual</w:t>
            </w:r>
            <w:r w:rsidR="00352F65">
              <w:rPr>
                <w:rFonts w:asciiTheme="majorHAnsi" w:eastAsia="Times New Roman" w:hAnsiTheme="majorHAnsi" w:cstheme="majorHAnsi"/>
                <w:b/>
                <w:bCs/>
                <w:color w:val="FFFFFF" w:themeColor="background1"/>
                <w:lang w:eastAsia="en-GB"/>
              </w:rPr>
              <w:t xml:space="preserve"> </w:t>
            </w:r>
            <w:r w:rsidR="002720D3">
              <w:rPr>
                <w:rFonts w:asciiTheme="majorHAnsi" w:eastAsia="Times New Roman" w:hAnsiTheme="majorHAnsi" w:cstheme="majorHAnsi"/>
                <w:b/>
                <w:bCs/>
                <w:color w:val="FFFFFF" w:themeColor="background1"/>
                <w:lang w:eastAsia="en-GB"/>
              </w:rPr>
              <w:t>Type</w:t>
            </w:r>
          </w:p>
        </w:tc>
        <w:tc>
          <w:tcPr>
            <w:tcW w:w="1519" w:type="dxa"/>
            <w:shd w:val="clear" w:color="auto" w:fill="003E7A" w:themeFill="text2" w:themeFillShade="BF"/>
          </w:tcPr>
          <w:p w14:paraId="13304838" w14:textId="77777777" w:rsidR="002720D3" w:rsidRPr="00941741" w:rsidRDefault="00B870EE"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Senario</w:t>
            </w:r>
          </w:p>
        </w:tc>
        <w:tc>
          <w:tcPr>
            <w:tcW w:w="11961" w:type="dxa"/>
            <w:shd w:val="clear" w:color="auto" w:fill="003E7A" w:themeFill="text2" w:themeFillShade="BF"/>
          </w:tcPr>
          <w:p w14:paraId="3E4F4238" w14:textId="77777777" w:rsidR="002720D3" w:rsidRPr="00941741" w:rsidRDefault="002720D3"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Steps</w:t>
            </w:r>
          </w:p>
        </w:tc>
      </w:tr>
      <w:tr w:rsidR="002720D3" w14:paraId="5991FB51" w14:textId="77777777" w:rsidTr="00B2046D">
        <w:trPr>
          <w:cantSplit/>
          <w:trHeight w:val="300"/>
        </w:trPr>
        <w:tc>
          <w:tcPr>
            <w:tcW w:w="636" w:type="dxa"/>
          </w:tcPr>
          <w:p w14:paraId="44A6EF42" w14:textId="77777777" w:rsidR="002720D3" w:rsidRPr="00B2046D" w:rsidRDefault="002720D3" w:rsidP="00A60BD4">
            <w:pPr>
              <w:jc w:val="center"/>
              <w:rPr>
                <w:rFonts w:asciiTheme="majorHAnsi" w:eastAsia="Times New Roman" w:hAnsiTheme="majorHAnsi" w:cstheme="majorHAnsi"/>
                <w:color w:val="000000" w:themeColor="text1"/>
                <w:sz w:val="18"/>
                <w:lang w:eastAsia="en-GB"/>
              </w:rPr>
            </w:pPr>
            <w:r w:rsidRPr="00B2046D">
              <w:rPr>
                <w:rFonts w:asciiTheme="majorHAnsi" w:eastAsia="Times New Roman" w:hAnsiTheme="majorHAnsi" w:cstheme="majorHAnsi"/>
                <w:color w:val="000000" w:themeColor="text1"/>
                <w:sz w:val="18"/>
                <w:lang w:eastAsia="en-GB"/>
              </w:rPr>
              <w:t>001</w:t>
            </w:r>
          </w:p>
        </w:tc>
        <w:tc>
          <w:tcPr>
            <w:tcW w:w="1473" w:type="dxa"/>
            <w:vMerge w:val="restart"/>
          </w:tcPr>
          <w:p w14:paraId="53359131" w14:textId="77777777" w:rsidR="002720D3" w:rsidRPr="00B2046D" w:rsidRDefault="002720D3" w:rsidP="00A60BD4">
            <w:pPr>
              <w:rPr>
                <w:sz w:val="18"/>
              </w:rPr>
            </w:pPr>
            <w:r w:rsidRPr="00B2046D">
              <w:rPr>
                <w:sz w:val="18"/>
              </w:rPr>
              <w:t>Customer</w:t>
            </w:r>
          </w:p>
        </w:tc>
        <w:tc>
          <w:tcPr>
            <w:tcW w:w="1519" w:type="dxa"/>
          </w:tcPr>
          <w:p w14:paraId="490FE9F4" w14:textId="77777777" w:rsidR="002720D3" w:rsidRPr="00B2046D" w:rsidRDefault="002720D3" w:rsidP="00A60BD4">
            <w:pPr>
              <w:rPr>
                <w:sz w:val="18"/>
              </w:rPr>
            </w:pPr>
            <w:r w:rsidRPr="00B2046D">
              <w:rPr>
                <w:sz w:val="18"/>
              </w:rPr>
              <w:t xml:space="preserve">Inbound </w:t>
            </w:r>
            <w:r w:rsidR="00352F65" w:rsidRPr="00B2046D">
              <w:rPr>
                <w:sz w:val="18"/>
              </w:rPr>
              <w:t>Customer I</w:t>
            </w:r>
            <w:r w:rsidRPr="00B2046D">
              <w:rPr>
                <w:sz w:val="18"/>
              </w:rPr>
              <w:t>nformation</w:t>
            </w:r>
          </w:p>
        </w:tc>
        <w:tc>
          <w:tcPr>
            <w:tcW w:w="11961" w:type="dxa"/>
          </w:tcPr>
          <w:p w14:paraId="028F17BA" w14:textId="47941A7A" w:rsidR="002720D3" w:rsidRDefault="00352F65" w:rsidP="00352F65">
            <w:pPr>
              <w:pStyle w:val="NormalIndent"/>
              <w:ind w:left="0"/>
              <w:rPr>
                <w:rFonts w:ascii="Verdana" w:eastAsiaTheme="minorEastAsia" w:hAnsi="Verdana"/>
                <w:sz w:val="18"/>
                <w:szCs w:val="22"/>
                <w:lang w:val="en-GB"/>
              </w:rPr>
            </w:pPr>
            <w:r w:rsidRPr="00B2046D">
              <w:rPr>
                <w:rFonts w:ascii="Verdana" w:eastAsiaTheme="minorEastAsia" w:hAnsi="Verdana"/>
                <w:sz w:val="18"/>
                <w:szCs w:val="22"/>
                <w:lang w:val="en-GB"/>
              </w:rPr>
              <w:t>T</w:t>
            </w:r>
            <w:r w:rsidR="002720D3" w:rsidRPr="00B2046D">
              <w:rPr>
                <w:rFonts w:ascii="Verdana" w:eastAsiaTheme="minorEastAsia" w:hAnsi="Verdana"/>
                <w:sz w:val="18"/>
                <w:szCs w:val="22"/>
                <w:lang w:val="en-GB"/>
              </w:rPr>
              <w:t xml:space="preserve">he </w:t>
            </w:r>
            <w:r w:rsidR="004D1724">
              <w:rPr>
                <w:rFonts w:ascii="Verdana" w:eastAsiaTheme="minorEastAsia" w:hAnsi="Verdana"/>
                <w:sz w:val="18"/>
                <w:szCs w:val="22"/>
                <w:lang w:val="en-GB"/>
              </w:rPr>
              <w:t xml:space="preserve">data </w:t>
            </w:r>
            <w:r w:rsidR="002720D3" w:rsidRPr="00B2046D">
              <w:rPr>
                <w:rFonts w:ascii="Verdana" w:eastAsiaTheme="minorEastAsia" w:hAnsi="Verdana"/>
                <w:sz w:val="18"/>
                <w:szCs w:val="22"/>
                <w:lang w:val="en-GB"/>
              </w:rPr>
              <w:t>will match to the STG_ElectronicAddress table and apply the appropriate match rule</w:t>
            </w:r>
            <w:r w:rsidR="004D1724">
              <w:rPr>
                <w:rFonts w:ascii="Verdana" w:eastAsiaTheme="minorEastAsia" w:hAnsi="Verdana"/>
                <w:sz w:val="18"/>
                <w:szCs w:val="22"/>
                <w:lang w:val="en-GB"/>
              </w:rPr>
              <w:t xml:space="preserve"> (prioirty outlined in the match ket </w:t>
            </w:r>
            <w:hyperlink w:anchor="_Match_Keys" w:history="1">
              <w:r w:rsidR="004D1724" w:rsidRPr="004D1724">
                <w:rPr>
                  <w:rStyle w:val="Hyperlink"/>
                  <w:rFonts w:ascii="Verdana" w:eastAsiaTheme="minorEastAsia" w:hAnsi="Verdana"/>
                  <w:sz w:val="18"/>
                  <w:szCs w:val="22"/>
                  <w:lang w:val="en-GB"/>
                </w:rPr>
                <w:t>section</w:t>
              </w:r>
            </w:hyperlink>
            <w:r w:rsidR="004D1724">
              <w:rPr>
                <w:rFonts w:ascii="Verdana" w:eastAsiaTheme="minorEastAsia" w:hAnsi="Verdana"/>
                <w:sz w:val="18"/>
                <w:szCs w:val="22"/>
                <w:lang w:val="en-GB"/>
              </w:rPr>
              <w:t>)</w:t>
            </w:r>
            <w:r w:rsidR="002720D3" w:rsidRPr="00B2046D">
              <w:rPr>
                <w:rFonts w:ascii="Verdana" w:eastAsiaTheme="minorEastAsia" w:hAnsi="Verdana"/>
                <w:sz w:val="18"/>
                <w:szCs w:val="22"/>
                <w:lang w:val="en-GB"/>
              </w:rPr>
              <w:t>.</w:t>
            </w:r>
            <w:r w:rsidR="004D1724">
              <w:rPr>
                <w:rFonts w:ascii="Verdana" w:eastAsiaTheme="minorEastAsia" w:hAnsi="Verdana"/>
                <w:sz w:val="18"/>
                <w:szCs w:val="22"/>
                <w:lang w:val="en-GB"/>
              </w:rPr>
              <w:t xml:space="preserve">  If the process unsuccessfully identifies a match with the first key, the process will attempt to match on the second key, an so on.  </w:t>
            </w:r>
          </w:p>
          <w:p w14:paraId="0D65D77E" w14:textId="77777777" w:rsidR="00B2046D" w:rsidRPr="00B2046D" w:rsidRDefault="00B2046D" w:rsidP="00352F65">
            <w:pPr>
              <w:pStyle w:val="NormalIndent"/>
              <w:ind w:left="0"/>
              <w:rPr>
                <w:rFonts w:ascii="Verdana" w:eastAsiaTheme="minorEastAsia" w:hAnsi="Verdana"/>
                <w:sz w:val="18"/>
                <w:szCs w:val="22"/>
                <w:lang w:val="en-GB"/>
              </w:rPr>
            </w:pPr>
          </w:p>
          <w:p w14:paraId="468DE521" w14:textId="47952560" w:rsidR="002720D3" w:rsidRDefault="00B870EE" w:rsidP="00352F65">
            <w:pPr>
              <w:pStyle w:val="NormalIndent"/>
              <w:ind w:left="0"/>
              <w:rPr>
                <w:rFonts w:ascii="Verdana" w:eastAsiaTheme="minorEastAsia" w:hAnsi="Verdana"/>
                <w:sz w:val="18"/>
                <w:szCs w:val="22"/>
                <w:lang w:val="en-GB"/>
              </w:rPr>
            </w:pPr>
            <w:r w:rsidRPr="00B2046D">
              <w:rPr>
                <w:rFonts w:ascii="Verdana" w:eastAsiaTheme="minorEastAsia" w:hAnsi="Verdana"/>
                <w:sz w:val="18"/>
                <w:szCs w:val="22"/>
                <w:lang w:val="en-GB"/>
              </w:rPr>
              <w:t>E</w:t>
            </w:r>
            <w:r w:rsidR="002720D3" w:rsidRPr="00B2046D">
              <w:rPr>
                <w:rFonts w:ascii="Verdana" w:eastAsiaTheme="minorEastAsia" w:hAnsi="Verdana"/>
                <w:sz w:val="18"/>
                <w:szCs w:val="22"/>
                <w:lang w:val="en-GB"/>
              </w:rPr>
              <w:t xml:space="preserve">ach feed will check the processing tables to validate what rule to apply, based on the </w:t>
            </w:r>
            <w:r w:rsidR="00D954B4" w:rsidRPr="00B2046D">
              <w:rPr>
                <w:rFonts w:ascii="Verdana" w:eastAsiaTheme="minorEastAsia" w:hAnsi="Verdana"/>
                <w:sz w:val="18"/>
                <w:szCs w:val="22"/>
                <w:lang w:val="en-GB"/>
              </w:rPr>
              <w:t>pre-processing</w:t>
            </w:r>
            <w:r w:rsidR="002720D3" w:rsidRPr="00B2046D">
              <w:rPr>
                <w:rFonts w:ascii="Verdana" w:eastAsiaTheme="minorEastAsia" w:hAnsi="Verdana"/>
                <w:sz w:val="18"/>
                <w:szCs w:val="22"/>
                <w:lang w:val="en-GB"/>
              </w:rPr>
              <w:t xml:space="preserve"> table</w:t>
            </w:r>
            <w:r w:rsidR="00D954B4" w:rsidRPr="00B2046D">
              <w:rPr>
                <w:rFonts w:ascii="Verdana" w:eastAsiaTheme="minorEastAsia" w:hAnsi="Verdana"/>
                <w:sz w:val="18"/>
                <w:szCs w:val="22"/>
                <w:lang w:val="en-GB"/>
              </w:rPr>
              <w:t>s</w:t>
            </w:r>
            <w:r w:rsidR="002720D3" w:rsidRPr="00B2046D">
              <w:rPr>
                <w:rFonts w:ascii="Verdana" w:eastAsiaTheme="minorEastAsia" w:hAnsi="Verdana"/>
                <w:sz w:val="18"/>
                <w:szCs w:val="22"/>
                <w:lang w:val="en-GB"/>
              </w:rPr>
              <w:t xml:space="preserve"> having </w:t>
            </w:r>
            <w:r w:rsidR="00D954B4" w:rsidRPr="00B2046D">
              <w:rPr>
                <w:rFonts w:ascii="Verdana" w:eastAsiaTheme="minorEastAsia" w:hAnsi="Verdana"/>
                <w:sz w:val="18"/>
                <w:szCs w:val="22"/>
                <w:lang w:val="en-GB"/>
              </w:rPr>
              <w:t xml:space="preserve">the following </w:t>
            </w:r>
            <w:r w:rsidR="002720D3" w:rsidRPr="00B2046D">
              <w:rPr>
                <w:rFonts w:ascii="Verdana" w:eastAsiaTheme="minorEastAsia" w:hAnsi="Verdana"/>
                <w:sz w:val="18"/>
                <w:szCs w:val="22"/>
                <w:lang w:val="en-GB"/>
              </w:rPr>
              <w:t>columns</w:t>
            </w:r>
            <w:r w:rsidR="00D954B4" w:rsidRPr="00B2046D">
              <w:rPr>
                <w:rFonts w:ascii="Verdana" w:eastAsiaTheme="minorEastAsia" w:hAnsi="Verdana"/>
                <w:sz w:val="18"/>
                <w:szCs w:val="22"/>
                <w:lang w:val="en-GB"/>
              </w:rPr>
              <w:t xml:space="preserve"> populated</w:t>
            </w:r>
            <w:r w:rsidR="001C1A94">
              <w:rPr>
                <w:rFonts w:ascii="Verdana" w:eastAsiaTheme="minorEastAsia" w:hAnsi="Verdana"/>
                <w:sz w:val="18"/>
                <w:szCs w:val="22"/>
                <w:lang w:val="en-GB"/>
              </w:rPr>
              <w:t>:</w:t>
            </w:r>
          </w:p>
          <w:p w14:paraId="279ADCF0" w14:textId="77777777" w:rsidR="00B2046D" w:rsidRPr="00B2046D" w:rsidRDefault="00B2046D" w:rsidP="00352F65">
            <w:pPr>
              <w:pStyle w:val="NormalIndent"/>
              <w:ind w:left="0"/>
              <w:rPr>
                <w:rFonts w:ascii="Verdana" w:eastAsiaTheme="minorEastAsia" w:hAnsi="Verdana"/>
                <w:sz w:val="18"/>
                <w:szCs w:val="22"/>
                <w:lang w:val="en-GB"/>
              </w:rPr>
            </w:pPr>
          </w:p>
          <w:p w14:paraId="4C9C036C" w14:textId="77777777" w:rsidR="002720D3" w:rsidRPr="00B2046D" w:rsidRDefault="002720D3" w:rsidP="00B2046D">
            <w:pPr>
              <w:pStyle w:val="NormalIndent"/>
              <w:numPr>
                <w:ilvl w:val="0"/>
                <w:numId w:val="14"/>
              </w:numPr>
              <w:ind w:left="374"/>
              <w:rPr>
                <w:rFonts w:ascii="Verdana" w:eastAsiaTheme="minorEastAsia" w:hAnsi="Verdana"/>
                <w:sz w:val="18"/>
                <w:szCs w:val="22"/>
                <w:lang w:val="en-GB"/>
              </w:rPr>
            </w:pPr>
            <w:r w:rsidRPr="00B2046D">
              <w:rPr>
                <w:rFonts w:ascii="Verdana" w:eastAsiaTheme="minorEastAsia" w:hAnsi="Verdana"/>
                <w:sz w:val="18"/>
                <w:szCs w:val="22"/>
                <w:lang w:val="en-GB"/>
              </w:rPr>
              <w:t xml:space="preserve">TCSCusomerID - If the TCSCustomerID field is populated, then the </w:t>
            </w:r>
            <w:r w:rsidR="00D954B4" w:rsidRPr="00B2046D">
              <w:rPr>
                <w:rFonts w:ascii="Verdana" w:eastAsiaTheme="minorEastAsia" w:hAnsi="Verdana"/>
                <w:sz w:val="18"/>
                <w:szCs w:val="22"/>
                <w:lang w:val="en-GB"/>
              </w:rPr>
              <w:t>database</w:t>
            </w:r>
            <w:r w:rsidRPr="00B2046D">
              <w:rPr>
                <w:rFonts w:ascii="Verdana" w:eastAsiaTheme="minorEastAsia" w:hAnsi="Verdana"/>
                <w:sz w:val="18"/>
                <w:szCs w:val="22"/>
                <w:lang w:val="en-GB"/>
              </w:rPr>
              <w:t xml:space="preserve"> validates on STG_ElectronicAddress if we have a match against an existing TCSCustomerID, to see if we have seen this customer from the booking engine befor</w:t>
            </w:r>
            <w:r w:rsidR="001C1A94">
              <w:rPr>
                <w:rFonts w:ascii="Verdana" w:eastAsiaTheme="minorEastAsia" w:hAnsi="Verdana"/>
                <w:sz w:val="18"/>
                <w:szCs w:val="22"/>
                <w:lang w:val="en-GB"/>
              </w:rPr>
              <w:t>e;</w:t>
            </w:r>
          </w:p>
          <w:p w14:paraId="183C2E50" w14:textId="77777777" w:rsidR="002720D3" w:rsidRPr="00B2046D" w:rsidRDefault="002720D3" w:rsidP="00B2046D">
            <w:pPr>
              <w:pStyle w:val="NormalIndent"/>
              <w:numPr>
                <w:ilvl w:val="0"/>
                <w:numId w:val="14"/>
              </w:numPr>
              <w:ind w:left="374"/>
              <w:rPr>
                <w:rFonts w:ascii="Verdana" w:eastAsiaTheme="minorEastAsia" w:hAnsi="Verdana"/>
                <w:sz w:val="18"/>
                <w:szCs w:val="22"/>
                <w:lang w:val="en-GB"/>
              </w:rPr>
            </w:pPr>
            <w:r w:rsidRPr="00B2046D">
              <w:rPr>
                <w:rFonts w:ascii="Verdana" w:eastAsiaTheme="minorEastAsia" w:hAnsi="Verdana"/>
                <w:sz w:val="18"/>
                <w:szCs w:val="22"/>
                <w:lang w:val="en-GB"/>
              </w:rPr>
              <w:t>Email - If we have an email address the process checks on STG_ElectronicAddress to see if we have a match against AddressType 3 records (Email)</w:t>
            </w:r>
            <w:r w:rsidR="001C1A94">
              <w:rPr>
                <w:rFonts w:ascii="Verdana" w:eastAsiaTheme="minorEastAsia" w:hAnsi="Verdana"/>
                <w:sz w:val="18"/>
                <w:szCs w:val="22"/>
                <w:lang w:val="en-GB"/>
              </w:rPr>
              <w:t>;</w:t>
            </w:r>
          </w:p>
          <w:p w14:paraId="57C97200" w14:textId="77777777" w:rsidR="002720D3" w:rsidRPr="00B2046D" w:rsidRDefault="002720D3" w:rsidP="00B2046D">
            <w:pPr>
              <w:pStyle w:val="NormalIndent"/>
              <w:numPr>
                <w:ilvl w:val="0"/>
                <w:numId w:val="14"/>
              </w:numPr>
              <w:ind w:left="374"/>
              <w:rPr>
                <w:rFonts w:ascii="Verdana" w:eastAsiaTheme="minorEastAsia" w:hAnsi="Verdana"/>
                <w:sz w:val="18"/>
                <w:szCs w:val="22"/>
                <w:lang w:val="en-GB"/>
              </w:rPr>
            </w:pPr>
            <w:r w:rsidRPr="00B2046D">
              <w:rPr>
                <w:rFonts w:ascii="Verdana" w:eastAsiaTheme="minorEastAsia" w:hAnsi="Verdana"/>
                <w:sz w:val="18"/>
                <w:szCs w:val="22"/>
                <w:lang w:val="en-GB"/>
              </w:rPr>
              <w:t>Mobile - If the record has a mobile number then the process checks on STG_ElectronicAddress table to see if we have a match against AddressType 4 records (Mobile)</w:t>
            </w:r>
            <w:r w:rsidR="001C1A94">
              <w:rPr>
                <w:rFonts w:ascii="Verdana" w:eastAsiaTheme="minorEastAsia" w:hAnsi="Verdana"/>
                <w:sz w:val="18"/>
                <w:szCs w:val="22"/>
                <w:lang w:val="en-GB"/>
              </w:rPr>
              <w:t>;</w:t>
            </w:r>
          </w:p>
          <w:p w14:paraId="66275A04" w14:textId="77777777" w:rsidR="002720D3" w:rsidRPr="001C1A94" w:rsidRDefault="002720D3" w:rsidP="00B2046D">
            <w:pPr>
              <w:pStyle w:val="NormalIndent"/>
              <w:numPr>
                <w:ilvl w:val="0"/>
                <w:numId w:val="14"/>
              </w:numPr>
              <w:ind w:left="374"/>
              <w:rPr>
                <w:sz w:val="18"/>
              </w:rPr>
            </w:pPr>
            <w:r w:rsidRPr="00B2046D">
              <w:rPr>
                <w:rFonts w:ascii="Verdana" w:eastAsiaTheme="minorEastAsia" w:hAnsi="Verdana"/>
                <w:sz w:val="18"/>
                <w:szCs w:val="22"/>
                <w:lang w:val="en-GB"/>
              </w:rPr>
              <w:t>Name and Address - If the inbound record has a valid name and address matchkey, then the process validates STG_ElectronicAddress to identify if we have a match against AddressType</w:t>
            </w:r>
            <w:r w:rsidR="001C1A94">
              <w:rPr>
                <w:rFonts w:ascii="Verdana" w:eastAsiaTheme="minorEastAsia" w:hAnsi="Verdana"/>
                <w:sz w:val="18"/>
                <w:szCs w:val="22"/>
                <w:lang w:val="en-GB"/>
              </w:rPr>
              <w:t>.</w:t>
            </w:r>
          </w:p>
          <w:p w14:paraId="0EB53A80" w14:textId="77777777" w:rsidR="001C1A94" w:rsidRPr="00B2046D" w:rsidRDefault="001C1A94" w:rsidP="00B2046D">
            <w:pPr>
              <w:pStyle w:val="NormalIndent"/>
              <w:ind w:left="374"/>
              <w:rPr>
                <w:sz w:val="18"/>
              </w:rPr>
            </w:pPr>
          </w:p>
        </w:tc>
      </w:tr>
      <w:tr w:rsidR="002720D3" w:rsidRPr="008968C1" w14:paraId="17CF72CB" w14:textId="77777777" w:rsidTr="00B2046D">
        <w:trPr>
          <w:cantSplit/>
          <w:trHeight w:val="300"/>
        </w:trPr>
        <w:tc>
          <w:tcPr>
            <w:tcW w:w="636" w:type="dxa"/>
          </w:tcPr>
          <w:p w14:paraId="506342D1" w14:textId="77777777" w:rsidR="002720D3" w:rsidRPr="00B2046D" w:rsidRDefault="002720D3" w:rsidP="00A60BD4">
            <w:pPr>
              <w:jc w:val="center"/>
              <w:rPr>
                <w:rFonts w:asciiTheme="majorHAnsi" w:eastAsia="Times New Roman" w:hAnsiTheme="majorHAnsi" w:cstheme="majorHAnsi"/>
                <w:color w:val="000000" w:themeColor="text1"/>
                <w:sz w:val="18"/>
                <w:lang w:eastAsia="en-GB"/>
              </w:rPr>
            </w:pPr>
            <w:r w:rsidRPr="00B2046D">
              <w:rPr>
                <w:rFonts w:asciiTheme="majorHAnsi" w:eastAsia="Times New Roman" w:hAnsiTheme="majorHAnsi" w:cstheme="majorHAnsi"/>
                <w:color w:val="000000" w:themeColor="text1"/>
                <w:sz w:val="18"/>
                <w:lang w:eastAsia="en-GB"/>
              </w:rPr>
              <w:t>002</w:t>
            </w:r>
          </w:p>
        </w:tc>
        <w:tc>
          <w:tcPr>
            <w:tcW w:w="1473" w:type="dxa"/>
            <w:vMerge/>
          </w:tcPr>
          <w:p w14:paraId="0B073774" w14:textId="77777777" w:rsidR="002720D3" w:rsidRPr="00B2046D" w:rsidRDefault="002720D3" w:rsidP="00A60BD4">
            <w:pPr>
              <w:rPr>
                <w:sz w:val="18"/>
              </w:rPr>
            </w:pPr>
          </w:p>
        </w:tc>
        <w:tc>
          <w:tcPr>
            <w:tcW w:w="1519" w:type="dxa"/>
          </w:tcPr>
          <w:p w14:paraId="2EE7035B" w14:textId="77777777" w:rsidR="002720D3" w:rsidRPr="00B2046D" w:rsidRDefault="002720D3" w:rsidP="00A60BD4">
            <w:pPr>
              <w:rPr>
                <w:sz w:val="18"/>
              </w:rPr>
            </w:pPr>
            <w:r w:rsidRPr="00B2046D">
              <w:rPr>
                <w:sz w:val="18"/>
              </w:rPr>
              <w:t>Inbound Known Customer Record</w:t>
            </w:r>
          </w:p>
        </w:tc>
        <w:tc>
          <w:tcPr>
            <w:tcW w:w="11961" w:type="dxa"/>
          </w:tcPr>
          <w:p w14:paraId="6F7885F5" w14:textId="6C5066D7" w:rsidR="002720D3" w:rsidRDefault="002720D3" w:rsidP="002720D3">
            <w:pPr>
              <w:pStyle w:val="NormalIndent"/>
              <w:ind w:left="0"/>
              <w:rPr>
                <w:rFonts w:ascii="Verdana" w:eastAsiaTheme="minorEastAsia" w:hAnsi="Verdana"/>
                <w:sz w:val="18"/>
                <w:szCs w:val="22"/>
                <w:lang w:val="en-GB"/>
              </w:rPr>
            </w:pPr>
            <w:r w:rsidRPr="00B2046D">
              <w:rPr>
                <w:rFonts w:ascii="Verdana" w:eastAsiaTheme="minorEastAsia" w:hAnsi="Verdana"/>
                <w:sz w:val="18"/>
                <w:szCs w:val="22"/>
                <w:lang w:val="en-GB"/>
              </w:rPr>
              <w:t xml:space="preserve">For each incoming customer record, </w:t>
            </w:r>
            <w:r w:rsidR="001C1A94">
              <w:rPr>
                <w:rFonts w:ascii="Verdana" w:eastAsiaTheme="minorEastAsia" w:hAnsi="Verdana"/>
                <w:sz w:val="18"/>
                <w:szCs w:val="22"/>
                <w:lang w:val="en-GB"/>
              </w:rPr>
              <w:t>where</w:t>
            </w:r>
          </w:p>
          <w:p w14:paraId="4EA3DC5F" w14:textId="77777777" w:rsidR="00A25DB0" w:rsidRDefault="00A25DB0" w:rsidP="00A25DB0">
            <w:pPr>
              <w:pStyle w:val="NormalIndent"/>
              <w:ind w:left="0"/>
              <w:rPr>
                <w:rFonts w:ascii="Verdana" w:eastAsiaTheme="minorEastAsia" w:hAnsi="Verdana"/>
                <w:sz w:val="18"/>
                <w:szCs w:val="22"/>
                <w:lang w:val="en-GB"/>
              </w:rPr>
            </w:pPr>
          </w:p>
          <w:p w14:paraId="7DB80847" w14:textId="2A425AD8" w:rsidR="002720D3" w:rsidDel="001C1A94" w:rsidRDefault="002720D3" w:rsidP="00BA2C3E">
            <w:pPr>
              <w:pStyle w:val="NormalIndent"/>
              <w:numPr>
                <w:ilvl w:val="0"/>
                <w:numId w:val="20"/>
              </w:numPr>
              <w:rPr>
                <w:del w:id="70" w:author="James Moore" w:date="2018-07-18T19:04:00Z"/>
                <w:rFonts w:ascii="Verdana" w:eastAsiaTheme="minorEastAsia" w:hAnsi="Verdana"/>
                <w:sz w:val="18"/>
                <w:szCs w:val="22"/>
                <w:lang w:val="en-GB"/>
              </w:rPr>
            </w:pPr>
            <w:r w:rsidRPr="00BA2C3E">
              <w:rPr>
                <w:rFonts w:ascii="Verdana" w:eastAsiaTheme="minorEastAsia" w:hAnsi="Verdana"/>
                <w:sz w:val="18"/>
                <w:szCs w:val="22"/>
                <w:lang w:val="en-GB"/>
              </w:rPr>
              <w:t>an incoming database customer record has matched an existing customer record on SCV CustomerID, we will then load all relating transactional data using the matched CustomerID.</w:t>
            </w:r>
          </w:p>
          <w:p w14:paraId="18228ACD" w14:textId="77777777" w:rsidR="002720D3" w:rsidRPr="00B2046D" w:rsidRDefault="002720D3" w:rsidP="00B2046D">
            <w:pPr>
              <w:pStyle w:val="NormalIndent"/>
              <w:numPr>
                <w:ilvl w:val="0"/>
                <w:numId w:val="20"/>
              </w:numPr>
              <w:rPr>
                <w:rFonts w:ascii="Verdana" w:eastAsiaTheme="minorEastAsia" w:hAnsi="Verdana"/>
                <w:sz w:val="18"/>
                <w:szCs w:val="22"/>
                <w:lang w:val="en-GB"/>
              </w:rPr>
            </w:pPr>
            <w:r w:rsidRPr="00B2046D">
              <w:rPr>
                <w:rFonts w:ascii="Verdana" w:eastAsiaTheme="minorEastAsia" w:hAnsi="Verdana"/>
                <w:sz w:val="18"/>
                <w:szCs w:val="22"/>
                <w:lang w:val="en-GB"/>
              </w:rPr>
              <w:t xml:space="preserve">Email, Mobile number or Name and address key are different, </w:t>
            </w:r>
            <w:r w:rsidR="00AF7FEA" w:rsidRPr="00B2046D">
              <w:rPr>
                <w:rFonts w:ascii="Verdana" w:eastAsiaTheme="minorEastAsia" w:hAnsi="Verdana"/>
                <w:sz w:val="18"/>
                <w:szCs w:val="22"/>
                <w:lang w:val="en-GB"/>
              </w:rPr>
              <w:t>the process</w:t>
            </w:r>
            <w:r w:rsidRPr="00B2046D">
              <w:rPr>
                <w:rFonts w:ascii="Verdana" w:eastAsiaTheme="minorEastAsia" w:hAnsi="Verdana"/>
                <w:sz w:val="18"/>
                <w:szCs w:val="22"/>
                <w:lang w:val="en-GB"/>
              </w:rPr>
              <w:t xml:space="preserve"> will add this information to t</w:t>
            </w:r>
            <w:r w:rsidR="0002257D" w:rsidRPr="00B2046D">
              <w:rPr>
                <w:rFonts w:ascii="Verdana" w:eastAsiaTheme="minorEastAsia" w:hAnsi="Verdana"/>
                <w:sz w:val="18"/>
                <w:szCs w:val="22"/>
                <w:lang w:val="en-GB"/>
              </w:rPr>
              <w:t xml:space="preserve">he STG_ElectronicAddress table (The ElectronicAddress table provides an audit history of all </w:t>
            </w:r>
            <w:r w:rsidR="00D954B4" w:rsidRPr="00B2046D">
              <w:rPr>
                <w:rFonts w:ascii="Verdana" w:eastAsiaTheme="minorEastAsia" w:hAnsi="Verdana"/>
                <w:sz w:val="18"/>
                <w:szCs w:val="22"/>
                <w:lang w:val="en-GB"/>
              </w:rPr>
              <w:t>identifiers</w:t>
            </w:r>
            <w:r w:rsidR="0002257D" w:rsidRPr="00B2046D">
              <w:rPr>
                <w:rFonts w:ascii="Verdana" w:eastAsiaTheme="minorEastAsia" w:hAnsi="Verdana"/>
                <w:sz w:val="18"/>
                <w:szCs w:val="22"/>
                <w:lang w:val="en-GB"/>
              </w:rPr>
              <w:t xml:space="preserve"> for that person).</w:t>
            </w:r>
          </w:p>
          <w:p w14:paraId="00338975" w14:textId="77777777" w:rsidR="002720D3" w:rsidRPr="00B2046D" w:rsidRDefault="002720D3" w:rsidP="002720D3">
            <w:pPr>
              <w:pStyle w:val="NormalIndent"/>
              <w:ind w:left="720"/>
              <w:rPr>
                <w:rFonts w:ascii="Verdana" w:eastAsiaTheme="minorEastAsia" w:hAnsi="Verdana"/>
                <w:sz w:val="18"/>
                <w:szCs w:val="22"/>
                <w:lang w:val="en-GB"/>
              </w:rPr>
            </w:pPr>
          </w:p>
          <w:p w14:paraId="542CFCB5" w14:textId="77777777" w:rsidR="002720D3" w:rsidRPr="00B2046D" w:rsidRDefault="002720D3" w:rsidP="002720D3">
            <w:pPr>
              <w:pStyle w:val="NormalIndent"/>
              <w:ind w:left="0"/>
              <w:rPr>
                <w:rFonts w:ascii="Verdana" w:eastAsiaTheme="minorEastAsia" w:hAnsi="Verdana"/>
                <w:sz w:val="18"/>
                <w:szCs w:val="22"/>
                <w:lang w:val="en-GB"/>
              </w:rPr>
            </w:pPr>
            <w:r w:rsidRPr="00B2046D">
              <w:rPr>
                <w:rFonts w:ascii="Verdana" w:eastAsiaTheme="minorEastAsia" w:hAnsi="Verdana"/>
                <w:sz w:val="18"/>
                <w:szCs w:val="22"/>
                <w:lang w:val="en-GB"/>
              </w:rPr>
              <w:t>For email and mobile the process will set the current PrimaryInd = 0 and add a new row for the incoming email or mobile and make this the primary address for that type.</w:t>
            </w:r>
          </w:p>
          <w:p w14:paraId="5CE7963A" w14:textId="77777777" w:rsidR="002720D3" w:rsidRPr="00B2046D" w:rsidRDefault="002720D3" w:rsidP="002720D3">
            <w:pPr>
              <w:spacing w:before="100" w:beforeAutospacing="1" w:after="100" w:afterAutospacing="1"/>
              <w:rPr>
                <w:sz w:val="18"/>
              </w:rPr>
            </w:pPr>
            <w:r w:rsidRPr="00B2046D">
              <w:rPr>
                <w:sz w:val="18"/>
              </w:rPr>
              <w:t>The proces</w:t>
            </w:r>
            <w:r w:rsidR="0002257D" w:rsidRPr="00B2046D">
              <w:rPr>
                <w:sz w:val="18"/>
              </w:rPr>
              <w:t>s</w:t>
            </w:r>
            <w:r w:rsidRPr="00B2046D">
              <w:rPr>
                <w:sz w:val="18"/>
              </w:rPr>
              <w:t xml:space="preserve"> then updates a Subscription preferences against that SCV CustomerID</w:t>
            </w:r>
            <w:r w:rsidR="0002257D" w:rsidRPr="00B2046D">
              <w:rPr>
                <w:sz w:val="18"/>
              </w:rPr>
              <w:t>.</w:t>
            </w:r>
          </w:p>
          <w:p w14:paraId="3B7B1B91" w14:textId="77777777" w:rsidR="002720D3" w:rsidRPr="00B2046D" w:rsidRDefault="002720D3" w:rsidP="002720D3">
            <w:pPr>
              <w:spacing w:before="100" w:beforeAutospacing="1" w:after="100" w:afterAutospacing="1"/>
              <w:rPr>
                <w:sz w:val="18"/>
              </w:rPr>
            </w:pPr>
            <w:r w:rsidRPr="00B2046D">
              <w:rPr>
                <w:sz w:val="18"/>
              </w:rPr>
              <w:t>If the existing customer is set to IsPersonInd = 1 (Guest customer) then this will be set to IsPersonInd = 0 in STG_Customer allowing the previous guest record to be passed through to production.customer table</w:t>
            </w:r>
          </w:p>
          <w:p w14:paraId="7CDD641C" w14:textId="77777777" w:rsidR="00162FC5" w:rsidRPr="00B2046D" w:rsidRDefault="00162FC5" w:rsidP="00162FC5">
            <w:pPr>
              <w:pStyle w:val="NormalIndent"/>
              <w:ind w:left="0"/>
              <w:rPr>
                <w:rFonts w:ascii="Verdana" w:eastAsiaTheme="minorEastAsia" w:hAnsi="Verdana"/>
                <w:sz w:val="18"/>
                <w:szCs w:val="22"/>
                <w:lang w:val="en-GB"/>
              </w:rPr>
            </w:pPr>
            <w:r w:rsidRPr="00B2046D">
              <w:rPr>
                <w:rFonts w:ascii="Verdana" w:eastAsiaTheme="minorEastAsia" w:hAnsi="Verdana"/>
                <w:sz w:val="18"/>
                <w:szCs w:val="22"/>
                <w:lang w:val="en-GB"/>
              </w:rPr>
              <w:t>(The primaryInd indicates the primary identifier at person and channel level)</w:t>
            </w:r>
          </w:p>
          <w:p w14:paraId="54568F97" w14:textId="77777777" w:rsidR="002720D3" w:rsidRPr="00B2046D" w:rsidRDefault="002720D3" w:rsidP="00A60BD4">
            <w:pPr>
              <w:rPr>
                <w:sz w:val="18"/>
              </w:rPr>
            </w:pPr>
          </w:p>
        </w:tc>
      </w:tr>
      <w:tr w:rsidR="002720D3" w:rsidRPr="008968C1" w14:paraId="1B34A62F" w14:textId="77777777" w:rsidTr="00B2046D">
        <w:trPr>
          <w:cantSplit/>
          <w:trHeight w:val="300"/>
        </w:trPr>
        <w:tc>
          <w:tcPr>
            <w:tcW w:w="636" w:type="dxa"/>
          </w:tcPr>
          <w:p w14:paraId="0C738E8C" w14:textId="77777777" w:rsidR="002720D3" w:rsidRPr="003359A8" w:rsidRDefault="002720D3" w:rsidP="00A60BD4">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003</w:t>
            </w:r>
          </w:p>
        </w:tc>
        <w:tc>
          <w:tcPr>
            <w:tcW w:w="1473" w:type="dxa"/>
            <w:vMerge/>
          </w:tcPr>
          <w:p w14:paraId="48303832" w14:textId="77777777" w:rsidR="002720D3" w:rsidRPr="003359A8" w:rsidRDefault="002720D3" w:rsidP="00A60BD4">
            <w:pPr>
              <w:rPr>
                <w:sz w:val="18"/>
              </w:rPr>
            </w:pPr>
          </w:p>
        </w:tc>
        <w:tc>
          <w:tcPr>
            <w:tcW w:w="1519" w:type="dxa"/>
          </w:tcPr>
          <w:p w14:paraId="7CE8BDDD" w14:textId="77777777" w:rsidR="002720D3" w:rsidRPr="003359A8" w:rsidRDefault="002720D3" w:rsidP="00A60BD4">
            <w:pPr>
              <w:rPr>
                <w:sz w:val="18"/>
              </w:rPr>
            </w:pPr>
            <w:r w:rsidRPr="003359A8">
              <w:rPr>
                <w:sz w:val="18"/>
              </w:rPr>
              <w:t>Customer Matches a Prospect Record</w:t>
            </w:r>
          </w:p>
        </w:tc>
        <w:tc>
          <w:tcPr>
            <w:tcW w:w="11961" w:type="dxa"/>
          </w:tcPr>
          <w:p w14:paraId="07C8B01D" w14:textId="77777777" w:rsidR="002720D3" w:rsidRPr="003359A8" w:rsidRDefault="002720D3" w:rsidP="002720D3">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Where</w:t>
            </w:r>
            <w:r w:rsidR="004F7F2F" w:rsidRPr="003359A8">
              <w:rPr>
                <w:rFonts w:ascii="Verdana" w:eastAsiaTheme="minorEastAsia" w:hAnsi="Verdana"/>
                <w:sz w:val="18"/>
                <w:szCs w:val="22"/>
                <w:lang w:val="en-GB"/>
              </w:rPr>
              <w:t xml:space="preserve"> an inbound customer has match</w:t>
            </w:r>
            <w:r w:rsidR="006F7644">
              <w:rPr>
                <w:rFonts w:ascii="Verdana" w:eastAsiaTheme="minorEastAsia" w:hAnsi="Verdana"/>
                <w:sz w:val="18"/>
                <w:szCs w:val="22"/>
                <w:lang w:val="en-GB"/>
              </w:rPr>
              <w:t>ed to</w:t>
            </w:r>
            <w:r w:rsidRPr="003359A8">
              <w:rPr>
                <w:rFonts w:ascii="Verdana" w:eastAsiaTheme="minorEastAsia" w:hAnsi="Verdana"/>
                <w:sz w:val="18"/>
                <w:szCs w:val="22"/>
                <w:lang w:val="en-GB"/>
              </w:rPr>
              <w:t xml:space="preserve"> an existing prospect, the proces</w:t>
            </w:r>
            <w:r w:rsidR="004F7F2F" w:rsidRPr="003359A8">
              <w:rPr>
                <w:rFonts w:ascii="Verdana" w:eastAsiaTheme="minorEastAsia" w:hAnsi="Verdana"/>
                <w:sz w:val="18"/>
                <w:szCs w:val="22"/>
                <w:lang w:val="en-GB"/>
              </w:rPr>
              <w:t>s will allocate a new CustomerI</w:t>
            </w:r>
            <w:r w:rsidRPr="003359A8">
              <w:rPr>
                <w:rFonts w:ascii="Verdana" w:eastAsiaTheme="minorEastAsia" w:hAnsi="Verdana"/>
                <w:sz w:val="18"/>
                <w:szCs w:val="22"/>
                <w:lang w:val="en-GB"/>
              </w:rPr>
              <w:t>d and will then load all relating transactional data.</w:t>
            </w:r>
          </w:p>
          <w:p w14:paraId="39190082" w14:textId="77777777" w:rsidR="002720D3" w:rsidRPr="003359A8" w:rsidRDefault="002720D3" w:rsidP="002720D3">
            <w:pPr>
              <w:pStyle w:val="NormalIndent"/>
              <w:ind w:left="720"/>
              <w:rPr>
                <w:rFonts w:ascii="Verdana" w:eastAsiaTheme="minorEastAsia" w:hAnsi="Verdana"/>
                <w:sz w:val="18"/>
                <w:szCs w:val="22"/>
                <w:lang w:val="en-GB"/>
              </w:rPr>
            </w:pPr>
          </w:p>
          <w:p w14:paraId="0F354901" w14:textId="77777777" w:rsidR="002720D3" w:rsidRPr="003359A8" w:rsidRDefault="002720D3" w:rsidP="002720D3">
            <w:pPr>
              <w:pStyle w:val="NormalIndent"/>
              <w:ind w:left="0"/>
              <w:jc w:val="left"/>
              <w:rPr>
                <w:rFonts w:ascii="Verdana" w:eastAsiaTheme="minorEastAsia" w:hAnsi="Verdana"/>
                <w:sz w:val="18"/>
                <w:szCs w:val="22"/>
                <w:lang w:val="en-GB"/>
              </w:rPr>
            </w:pPr>
            <w:r w:rsidRPr="003359A8">
              <w:rPr>
                <w:rFonts w:ascii="Verdana" w:eastAsiaTheme="minorEastAsia" w:hAnsi="Verdana"/>
                <w:sz w:val="18"/>
                <w:szCs w:val="22"/>
                <w:lang w:val="en-GB"/>
              </w:rPr>
              <w:t>The process will then add a row to the STG_Keymapping table for this customer and update the prospect record with the customerid and the individualID, creating a link between customers and prospects.</w:t>
            </w:r>
          </w:p>
          <w:p w14:paraId="0A3E73AC" w14:textId="77777777" w:rsidR="002720D3" w:rsidRPr="003359A8" w:rsidRDefault="002720D3" w:rsidP="002720D3">
            <w:pPr>
              <w:pStyle w:val="NormalIndent"/>
              <w:ind w:left="720"/>
              <w:rPr>
                <w:rFonts w:ascii="Verdana" w:eastAsiaTheme="minorEastAsia" w:hAnsi="Verdana"/>
                <w:sz w:val="18"/>
                <w:szCs w:val="22"/>
                <w:lang w:val="en-GB"/>
              </w:rPr>
            </w:pPr>
          </w:p>
          <w:p w14:paraId="18E84BD4" w14:textId="77777777" w:rsidR="002720D3" w:rsidRPr="003359A8" w:rsidRDefault="002720D3" w:rsidP="002720D3">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 xml:space="preserve">Where there is a different Email, Mobile number or Name and address key, we will add this to the STG_ElectronicAddress table. </w:t>
            </w:r>
          </w:p>
          <w:p w14:paraId="22B1BC4A" w14:textId="77777777" w:rsidR="002720D3" w:rsidRPr="003359A8" w:rsidRDefault="002720D3" w:rsidP="002720D3">
            <w:pPr>
              <w:pStyle w:val="NormalIndent"/>
              <w:ind w:left="720"/>
              <w:rPr>
                <w:rFonts w:ascii="Verdana" w:eastAsiaTheme="minorEastAsia" w:hAnsi="Verdana"/>
                <w:sz w:val="18"/>
                <w:szCs w:val="22"/>
                <w:lang w:val="en-GB"/>
              </w:rPr>
            </w:pPr>
          </w:p>
          <w:p w14:paraId="1791262C" w14:textId="77777777" w:rsidR="003633B6" w:rsidRPr="003359A8" w:rsidRDefault="002720D3" w:rsidP="002720D3">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For email and mobile we will set the current PrimaryInd = 0 and add a new row for the incoming email or mobile and make this the primary address for that type.</w:t>
            </w:r>
          </w:p>
          <w:p w14:paraId="36721DCF" w14:textId="77777777" w:rsidR="003633B6" w:rsidRPr="003359A8" w:rsidDel="001C1A94" w:rsidRDefault="003633B6" w:rsidP="002720D3">
            <w:pPr>
              <w:pStyle w:val="NormalIndent"/>
              <w:ind w:left="0"/>
              <w:rPr>
                <w:del w:id="71" w:author="James Moore" w:date="2018-07-18T19:05:00Z"/>
                <w:rFonts w:ascii="Verdana" w:eastAsiaTheme="minorEastAsia" w:hAnsi="Verdana"/>
                <w:sz w:val="18"/>
                <w:szCs w:val="22"/>
                <w:lang w:val="en-GB"/>
              </w:rPr>
            </w:pPr>
          </w:p>
          <w:p w14:paraId="52EE4E0A" w14:textId="77777777" w:rsidR="002720D3" w:rsidRPr="003359A8" w:rsidRDefault="002720D3" w:rsidP="00162FC5">
            <w:pPr>
              <w:pStyle w:val="NormalIndent"/>
              <w:ind w:left="0"/>
              <w:rPr>
                <w:sz w:val="18"/>
              </w:rPr>
            </w:pPr>
          </w:p>
        </w:tc>
      </w:tr>
      <w:tr w:rsidR="002720D3" w:rsidRPr="008968C1" w14:paraId="39C801B4" w14:textId="77777777" w:rsidTr="00B2046D">
        <w:trPr>
          <w:cantSplit/>
          <w:trHeight w:val="300"/>
        </w:trPr>
        <w:tc>
          <w:tcPr>
            <w:tcW w:w="636" w:type="dxa"/>
          </w:tcPr>
          <w:p w14:paraId="4DD816AA" w14:textId="77777777" w:rsidR="002720D3" w:rsidRPr="003359A8" w:rsidRDefault="002720D3" w:rsidP="00A60BD4">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004</w:t>
            </w:r>
          </w:p>
        </w:tc>
        <w:tc>
          <w:tcPr>
            <w:tcW w:w="1473" w:type="dxa"/>
            <w:vMerge/>
          </w:tcPr>
          <w:p w14:paraId="75EA5D6F" w14:textId="77777777" w:rsidR="002720D3" w:rsidRPr="003359A8" w:rsidRDefault="002720D3" w:rsidP="00A60BD4">
            <w:pPr>
              <w:rPr>
                <w:sz w:val="18"/>
              </w:rPr>
            </w:pPr>
          </w:p>
        </w:tc>
        <w:tc>
          <w:tcPr>
            <w:tcW w:w="1519" w:type="dxa"/>
          </w:tcPr>
          <w:p w14:paraId="3B0F57D2" w14:textId="77777777" w:rsidR="002720D3" w:rsidRPr="003359A8" w:rsidRDefault="002720D3" w:rsidP="00A60BD4">
            <w:pPr>
              <w:rPr>
                <w:sz w:val="18"/>
              </w:rPr>
            </w:pPr>
            <w:r w:rsidRPr="003359A8">
              <w:rPr>
                <w:sz w:val="18"/>
              </w:rPr>
              <w:t>New Customer</w:t>
            </w:r>
          </w:p>
        </w:tc>
        <w:tc>
          <w:tcPr>
            <w:tcW w:w="11961" w:type="dxa"/>
          </w:tcPr>
          <w:p w14:paraId="56A8EDBA" w14:textId="77777777" w:rsidR="002720D3" w:rsidRPr="003359A8" w:rsidRDefault="002720D3" w:rsidP="002720D3">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 xml:space="preserve">Where an incoming customer is a new record, </w:t>
            </w:r>
            <w:r w:rsidR="00352F65" w:rsidRPr="003359A8">
              <w:rPr>
                <w:rFonts w:ascii="Verdana" w:eastAsiaTheme="minorEastAsia" w:hAnsi="Verdana"/>
                <w:sz w:val="18"/>
                <w:szCs w:val="22"/>
                <w:lang w:val="en-GB"/>
              </w:rPr>
              <w:t>the process</w:t>
            </w:r>
            <w:r w:rsidRPr="003359A8">
              <w:rPr>
                <w:rFonts w:ascii="Verdana" w:eastAsiaTheme="minorEastAsia" w:hAnsi="Verdana"/>
                <w:sz w:val="18"/>
                <w:szCs w:val="22"/>
                <w:lang w:val="en-GB"/>
              </w:rPr>
              <w:t xml:space="preserve"> will allocate a new customerid and load all relating transactional data using the allocated CustomerID.</w:t>
            </w:r>
          </w:p>
          <w:p w14:paraId="29B4DBA1" w14:textId="77777777" w:rsidR="002720D3" w:rsidRPr="003359A8" w:rsidRDefault="002720D3" w:rsidP="00352F65">
            <w:pPr>
              <w:pStyle w:val="NormalIndent"/>
              <w:ind w:left="0"/>
              <w:rPr>
                <w:rFonts w:ascii="Verdana" w:eastAsiaTheme="minorEastAsia" w:hAnsi="Verdana"/>
                <w:sz w:val="18"/>
                <w:szCs w:val="22"/>
                <w:lang w:val="en-GB"/>
              </w:rPr>
            </w:pPr>
          </w:p>
          <w:p w14:paraId="1A5A67E9" w14:textId="77777777" w:rsidR="002720D3" w:rsidRPr="003359A8" w:rsidRDefault="00352F65" w:rsidP="002720D3">
            <w:pPr>
              <w:pStyle w:val="NormalIndent"/>
              <w:ind w:left="0"/>
              <w:jc w:val="left"/>
              <w:rPr>
                <w:rFonts w:ascii="Verdana" w:eastAsiaTheme="minorEastAsia" w:hAnsi="Verdana"/>
                <w:sz w:val="18"/>
                <w:szCs w:val="22"/>
                <w:lang w:val="en-GB"/>
              </w:rPr>
            </w:pPr>
            <w:r w:rsidRPr="003359A8">
              <w:rPr>
                <w:rFonts w:ascii="Verdana" w:eastAsiaTheme="minorEastAsia" w:hAnsi="Verdana"/>
                <w:sz w:val="18"/>
                <w:szCs w:val="22"/>
                <w:lang w:val="en-GB"/>
              </w:rPr>
              <w:t>The process</w:t>
            </w:r>
            <w:r w:rsidR="002720D3" w:rsidRPr="003359A8">
              <w:rPr>
                <w:rFonts w:ascii="Verdana" w:eastAsiaTheme="minorEastAsia" w:hAnsi="Verdana"/>
                <w:sz w:val="18"/>
                <w:szCs w:val="22"/>
                <w:lang w:val="en-GB"/>
              </w:rPr>
              <w:t xml:space="preserve"> will then </w:t>
            </w:r>
            <w:r w:rsidRPr="003359A8">
              <w:rPr>
                <w:rFonts w:ascii="Verdana" w:eastAsiaTheme="minorEastAsia" w:hAnsi="Verdana"/>
                <w:sz w:val="18"/>
                <w:szCs w:val="22"/>
                <w:lang w:val="en-GB"/>
              </w:rPr>
              <w:t>add a row to the STG_Keymapping.</w:t>
            </w:r>
          </w:p>
          <w:p w14:paraId="195126DF" w14:textId="77777777" w:rsidR="002720D3" w:rsidRPr="003359A8" w:rsidRDefault="002720D3" w:rsidP="00352F65">
            <w:pPr>
              <w:pStyle w:val="NormalIndent"/>
              <w:ind w:left="0"/>
              <w:rPr>
                <w:rFonts w:ascii="Verdana" w:eastAsiaTheme="minorEastAsia" w:hAnsi="Verdana"/>
                <w:sz w:val="18"/>
                <w:szCs w:val="22"/>
                <w:lang w:val="en-GB"/>
              </w:rPr>
            </w:pPr>
          </w:p>
          <w:p w14:paraId="594CE897" w14:textId="77777777" w:rsidR="002720D3" w:rsidRPr="003359A8" w:rsidRDefault="002720D3" w:rsidP="002720D3">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Where we have an Email, Mobile number or Name and address key, we will add this to the STG_ElectronicAddress table. For email and mobile we will set this to have a PrimaryInd = 1 for that address type.</w:t>
            </w:r>
          </w:p>
          <w:p w14:paraId="7683CFCE" w14:textId="77777777" w:rsidR="002720D3" w:rsidRPr="003359A8" w:rsidRDefault="002720D3" w:rsidP="002720D3">
            <w:pPr>
              <w:pStyle w:val="NormalIndent"/>
              <w:ind w:left="0"/>
              <w:rPr>
                <w:rFonts w:ascii="Verdana" w:eastAsiaTheme="minorEastAsia" w:hAnsi="Verdana"/>
                <w:sz w:val="18"/>
                <w:szCs w:val="22"/>
                <w:lang w:val="en-GB"/>
              </w:rPr>
            </w:pPr>
          </w:p>
        </w:tc>
      </w:tr>
      <w:tr w:rsidR="00460616" w:rsidRPr="008968C1" w14:paraId="4CFBDD01" w14:textId="77777777" w:rsidTr="00B2046D">
        <w:trPr>
          <w:cantSplit/>
          <w:trHeight w:val="300"/>
        </w:trPr>
        <w:tc>
          <w:tcPr>
            <w:tcW w:w="636" w:type="dxa"/>
          </w:tcPr>
          <w:p w14:paraId="48F63793" w14:textId="77777777" w:rsidR="00460616" w:rsidRPr="003359A8" w:rsidRDefault="00460616" w:rsidP="00460616">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005</w:t>
            </w:r>
          </w:p>
        </w:tc>
        <w:tc>
          <w:tcPr>
            <w:tcW w:w="1473" w:type="dxa"/>
            <w:vMerge w:val="restart"/>
          </w:tcPr>
          <w:p w14:paraId="28BECC6F" w14:textId="77777777" w:rsidR="00460616" w:rsidRPr="003359A8" w:rsidRDefault="00460616" w:rsidP="00460616">
            <w:pPr>
              <w:rPr>
                <w:sz w:val="18"/>
              </w:rPr>
            </w:pPr>
            <w:r w:rsidRPr="003359A8">
              <w:rPr>
                <w:sz w:val="18"/>
              </w:rPr>
              <w:t>Guest Customer</w:t>
            </w:r>
          </w:p>
        </w:tc>
        <w:tc>
          <w:tcPr>
            <w:tcW w:w="1519" w:type="dxa"/>
          </w:tcPr>
          <w:p w14:paraId="3AB5837C" w14:textId="77777777" w:rsidR="00460616" w:rsidRPr="003359A8" w:rsidRDefault="00460616" w:rsidP="00460616">
            <w:pPr>
              <w:rPr>
                <w:sz w:val="18"/>
              </w:rPr>
            </w:pPr>
            <w:r w:rsidRPr="003359A8">
              <w:rPr>
                <w:sz w:val="18"/>
              </w:rPr>
              <w:t>Known Customer</w:t>
            </w:r>
          </w:p>
        </w:tc>
        <w:tc>
          <w:tcPr>
            <w:tcW w:w="11961" w:type="dxa"/>
          </w:tcPr>
          <w:p w14:paraId="6081F89F" w14:textId="77777777" w:rsidR="00460616" w:rsidRPr="003359A8" w:rsidRDefault="00460616" w:rsidP="00460616">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 xml:space="preserve">(treated the exact same </w:t>
            </w:r>
            <w:r w:rsidR="004F7F2F" w:rsidRPr="003359A8">
              <w:rPr>
                <w:rFonts w:ascii="Verdana" w:eastAsiaTheme="minorEastAsia" w:hAnsi="Verdana"/>
                <w:sz w:val="18"/>
                <w:szCs w:val="22"/>
                <w:lang w:val="en-GB"/>
              </w:rPr>
              <w:t xml:space="preserve">way </w:t>
            </w:r>
            <w:r w:rsidRPr="003359A8">
              <w:rPr>
                <w:rFonts w:ascii="Verdana" w:eastAsiaTheme="minorEastAsia" w:hAnsi="Verdana"/>
                <w:sz w:val="18"/>
                <w:szCs w:val="22"/>
                <w:lang w:val="en-GB"/>
              </w:rPr>
              <w:t>as a known custome</w:t>
            </w:r>
            <w:r w:rsidR="0076770A" w:rsidRPr="003359A8">
              <w:rPr>
                <w:rFonts w:ascii="Verdana" w:eastAsiaTheme="minorEastAsia" w:hAnsi="Verdana"/>
                <w:sz w:val="18"/>
                <w:szCs w:val="22"/>
                <w:lang w:val="en-GB"/>
              </w:rPr>
              <w:t>r</w:t>
            </w:r>
            <w:r w:rsidRPr="003359A8">
              <w:rPr>
                <w:rFonts w:ascii="Verdana" w:eastAsiaTheme="minorEastAsia" w:hAnsi="Verdana"/>
                <w:sz w:val="18"/>
                <w:szCs w:val="22"/>
                <w:lang w:val="en-GB"/>
              </w:rPr>
              <w:t xml:space="preserve"> to customer)</w:t>
            </w:r>
          </w:p>
          <w:p w14:paraId="752BDE06" w14:textId="77777777" w:rsidR="00460616" w:rsidRPr="003359A8" w:rsidRDefault="00460616" w:rsidP="00460616">
            <w:pPr>
              <w:pStyle w:val="NormalIndent"/>
              <w:ind w:left="0"/>
              <w:rPr>
                <w:rFonts w:ascii="Verdana" w:eastAsiaTheme="minorEastAsia" w:hAnsi="Verdana"/>
                <w:sz w:val="18"/>
                <w:szCs w:val="22"/>
                <w:lang w:val="en-GB"/>
              </w:rPr>
            </w:pPr>
          </w:p>
          <w:p w14:paraId="2EF18C75" w14:textId="77777777" w:rsidR="00460616" w:rsidRPr="003359A8" w:rsidRDefault="00460616" w:rsidP="00460616">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The database will match to the STG_ElectronicAddress table and apply the appropriate match rule.</w:t>
            </w:r>
          </w:p>
          <w:p w14:paraId="03A63D26" w14:textId="77777777" w:rsidR="00460616" w:rsidRPr="003359A8" w:rsidRDefault="00460616" w:rsidP="00460616">
            <w:pPr>
              <w:pStyle w:val="NormalIndent"/>
              <w:ind w:left="720"/>
              <w:rPr>
                <w:rFonts w:ascii="Verdana" w:eastAsiaTheme="minorEastAsia" w:hAnsi="Verdana"/>
                <w:sz w:val="18"/>
                <w:szCs w:val="22"/>
                <w:lang w:val="en-GB"/>
              </w:rPr>
            </w:pPr>
          </w:p>
          <w:p w14:paraId="1B8489B6" w14:textId="6926F83E" w:rsidR="00460616" w:rsidRPr="003359A8" w:rsidRDefault="00460616" w:rsidP="00460616">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These for each feed will check the processing tables to validate what rule to apply, based on the pre</w:t>
            </w:r>
            <w:r w:rsidR="0076770A" w:rsidRPr="003359A8">
              <w:rPr>
                <w:rFonts w:ascii="Verdana" w:eastAsiaTheme="minorEastAsia" w:hAnsi="Verdana"/>
                <w:sz w:val="18"/>
                <w:szCs w:val="22"/>
                <w:lang w:val="en-GB"/>
              </w:rPr>
              <w:t>p</w:t>
            </w:r>
            <w:r w:rsidRPr="003359A8">
              <w:rPr>
                <w:rFonts w:ascii="Verdana" w:eastAsiaTheme="minorEastAsia" w:hAnsi="Verdana"/>
                <w:sz w:val="18"/>
                <w:szCs w:val="22"/>
                <w:lang w:val="en-GB"/>
              </w:rPr>
              <w:t>rocessing table having columns</w:t>
            </w:r>
            <w:r w:rsidR="00223D28">
              <w:rPr>
                <w:rFonts w:ascii="Verdana" w:eastAsiaTheme="minorEastAsia" w:hAnsi="Verdana"/>
                <w:sz w:val="18"/>
                <w:szCs w:val="22"/>
                <w:lang w:val="en-GB"/>
              </w:rPr>
              <w:t>:</w:t>
            </w:r>
          </w:p>
          <w:p w14:paraId="46A3D9B8" w14:textId="77777777" w:rsidR="00460616" w:rsidRPr="003359A8" w:rsidDel="00223D28" w:rsidRDefault="00460616" w:rsidP="00460616">
            <w:pPr>
              <w:pStyle w:val="NormalIndent"/>
              <w:ind w:left="720"/>
              <w:rPr>
                <w:del w:id="72" w:author="James Moore" w:date="2018-07-18T20:39:00Z"/>
                <w:rFonts w:ascii="Verdana" w:eastAsiaTheme="minorEastAsia" w:hAnsi="Verdana"/>
                <w:sz w:val="18"/>
                <w:szCs w:val="22"/>
                <w:lang w:val="en-GB"/>
              </w:rPr>
            </w:pPr>
          </w:p>
          <w:p w14:paraId="16E43014" w14:textId="77777777" w:rsidR="00460616" w:rsidRPr="003359A8" w:rsidRDefault="00460616" w:rsidP="003359A8">
            <w:pPr>
              <w:pStyle w:val="NormalIndent"/>
              <w:numPr>
                <w:ilvl w:val="0"/>
                <w:numId w:val="14"/>
              </w:numPr>
              <w:ind w:left="367"/>
              <w:rPr>
                <w:rFonts w:ascii="Verdana" w:eastAsiaTheme="minorEastAsia" w:hAnsi="Verdana"/>
                <w:sz w:val="18"/>
                <w:szCs w:val="22"/>
                <w:lang w:val="en-GB"/>
              </w:rPr>
            </w:pPr>
            <w:r w:rsidRPr="003359A8">
              <w:rPr>
                <w:rFonts w:ascii="Verdana" w:eastAsiaTheme="minorEastAsia" w:hAnsi="Verdana"/>
                <w:sz w:val="18"/>
                <w:szCs w:val="22"/>
                <w:lang w:val="en-GB"/>
              </w:rPr>
              <w:t>TCSCusomerID - If the TCSCustomerID field is populated, then the datab</w:t>
            </w:r>
            <w:r w:rsidR="0076770A" w:rsidRPr="003359A8">
              <w:rPr>
                <w:rFonts w:ascii="Verdana" w:eastAsiaTheme="minorEastAsia" w:hAnsi="Verdana"/>
                <w:sz w:val="18"/>
                <w:szCs w:val="22"/>
                <w:lang w:val="en-GB"/>
              </w:rPr>
              <w:t>a</w:t>
            </w:r>
            <w:r w:rsidRPr="003359A8">
              <w:rPr>
                <w:rFonts w:ascii="Verdana" w:eastAsiaTheme="minorEastAsia" w:hAnsi="Verdana"/>
                <w:sz w:val="18"/>
                <w:szCs w:val="22"/>
                <w:lang w:val="en-GB"/>
              </w:rPr>
              <w:t>se validates on STG_ElectronicAddress if we have a match against an existing TCSCustomerID, to see if we have seen this customer from the booking engine before</w:t>
            </w:r>
            <w:r w:rsidR="00223D28">
              <w:rPr>
                <w:rFonts w:ascii="Verdana" w:eastAsiaTheme="minorEastAsia" w:hAnsi="Verdana"/>
                <w:sz w:val="18"/>
                <w:szCs w:val="22"/>
                <w:lang w:val="en-GB"/>
              </w:rPr>
              <w:t>;</w:t>
            </w:r>
            <w:del w:id="73" w:author="James Moore" w:date="2018-07-18T20:39:00Z">
              <w:r w:rsidRPr="003359A8" w:rsidDel="00223D28">
                <w:rPr>
                  <w:rFonts w:ascii="Verdana" w:eastAsiaTheme="minorEastAsia" w:hAnsi="Verdana"/>
                  <w:sz w:val="18"/>
                  <w:szCs w:val="22"/>
                  <w:lang w:val="en-GB"/>
                </w:rPr>
                <w:delText xml:space="preserve"> </w:delText>
              </w:r>
            </w:del>
          </w:p>
          <w:p w14:paraId="4B1526A3" w14:textId="77777777" w:rsidR="00460616" w:rsidRPr="003359A8" w:rsidRDefault="00460616" w:rsidP="003359A8">
            <w:pPr>
              <w:pStyle w:val="NormalIndent"/>
              <w:numPr>
                <w:ilvl w:val="0"/>
                <w:numId w:val="14"/>
              </w:numPr>
              <w:ind w:left="367"/>
              <w:rPr>
                <w:rFonts w:ascii="Verdana" w:eastAsiaTheme="minorEastAsia" w:hAnsi="Verdana"/>
                <w:sz w:val="18"/>
                <w:szCs w:val="22"/>
                <w:lang w:val="en-GB"/>
              </w:rPr>
            </w:pPr>
            <w:r w:rsidRPr="003359A8">
              <w:rPr>
                <w:rFonts w:ascii="Verdana" w:eastAsiaTheme="minorEastAsia" w:hAnsi="Verdana"/>
                <w:sz w:val="18"/>
                <w:szCs w:val="22"/>
                <w:lang w:val="en-GB"/>
              </w:rPr>
              <w:t>Email - If we have an email address the process checks on STG_ElectronicAddress to see if we have a match against AddressType 3 records (Email)</w:t>
            </w:r>
            <w:r w:rsidR="00223D28">
              <w:rPr>
                <w:rFonts w:ascii="Verdana" w:eastAsiaTheme="minorEastAsia" w:hAnsi="Verdana"/>
                <w:sz w:val="18"/>
                <w:szCs w:val="22"/>
                <w:lang w:val="en-GB"/>
              </w:rPr>
              <w:t>;</w:t>
            </w:r>
          </w:p>
          <w:p w14:paraId="05781DF9" w14:textId="77777777" w:rsidR="00460616" w:rsidRPr="003359A8" w:rsidRDefault="00460616" w:rsidP="003359A8">
            <w:pPr>
              <w:pStyle w:val="NormalIndent"/>
              <w:numPr>
                <w:ilvl w:val="0"/>
                <w:numId w:val="14"/>
              </w:numPr>
              <w:ind w:left="367"/>
              <w:rPr>
                <w:rFonts w:ascii="Verdana" w:eastAsiaTheme="minorEastAsia" w:hAnsi="Verdana"/>
                <w:sz w:val="18"/>
                <w:szCs w:val="22"/>
                <w:lang w:val="en-GB"/>
              </w:rPr>
            </w:pPr>
            <w:r w:rsidRPr="003359A8">
              <w:rPr>
                <w:rFonts w:ascii="Verdana" w:eastAsiaTheme="minorEastAsia" w:hAnsi="Verdana"/>
                <w:sz w:val="18"/>
                <w:szCs w:val="22"/>
                <w:lang w:val="en-GB"/>
              </w:rPr>
              <w:t>Mobile - If the record has a mobile number then the process checks on STG_ElectronicAddress table to see if we have a match against AddressType 4 records (Mobile)</w:t>
            </w:r>
            <w:r w:rsidR="00223D28">
              <w:rPr>
                <w:rFonts w:ascii="Verdana" w:eastAsiaTheme="minorEastAsia" w:hAnsi="Verdana"/>
                <w:sz w:val="18"/>
                <w:szCs w:val="22"/>
                <w:lang w:val="en-GB"/>
              </w:rPr>
              <w:t>;</w:t>
            </w:r>
          </w:p>
          <w:p w14:paraId="6C229C5E" w14:textId="77777777" w:rsidR="00460616" w:rsidRPr="003359A8" w:rsidRDefault="00460616" w:rsidP="003359A8">
            <w:pPr>
              <w:pStyle w:val="NormalIndent"/>
              <w:numPr>
                <w:ilvl w:val="0"/>
                <w:numId w:val="14"/>
              </w:numPr>
              <w:ind w:left="367"/>
              <w:rPr>
                <w:rFonts w:ascii="Verdana" w:eastAsiaTheme="minorEastAsia" w:hAnsi="Verdana"/>
                <w:sz w:val="18"/>
                <w:szCs w:val="22"/>
                <w:lang w:val="en-GB"/>
              </w:rPr>
            </w:pPr>
            <w:r w:rsidRPr="003359A8">
              <w:rPr>
                <w:rFonts w:ascii="Verdana" w:eastAsiaTheme="minorEastAsia" w:hAnsi="Verdana"/>
                <w:sz w:val="18"/>
                <w:szCs w:val="22"/>
                <w:lang w:val="en-GB"/>
              </w:rPr>
              <w:t>Name and Address - If the inbound record has a valid name and address matchkey, then the process validates STG_ElectronicAddress to identify if we have a match against AddressType</w:t>
            </w:r>
            <w:ins w:id="74" w:author="James Moore" w:date="2018-07-18T20:39:00Z">
              <w:r w:rsidR="00223D28">
                <w:rPr>
                  <w:rFonts w:ascii="Verdana" w:eastAsiaTheme="minorEastAsia" w:hAnsi="Verdana"/>
                  <w:sz w:val="18"/>
                  <w:szCs w:val="22"/>
                  <w:lang w:val="en-GB"/>
                </w:rPr>
                <w:t>.</w:t>
              </w:r>
            </w:ins>
          </w:p>
          <w:p w14:paraId="06D5A3DC" w14:textId="77777777" w:rsidR="00460616" w:rsidRPr="003359A8" w:rsidRDefault="00460616" w:rsidP="00460616">
            <w:pPr>
              <w:pStyle w:val="NormalIndent"/>
              <w:ind w:left="0"/>
              <w:rPr>
                <w:rFonts w:ascii="Verdana" w:eastAsiaTheme="minorEastAsia" w:hAnsi="Verdana"/>
                <w:sz w:val="18"/>
                <w:szCs w:val="22"/>
                <w:lang w:val="en-GB"/>
              </w:rPr>
            </w:pPr>
          </w:p>
        </w:tc>
      </w:tr>
      <w:tr w:rsidR="00460616" w:rsidRPr="008968C1" w14:paraId="4986C7A8" w14:textId="77777777" w:rsidTr="00B2046D">
        <w:trPr>
          <w:cantSplit/>
          <w:trHeight w:val="300"/>
        </w:trPr>
        <w:tc>
          <w:tcPr>
            <w:tcW w:w="636" w:type="dxa"/>
          </w:tcPr>
          <w:p w14:paraId="755A3E09" w14:textId="77777777" w:rsidR="00460616" w:rsidRPr="003359A8" w:rsidRDefault="00460616" w:rsidP="00460616">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006</w:t>
            </w:r>
          </w:p>
        </w:tc>
        <w:tc>
          <w:tcPr>
            <w:tcW w:w="1473" w:type="dxa"/>
            <w:vMerge/>
          </w:tcPr>
          <w:p w14:paraId="220AD4D6" w14:textId="77777777" w:rsidR="00460616" w:rsidRPr="003359A8" w:rsidRDefault="00460616" w:rsidP="00460616">
            <w:pPr>
              <w:rPr>
                <w:sz w:val="18"/>
              </w:rPr>
            </w:pPr>
          </w:p>
        </w:tc>
        <w:tc>
          <w:tcPr>
            <w:tcW w:w="1519" w:type="dxa"/>
          </w:tcPr>
          <w:p w14:paraId="1493C912" w14:textId="77777777" w:rsidR="00460616" w:rsidRPr="003359A8" w:rsidRDefault="00460616" w:rsidP="00460616">
            <w:pPr>
              <w:rPr>
                <w:sz w:val="18"/>
              </w:rPr>
            </w:pPr>
            <w:r w:rsidRPr="003359A8">
              <w:rPr>
                <w:sz w:val="18"/>
              </w:rPr>
              <w:t>New Guest</w:t>
            </w:r>
          </w:p>
        </w:tc>
        <w:tc>
          <w:tcPr>
            <w:tcW w:w="11961" w:type="dxa"/>
          </w:tcPr>
          <w:p w14:paraId="04957B47" w14:textId="77777777" w:rsidR="00460616" w:rsidRPr="003359A8" w:rsidRDefault="00460616" w:rsidP="00460616">
            <w:pPr>
              <w:rPr>
                <w:sz w:val="18"/>
              </w:rPr>
            </w:pPr>
            <w:r w:rsidRPr="003359A8">
              <w:rPr>
                <w:sz w:val="18"/>
              </w:rPr>
              <w:t xml:space="preserve">Where the inbound records </w:t>
            </w:r>
            <w:r w:rsidR="002B210F" w:rsidRPr="003359A8">
              <w:rPr>
                <w:sz w:val="18"/>
              </w:rPr>
              <w:t>contain</w:t>
            </w:r>
            <w:r w:rsidRPr="003359A8">
              <w:rPr>
                <w:sz w:val="18"/>
              </w:rPr>
              <w:t xml:space="preserve"> a new </w:t>
            </w:r>
            <w:r w:rsidR="002B210F" w:rsidRPr="003359A8">
              <w:rPr>
                <w:sz w:val="18"/>
              </w:rPr>
              <w:t>customer,</w:t>
            </w:r>
            <w:r w:rsidRPr="003359A8">
              <w:rPr>
                <w:sz w:val="18"/>
              </w:rPr>
              <w:t xml:space="preserve"> the process will allocate a new customerID and load the associated data. </w:t>
            </w:r>
          </w:p>
          <w:p w14:paraId="75A70E0F" w14:textId="77777777" w:rsidR="00460616" w:rsidRPr="003359A8" w:rsidRDefault="00460616" w:rsidP="00460616">
            <w:pPr>
              <w:ind w:left="720"/>
              <w:rPr>
                <w:sz w:val="18"/>
              </w:rPr>
            </w:pPr>
          </w:p>
          <w:p w14:paraId="24D3494A" w14:textId="77777777" w:rsidR="00460616" w:rsidRPr="003359A8" w:rsidRDefault="00460616" w:rsidP="00460616">
            <w:pPr>
              <w:rPr>
                <w:sz w:val="18"/>
              </w:rPr>
            </w:pPr>
            <w:r w:rsidRPr="003359A8">
              <w:rPr>
                <w:sz w:val="18"/>
              </w:rPr>
              <w:t>A record will be added to STG_Keymapping and add the new customerID, creating a placeholder for mapping between prospect and customer.</w:t>
            </w:r>
          </w:p>
          <w:p w14:paraId="58AF6ED4" w14:textId="77777777" w:rsidR="00460616" w:rsidRPr="003359A8" w:rsidRDefault="00460616" w:rsidP="00460616">
            <w:pPr>
              <w:ind w:left="720"/>
              <w:rPr>
                <w:sz w:val="18"/>
              </w:rPr>
            </w:pPr>
          </w:p>
          <w:p w14:paraId="5D3B97C7" w14:textId="77777777" w:rsidR="00460616" w:rsidRPr="003359A8" w:rsidRDefault="00460616" w:rsidP="00460616">
            <w:pPr>
              <w:rPr>
                <w:sz w:val="18"/>
              </w:rPr>
            </w:pPr>
            <w:r w:rsidRPr="003359A8">
              <w:rPr>
                <w:sz w:val="18"/>
              </w:rPr>
              <w:t>We will then add a row to the STG_ElectronicAddress table for this source and make this the primaryind = 1.</w:t>
            </w:r>
          </w:p>
          <w:p w14:paraId="523A8230" w14:textId="77777777" w:rsidR="00460616" w:rsidRPr="003359A8" w:rsidRDefault="00460616" w:rsidP="00460616">
            <w:pPr>
              <w:ind w:left="720"/>
              <w:rPr>
                <w:sz w:val="18"/>
              </w:rPr>
            </w:pPr>
          </w:p>
          <w:p w14:paraId="29A13D90" w14:textId="77777777" w:rsidR="00460616" w:rsidRPr="003359A8" w:rsidRDefault="00460616" w:rsidP="00460616">
            <w:pPr>
              <w:rPr>
                <w:sz w:val="18"/>
              </w:rPr>
            </w:pPr>
            <w:r w:rsidRPr="003359A8">
              <w:rPr>
                <w:sz w:val="18"/>
              </w:rPr>
              <w:t xml:space="preserve">As this is a new customer record but we don’t have personal details provided then the process will flag this on the STG_Customer table as IsPersonInd = 0, this will stop the customer being processed into the production.customer table and being made available for campaigning or profiling. </w:t>
            </w:r>
          </w:p>
          <w:p w14:paraId="29C373C9" w14:textId="77777777" w:rsidR="00460616" w:rsidRPr="003359A8" w:rsidRDefault="00460616" w:rsidP="00460616">
            <w:pPr>
              <w:rPr>
                <w:sz w:val="18"/>
              </w:rPr>
            </w:pPr>
          </w:p>
          <w:p w14:paraId="4A3DC1E2" w14:textId="77777777" w:rsidR="00460616" w:rsidRPr="003359A8" w:rsidRDefault="00460616" w:rsidP="00460616">
            <w:pPr>
              <w:rPr>
                <w:sz w:val="18"/>
              </w:rPr>
            </w:pPr>
            <w:r w:rsidRPr="003359A8">
              <w:rPr>
                <w:sz w:val="18"/>
              </w:rPr>
              <w:t>If the customer then registers or matches via another account then we will update the IsPersonInd = 1</w:t>
            </w:r>
          </w:p>
          <w:p w14:paraId="3E43C91A" w14:textId="77777777" w:rsidR="00460616" w:rsidRPr="003359A8" w:rsidRDefault="00460616" w:rsidP="00460616">
            <w:pPr>
              <w:ind w:left="720"/>
              <w:rPr>
                <w:sz w:val="18"/>
              </w:rPr>
            </w:pPr>
          </w:p>
        </w:tc>
      </w:tr>
      <w:tr w:rsidR="00460616" w:rsidRPr="008968C1" w14:paraId="733EC517" w14:textId="77777777" w:rsidTr="00B2046D">
        <w:trPr>
          <w:cantSplit/>
          <w:trHeight w:val="300"/>
        </w:trPr>
        <w:tc>
          <w:tcPr>
            <w:tcW w:w="636" w:type="dxa"/>
          </w:tcPr>
          <w:p w14:paraId="52A6505F" w14:textId="77777777" w:rsidR="00460616" w:rsidRPr="003359A8" w:rsidRDefault="00460616" w:rsidP="00460616">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007</w:t>
            </w:r>
          </w:p>
        </w:tc>
        <w:tc>
          <w:tcPr>
            <w:tcW w:w="1473" w:type="dxa"/>
            <w:vMerge/>
          </w:tcPr>
          <w:p w14:paraId="51662C45" w14:textId="77777777" w:rsidR="00460616" w:rsidRPr="003359A8" w:rsidRDefault="00460616" w:rsidP="00460616">
            <w:pPr>
              <w:rPr>
                <w:sz w:val="18"/>
              </w:rPr>
            </w:pPr>
          </w:p>
        </w:tc>
        <w:tc>
          <w:tcPr>
            <w:tcW w:w="1519" w:type="dxa"/>
          </w:tcPr>
          <w:p w14:paraId="57BD3226" w14:textId="77777777" w:rsidR="00460616" w:rsidRPr="003359A8" w:rsidRDefault="00460616" w:rsidP="00460616">
            <w:pPr>
              <w:rPr>
                <w:sz w:val="18"/>
              </w:rPr>
            </w:pPr>
            <w:r w:rsidRPr="003359A8">
              <w:rPr>
                <w:sz w:val="18"/>
              </w:rPr>
              <w:t>Guest matches a Prospect</w:t>
            </w:r>
          </w:p>
        </w:tc>
        <w:tc>
          <w:tcPr>
            <w:tcW w:w="11961" w:type="dxa"/>
          </w:tcPr>
          <w:p w14:paraId="1039C8E7" w14:textId="77777777" w:rsidR="0002257D" w:rsidRPr="003359A8" w:rsidRDefault="004F7F2F" w:rsidP="00460616">
            <w:pPr>
              <w:rPr>
                <w:sz w:val="18"/>
              </w:rPr>
            </w:pPr>
            <w:r w:rsidRPr="003359A8">
              <w:rPr>
                <w:sz w:val="18"/>
              </w:rPr>
              <w:t xml:space="preserve">Where there is an </w:t>
            </w:r>
            <w:r w:rsidR="00460616" w:rsidRPr="003359A8">
              <w:rPr>
                <w:sz w:val="18"/>
              </w:rPr>
              <w:t xml:space="preserve">email address, this </w:t>
            </w:r>
            <w:r w:rsidRPr="003359A8">
              <w:rPr>
                <w:sz w:val="18"/>
              </w:rPr>
              <w:t xml:space="preserve">will </w:t>
            </w:r>
            <w:r w:rsidR="00460616" w:rsidRPr="003359A8">
              <w:rPr>
                <w:sz w:val="18"/>
              </w:rPr>
              <w:t xml:space="preserve">go through the existing email matching process. </w:t>
            </w:r>
          </w:p>
          <w:p w14:paraId="13DD0B61" w14:textId="77777777" w:rsidR="0002257D" w:rsidRPr="003359A8" w:rsidRDefault="0002257D" w:rsidP="00460616">
            <w:pPr>
              <w:rPr>
                <w:sz w:val="18"/>
              </w:rPr>
            </w:pPr>
          </w:p>
          <w:p w14:paraId="220A4A54" w14:textId="77777777" w:rsidR="00460616" w:rsidRPr="003359A8" w:rsidRDefault="00460616" w:rsidP="00460616">
            <w:pPr>
              <w:rPr>
                <w:sz w:val="18"/>
              </w:rPr>
            </w:pPr>
            <w:r w:rsidRPr="003359A8">
              <w:rPr>
                <w:sz w:val="18"/>
              </w:rPr>
              <w:t>Where it matches to an existing prospe</w:t>
            </w:r>
            <w:r w:rsidR="004F7F2F" w:rsidRPr="003359A8">
              <w:rPr>
                <w:sz w:val="18"/>
              </w:rPr>
              <w:t>ct then the process will allocate a new C</w:t>
            </w:r>
            <w:r w:rsidRPr="003359A8">
              <w:rPr>
                <w:sz w:val="18"/>
              </w:rPr>
              <w:t xml:space="preserve">ustomerID and load the associated data. </w:t>
            </w:r>
          </w:p>
          <w:p w14:paraId="7FD233EE" w14:textId="77777777" w:rsidR="00460616" w:rsidRPr="003359A8" w:rsidRDefault="00460616" w:rsidP="00460616">
            <w:pPr>
              <w:ind w:left="720"/>
              <w:rPr>
                <w:sz w:val="18"/>
              </w:rPr>
            </w:pPr>
          </w:p>
          <w:p w14:paraId="3E1F333D" w14:textId="77777777" w:rsidR="00460616" w:rsidRPr="003359A8" w:rsidRDefault="00460616" w:rsidP="00460616">
            <w:pPr>
              <w:rPr>
                <w:sz w:val="18"/>
              </w:rPr>
            </w:pPr>
            <w:r w:rsidRPr="003359A8">
              <w:rPr>
                <w:sz w:val="18"/>
              </w:rPr>
              <w:t>The process will then create an entry in the STG_Keymapping table and add the new customerID and the existing IndividualId from the prospect record, creating a mapping between prospect and customer</w:t>
            </w:r>
          </w:p>
          <w:p w14:paraId="4DFD75B7" w14:textId="77777777" w:rsidR="00460616" w:rsidRPr="003359A8" w:rsidRDefault="00460616" w:rsidP="00460616">
            <w:pPr>
              <w:ind w:left="720"/>
              <w:rPr>
                <w:sz w:val="18"/>
              </w:rPr>
            </w:pPr>
          </w:p>
          <w:p w14:paraId="0F99BD0F" w14:textId="77777777" w:rsidR="00460616" w:rsidRPr="003359A8" w:rsidRDefault="00460616" w:rsidP="00460616">
            <w:pPr>
              <w:rPr>
                <w:sz w:val="18"/>
              </w:rPr>
            </w:pPr>
            <w:r w:rsidRPr="003359A8">
              <w:rPr>
                <w:sz w:val="18"/>
              </w:rPr>
              <w:t>The process will then add a row to the STG_ElectronicAddress table for this source and make this the primaryind = 1 , then make the previous record for this address type to primaryInd = 0.</w:t>
            </w:r>
          </w:p>
          <w:p w14:paraId="17F6982E" w14:textId="77777777" w:rsidR="00460616" w:rsidRPr="003359A8" w:rsidRDefault="00460616" w:rsidP="00460616">
            <w:pPr>
              <w:ind w:left="720"/>
              <w:rPr>
                <w:sz w:val="18"/>
              </w:rPr>
            </w:pPr>
          </w:p>
          <w:p w14:paraId="6A38EB3C" w14:textId="77777777" w:rsidR="00460616" w:rsidRPr="003359A8" w:rsidRDefault="00460616" w:rsidP="00460616">
            <w:pPr>
              <w:rPr>
                <w:sz w:val="18"/>
              </w:rPr>
            </w:pPr>
            <w:r w:rsidRPr="003359A8">
              <w:rPr>
                <w:sz w:val="18"/>
              </w:rPr>
              <w:t>As this is a new customer record but we don’t have personal details provided yet then we will flag this on the STG_Customer table as IsPersonInd = 0, this will stop the customer being processed into the production.customer table and being made available for campaigning or profiling. If the customer then registers or matches via another account then we will update the IsPersonInd = 1</w:t>
            </w:r>
          </w:p>
          <w:p w14:paraId="24A5446D" w14:textId="77777777" w:rsidR="00460616" w:rsidRPr="003359A8" w:rsidRDefault="00460616" w:rsidP="00460616">
            <w:pPr>
              <w:pStyle w:val="NormalIndent"/>
              <w:ind w:left="0"/>
              <w:rPr>
                <w:rFonts w:ascii="Verdana" w:eastAsiaTheme="minorEastAsia" w:hAnsi="Verdana"/>
                <w:sz w:val="18"/>
                <w:szCs w:val="22"/>
                <w:lang w:val="en-GB"/>
              </w:rPr>
            </w:pPr>
          </w:p>
        </w:tc>
      </w:tr>
    </w:tbl>
    <w:p w14:paraId="35AF2A8A" w14:textId="77777777" w:rsidR="00352F65" w:rsidRDefault="00352F65" w:rsidP="00352F65">
      <w:pPr>
        <w:pStyle w:val="Heading3"/>
        <w:numPr>
          <w:ilvl w:val="2"/>
          <w:numId w:val="6"/>
        </w:numPr>
        <w:rPr>
          <w:color w:val="003E7A" w:themeColor="text2" w:themeShade="BF"/>
        </w:rPr>
      </w:pPr>
      <w:bookmarkStart w:id="75" w:name="_Toc519758482"/>
      <w:r>
        <w:rPr>
          <w:color w:val="003E7A" w:themeColor="text2" w:themeShade="BF"/>
        </w:rPr>
        <w:t>Prospect</w:t>
      </w:r>
      <w:bookmarkEnd w:id="75"/>
    </w:p>
    <w:p w14:paraId="1BFFBE96" w14:textId="77777777" w:rsidR="00352F65" w:rsidRDefault="00352F65" w:rsidP="00352F65"/>
    <w:p w14:paraId="3D3F3AC9" w14:textId="63D0C9B1" w:rsidR="00352F65" w:rsidRDefault="002B210F" w:rsidP="00352F65">
      <w:r>
        <w:t>Functionals</w:t>
      </w:r>
      <w:r w:rsidR="00352F65">
        <w:t xml:space="preserve"> steps for </w:t>
      </w:r>
      <w:r>
        <w:t>prospect</w:t>
      </w:r>
      <w:r w:rsidR="00352F65">
        <w:t xml:space="preserve"> records</w:t>
      </w:r>
      <w:r w:rsidR="00B2046D">
        <w:t xml:space="preserve"> only</w:t>
      </w:r>
    </w:p>
    <w:p w14:paraId="3DBF16FF" w14:textId="77777777" w:rsidR="00352F65" w:rsidRPr="00352F65" w:rsidDel="00C23306" w:rsidRDefault="00352F65" w:rsidP="00352F65">
      <w:pPr>
        <w:rPr>
          <w:del w:id="76" w:author="James Moore" w:date="2018-07-18T20:29:00Z"/>
        </w:rPr>
      </w:pPr>
    </w:p>
    <w:p w14:paraId="66E216A4" w14:textId="77777777" w:rsidR="00352F65" w:rsidDel="00C23306" w:rsidRDefault="00352F65" w:rsidP="00046461">
      <w:pPr>
        <w:rPr>
          <w:del w:id="77" w:author="James Moore" w:date="2018-07-18T20:29:00Z"/>
        </w:rPr>
      </w:pPr>
    </w:p>
    <w:tbl>
      <w:tblPr>
        <w:tblW w:w="15589"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473"/>
        <w:gridCol w:w="1519"/>
        <w:gridCol w:w="11961"/>
      </w:tblGrid>
      <w:tr w:rsidR="00352F65" w:rsidRPr="00941741" w14:paraId="43BB70C1" w14:textId="77777777" w:rsidTr="003359A8">
        <w:trPr>
          <w:cantSplit/>
          <w:trHeight w:val="548"/>
        </w:trPr>
        <w:tc>
          <w:tcPr>
            <w:tcW w:w="636" w:type="dxa"/>
            <w:shd w:val="clear" w:color="auto" w:fill="003E7A" w:themeFill="text2" w:themeFillShade="BF"/>
          </w:tcPr>
          <w:p w14:paraId="0A8B81E6" w14:textId="77777777" w:rsidR="00352F65" w:rsidRPr="00941741" w:rsidRDefault="00352F65"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1473" w:type="dxa"/>
            <w:shd w:val="clear" w:color="auto" w:fill="003E7A" w:themeFill="text2" w:themeFillShade="BF"/>
          </w:tcPr>
          <w:p w14:paraId="250312BF" w14:textId="77777777" w:rsidR="00352F65" w:rsidRPr="00941741" w:rsidRDefault="002B210F"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Individual</w:t>
            </w:r>
            <w:r w:rsidR="00352F65">
              <w:rPr>
                <w:rFonts w:asciiTheme="majorHAnsi" w:eastAsia="Times New Roman" w:hAnsiTheme="majorHAnsi" w:cstheme="majorHAnsi"/>
                <w:b/>
                <w:bCs/>
                <w:color w:val="FFFFFF" w:themeColor="background1"/>
                <w:lang w:eastAsia="en-GB"/>
              </w:rPr>
              <w:t xml:space="preserve"> Type</w:t>
            </w:r>
          </w:p>
        </w:tc>
        <w:tc>
          <w:tcPr>
            <w:tcW w:w="1519" w:type="dxa"/>
            <w:shd w:val="clear" w:color="auto" w:fill="003E7A" w:themeFill="text2" w:themeFillShade="BF"/>
          </w:tcPr>
          <w:p w14:paraId="01F2FA17" w14:textId="77777777" w:rsidR="00352F65" w:rsidRPr="00941741" w:rsidRDefault="00352F65"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Task</w:t>
            </w:r>
          </w:p>
        </w:tc>
        <w:tc>
          <w:tcPr>
            <w:tcW w:w="11961" w:type="dxa"/>
            <w:shd w:val="clear" w:color="auto" w:fill="003E7A" w:themeFill="text2" w:themeFillShade="BF"/>
          </w:tcPr>
          <w:p w14:paraId="6170E985" w14:textId="77777777" w:rsidR="00352F65" w:rsidRPr="00941741" w:rsidRDefault="00352F65"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Steps</w:t>
            </w:r>
          </w:p>
        </w:tc>
      </w:tr>
      <w:tr w:rsidR="00CE6562" w14:paraId="668258C9" w14:textId="77777777" w:rsidTr="003359A8">
        <w:trPr>
          <w:cantSplit/>
          <w:trHeight w:val="300"/>
        </w:trPr>
        <w:tc>
          <w:tcPr>
            <w:tcW w:w="636" w:type="dxa"/>
          </w:tcPr>
          <w:p w14:paraId="08E17A01" w14:textId="77777777" w:rsidR="00CE6562" w:rsidRPr="003359A8" w:rsidRDefault="00CE6562" w:rsidP="00A60BD4">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001</w:t>
            </w:r>
          </w:p>
        </w:tc>
        <w:tc>
          <w:tcPr>
            <w:tcW w:w="1473" w:type="dxa"/>
            <w:vMerge w:val="restart"/>
          </w:tcPr>
          <w:p w14:paraId="4D121C54" w14:textId="77777777" w:rsidR="00CE6562" w:rsidRPr="003359A8" w:rsidRDefault="00CE6562" w:rsidP="00A60BD4">
            <w:pPr>
              <w:rPr>
                <w:sz w:val="18"/>
              </w:rPr>
            </w:pPr>
            <w:r w:rsidRPr="003359A8">
              <w:rPr>
                <w:sz w:val="18"/>
              </w:rPr>
              <w:t>Prospect</w:t>
            </w:r>
          </w:p>
        </w:tc>
        <w:tc>
          <w:tcPr>
            <w:tcW w:w="1519" w:type="dxa"/>
          </w:tcPr>
          <w:p w14:paraId="4AD5A38C" w14:textId="77777777" w:rsidR="00CE6562" w:rsidRPr="003359A8" w:rsidRDefault="00CE6562" w:rsidP="00A60BD4">
            <w:pPr>
              <w:rPr>
                <w:sz w:val="18"/>
              </w:rPr>
            </w:pPr>
            <w:r w:rsidRPr="003359A8">
              <w:rPr>
                <w:sz w:val="18"/>
              </w:rPr>
              <w:t>Inbound Prospect Records</w:t>
            </w:r>
          </w:p>
        </w:tc>
        <w:tc>
          <w:tcPr>
            <w:tcW w:w="11961" w:type="dxa"/>
          </w:tcPr>
          <w:p w14:paraId="00F01452" w14:textId="77777777" w:rsidR="00CE6562" w:rsidRPr="003359A8" w:rsidRDefault="00CE6562" w:rsidP="00352F65">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The database will match to the STG_ElectronicAddress table and apply the appropriate match rule.</w:t>
            </w:r>
          </w:p>
          <w:p w14:paraId="154834D4" w14:textId="77777777" w:rsidR="00CE6562" w:rsidRPr="003359A8" w:rsidRDefault="00CE6562" w:rsidP="00352F65">
            <w:pPr>
              <w:pStyle w:val="NormalIndent"/>
              <w:ind w:left="720"/>
              <w:rPr>
                <w:rFonts w:ascii="Verdana" w:eastAsiaTheme="minorEastAsia" w:hAnsi="Verdana"/>
                <w:sz w:val="18"/>
                <w:szCs w:val="22"/>
                <w:lang w:val="en-GB"/>
              </w:rPr>
            </w:pPr>
          </w:p>
          <w:p w14:paraId="0E1F74D9" w14:textId="593E2FB4" w:rsidR="00CE6562" w:rsidRDefault="004F7F2F" w:rsidP="00352F65">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F</w:t>
            </w:r>
            <w:r w:rsidR="00CE6562" w:rsidRPr="003359A8">
              <w:rPr>
                <w:rFonts w:ascii="Verdana" w:eastAsiaTheme="minorEastAsia" w:hAnsi="Verdana"/>
                <w:sz w:val="18"/>
                <w:szCs w:val="22"/>
                <w:lang w:val="en-GB"/>
              </w:rPr>
              <w:t>or each feed will check the processing tables to validate what rule to apply, based on the pre</w:t>
            </w:r>
            <w:r w:rsidR="002B210F" w:rsidRPr="003359A8">
              <w:rPr>
                <w:rFonts w:ascii="Verdana" w:eastAsiaTheme="minorEastAsia" w:hAnsi="Verdana"/>
                <w:sz w:val="18"/>
                <w:szCs w:val="22"/>
                <w:lang w:val="en-GB"/>
              </w:rPr>
              <w:t>-p</w:t>
            </w:r>
            <w:r w:rsidR="00CE6562" w:rsidRPr="003359A8">
              <w:rPr>
                <w:rFonts w:ascii="Verdana" w:eastAsiaTheme="minorEastAsia" w:hAnsi="Verdana"/>
                <w:sz w:val="18"/>
                <w:szCs w:val="22"/>
                <w:lang w:val="en-GB"/>
              </w:rPr>
              <w:t>rocessing table having columns</w:t>
            </w:r>
            <w:r w:rsidR="00C23306">
              <w:rPr>
                <w:rFonts w:ascii="Verdana" w:eastAsiaTheme="minorEastAsia" w:hAnsi="Verdana"/>
                <w:sz w:val="18"/>
                <w:szCs w:val="22"/>
                <w:lang w:val="en-GB"/>
              </w:rPr>
              <w:t>:</w:t>
            </w:r>
          </w:p>
          <w:p w14:paraId="41B8E63B" w14:textId="77777777" w:rsidR="003359A8" w:rsidRPr="003359A8" w:rsidRDefault="003359A8" w:rsidP="00352F65">
            <w:pPr>
              <w:pStyle w:val="NormalIndent"/>
              <w:ind w:left="0"/>
              <w:rPr>
                <w:rFonts w:ascii="Verdana" w:eastAsiaTheme="minorEastAsia" w:hAnsi="Verdana"/>
                <w:sz w:val="18"/>
                <w:szCs w:val="22"/>
                <w:lang w:val="en-GB"/>
              </w:rPr>
            </w:pPr>
          </w:p>
          <w:p w14:paraId="67D260EA" w14:textId="77777777" w:rsidR="00CE6562" w:rsidRPr="003359A8" w:rsidRDefault="00CE6562" w:rsidP="003359A8">
            <w:pPr>
              <w:pStyle w:val="NormalIndent"/>
              <w:numPr>
                <w:ilvl w:val="0"/>
                <w:numId w:val="14"/>
              </w:numPr>
              <w:ind w:left="367"/>
              <w:rPr>
                <w:rFonts w:ascii="Verdana" w:eastAsiaTheme="minorEastAsia" w:hAnsi="Verdana"/>
                <w:sz w:val="18"/>
                <w:szCs w:val="22"/>
                <w:lang w:val="en-GB"/>
              </w:rPr>
            </w:pPr>
            <w:r w:rsidRPr="003359A8">
              <w:rPr>
                <w:rFonts w:ascii="Verdana" w:eastAsiaTheme="minorEastAsia" w:hAnsi="Verdana"/>
                <w:sz w:val="18"/>
                <w:szCs w:val="22"/>
                <w:lang w:val="en-GB"/>
              </w:rPr>
              <w:t xml:space="preserve">TCSCusomerID - If the TCSCustomerID field is populated, then the </w:t>
            </w:r>
            <w:r w:rsidR="002B210F" w:rsidRPr="003359A8">
              <w:rPr>
                <w:rFonts w:ascii="Verdana" w:eastAsiaTheme="minorEastAsia" w:hAnsi="Verdana"/>
                <w:sz w:val="18"/>
                <w:szCs w:val="22"/>
                <w:lang w:val="en-GB"/>
              </w:rPr>
              <w:t>database</w:t>
            </w:r>
            <w:r w:rsidRPr="003359A8">
              <w:rPr>
                <w:rFonts w:ascii="Verdana" w:eastAsiaTheme="minorEastAsia" w:hAnsi="Verdana"/>
                <w:sz w:val="18"/>
                <w:szCs w:val="22"/>
                <w:lang w:val="en-GB"/>
              </w:rPr>
              <w:t xml:space="preserve"> validates on STG_ElectronicAddress if we have a match against an existing TCSCustomerID, to see if we have seen this customer from the booking engine before</w:t>
            </w:r>
            <w:r w:rsidR="00C23306">
              <w:rPr>
                <w:rFonts w:ascii="Verdana" w:eastAsiaTheme="minorEastAsia" w:hAnsi="Verdana"/>
                <w:sz w:val="18"/>
                <w:szCs w:val="22"/>
                <w:lang w:val="en-GB"/>
              </w:rPr>
              <w:t>;</w:t>
            </w:r>
            <w:del w:id="78" w:author="James Moore" w:date="2018-07-18T20:29:00Z">
              <w:r w:rsidRPr="003359A8" w:rsidDel="00C23306">
                <w:rPr>
                  <w:rFonts w:ascii="Verdana" w:eastAsiaTheme="minorEastAsia" w:hAnsi="Verdana"/>
                  <w:sz w:val="18"/>
                  <w:szCs w:val="22"/>
                  <w:lang w:val="en-GB"/>
                </w:rPr>
                <w:delText xml:space="preserve"> </w:delText>
              </w:r>
            </w:del>
          </w:p>
          <w:p w14:paraId="0CDCDC6C" w14:textId="77777777" w:rsidR="00CE6562" w:rsidRPr="003359A8" w:rsidRDefault="00CE6562" w:rsidP="003359A8">
            <w:pPr>
              <w:pStyle w:val="NormalIndent"/>
              <w:numPr>
                <w:ilvl w:val="0"/>
                <w:numId w:val="14"/>
              </w:numPr>
              <w:ind w:left="367"/>
              <w:rPr>
                <w:rFonts w:ascii="Verdana" w:eastAsiaTheme="minorEastAsia" w:hAnsi="Verdana"/>
                <w:sz w:val="18"/>
                <w:szCs w:val="22"/>
                <w:lang w:val="en-GB"/>
              </w:rPr>
            </w:pPr>
            <w:r w:rsidRPr="003359A8">
              <w:rPr>
                <w:rFonts w:ascii="Verdana" w:eastAsiaTheme="minorEastAsia" w:hAnsi="Verdana"/>
                <w:sz w:val="18"/>
                <w:szCs w:val="22"/>
                <w:lang w:val="en-GB"/>
              </w:rPr>
              <w:t>Email - If we have an email address the process checks on STG_ElectronicAddress to see if we have a match against AddressType 3 records (Email)</w:t>
            </w:r>
            <w:r w:rsidR="00C23306">
              <w:rPr>
                <w:rFonts w:ascii="Verdana" w:eastAsiaTheme="minorEastAsia" w:hAnsi="Verdana"/>
                <w:sz w:val="18"/>
                <w:szCs w:val="22"/>
                <w:lang w:val="en-GB"/>
              </w:rPr>
              <w:t>;</w:t>
            </w:r>
          </w:p>
          <w:p w14:paraId="1000CA25" w14:textId="77777777" w:rsidR="00CE6562" w:rsidRPr="003359A8" w:rsidRDefault="00CE6562" w:rsidP="003359A8">
            <w:pPr>
              <w:pStyle w:val="NormalIndent"/>
              <w:numPr>
                <w:ilvl w:val="0"/>
                <w:numId w:val="14"/>
              </w:numPr>
              <w:ind w:left="367"/>
              <w:rPr>
                <w:rFonts w:ascii="Verdana" w:eastAsiaTheme="minorEastAsia" w:hAnsi="Verdana"/>
                <w:sz w:val="18"/>
                <w:szCs w:val="22"/>
                <w:lang w:val="en-GB"/>
              </w:rPr>
            </w:pPr>
            <w:r w:rsidRPr="003359A8">
              <w:rPr>
                <w:rFonts w:ascii="Verdana" w:eastAsiaTheme="minorEastAsia" w:hAnsi="Verdana"/>
                <w:sz w:val="18"/>
                <w:szCs w:val="22"/>
                <w:lang w:val="en-GB"/>
              </w:rPr>
              <w:t>Mobile - If the record has a mobile number then the process checks on STG_ElectronicAddress table to see if we have a match against AddressType 4 records (Mobile)</w:t>
            </w:r>
            <w:r w:rsidR="00C23306">
              <w:rPr>
                <w:rFonts w:ascii="Verdana" w:eastAsiaTheme="minorEastAsia" w:hAnsi="Verdana"/>
                <w:sz w:val="18"/>
                <w:szCs w:val="22"/>
                <w:lang w:val="en-GB"/>
              </w:rPr>
              <w:t>;</w:t>
            </w:r>
          </w:p>
          <w:p w14:paraId="095795AE" w14:textId="77777777" w:rsidR="00CE6562" w:rsidRPr="003359A8" w:rsidRDefault="00CE6562" w:rsidP="003359A8">
            <w:pPr>
              <w:pStyle w:val="NormalIndent"/>
              <w:numPr>
                <w:ilvl w:val="0"/>
                <w:numId w:val="14"/>
              </w:numPr>
              <w:ind w:left="367"/>
              <w:rPr>
                <w:rFonts w:ascii="Verdana" w:eastAsiaTheme="minorEastAsia" w:hAnsi="Verdana"/>
                <w:sz w:val="18"/>
                <w:szCs w:val="22"/>
                <w:lang w:val="en-GB"/>
              </w:rPr>
            </w:pPr>
            <w:r w:rsidRPr="003359A8">
              <w:rPr>
                <w:rFonts w:ascii="Verdana" w:eastAsiaTheme="minorEastAsia" w:hAnsi="Verdana"/>
                <w:sz w:val="18"/>
                <w:szCs w:val="22"/>
                <w:lang w:val="en-GB"/>
              </w:rPr>
              <w:t>Name and Address - If the inbound record has a valid name and address matchkey, then the process validates STG_ElectronicAddress to identify if we have a match against AddressType</w:t>
            </w:r>
            <w:ins w:id="79" w:author="James Moore" w:date="2018-07-18T20:30:00Z">
              <w:r w:rsidR="00C23306">
                <w:rPr>
                  <w:rFonts w:ascii="Verdana" w:eastAsiaTheme="minorEastAsia" w:hAnsi="Verdana"/>
                  <w:sz w:val="18"/>
                  <w:szCs w:val="22"/>
                  <w:lang w:val="en-GB"/>
                </w:rPr>
                <w:t>.</w:t>
              </w:r>
            </w:ins>
          </w:p>
          <w:p w14:paraId="0015FC72" w14:textId="77777777" w:rsidR="00CE6562" w:rsidRPr="003359A8" w:rsidRDefault="00CE6562" w:rsidP="00A60BD4">
            <w:pPr>
              <w:rPr>
                <w:sz w:val="18"/>
              </w:rPr>
            </w:pPr>
          </w:p>
        </w:tc>
      </w:tr>
      <w:tr w:rsidR="00CE6562" w:rsidRPr="008968C1" w14:paraId="59707819" w14:textId="77777777" w:rsidTr="003359A8">
        <w:trPr>
          <w:cantSplit/>
          <w:trHeight w:val="300"/>
        </w:trPr>
        <w:tc>
          <w:tcPr>
            <w:tcW w:w="636" w:type="dxa"/>
          </w:tcPr>
          <w:p w14:paraId="3194F9C7" w14:textId="77777777" w:rsidR="00CE6562" w:rsidRPr="003359A8" w:rsidRDefault="00CE6562" w:rsidP="00A60BD4">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002</w:t>
            </w:r>
          </w:p>
        </w:tc>
        <w:tc>
          <w:tcPr>
            <w:tcW w:w="1473" w:type="dxa"/>
            <w:vMerge/>
          </w:tcPr>
          <w:p w14:paraId="3B3F17D7" w14:textId="77777777" w:rsidR="00CE6562" w:rsidRPr="003359A8" w:rsidRDefault="00CE6562" w:rsidP="00A60BD4">
            <w:pPr>
              <w:rPr>
                <w:sz w:val="18"/>
              </w:rPr>
            </w:pPr>
          </w:p>
        </w:tc>
        <w:tc>
          <w:tcPr>
            <w:tcW w:w="1519" w:type="dxa"/>
          </w:tcPr>
          <w:p w14:paraId="7E82770E" w14:textId="77777777" w:rsidR="00CE6562" w:rsidRPr="003359A8" w:rsidRDefault="00CE6562" w:rsidP="00A60BD4">
            <w:pPr>
              <w:rPr>
                <w:sz w:val="18"/>
              </w:rPr>
            </w:pPr>
            <w:r w:rsidRPr="003359A8">
              <w:rPr>
                <w:sz w:val="18"/>
              </w:rPr>
              <w:t>Prospect Matches a Customer</w:t>
            </w:r>
          </w:p>
        </w:tc>
        <w:tc>
          <w:tcPr>
            <w:tcW w:w="11961" w:type="dxa"/>
          </w:tcPr>
          <w:p w14:paraId="6E1E6020" w14:textId="77777777" w:rsidR="00CE6562" w:rsidRPr="003359A8" w:rsidRDefault="00CE6562" w:rsidP="00352F65">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Where an incoming prospect record has matched an existing customer record we will load this data with the matched customerID.</w:t>
            </w:r>
          </w:p>
          <w:p w14:paraId="1E5A9833" w14:textId="77777777" w:rsidR="00CE6562" w:rsidRPr="003359A8" w:rsidRDefault="00CE6562" w:rsidP="00352F65">
            <w:pPr>
              <w:pStyle w:val="NormalIndent"/>
              <w:ind w:left="720"/>
              <w:rPr>
                <w:rFonts w:ascii="Verdana" w:eastAsiaTheme="minorEastAsia" w:hAnsi="Verdana"/>
                <w:sz w:val="18"/>
                <w:szCs w:val="22"/>
                <w:lang w:val="en-GB"/>
              </w:rPr>
            </w:pPr>
          </w:p>
          <w:p w14:paraId="148D97A6" w14:textId="77777777" w:rsidR="00CE6562" w:rsidRPr="003359A8" w:rsidRDefault="00CE6562" w:rsidP="00352F65">
            <w:pPr>
              <w:pStyle w:val="NormalIndent"/>
              <w:ind w:left="0"/>
              <w:jc w:val="left"/>
              <w:rPr>
                <w:rFonts w:ascii="Verdana" w:eastAsiaTheme="minorEastAsia" w:hAnsi="Verdana"/>
                <w:sz w:val="18"/>
                <w:szCs w:val="22"/>
                <w:lang w:val="en-GB"/>
              </w:rPr>
            </w:pPr>
            <w:r w:rsidRPr="003359A8">
              <w:rPr>
                <w:rFonts w:ascii="Verdana" w:eastAsiaTheme="minorEastAsia" w:hAnsi="Verdana"/>
                <w:sz w:val="18"/>
                <w:szCs w:val="22"/>
                <w:lang w:val="en-GB"/>
              </w:rPr>
              <w:t xml:space="preserve">If this is also a new prospect record the process will allocate a new individualid and update the keymapping table with the new individualid, creating a link between customer and individual. </w:t>
            </w:r>
          </w:p>
          <w:p w14:paraId="16FF7AD9" w14:textId="77777777" w:rsidR="00CE6562" w:rsidRPr="003359A8" w:rsidRDefault="00CE6562" w:rsidP="00352F65">
            <w:pPr>
              <w:pStyle w:val="NormalIndent"/>
              <w:ind w:left="720"/>
              <w:rPr>
                <w:rFonts w:ascii="Verdana" w:eastAsiaTheme="minorEastAsia" w:hAnsi="Verdana"/>
                <w:sz w:val="18"/>
                <w:szCs w:val="22"/>
                <w:lang w:val="en-GB"/>
              </w:rPr>
            </w:pPr>
          </w:p>
          <w:p w14:paraId="62188B81" w14:textId="77777777" w:rsidR="00CE6562" w:rsidRPr="003359A8" w:rsidRDefault="00CE6562" w:rsidP="00352F65">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If this matched a prospect only record then the data will be loaded using the returned individualID</w:t>
            </w:r>
          </w:p>
          <w:p w14:paraId="62ACC84D" w14:textId="77777777" w:rsidR="00CE6562" w:rsidRPr="003359A8" w:rsidRDefault="00CE6562" w:rsidP="00352F65">
            <w:pPr>
              <w:pStyle w:val="NormalIndent"/>
              <w:ind w:left="0"/>
              <w:rPr>
                <w:rFonts w:ascii="Verdana" w:eastAsiaTheme="minorEastAsia" w:hAnsi="Verdana"/>
                <w:sz w:val="18"/>
                <w:szCs w:val="22"/>
                <w:lang w:val="en-GB"/>
              </w:rPr>
            </w:pPr>
          </w:p>
          <w:p w14:paraId="198D1628" w14:textId="77777777" w:rsidR="00CE6562" w:rsidRPr="003359A8" w:rsidRDefault="00CE6562" w:rsidP="00352F65">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 xml:space="preserve">A customer record cannot become a prospect.  </w:t>
            </w:r>
          </w:p>
          <w:p w14:paraId="5497AA63" w14:textId="77777777" w:rsidR="00CE6562" w:rsidRPr="003359A8" w:rsidRDefault="00CE6562" w:rsidP="00A60BD4">
            <w:pPr>
              <w:rPr>
                <w:sz w:val="18"/>
              </w:rPr>
            </w:pPr>
          </w:p>
        </w:tc>
      </w:tr>
      <w:tr w:rsidR="00CE6562" w:rsidRPr="008968C1" w14:paraId="13E71A77" w14:textId="77777777" w:rsidTr="003359A8">
        <w:trPr>
          <w:cantSplit/>
          <w:trHeight w:val="300"/>
        </w:trPr>
        <w:tc>
          <w:tcPr>
            <w:tcW w:w="636" w:type="dxa"/>
          </w:tcPr>
          <w:p w14:paraId="4ABC32A5" w14:textId="77777777" w:rsidR="00CE6562" w:rsidRPr="003359A8" w:rsidRDefault="004F7F2F" w:rsidP="00A60BD4">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003</w:t>
            </w:r>
          </w:p>
        </w:tc>
        <w:tc>
          <w:tcPr>
            <w:tcW w:w="1473" w:type="dxa"/>
            <w:vMerge/>
          </w:tcPr>
          <w:p w14:paraId="30EFBC6F" w14:textId="77777777" w:rsidR="00CE6562" w:rsidRPr="003359A8" w:rsidRDefault="00CE6562" w:rsidP="00A60BD4">
            <w:pPr>
              <w:rPr>
                <w:sz w:val="18"/>
              </w:rPr>
            </w:pPr>
          </w:p>
        </w:tc>
        <w:tc>
          <w:tcPr>
            <w:tcW w:w="1519" w:type="dxa"/>
          </w:tcPr>
          <w:p w14:paraId="781CB5A7" w14:textId="77777777" w:rsidR="00CE6562" w:rsidRPr="003359A8" w:rsidRDefault="00D73C3D" w:rsidP="00A60BD4">
            <w:pPr>
              <w:rPr>
                <w:sz w:val="18"/>
              </w:rPr>
            </w:pPr>
            <w:r w:rsidRPr="003359A8">
              <w:rPr>
                <w:sz w:val="18"/>
              </w:rPr>
              <w:t>Unknown Prospect (unmatched)</w:t>
            </w:r>
          </w:p>
        </w:tc>
        <w:tc>
          <w:tcPr>
            <w:tcW w:w="11961" w:type="dxa"/>
          </w:tcPr>
          <w:p w14:paraId="0071C4E1" w14:textId="77777777" w:rsidR="00D73C3D" w:rsidRPr="003359A8" w:rsidRDefault="00D73C3D" w:rsidP="00D73C3D">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Where a prospect record has not matched a record in the STG_ElectronicAddress table</w:t>
            </w:r>
            <w:r w:rsidR="004F7F2F" w:rsidRPr="003359A8">
              <w:rPr>
                <w:rFonts w:ascii="Verdana" w:eastAsiaTheme="minorEastAsia" w:hAnsi="Verdana"/>
                <w:sz w:val="18"/>
                <w:szCs w:val="22"/>
                <w:lang w:val="en-GB"/>
              </w:rPr>
              <w:t xml:space="preserve"> then a new I</w:t>
            </w:r>
            <w:r w:rsidRPr="003359A8">
              <w:rPr>
                <w:rFonts w:ascii="Verdana" w:eastAsiaTheme="minorEastAsia" w:hAnsi="Verdana"/>
                <w:sz w:val="18"/>
                <w:szCs w:val="22"/>
                <w:lang w:val="en-GB"/>
              </w:rPr>
              <w:t xml:space="preserve">ndividualID will be allocated and the data loaded. </w:t>
            </w:r>
          </w:p>
          <w:p w14:paraId="279A8CEF" w14:textId="77777777" w:rsidR="00D73C3D" w:rsidRPr="003359A8" w:rsidRDefault="00D73C3D" w:rsidP="00D73C3D">
            <w:pPr>
              <w:pStyle w:val="NormalIndent"/>
              <w:ind w:left="0"/>
              <w:rPr>
                <w:rFonts w:ascii="Verdana" w:eastAsiaTheme="minorEastAsia" w:hAnsi="Verdana"/>
                <w:sz w:val="18"/>
                <w:szCs w:val="22"/>
                <w:lang w:val="en-GB"/>
              </w:rPr>
            </w:pPr>
          </w:p>
          <w:p w14:paraId="6F1D7235" w14:textId="77777777" w:rsidR="00D73C3D" w:rsidRPr="003359A8" w:rsidRDefault="00D73C3D" w:rsidP="00D73C3D">
            <w:pPr>
              <w:pStyle w:val="NormalIndent"/>
              <w:ind w:left="0"/>
              <w:rPr>
                <w:rFonts w:ascii="Verdana" w:eastAsiaTheme="minorEastAsia" w:hAnsi="Verdana"/>
                <w:sz w:val="18"/>
                <w:szCs w:val="22"/>
                <w:lang w:val="en-GB"/>
              </w:rPr>
            </w:pPr>
            <w:r w:rsidRPr="003359A8">
              <w:rPr>
                <w:rFonts w:ascii="Verdana" w:eastAsiaTheme="minorEastAsia" w:hAnsi="Verdana"/>
                <w:sz w:val="18"/>
                <w:szCs w:val="22"/>
                <w:lang w:val="en-GB"/>
              </w:rPr>
              <w:t>An entry will be added to STG_KeyMapping.</w:t>
            </w:r>
          </w:p>
          <w:p w14:paraId="57B3483C" w14:textId="77777777" w:rsidR="00CE6562" w:rsidRPr="003359A8" w:rsidRDefault="00CE6562" w:rsidP="00352F65">
            <w:pPr>
              <w:pStyle w:val="NormalIndent"/>
              <w:ind w:left="0"/>
              <w:rPr>
                <w:rFonts w:ascii="Verdana" w:eastAsiaTheme="minorEastAsia" w:hAnsi="Verdana"/>
                <w:sz w:val="18"/>
                <w:szCs w:val="22"/>
                <w:lang w:val="en-GB"/>
              </w:rPr>
            </w:pPr>
          </w:p>
        </w:tc>
      </w:tr>
    </w:tbl>
    <w:p w14:paraId="23EEF397" w14:textId="77777777" w:rsidR="00352F65" w:rsidRDefault="00352F65" w:rsidP="00046461"/>
    <w:p w14:paraId="2103AFB7" w14:textId="77777777" w:rsidR="00C23306" w:rsidRDefault="00C23306">
      <w:pPr>
        <w:rPr>
          <w:ins w:id="80" w:author="James Moore" w:date="2018-07-18T20:30:00Z"/>
          <w:rFonts w:asciiTheme="majorHAnsi" w:eastAsiaTheme="majorEastAsia" w:hAnsiTheme="majorHAnsi" w:cstheme="majorBidi"/>
          <w:bCs/>
          <w:color w:val="003E7A" w:themeColor="text2" w:themeShade="BF"/>
          <w:sz w:val="32"/>
        </w:rPr>
      </w:pPr>
      <w:ins w:id="81" w:author="James Moore" w:date="2018-07-18T20:30:00Z">
        <w:r>
          <w:rPr>
            <w:color w:val="003E7A" w:themeColor="text2" w:themeShade="BF"/>
          </w:rPr>
          <w:br w:type="page"/>
        </w:r>
      </w:ins>
    </w:p>
    <w:p w14:paraId="2578BA60" w14:textId="77777777" w:rsidR="003633B6" w:rsidRDefault="003633B6" w:rsidP="003633B6">
      <w:pPr>
        <w:pStyle w:val="Heading3"/>
        <w:numPr>
          <w:ilvl w:val="1"/>
          <w:numId w:val="6"/>
        </w:numPr>
        <w:rPr>
          <w:color w:val="003E7A" w:themeColor="text2" w:themeShade="BF"/>
        </w:rPr>
      </w:pPr>
      <w:bookmarkStart w:id="82" w:name="_Toc519758483"/>
      <w:r>
        <w:rPr>
          <w:color w:val="003E7A" w:themeColor="text2" w:themeShade="BF"/>
        </w:rPr>
        <w:t>Functional Specifications – Database Object</w:t>
      </w:r>
      <w:bookmarkEnd w:id="82"/>
    </w:p>
    <w:p w14:paraId="2392C5E0" w14:textId="77777777" w:rsidR="003633B6" w:rsidRDefault="003633B6" w:rsidP="003633B6"/>
    <w:p w14:paraId="50BDE369" w14:textId="77777777" w:rsidR="003633B6" w:rsidRPr="00046461" w:rsidRDefault="003633B6" w:rsidP="003633B6">
      <w:r>
        <w:t xml:space="preserve">The following section outlines the objects within the database that are utilised to </w:t>
      </w:r>
      <w:r w:rsidR="002B210F">
        <w:t>fulfil</w:t>
      </w:r>
      <w:r>
        <w:t xml:space="preserve"> this objective.  </w:t>
      </w:r>
    </w:p>
    <w:p w14:paraId="1FCA2676" w14:textId="77777777" w:rsidR="003633B6" w:rsidRDefault="003633B6" w:rsidP="003633B6"/>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400"/>
        <w:gridCol w:w="9787"/>
      </w:tblGrid>
      <w:tr w:rsidR="003633B6" w:rsidRPr="00941741" w14:paraId="6AA055E3" w14:textId="77777777" w:rsidTr="003359A8">
        <w:trPr>
          <w:cantSplit/>
          <w:trHeight w:val="548"/>
        </w:trPr>
        <w:tc>
          <w:tcPr>
            <w:tcW w:w="2122" w:type="dxa"/>
            <w:shd w:val="clear" w:color="auto" w:fill="003E7A" w:themeFill="text2" w:themeFillShade="BF"/>
          </w:tcPr>
          <w:p w14:paraId="29324540" w14:textId="77777777" w:rsidR="003633B6" w:rsidRPr="00941741" w:rsidRDefault="003633B6" w:rsidP="003A4BE9">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3400" w:type="dxa"/>
            <w:shd w:val="clear" w:color="auto" w:fill="003E7A" w:themeFill="text2" w:themeFillShade="BF"/>
          </w:tcPr>
          <w:p w14:paraId="08976D90" w14:textId="77777777" w:rsidR="003633B6" w:rsidRPr="00941741" w:rsidRDefault="002B210F" w:rsidP="003A4BE9">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Object</w:t>
            </w:r>
          </w:p>
        </w:tc>
        <w:tc>
          <w:tcPr>
            <w:tcW w:w="9787" w:type="dxa"/>
            <w:shd w:val="clear" w:color="auto" w:fill="003E7A" w:themeFill="text2" w:themeFillShade="BF"/>
          </w:tcPr>
          <w:p w14:paraId="3452E177" w14:textId="77777777" w:rsidR="003633B6" w:rsidRPr="00941741" w:rsidRDefault="003633B6" w:rsidP="003A4BE9">
            <w:pPr>
              <w:jc w:val="center"/>
              <w:rPr>
                <w:rFonts w:asciiTheme="majorHAnsi" w:eastAsia="Times New Roman" w:hAnsiTheme="majorHAnsi" w:cstheme="majorHAnsi"/>
                <w:b/>
                <w:bCs/>
                <w:color w:val="FFFFFF" w:themeColor="background1"/>
                <w:lang w:eastAsia="en-GB"/>
              </w:rPr>
            </w:pPr>
            <w:r w:rsidRPr="00941741">
              <w:rPr>
                <w:rFonts w:asciiTheme="majorHAnsi" w:eastAsia="Times New Roman" w:hAnsiTheme="majorHAnsi" w:cstheme="majorHAnsi"/>
                <w:b/>
                <w:bCs/>
                <w:color w:val="FFFFFF" w:themeColor="background1"/>
                <w:lang w:eastAsia="en-GB"/>
              </w:rPr>
              <w:t>Description</w:t>
            </w:r>
          </w:p>
        </w:tc>
      </w:tr>
      <w:tr w:rsidR="003633B6" w14:paraId="4A0EC22C" w14:textId="77777777" w:rsidTr="003359A8">
        <w:trPr>
          <w:cantSplit/>
          <w:trHeight w:val="300"/>
        </w:trPr>
        <w:tc>
          <w:tcPr>
            <w:tcW w:w="2122" w:type="dxa"/>
          </w:tcPr>
          <w:p w14:paraId="240BE67E" w14:textId="77777777" w:rsidR="003633B6" w:rsidRPr="003359A8" w:rsidRDefault="003633B6" w:rsidP="003A4BE9">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001</w:t>
            </w:r>
          </w:p>
        </w:tc>
        <w:tc>
          <w:tcPr>
            <w:tcW w:w="3400" w:type="dxa"/>
          </w:tcPr>
          <w:p w14:paraId="7796415E" w14:textId="77777777" w:rsidR="003633B6" w:rsidRPr="003359A8" w:rsidRDefault="003633B6" w:rsidP="003A4BE9">
            <w:pPr>
              <w:rPr>
                <w:sz w:val="18"/>
              </w:rPr>
            </w:pPr>
            <w:r w:rsidRPr="003359A8">
              <w:rPr>
                <w:sz w:val="18"/>
              </w:rPr>
              <w:t>STG_Customer</w:t>
            </w:r>
          </w:p>
        </w:tc>
        <w:tc>
          <w:tcPr>
            <w:tcW w:w="9787" w:type="dxa"/>
          </w:tcPr>
          <w:p w14:paraId="5A56ABEE" w14:textId="77777777" w:rsidR="003633B6" w:rsidRPr="003359A8" w:rsidRDefault="003633B6" w:rsidP="003A4BE9">
            <w:pPr>
              <w:rPr>
                <w:sz w:val="18"/>
              </w:rPr>
            </w:pPr>
            <w:r w:rsidRPr="003359A8">
              <w:rPr>
                <w:sz w:val="18"/>
              </w:rPr>
              <w:t>Holds Customer Data</w:t>
            </w:r>
          </w:p>
        </w:tc>
      </w:tr>
      <w:tr w:rsidR="003633B6" w:rsidRPr="008968C1" w14:paraId="6CF63796" w14:textId="77777777" w:rsidTr="003359A8">
        <w:trPr>
          <w:cantSplit/>
          <w:trHeight w:val="300"/>
        </w:trPr>
        <w:tc>
          <w:tcPr>
            <w:tcW w:w="2122" w:type="dxa"/>
          </w:tcPr>
          <w:p w14:paraId="333BDD5D" w14:textId="77777777" w:rsidR="003633B6" w:rsidRPr="003359A8" w:rsidRDefault="003633B6" w:rsidP="003A4BE9">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002</w:t>
            </w:r>
          </w:p>
        </w:tc>
        <w:tc>
          <w:tcPr>
            <w:tcW w:w="3400" w:type="dxa"/>
          </w:tcPr>
          <w:p w14:paraId="1AA80849" w14:textId="77777777" w:rsidR="003633B6" w:rsidRPr="003359A8" w:rsidRDefault="003633B6" w:rsidP="003A4BE9">
            <w:pPr>
              <w:rPr>
                <w:sz w:val="18"/>
              </w:rPr>
            </w:pPr>
            <w:r w:rsidRPr="003359A8">
              <w:rPr>
                <w:sz w:val="18"/>
              </w:rPr>
              <w:t>STG_Individual</w:t>
            </w:r>
          </w:p>
        </w:tc>
        <w:tc>
          <w:tcPr>
            <w:tcW w:w="9787" w:type="dxa"/>
          </w:tcPr>
          <w:p w14:paraId="3B52A7A5" w14:textId="77777777" w:rsidR="003633B6" w:rsidRPr="003359A8" w:rsidRDefault="003633B6" w:rsidP="003A4BE9">
            <w:pPr>
              <w:rPr>
                <w:sz w:val="18"/>
              </w:rPr>
            </w:pPr>
            <w:r w:rsidRPr="003359A8">
              <w:rPr>
                <w:sz w:val="18"/>
              </w:rPr>
              <w:t>Holds Prospect Data</w:t>
            </w:r>
          </w:p>
        </w:tc>
      </w:tr>
      <w:tr w:rsidR="003633B6" w:rsidRPr="008968C1" w14:paraId="07734DE1" w14:textId="77777777" w:rsidTr="003359A8">
        <w:trPr>
          <w:cantSplit/>
          <w:trHeight w:val="300"/>
        </w:trPr>
        <w:tc>
          <w:tcPr>
            <w:tcW w:w="2122" w:type="dxa"/>
          </w:tcPr>
          <w:p w14:paraId="3CBF5CBE" w14:textId="77777777" w:rsidR="003633B6" w:rsidRPr="003359A8" w:rsidRDefault="003633B6" w:rsidP="003A4BE9">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003</w:t>
            </w:r>
          </w:p>
        </w:tc>
        <w:tc>
          <w:tcPr>
            <w:tcW w:w="3400" w:type="dxa"/>
          </w:tcPr>
          <w:p w14:paraId="1455CA8E" w14:textId="77777777" w:rsidR="003633B6" w:rsidRPr="003359A8" w:rsidRDefault="003633B6" w:rsidP="003A4BE9">
            <w:pPr>
              <w:rPr>
                <w:sz w:val="18"/>
              </w:rPr>
            </w:pPr>
            <w:r w:rsidRPr="003359A8">
              <w:rPr>
                <w:sz w:val="18"/>
              </w:rPr>
              <w:t>STG_KeyMapping</w:t>
            </w:r>
          </w:p>
        </w:tc>
        <w:tc>
          <w:tcPr>
            <w:tcW w:w="9787" w:type="dxa"/>
          </w:tcPr>
          <w:p w14:paraId="3A4861C8" w14:textId="77777777" w:rsidR="003633B6" w:rsidRPr="003359A8" w:rsidRDefault="003633B6" w:rsidP="003A4BE9">
            <w:pPr>
              <w:rPr>
                <w:sz w:val="18"/>
              </w:rPr>
            </w:pPr>
            <w:r w:rsidRPr="003359A8">
              <w:rPr>
                <w:sz w:val="18"/>
              </w:rPr>
              <w:t xml:space="preserve">Holds relationships of CRM Prospect, CRM Customer and Customer Source Keys </w:t>
            </w:r>
          </w:p>
          <w:p w14:paraId="05DC1857" w14:textId="77777777" w:rsidR="003633B6" w:rsidRPr="003359A8" w:rsidRDefault="003633B6" w:rsidP="003A4BE9">
            <w:pPr>
              <w:rPr>
                <w:sz w:val="18"/>
              </w:rPr>
            </w:pPr>
            <w:r w:rsidRPr="003359A8">
              <w:rPr>
                <w:sz w:val="18"/>
              </w:rPr>
              <w:t>(TCSCustomerID)</w:t>
            </w:r>
          </w:p>
          <w:p w14:paraId="679E7D8C" w14:textId="77777777" w:rsidR="003633B6" w:rsidRPr="003359A8" w:rsidRDefault="003633B6" w:rsidP="003A4BE9">
            <w:pPr>
              <w:rPr>
                <w:sz w:val="18"/>
              </w:rPr>
            </w:pPr>
          </w:p>
          <w:p w14:paraId="464349B0" w14:textId="77777777" w:rsidR="00C23306" w:rsidRDefault="003633B6" w:rsidP="003A4BE9">
            <w:pPr>
              <w:rPr>
                <w:ins w:id="83" w:author="James Moore" w:date="2018-07-18T20:31:00Z"/>
                <w:sz w:val="18"/>
              </w:rPr>
            </w:pPr>
            <w:r w:rsidRPr="003359A8">
              <w:rPr>
                <w:sz w:val="18"/>
              </w:rPr>
              <w:t xml:space="preserve">STG_Keymapping will be the main relationship table between a customer and a prospect. </w:t>
            </w:r>
          </w:p>
          <w:p w14:paraId="1E6EB902" w14:textId="77777777" w:rsidR="00223D28" w:rsidRDefault="00223D28" w:rsidP="003A4BE9">
            <w:pPr>
              <w:rPr>
                <w:ins w:id="84" w:author="James Moore" w:date="2018-07-18T20:42:00Z"/>
                <w:sz w:val="18"/>
              </w:rPr>
            </w:pPr>
          </w:p>
          <w:p w14:paraId="18BC53ED" w14:textId="6810F1DD" w:rsidR="003633B6" w:rsidRPr="003359A8" w:rsidRDefault="003633B6" w:rsidP="003A4BE9">
            <w:pPr>
              <w:rPr>
                <w:sz w:val="18"/>
              </w:rPr>
            </w:pPr>
            <w:r w:rsidRPr="003359A8">
              <w:rPr>
                <w:sz w:val="18"/>
              </w:rPr>
              <w:t>This table tracks ID’s where the record is a customer or a prospect, it also allows us to store multiple source customer id’s i.e TCSCustomerID, this is used as a match key to identify whether we have seen this customer before. If VTWC migrated the booking engine we would add a new source key to this table to allow us to link across old and new booking engines and allow us to track migrated customers</w:t>
            </w:r>
            <w:r w:rsidR="003359A8">
              <w:rPr>
                <w:sz w:val="18"/>
              </w:rPr>
              <w:t xml:space="preserve"> or prospects.</w:t>
            </w:r>
          </w:p>
          <w:p w14:paraId="0BEC688B" w14:textId="77777777" w:rsidR="003633B6" w:rsidRPr="003359A8" w:rsidRDefault="003633B6" w:rsidP="003A4BE9">
            <w:pPr>
              <w:rPr>
                <w:sz w:val="18"/>
              </w:rPr>
            </w:pPr>
          </w:p>
        </w:tc>
      </w:tr>
      <w:tr w:rsidR="00F64962" w:rsidRPr="008968C1" w14:paraId="10EA62B4" w14:textId="77777777" w:rsidTr="003359A8">
        <w:trPr>
          <w:cantSplit/>
          <w:trHeight w:val="300"/>
        </w:trPr>
        <w:tc>
          <w:tcPr>
            <w:tcW w:w="2122" w:type="dxa"/>
          </w:tcPr>
          <w:p w14:paraId="5A88EDC9" w14:textId="5FCDB699" w:rsidR="00F64962" w:rsidRPr="003359A8" w:rsidRDefault="00F64962" w:rsidP="003A4BE9">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004</w:t>
            </w:r>
          </w:p>
        </w:tc>
        <w:tc>
          <w:tcPr>
            <w:tcW w:w="3400" w:type="dxa"/>
          </w:tcPr>
          <w:p w14:paraId="52170C50" w14:textId="15FBCAA0" w:rsidR="00F64962" w:rsidRPr="003359A8" w:rsidRDefault="00F64962" w:rsidP="003A4BE9">
            <w:pPr>
              <w:rPr>
                <w:sz w:val="18"/>
              </w:rPr>
            </w:pPr>
            <w:r>
              <w:rPr>
                <w:sz w:val="18"/>
              </w:rPr>
              <w:t>Gen_key</w:t>
            </w:r>
          </w:p>
        </w:tc>
        <w:tc>
          <w:tcPr>
            <w:tcW w:w="9787" w:type="dxa"/>
          </w:tcPr>
          <w:p w14:paraId="5940402A" w14:textId="1C91D4AD" w:rsidR="00F64962" w:rsidRPr="003359A8" w:rsidRDefault="00F64962" w:rsidP="003A4BE9">
            <w:pPr>
              <w:rPr>
                <w:sz w:val="18"/>
              </w:rPr>
            </w:pPr>
            <w:r>
              <w:rPr>
                <w:sz w:val="18"/>
              </w:rPr>
              <w:t>[insert additional rules</w:t>
            </w:r>
          </w:p>
        </w:tc>
      </w:tr>
      <w:tr w:rsidR="003633B6" w:rsidRPr="008968C1" w14:paraId="5E1CF918" w14:textId="77777777" w:rsidTr="003359A8">
        <w:trPr>
          <w:cantSplit/>
          <w:trHeight w:val="300"/>
        </w:trPr>
        <w:tc>
          <w:tcPr>
            <w:tcW w:w="2122" w:type="dxa"/>
          </w:tcPr>
          <w:p w14:paraId="6D7F58BF" w14:textId="77777777" w:rsidR="003633B6" w:rsidRPr="003359A8" w:rsidRDefault="003633B6" w:rsidP="003A4BE9">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004</w:t>
            </w:r>
          </w:p>
        </w:tc>
        <w:tc>
          <w:tcPr>
            <w:tcW w:w="3400" w:type="dxa"/>
          </w:tcPr>
          <w:p w14:paraId="497C9770" w14:textId="77777777" w:rsidR="003633B6" w:rsidRPr="003359A8" w:rsidRDefault="003633B6" w:rsidP="003A4BE9">
            <w:pPr>
              <w:rPr>
                <w:sz w:val="18"/>
              </w:rPr>
            </w:pPr>
            <w:r w:rsidRPr="003359A8">
              <w:rPr>
                <w:sz w:val="18"/>
              </w:rPr>
              <w:t>STG_ElectronicAddress</w:t>
            </w:r>
          </w:p>
        </w:tc>
        <w:tc>
          <w:tcPr>
            <w:tcW w:w="9787" w:type="dxa"/>
          </w:tcPr>
          <w:p w14:paraId="4BCA8DDC" w14:textId="77777777" w:rsidR="003633B6" w:rsidRPr="003359A8" w:rsidRDefault="003633B6" w:rsidP="003A4BE9">
            <w:pPr>
              <w:rPr>
                <w:sz w:val="18"/>
              </w:rPr>
            </w:pPr>
            <w:r w:rsidRPr="003359A8">
              <w:rPr>
                <w:sz w:val="18"/>
              </w:rPr>
              <w:t>all variations of AddressTypes for a CRM Customer or CRM prospect</w:t>
            </w:r>
          </w:p>
          <w:p w14:paraId="34B11986" w14:textId="77777777" w:rsidR="003633B6" w:rsidRPr="003359A8" w:rsidRDefault="003633B6" w:rsidP="003A4BE9">
            <w:pPr>
              <w:rPr>
                <w:sz w:val="18"/>
              </w:rPr>
            </w:pPr>
          </w:p>
          <w:p w14:paraId="092CF30A" w14:textId="77777777" w:rsidR="003633B6" w:rsidRPr="003359A8" w:rsidRDefault="003633B6" w:rsidP="003A4BE9">
            <w:pPr>
              <w:rPr>
                <w:sz w:val="18"/>
              </w:rPr>
            </w:pPr>
            <w:r w:rsidRPr="003359A8">
              <w:rPr>
                <w:sz w:val="18"/>
              </w:rPr>
              <w:t xml:space="preserve">This table holds all variations of a customer/Prospect for each source file and address type.  Currently it tracks all email addresses, mobile phone numbers and Beam VisitorID’s . This table also holds a PrimaryInd that points to the latest address type that is valid for use. This is based on which email or mobile phone number we have seen most recently for this customer or prospect. </w:t>
            </w:r>
          </w:p>
          <w:p w14:paraId="1C747371" w14:textId="77777777" w:rsidR="003633B6" w:rsidRPr="003359A8" w:rsidRDefault="003633B6" w:rsidP="003A4BE9">
            <w:pPr>
              <w:ind w:left="720"/>
              <w:rPr>
                <w:sz w:val="18"/>
              </w:rPr>
            </w:pPr>
          </w:p>
          <w:p w14:paraId="3A7D815B" w14:textId="77777777" w:rsidR="003633B6" w:rsidRPr="003359A8" w:rsidRDefault="003633B6" w:rsidP="003A4BE9">
            <w:pPr>
              <w:rPr>
                <w:sz w:val="18"/>
              </w:rPr>
            </w:pPr>
            <w:r w:rsidRPr="003359A8">
              <w:rPr>
                <w:sz w:val="18"/>
              </w:rPr>
              <w:t xml:space="preserve">Depending on the source of data, </w:t>
            </w:r>
            <w:r w:rsidR="004F7F2F" w:rsidRPr="003359A8">
              <w:rPr>
                <w:sz w:val="18"/>
              </w:rPr>
              <w:t>the process</w:t>
            </w:r>
            <w:r w:rsidRPr="003359A8">
              <w:rPr>
                <w:sz w:val="18"/>
              </w:rPr>
              <w:t xml:space="preserve"> can choose to allow this source to become the primary address for each type or just store the new email or mobile but not override the primary but still allow is to bring different sources together. For each source that we receive that has email, mobile or address we will document in the data feed section in this document on the level of interaction this source can have on the overall SCV results and the setting of the address type for each marketing channel.</w:t>
            </w:r>
          </w:p>
          <w:p w14:paraId="7BD84896" w14:textId="77777777" w:rsidR="003633B6" w:rsidRPr="003359A8" w:rsidRDefault="003633B6" w:rsidP="003A4BE9">
            <w:pPr>
              <w:ind w:left="720"/>
              <w:rPr>
                <w:sz w:val="18"/>
              </w:rPr>
            </w:pPr>
          </w:p>
          <w:p w14:paraId="33659C1A" w14:textId="77777777" w:rsidR="003633B6" w:rsidRPr="003359A8" w:rsidRDefault="003633B6" w:rsidP="003A4BE9">
            <w:pPr>
              <w:rPr>
                <w:sz w:val="18"/>
              </w:rPr>
            </w:pPr>
            <w:r w:rsidRPr="003359A8">
              <w:rPr>
                <w:sz w:val="18"/>
              </w:rPr>
              <w:t>This table holds one row per address type and a column called AddressType indicates what channel the Address column relates to; this table will also hold an encrypted version of the address for each type. Current address types that are supported are:</w:t>
            </w:r>
          </w:p>
          <w:p w14:paraId="5C2263CA" w14:textId="77777777" w:rsidR="003633B6" w:rsidRPr="003359A8" w:rsidRDefault="003633B6" w:rsidP="003A4BE9">
            <w:pPr>
              <w:ind w:left="720"/>
              <w:rPr>
                <w:sz w:val="18"/>
              </w:rPr>
            </w:pPr>
          </w:p>
          <w:p w14:paraId="2E5B2E20" w14:textId="77777777" w:rsidR="003633B6" w:rsidRPr="003359A8" w:rsidRDefault="003633B6" w:rsidP="00C31108">
            <w:pPr>
              <w:pStyle w:val="ListParagraph"/>
              <w:numPr>
                <w:ilvl w:val="0"/>
                <w:numId w:val="13"/>
              </w:numPr>
              <w:ind w:left="1440"/>
              <w:rPr>
                <w:sz w:val="18"/>
              </w:rPr>
            </w:pPr>
            <w:r w:rsidRPr="003359A8">
              <w:rPr>
                <w:sz w:val="18"/>
              </w:rPr>
              <w:t>Email</w:t>
            </w:r>
          </w:p>
          <w:p w14:paraId="7B05511F" w14:textId="77777777" w:rsidR="003633B6" w:rsidRPr="003359A8" w:rsidRDefault="003633B6" w:rsidP="00C31108">
            <w:pPr>
              <w:pStyle w:val="ListParagraph"/>
              <w:numPr>
                <w:ilvl w:val="0"/>
                <w:numId w:val="13"/>
              </w:numPr>
              <w:ind w:left="1440"/>
              <w:rPr>
                <w:sz w:val="18"/>
              </w:rPr>
            </w:pPr>
            <w:r w:rsidRPr="003359A8">
              <w:rPr>
                <w:sz w:val="18"/>
              </w:rPr>
              <w:t>Mobile</w:t>
            </w:r>
          </w:p>
          <w:p w14:paraId="160607C1" w14:textId="77777777" w:rsidR="003633B6" w:rsidRPr="003359A8" w:rsidRDefault="003633B6" w:rsidP="00C31108">
            <w:pPr>
              <w:pStyle w:val="ListParagraph"/>
              <w:numPr>
                <w:ilvl w:val="0"/>
                <w:numId w:val="13"/>
              </w:numPr>
              <w:ind w:left="1440"/>
              <w:rPr>
                <w:sz w:val="18"/>
              </w:rPr>
            </w:pPr>
            <w:r w:rsidRPr="003359A8">
              <w:rPr>
                <w:sz w:val="18"/>
              </w:rPr>
              <w:t>Beam Visitor ID</w:t>
            </w:r>
          </w:p>
          <w:p w14:paraId="00642366" w14:textId="77777777" w:rsidR="003633B6" w:rsidRPr="003359A8" w:rsidRDefault="003633B6" w:rsidP="003A4BE9">
            <w:pPr>
              <w:ind w:left="720"/>
              <w:rPr>
                <w:sz w:val="18"/>
              </w:rPr>
            </w:pPr>
          </w:p>
          <w:p w14:paraId="1CAEC0F2" w14:textId="77777777" w:rsidR="003633B6" w:rsidRPr="003359A8" w:rsidRDefault="003633B6" w:rsidP="003A4BE9">
            <w:pPr>
              <w:rPr>
                <w:sz w:val="18"/>
              </w:rPr>
            </w:pPr>
            <w:r w:rsidRPr="003359A8">
              <w:rPr>
                <w:sz w:val="18"/>
              </w:rPr>
              <w:t>We will address a further address type to the STG_ElectronicAddress table support name and address matching</w:t>
            </w:r>
          </w:p>
          <w:p w14:paraId="772CC2ED" w14:textId="77777777" w:rsidR="003633B6" w:rsidRPr="003359A8" w:rsidRDefault="003633B6" w:rsidP="003A4BE9">
            <w:pPr>
              <w:ind w:left="720"/>
              <w:rPr>
                <w:sz w:val="18"/>
              </w:rPr>
            </w:pPr>
          </w:p>
          <w:p w14:paraId="0B3F0379" w14:textId="77777777" w:rsidR="003633B6" w:rsidRPr="003359A8" w:rsidRDefault="003633B6" w:rsidP="00C31108">
            <w:pPr>
              <w:pStyle w:val="ListParagraph"/>
              <w:numPr>
                <w:ilvl w:val="0"/>
                <w:numId w:val="14"/>
              </w:numPr>
              <w:ind w:left="1440"/>
              <w:rPr>
                <w:sz w:val="18"/>
              </w:rPr>
            </w:pPr>
            <w:r w:rsidRPr="003359A8">
              <w:rPr>
                <w:sz w:val="18"/>
              </w:rPr>
              <w:t>Namad</w:t>
            </w:r>
          </w:p>
          <w:p w14:paraId="77A96EE1" w14:textId="77777777" w:rsidR="003633B6" w:rsidRDefault="003633B6" w:rsidP="00A25DB0">
            <w:pPr>
              <w:spacing w:before="100" w:beforeAutospacing="1" w:after="100" w:afterAutospacing="1"/>
              <w:rPr>
                <w:sz w:val="18"/>
              </w:rPr>
            </w:pPr>
            <w:r w:rsidRPr="003359A8">
              <w:rPr>
                <w:sz w:val="18"/>
              </w:rPr>
              <w:t>The Electronic address table will hold valid and invalid email addresses and will be identifiable by the ParsedInd column. The table holds an Address column and a ParsedAddress column, only he ParsedAddress co</w:t>
            </w:r>
            <w:r w:rsidR="00A25DB0">
              <w:rPr>
                <w:sz w:val="18"/>
              </w:rPr>
              <w:t>lumn will be used for matching.</w:t>
            </w:r>
          </w:p>
          <w:p w14:paraId="21769ACA" w14:textId="2A075DE2" w:rsidR="00A25DB0" w:rsidRPr="003359A8" w:rsidRDefault="00A25DB0" w:rsidP="00A25DB0">
            <w:pPr>
              <w:spacing w:before="100" w:beforeAutospacing="1" w:after="100" w:afterAutospacing="1"/>
              <w:rPr>
                <w:sz w:val="18"/>
              </w:rPr>
            </w:pPr>
          </w:p>
        </w:tc>
      </w:tr>
      <w:tr w:rsidR="003633B6" w:rsidRPr="008968C1" w14:paraId="6D4E6890" w14:textId="77777777" w:rsidTr="003359A8">
        <w:trPr>
          <w:cantSplit/>
          <w:trHeight w:val="300"/>
        </w:trPr>
        <w:tc>
          <w:tcPr>
            <w:tcW w:w="2122" w:type="dxa"/>
          </w:tcPr>
          <w:p w14:paraId="188CF306" w14:textId="77777777" w:rsidR="003633B6" w:rsidRPr="003359A8" w:rsidRDefault="003633B6" w:rsidP="003A4BE9">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005</w:t>
            </w:r>
          </w:p>
        </w:tc>
        <w:tc>
          <w:tcPr>
            <w:tcW w:w="3400" w:type="dxa"/>
          </w:tcPr>
          <w:p w14:paraId="7253F6D5" w14:textId="77777777" w:rsidR="003633B6" w:rsidRPr="003359A8" w:rsidRDefault="003633B6" w:rsidP="003A4BE9">
            <w:pPr>
              <w:rPr>
                <w:sz w:val="18"/>
              </w:rPr>
            </w:pPr>
            <w:r w:rsidRPr="003359A8">
              <w:rPr>
                <w:sz w:val="18"/>
              </w:rPr>
              <w:t>CRM.Reference.AddressType</w:t>
            </w:r>
          </w:p>
        </w:tc>
        <w:tc>
          <w:tcPr>
            <w:tcW w:w="9787" w:type="dxa"/>
          </w:tcPr>
          <w:p w14:paraId="1A31386D" w14:textId="77777777" w:rsidR="003633B6" w:rsidRPr="003359A8" w:rsidRDefault="003633B6" w:rsidP="003A4BE9">
            <w:pPr>
              <w:rPr>
                <w:sz w:val="18"/>
              </w:rPr>
            </w:pPr>
            <w:r w:rsidRPr="003359A8">
              <w:rPr>
                <w:sz w:val="18"/>
              </w:rPr>
              <w:t>Reference table holding the different types of addresses</w:t>
            </w:r>
          </w:p>
        </w:tc>
      </w:tr>
      <w:tr w:rsidR="003633B6" w:rsidRPr="008968C1" w14:paraId="1C142182" w14:textId="77777777" w:rsidTr="003359A8">
        <w:trPr>
          <w:cantSplit/>
          <w:trHeight w:val="300"/>
        </w:trPr>
        <w:tc>
          <w:tcPr>
            <w:tcW w:w="2122" w:type="dxa"/>
          </w:tcPr>
          <w:p w14:paraId="740E5AA4" w14:textId="77777777" w:rsidR="003633B6" w:rsidRPr="003359A8" w:rsidRDefault="003633B6" w:rsidP="003A4BE9">
            <w:pPr>
              <w:jc w:val="center"/>
              <w:rPr>
                <w:rFonts w:asciiTheme="majorHAnsi" w:eastAsia="Times New Roman" w:hAnsiTheme="majorHAnsi" w:cstheme="majorHAnsi"/>
                <w:color w:val="000000" w:themeColor="text1"/>
                <w:sz w:val="18"/>
                <w:lang w:eastAsia="en-GB"/>
              </w:rPr>
            </w:pPr>
            <w:r w:rsidRPr="003359A8">
              <w:rPr>
                <w:rFonts w:asciiTheme="majorHAnsi" w:eastAsia="Times New Roman" w:hAnsiTheme="majorHAnsi" w:cstheme="majorHAnsi"/>
                <w:color w:val="000000" w:themeColor="text1"/>
                <w:sz w:val="18"/>
                <w:lang w:eastAsia="en-GB"/>
              </w:rPr>
              <w:t>006</w:t>
            </w:r>
          </w:p>
        </w:tc>
        <w:tc>
          <w:tcPr>
            <w:tcW w:w="3400" w:type="dxa"/>
          </w:tcPr>
          <w:p w14:paraId="65B82902" w14:textId="77777777" w:rsidR="003633B6" w:rsidRPr="003359A8" w:rsidRDefault="003633B6" w:rsidP="003A4BE9">
            <w:pPr>
              <w:rPr>
                <w:rFonts w:asciiTheme="majorHAnsi" w:hAnsiTheme="majorHAnsi"/>
                <w:sz w:val="18"/>
              </w:rPr>
            </w:pPr>
            <w:r w:rsidRPr="003359A8">
              <w:rPr>
                <w:rFonts w:asciiTheme="majorHAnsi" w:hAnsiTheme="majorHAnsi" w:cs="Arial"/>
                <w:sz w:val="18"/>
              </w:rPr>
              <w:t>ElectronicAddress</w:t>
            </w:r>
          </w:p>
        </w:tc>
        <w:tc>
          <w:tcPr>
            <w:tcW w:w="9787" w:type="dxa"/>
          </w:tcPr>
          <w:p w14:paraId="650A0D10" w14:textId="77777777" w:rsidR="003633B6" w:rsidRPr="003359A8" w:rsidRDefault="003633B6" w:rsidP="003A4BE9">
            <w:pPr>
              <w:rPr>
                <w:sz w:val="18"/>
              </w:rPr>
            </w:pPr>
            <w:r w:rsidRPr="003359A8">
              <w:rPr>
                <w:sz w:val="18"/>
              </w:rPr>
              <w:t xml:space="preserve">A core element of the VTWC solution is the ElectronicAddress table, this holds the emails, mobile numbers and various source keys for matching, tracking and bringing together both customers and prospect data. </w:t>
            </w:r>
          </w:p>
          <w:p w14:paraId="4DA408C3" w14:textId="77777777" w:rsidR="003633B6" w:rsidRPr="003359A8" w:rsidRDefault="003633B6" w:rsidP="003A4BE9">
            <w:pPr>
              <w:ind w:left="357"/>
              <w:rPr>
                <w:sz w:val="18"/>
              </w:rPr>
            </w:pPr>
          </w:p>
          <w:p w14:paraId="28F0F489" w14:textId="77777777" w:rsidR="003633B6" w:rsidRPr="003359A8" w:rsidRDefault="003633B6" w:rsidP="003A4BE9">
            <w:pPr>
              <w:rPr>
                <w:sz w:val="18"/>
              </w:rPr>
            </w:pPr>
            <w:r w:rsidRPr="003359A8">
              <w:rPr>
                <w:sz w:val="18"/>
              </w:rPr>
              <w:t>This table, along with the KeyMapping table, allow us to bring together various data sources of both customer and prospect data without the need to merge the data into the same staging tables. This helps to meet the requirements of GDPR and separate 3rd party data while still giving the ability to look across differing sources.</w:t>
            </w:r>
          </w:p>
          <w:p w14:paraId="3EE2017D" w14:textId="77777777" w:rsidR="003633B6" w:rsidRPr="003359A8" w:rsidRDefault="003633B6" w:rsidP="003A4BE9">
            <w:pPr>
              <w:ind w:left="357"/>
              <w:rPr>
                <w:sz w:val="18"/>
              </w:rPr>
            </w:pPr>
          </w:p>
          <w:p w14:paraId="7F5FEA74" w14:textId="77777777" w:rsidR="003633B6" w:rsidRPr="003359A8" w:rsidRDefault="003633B6" w:rsidP="003A4BE9">
            <w:pPr>
              <w:rPr>
                <w:sz w:val="18"/>
              </w:rPr>
            </w:pPr>
            <w:r w:rsidRPr="003359A8">
              <w:rPr>
                <w:sz w:val="18"/>
              </w:rPr>
              <w:t>The process is developed in a way that allows us to flexibly add in new keys, i.e account numbers, Namad (Name and household address key), NI numbers for VTWC as appropriate.</w:t>
            </w:r>
          </w:p>
          <w:p w14:paraId="1DB26060" w14:textId="77777777" w:rsidR="003633B6" w:rsidRPr="003359A8" w:rsidRDefault="003633B6" w:rsidP="003A4BE9">
            <w:pPr>
              <w:ind w:left="357"/>
              <w:rPr>
                <w:sz w:val="18"/>
              </w:rPr>
            </w:pPr>
          </w:p>
          <w:p w14:paraId="57D9A90B" w14:textId="77777777" w:rsidR="003633B6" w:rsidRDefault="003633B6" w:rsidP="003A4BE9">
            <w:pPr>
              <w:rPr>
                <w:sz w:val="18"/>
              </w:rPr>
            </w:pPr>
            <w:r w:rsidRPr="003359A8">
              <w:rPr>
                <w:sz w:val="18"/>
              </w:rPr>
              <w:t>Due to the way data is captured on VTWC the data is deemed to be ‘clean’ and requires limited cleansing (documented above), and hence matching, the single Namad key detailed above is being used to bring together people at the same postal address. The ElectronicAddress table would hold all variations of a person’s household address where they have moved.</w:t>
            </w:r>
          </w:p>
          <w:p w14:paraId="5F27FCA5" w14:textId="650DA757" w:rsidR="00A25DB0" w:rsidRPr="003359A8" w:rsidRDefault="00A25DB0" w:rsidP="003A4BE9">
            <w:pPr>
              <w:rPr>
                <w:sz w:val="18"/>
              </w:rPr>
            </w:pPr>
          </w:p>
        </w:tc>
      </w:tr>
    </w:tbl>
    <w:p w14:paraId="4B562A5A" w14:textId="77777777" w:rsidR="003633B6" w:rsidRPr="00723181" w:rsidRDefault="003633B6" w:rsidP="003633B6"/>
    <w:p w14:paraId="43A3AC64" w14:textId="77777777" w:rsidR="00046461" w:rsidRDefault="00046461" w:rsidP="00046461">
      <w:pPr>
        <w:pStyle w:val="NormalIndent"/>
        <w:ind w:left="0"/>
        <w:jc w:val="left"/>
        <w:rPr>
          <w:rFonts w:ascii="Verdana" w:eastAsiaTheme="minorEastAsia" w:hAnsi="Verdana"/>
          <w:szCs w:val="22"/>
          <w:lang w:val="en-GB"/>
        </w:rPr>
      </w:pPr>
    </w:p>
    <w:p w14:paraId="79194F2B" w14:textId="77777777" w:rsidR="00223D28" w:rsidRDefault="00223D28">
      <w:pPr>
        <w:rPr>
          <w:ins w:id="85" w:author="James Moore" w:date="2018-07-18T20:45:00Z"/>
        </w:rPr>
      </w:pPr>
      <w:ins w:id="86" w:author="James Moore" w:date="2018-07-18T20:45:00Z">
        <w:r>
          <w:br w:type="page"/>
        </w:r>
      </w:ins>
    </w:p>
    <w:p w14:paraId="0674442A" w14:textId="77777777" w:rsidR="00046461" w:rsidRPr="00CE6ECA" w:rsidRDefault="00046461" w:rsidP="00352F65">
      <w:pPr>
        <w:pStyle w:val="Heading3"/>
        <w:numPr>
          <w:ilvl w:val="1"/>
          <w:numId w:val="6"/>
        </w:numPr>
        <w:rPr>
          <w:color w:val="003E7A" w:themeColor="text2" w:themeShade="BF"/>
        </w:rPr>
      </w:pPr>
      <w:bookmarkStart w:id="87" w:name="_Toc514879388"/>
      <w:bookmarkStart w:id="88" w:name="_Toc519758484"/>
      <w:r>
        <w:rPr>
          <w:color w:val="003E7A" w:themeColor="text2" w:themeShade="BF"/>
        </w:rPr>
        <w:t>Constraints, considerations and dependencies</w:t>
      </w:r>
      <w:bookmarkEnd w:id="87"/>
      <w:bookmarkEnd w:id="88"/>
    </w:p>
    <w:p w14:paraId="3567A612" w14:textId="77777777" w:rsidR="00046461" w:rsidRPr="00CE6ECA" w:rsidRDefault="00046461" w:rsidP="00046461"/>
    <w:tbl>
      <w:tblPr>
        <w:tblW w:w="15859"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1594"/>
        <w:gridCol w:w="9996"/>
        <w:gridCol w:w="3382"/>
      </w:tblGrid>
      <w:tr w:rsidR="00046461" w:rsidRPr="00EC5550" w14:paraId="61E451DC" w14:textId="77777777" w:rsidTr="003359A8">
        <w:trPr>
          <w:cantSplit/>
          <w:trHeight w:val="548"/>
        </w:trPr>
        <w:tc>
          <w:tcPr>
            <w:tcW w:w="899" w:type="dxa"/>
            <w:shd w:val="clear" w:color="auto" w:fill="003E7A" w:themeFill="text2" w:themeFillShade="BF"/>
          </w:tcPr>
          <w:p w14:paraId="645ADDD3" w14:textId="77777777" w:rsidR="00046461" w:rsidRPr="00941741" w:rsidRDefault="00046461"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1219" w:type="dxa"/>
            <w:shd w:val="clear" w:color="auto" w:fill="003E7A" w:themeFill="text2" w:themeFillShade="BF"/>
          </w:tcPr>
          <w:p w14:paraId="0CFCC6F7" w14:textId="77777777" w:rsidR="00046461" w:rsidRPr="00941741" w:rsidRDefault="00046461"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Type</w:t>
            </w:r>
          </w:p>
        </w:tc>
        <w:tc>
          <w:tcPr>
            <w:tcW w:w="10352" w:type="dxa"/>
            <w:shd w:val="clear" w:color="auto" w:fill="003E7A" w:themeFill="text2" w:themeFillShade="BF"/>
          </w:tcPr>
          <w:p w14:paraId="5869A701" w14:textId="77777777" w:rsidR="00046461" w:rsidRPr="00941741" w:rsidRDefault="00046461" w:rsidP="00A60BD4">
            <w:pPr>
              <w:jc w:val="center"/>
              <w:rPr>
                <w:rFonts w:asciiTheme="majorHAnsi" w:eastAsia="Times New Roman" w:hAnsiTheme="majorHAnsi" w:cstheme="majorHAnsi"/>
                <w:b/>
                <w:bCs/>
                <w:color w:val="FFFFFF" w:themeColor="background1"/>
                <w:lang w:eastAsia="en-GB"/>
              </w:rPr>
            </w:pPr>
            <w:r w:rsidRPr="00941741">
              <w:rPr>
                <w:rFonts w:asciiTheme="majorHAnsi" w:eastAsia="Times New Roman" w:hAnsiTheme="majorHAnsi" w:cstheme="majorHAnsi"/>
                <w:b/>
                <w:bCs/>
                <w:color w:val="FFFFFF" w:themeColor="background1"/>
                <w:lang w:eastAsia="en-GB"/>
              </w:rPr>
              <w:t>Description</w:t>
            </w:r>
          </w:p>
        </w:tc>
        <w:tc>
          <w:tcPr>
            <w:tcW w:w="3389" w:type="dxa"/>
            <w:shd w:val="clear" w:color="auto" w:fill="003E7A" w:themeFill="text2" w:themeFillShade="BF"/>
          </w:tcPr>
          <w:p w14:paraId="6838B0D2" w14:textId="77777777" w:rsidR="00046461" w:rsidRPr="00941741" w:rsidRDefault="00046461"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DB Object</w:t>
            </w:r>
          </w:p>
        </w:tc>
      </w:tr>
      <w:tr w:rsidR="00046461" w:rsidRPr="00A73C32" w14:paraId="7B7A0FA1" w14:textId="77777777" w:rsidTr="003359A8">
        <w:trPr>
          <w:cantSplit/>
          <w:trHeight w:val="300"/>
        </w:trPr>
        <w:tc>
          <w:tcPr>
            <w:tcW w:w="899" w:type="dxa"/>
          </w:tcPr>
          <w:p w14:paraId="0F256281" w14:textId="766ED197" w:rsidR="00046461" w:rsidRPr="003359A8" w:rsidRDefault="00583828" w:rsidP="00A60BD4">
            <w:pPr>
              <w:jc w:val="center"/>
              <w:rPr>
                <w:rFonts w:asciiTheme="majorHAnsi" w:eastAsia="Times New Roman" w:hAnsiTheme="majorHAnsi" w:cstheme="majorHAnsi"/>
                <w:color w:val="000000" w:themeColor="text1"/>
                <w:sz w:val="20"/>
                <w:lang w:eastAsia="en-GB"/>
              </w:rPr>
            </w:pPr>
            <w:r>
              <w:rPr>
                <w:rFonts w:asciiTheme="majorHAnsi" w:eastAsia="Times New Roman" w:hAnsiTheme="majorHAnsi" w:cstheme="majorHAnsi"/>
                <w:color w:val="000000" w:themeColor="text1"/>
                <w:sz w:val="20"/>
                <w:lang w:eastAsia="en-GB"/>
              </w:rPr>
              <w:t>001</w:t>
            </w:r>
          </w:p>
        </w:tc>
        <w:tc>
          <w:tcPr>
            <w:tcW w:w="1219" w:type="dxa"/>
          </w:tcPr>
          <w:p w14:paraId="2840B2D3" w14:textId="47F4EBD4" w:rsidR="00046461" w:rsidRPr="003359A8" w:rsidRDefault="00583828" w:rsidP="00A60BD4">
            <w:pPr>
              <w:rPr>
                <w:rFonts w:asciiTheme="majorHAnsi" w:eastAsia="Times New Roman" w:hAnsiTheme="majorHAnsi" w:cstheme="majorHAnsi"/>
                <w:color w:val="000000" w:themeColor="text1"/>
                <w:sz w:val="20"/>
                <w:lang w:eastAsia="en-GB"/>
              </w:rPr>
            </w:pPr>
            <w:r>
              <w:rPr>
                <w:rFonts w:asciiTheme="majorHAnsi" w:eastAsia="Times New Roman" w:hAnsiTheme="majorHAnsi" w:cstheme="majorHAnsi"/>
                <w:color w:val="000000" w:themeColor="text1"/>
                <w:sz w:val="20"/>
                <w:lang w:eastAsia="en-GB"/>
              </w:rPr>
              <w:t>Consideration</w:t>
            </w:r>
          </w:p>
        </w:tc>
        <w:tc>
          <w:tcPr>
            <w:tcW w:w="10352" w:type="dxa"/>
          </w:tcPr>
          <w:p w14:paraId="551918D3" w14:textId="77777777" w:rsidR="00046461" w:rsidRPr="003359A8" w:rsidRDefault="00046461" w:rsidP="00A60BD4">
            <w:pPr>
              <w:pStyle w:val="NormalIndent"/>
              <w:ind w:left="0"/>
              <w:jc w:val="left"/>
              <w:rPr>
                <w:rFonts w:ascii="Verdana" w:eastAsiaTheme="minorEastAsia" w:hAnsi="Verdana"/>
                <w:sz w:val="20"/>
                <w:szCs w:val="22"/>
                <w:lang w:val="en-GB"/>
              </w:rPr>
            </w:pPr>
            <w:r w:rsidRPr="003359A8">
              <w:rPr>
                <w:rFonts w:ascii="Verdana" w:eastAsiaTheme="minorEastAsia" w:hAnsi="Verdana"/>
                <w:sz w:val="20"/>
                <w:szCs w:val="22"/>
                <w:lang w:val="en-GB"/>
              </w:rPr>
              <w:t>If a name and address matchkey is deemed too weak to use for matching then the key will be deleted and no attempt to match this record against existing data or add this key the STG_ElectronicAddress table</w:t>
            </w:r>
          </w:p>
          <w:p w14:paraId="3EDA3E21" w14:textId="77777777" w:rsidR="00046461" w:rsidRPr="003359A8" w:rsidRDefault="00046461" w:rsidP="00A60BD4">
            <w:pPr>
              <w:pStyle w:val="NormalIndent"/>
              <w:ind w:left="720"/>
              <w:jc w:val="left"/>
              <w:rPr>
                <w:rFonts w:ascii="Verdana" w:eastAsiaTheme="minorEastAsia" w:hAnsi="Verdana"/>
                <w:sz w:val="20"/>
                <w:szCs w:val="22"/>
                <w:lang w:val="en-GB"/>
              </w:rPr>
            </w:pPr>
          </w:p>
          <w:p w14:paraId="558E4BE8" w14:textId="77777777" w:rsidR="00046461" w:rsidRPr="003359A8" w:rsidRDefault="00046461" w:rsidP="00046461">
            <w:pPr>
              <w:pStyle w:val="NormalIndent"/>
              <w:ind w:left="0"/>
              <w:rPr>
                <w:rFonts w:ascii="Verdana" w:eastAsiaTheme="minorEastAsia" w:hAnsi="Verdana"/>
                <w:sz w:val="20"/>
                <w:szCs w:val="22"/>
                <w:lang w:val="en-GB"/>
              </w:rPr>
            </w:pPr>
            <w:r w:rsidRPr="003359A8">
              <w:rPr>
                <w:rFonts w:ascii="Verdana" w:eastAsiaTheme="minorEastAsia" w:hAnsi="Verdana"/>
                <w:sz w:val="20"/>
                <w:szCs w:val="22"/>
                <w:lang w:val="en-GB"/>
              </w:rPr>
              <w:t>The Reasons for a weak matchkey are;</w:t>
            </w:r>
          </w:p>
          <w:p w14:paraId="4F02EDE7" w14:textId="77777777" w:rsidR="00046461" w:rsidRPr="003359A8" w:rsidRDefault="00046461" w:rsidP="00A60BD4">
            <w:pPr>
              <w:pStyle w:val="NormalIndent"/>
              <w:ind w:left="720"/>
              <w:rPr>
                <w:rFonts w:ascii="Verdana" w:eastAsiaTheme="minorEastAsia" w:hAnsi="Verdana"/>
                <w:sz w:val="20"/>
                <w:szCs w:val="22"/>
                <w:lang w:val="en-GB"/>
              </w:rPr>
            </w:pPr>
          </w:p>
          <w:p w14:paraId="3E6DA2F7" w14:textId="77777777" w:rsidR="00046461" w:rsidRPr="003359A8" w:rsidRDefault="00046461" w:rsidP="00C31108">
            <w:pPr>
              <w:pStyle w:val="NormalIndent"/>
              <w:numPr>
                <w:ilvl w:val="0"/>
                <w:numId w:val="12"/>
              </w:numPr>
              <w:ind w:left="1440"/>
              <w:rPr>
                <w:rFonts w:ascii="Verdana" w:eastAsiaTheme="minorEastAsia" w:hAnsi="Verdana"/>
                <w:sz w:val="20"/>
                <w:szCs w:val="22"/>
                <w:lang w:val="en-GB"/>
              </w:rPr>
            </w:pPr>
            <w:r w:rsidRPr="003359A8">
              <w:rPr>
                <w:rFonts w:ascii="Verdana" w:eastAsiaTheme="minorEastAsia" w:hAnsi="Verdana"/>
                <w:sz w:val="20"/>
                <w:szCs w:val="22"/>
                <w:lang w:val="en-GB"/>
              </w:rPr>
              <w:t>Address line 1 is empty</w:t>
            </w:r>
          </w:p>
          <w:p w14:paraId="0F11B4BA" w14:textId="77777777" w:rsidR="00046461" w:rsidRPr="003359A8" w:rsidRDefault="00046461" w:rsidP="00C31108">
            <w:pPr>
              <w:pStyle w:val="NormalIndent"/>
              <w:numPr>
                <w:ilvl w:val="0"/>
                <w:numId w:val="12"/>
              </w:numPr>
              <w:ind w:left="1440"/>
              <w:rPr>
                <w:rFonts w:ascii="Verdana" w:eastAsiaTheme="minorEastAsia" w:hAnsi="Verdana"/>
                <w:sz w:val="20"/>
                <w:szCs w:val="22"/>
                <w:lang w:val="en-GB"/>
              </w:rPr>
            </w:pPr>
            <w:r w:rsidRPr="003359A8">
              <w:rPr>
                <w:rFonts w:ascii="Verdana" w:eastAsiaTheme="minorEastAsia" w:hAnsi="Verdana"/>
                <w:sz w:val="20"/>
                <w:szCs w:val="22"/>
                <w:lang w:val="en-GB"/>
              </w:rPr>
              <w:t>First name is empty</w:t>
            </w:r>
          </w:p>
          <w:p w14:paraId="354EF2A0" w14:textId="77777777" w:rsidR="00046461" w:rsidRPr="003359A8" w:rsidRDefault="00046461" w:rsidP="00C31108">
            <w:pPr>
              <w:pStyle w:val="NormalIndent"/>
              <w:numPr>
                <w:ilvl w:val="0"/>
                <w:numId w:val="12"/>
              </w:numPr>
              <w:ind w:left="1440"/>
              <w:rPr>
                <w:rFonts w:ascii="Verdana" w:eastAsiaTheme="minorEastAsia" w:hAnsi="Verdana"/>
                <w:sz w:val="20"/>
                <w:szCs w:val="22"/>
                <w:lang w:val="en-GB"/>
              </w:rPr>
            </w:pPr>
            <w:r w:rsidRPr="003359A8">
              <w:rPr>
                <w:rFonts w:ascii="Verdana" w:eastAsiaTheme="minorEastAsia" w:hAnsi="Verdana"/>
                <w:sz w:val="20"/>
                <w:szCs w:val="22"/>
                <w:lang w:val="en-GB"/>
              </w:rPr>
              <w:t>Last name is empty</w:t>
            </w:r>
          </w:p>
          <w:p w14:paraId="30BEC0AA" w14:textId="77777777" w:rsidR="00046461" w:rsidRPr="003359A8" w:rsidRDefault="00046461" w:rsidP="00C31108">
            <w:pPr>
              <w:pStyle w:val="NormalIndent"/>
              <w:numPr>
                <w:ilvl w:val="0"/>
                <w:numId w:val="12"/>
              </w:numPr>
              <w:ind w:left="1440"/>
              <w:rPr>
                <w:rFonts w:ascii="Verdana" w:eastAsiaTheme="minorEastAsia" w:hAnsi="Verdana"/>
                <w:sz w:val="20"/>
                <w:szCs w:val="22"/>
                <w:lang w:val="en-GB"/>
              </w:rPr>
            </w:pPr>
            <w:r w:rsidRPr="003359A8">
              <w:rPr>
                <w:rFonts w:ascii="Verdana" w:eastAsiaTheme="minorEastAsia" w:hAnsi="Verdana"/>
                <w:sz w:val="20"/>
                <w:szCs w:val="22"/>
                <w:lang w:val="en-GB"/>
              </w:rPr>
              <w:t>Final key is less than or equal to 15 characters in length</w:t>
            </w:r>
          </w:p>
          <w:p w14:paraId="20F1F9C0" w14:textId="77777777" w:rsidR="00046461" w:rsidRPr="003359A8" w:rsidRDefault="00046461" w:rsidP="00A60BD4">
            <w:pPr>
              <w:rPr>
                <w:sz w:val="20"/>
              </w:rPr>
            </w:pPr>
          </w:p>
        </w:tc>
        <w:tc>
          <w:tcPr>
            <w:tcW w:w="3389" w:type="dxa"/>
          </w:tcPr>
          <w:p w14:paraId="7E06F2DE" w14:textId="77777777" w:rsidR="00046461" w:rsidRPr="003359A8" w:rsidRDefault="00046461" w:rsidP="00D718E9">
            <w:pPr>
              <w:pStyle w:val="dbgNormal"/>
              <w:rPr>
                <w:sz w:val="20"/>
              </w:rPr>
            </w:pPr>
            <w:bookmarkStart w:id="89" w:name="_Toc515480776"/>
            <w:r w:rsidRPr="003359A8">
              <w:rPr>
                <w:sz w:val="20"/>
              </w:rPr>
              <w:t>Staging.rejectReason</w:t>
            </w:r>
            <w:bookmarkEnd w:id="89"/>
          </w:p>
          <w:p w14:paraId="6BA030B9" w14:textId="77777777" w:rsidR="00046461" w:rsidRPr="003359A8" w:rsidRDefault="00046461" w:rsidP="00A60BD4">
            <w:pPr>
              <w:pStyle w:val="NormalIndent"/>
              <w:ind w:left="0"/>
              <w:jc w:val="left"/>
              <w:rPr>
                <w:rFonts w:ascii="Verdana" w:eastAsiaTheme="minorEastAsia" w:hAnsi="Verdana"/>
                <w:sz w:val="20"/>
                <w:szCs w:val="22"/>
                <w:lang w:val="en-GB"/>
              </w:rPr>
            </w:pPr>
          </w:p>
        </w:tc>
      </w:tr>
      <w:tr w:rsidR="00046461" w:rsidRPr="00A73C32" w14:paraId="4EA2E9F4" w14:textId="77777777" w:rsidTr="003359A8">
        <w:trPr>
          <w:cantSplit/>
          <w:trHeight w:val="300"/>
        </w:trPr>
        <w:tc>
          <w:tcPr>
            <w:tcW w:w="899" w:type="dxa"/>
          </w:tcPr>
          <w:p w14:paraId="14B69F62" w14:textId="4A1743CA" w:rsidR="00046461" w:rsidRPr="003359A8" w:rsidRDefault="00583828" w:rsidP="00A60BD4">
            <w:pPr>
              <w:jc w:val="center"/>
              <w:rPr>
                <w:rFonts w:asciiTheme="majorHAnsi" w:eastAsia="Times New Roman" w:hAnsiTheme="majorHAnsi" w:cstheme="majorHAnsi"/>
                <w:color w:val="000000" w:themeColor="text1"/>
                <w:sz w:val="20"/>
                <w:lang w:eastAsia="en-GB"/>
              </w:rPr>
            </w:pPr>
            <w:r>
              <w:rPr>
                <w:rFonts w:asciiTheme="majorHAnsi" w:eastAsia="Times New Roman" w:hAnsiTheme="majorHAnsi" w:cstheme="majorHAnsi"/>
                <w:color w:val="000000" w:themeColor="text1"/>
                <w:sz w:val="20"/>
                <w:lang w:eastAsia="en-GB"/>
              </w:rPr>
              <w:t>002</w:t>
            </w:r>
          </w:p>
        </w:tc>
        <w:tc>
          <w:tcPr>
            <w:tcW w:w="1219" w:type="dxa"/>
          </w:tcPr>
          <w:p w14:paraId="3D0D2AE0" w14:textId="4719A71A" w:rsidR="00046461" w:rsidRPr="003359A8" w:rsidRDefault="00583828" w:rsidP="00A60BD4">
            <w:pPr>
              <w:rPr>
                <w:rFonts w:asciiTheme="majorHAnsi" w:eastAsia="Times New Roman" w:hAnsiTheme="majorHAnsi" w:cstheme="majorHAnsi"/>
                <w:color w:val="000000" w:themeColor="text1"/>
                <w:sz w:val="20"/>
                <w:lang w:eastAsia="en-GB"/>
              </w:rPr>
            </w:pPr>
            <w:r>
              <w:rPr>
                <w:rFonts w:asciiTheme="majorHAnsi" w:eastAsia="Times New Roman" w:hAnsiTheme="majorHAnsi" w:cstheme="majorHAnsi"/>
                <w:color w:val="000000" w:themeColor="text1"/>
                <w:sz w:val="20"/>
                <w:lang w:eastAsia="en-GB"/>
              </w:rPr>
              <w:t>Consideration</w:t>
            </w:r>
          </w:p>
        </w:tc>
        <w:tc>
          <w:tcPr>
            <w:tcW w:w="10352" w:type="dxa"/>
          </w:tcPr>
          <w:p w14:paraId="3D3296A9" w14:textId="77777777" w:rsidR="00046461" w:rsidRPr="003359A8" w:rsidRDefault="00046461" w:rsidP="00A60BD4">
            <w:pPr>
              <w:pStyle w:val="NormalIndent"/>
              <w:ind w:left="0"/>
              <w:rPr>
                <w:rFonts w:ascii="Verdana" w:eastAsiaTheme="minorEastAsia" w:hAnsi="Verdana"/>
                <w:sz w:val="20"/>
                <w:szCs w:val="22"/>
                <w:lang w:val="en-GB"/>
              </w:rPr>
            </w:pPr>
            <w:r w:rsidRPr="003359A8">
              <w:rPr>
                <w:rFonts w:ascii="Verdana" w:eastAsiaTheme="minorEastAsia" w:hAnsi="Verdana"/>
                <w:sz w:val="20"/>
                <w:szCs w:val="22"/>
                <w:lang w:val="en-GB"/>
              </w:rPr>
              <w:t xml:space="preserve">If the first name is not populated then the process will attempt to populate it from the middle name or surname. </w:t>
            </w:r>
          </w:p>
          <w:p w14:paraId="58CAAF94" w14:textId="77777777" w:rsidR="00046461" w:rsidRPr="003359A8" w:rsidRDefault="00046461" w:rsidP="00A60BD4">
            <w:pPr>
              <w:pStyle w:val="NormalIndent"/>
              <w:ind w:left="720"/>
              <w:rPr>
                <w:rFonts w:ascii="Verdana" w:eastAsiaTheme="minorEastAsia" w:hAnsi="Verdana"/>
                <w:sz w:val="20"/>
                <w:szCs w:val="22"/>
                <w:lang w:val="en-GB"/>
              </w:rPr>
            </w:pPr>
          </w:p>
          <w:p w14:paraId="72BEA6F7" w14:textId="77777777" w:rsidR="00046461" w:rsidRPr="003359A8" w:rsidRDefault="00046461" w:rsidP="00A60BD4">
            <w:pPr>
              <w:pStyle w:val="NormalIndent"/>
              <w:ind w:left="0"/>
              <w:rPr>
                <w:rFonts w:ascii="Verdana" w:eastAsiaTheme="minorEastAsia" w:hAnsi="Verdana"/>
                <w:sz w:val="20"/>
                <w:szCs w:val="22"/>
                <w:lang w:val="en-GB"/>
              </w:rPr>
            </w:pPr>
            <w:r w:rsidRPr="003359A8">
              <w:rPr>
                <w:rFonts w:ascii="Verdana" w:eastAsiaTheme="minorEastAsia" w:hAnsi="Verdana"/>
                <w:sz w:val="20"/>
                <w:szCs w:val="22"/>
                <w:lang w:val="en-GB"/>
              </w:rPr>
              <w:t>(This function is configurable to only use the first name and the benefits of extending this to middle name and surname will be evaluated as part of the SCV testing)</w:t>
            </w:r>
          </w:p>
          <w:p w14:paraId="171848A5" w14:textId="77777777" w:rsidR="00046461" w:rsidRPr="003359A8" w:rsidRDefault="00046461" w:rsidP="00A60BD4">
            <w:pPr>
              <w:rPr>
                <w:rFonts w:asciiTheme="majorHAnsi" w:eastAsia="Times New Roman" w:hAnsiTheme="majorHAnsi" w:cstheme="majorHAnsi"/>
                <w:color w:val="000000" w:themeColor="text1"/>
                <w:sz w:val="20"/>
                <w:lang w:eastAsia="en-GB"/>
              </w:rPr>
            </w:pPr>
          </w:p>
        </w:tc>
        <w:tc>
          <w:tcPr>
            <w:tcW w:w="3389" w:type="dxa"/>
          </w:tcPr>
          <w:p w14:paraId="19A79F9C" w14:textId="77777777" w:rsidR="00046461" w:rsidRPr="003359A8" w:rsidRDefault="00046461" w:rsidP="00A60BD4">
            <w:pPr>
              <w:rPr>
                <w:rFonts w:asciiTheme="majorHAnsi" w:eastAsia="Times New Roman" w:hAnsiTheme="majorHAnsi" w:cstheme="majorHAnsi"/>
                <w:color w:val="000000" w:themeColor="text1"/>
                <w:sz w:val="20"/>
                <w:lang w:eastAsia="en-GB"/>
              </w:rPr>
            </w:pPr>
            <w:bookmarkStart w:id="90" w:name="_GoBack"/>
            <w:bookmarkEnd w:id="90"/>
          </w:p>
        </w:tc>
      </w:tr>
      <w:tr w:rsidR="00555D27" w:rsidRPr="00A73C32" w14:paraId="3F0A7C0F" w14:textId="77777777" w:rsidTr="003359A8">
        <w:trPr>
          <w:cantSplit/>
          <w:trHeight w:val="300"/>
        </w:trPr>
        <w:tc>
          <w:tcPr>
            <w:tcW w:w="899" w:type="dxa"/>
          </w:tcPr>
          <w:p w14:paraId="5ECB6940" w14:textId="2A8658DF" w:rsidR="00555D27" w:rsidRDefault="00555D27" w:rsidP="00A60BD4">
            <w:pPr>
              <w:jc w:val="center"/>
              <w:rPr>
                <w:rFonts w:asciiTheme="majorHAnsi" w:eastAsia="Times New Roman" w:hAnsiTheme="majorHAnsi" w:cstheme="majorHAnsi"/>
                <w:color w:val="000000" w:themeColor="text1"/>
                <w:sz w:val="20"/>
                <w:lang w:eastAsia="en-GB"/>
              </w:rPr>
            </w:pPr>
            <w:r>
              <w:rPr>
                <w:rFonts w:asciiTheme="majorHAnsi" w:eastAsia="Times New Roman" w:hAnsiTheme="majorHAnsi" w:cstheme="majorHAnsi"/>
                <w:color w:val="000000" w:themeColor="text1"/>
                <w:sz w:val="20"/>
                <w:lang w:eastAsia="en-GB"/>
              </w:rPr>
              <w:t>003</w:t>
            </w:r>
          </w:p>
        </w:tc>
        <w:tc>
          <w:tcPr>
            <w:tcW w:w="1219" w:type="dxa"/>
          </w:tcPr>
          <w:p w14:paraId="3C91B170" w14:textId="17D53CB9" w:rsidR="00555D27" w:rsidRDefault="00555D27" w:rsidP="00A60BD4">
            <w:pPr>
              <w:rPr>
                <w:rFonts w:asciiTheme="majorHAnsi" w:eastAsia="Times New Roman" w:hAnsiTheme="majorHAnsi" w:cstheme="majorHAnsi"/>
                <w:color w:val="000000" w:themeColor="text1"/>
                <w:sz w:val="20"/>
                <w:lang w:eastAsia="en-GB"/>
              </w:rPr>
            </w:pPr>
            <w:r>
              <w:rPr>
                <w:rFonts w:asciiTheme="majorHAnsi" w:eastAsia="Times New Roman" w:hAnsiTheme="majorHAnsi" w:cstheme="majorHAnsi"/>
                <w:color w:val="000000" w:themeColor="text1"/>
                <w:sz w:val="20"/>
                <w:lang w:eastAsia="en-GB"/>
              </w:rPr>
              <w:t xml:space="preserve">Consideration </w:t>
            </w:r>
          </w:p>
        </w:tc>
        <w:tc>
          <w:tcPr>
            <w:tcW w:w="10352" w:type="dxa"/>
          </w:tcPr>
          <w:p w14:paraId="1A20AC84" w14:textId="7285424C" w:rsidR="00555D27" w:rsidRDefault="00C464FA" w:rsidP="00A60BD4">
            <w:pPr>
              <w:pStyle w:val="NormalIndent"/>
              <w:ind w:left="0"/>
              <w:rPr>
                <w:rFonts w:ascii="Verdana" w:eastAsiaTheme="minorEastAsia" w:hAnsi="Verdana"/>
                <w:sz w:val="20"/>
                <w:szCs w:val="22"/>
                <w:lang w:val="en-GB"/>
              </w:rPr>
            </w:pPr>
            <w:r>
              <w:rPr>
                <w:rFonts w:ascii="Verdana" w:eastAsiaTheme="minorEastAsia" w:hAnsi="Verdana"/>
                <w:sz w:val="20"/>
                <w:szCs w:val="22"/>
                <w:lang w:val="en-GB"/>
              </w:rPr>
              <w:t>The Electronic</w:t>
            </w:r>
            <w:r w:rsidR="00555D27">
              <w:rPr>
                <w:rFonts w:ascii="Verdana" w:eastAsiaTheme="minorEastAsia" w:hAnsi="Verdana"/>
                <w:sz w:val="20"/>
                <w:szCs w:val="22"/>
                <w:lang w:val="en-GB"/>
              </w:rPr>
              <w:t xml:space="preserve">address table holds all channel </w:t>
            </w:r>
            <w:r>
              <w:rPr>
                <w:rFonts w:ascii="Verdana" w:eastAsiaTheme="minorEastAsia" w:hAnsi="Verdana"/>
                <w:sz w:val="20"/>
                <w:szCs w:val="22"/>
                <w:lang w:val="en-GB"/>
              </w:rPr>
              <w:t xml:space="preserve">varidations </w:t>
            </w:r>
            <w:r w:rsidR="00555D27">
              <w:rPr>
                <w:rFonts w:ascii="Verdana" w:eastAsiaTheme="minorEastAsia" w:hAnsi="Verdana"/>
                <w:sz w:val="20"/>
                <w:szCs w:val="22"/>
                <w:lang w:val="en-GB"/>
              </w:rPr>
              <w:t>for all individauls</w:t>
            </w:r>
            <w:r>
              <w:rPr>
                <w:rFonts w:ascii="Verdana" w:eastAsiaTheme="minorEastAsia" w:hAnsi="Verdana"/>
                <w:sz w:val="20"/>
                <w:szCs w:val="22"/>
                <w:lang w:val="en-GB"/>
              </w:rPr>
              <w:t>,</w:t>
            </w:r>
            <w:r w:rsidR="00555D27">
              <w:rPr>
                <w:rFonts w:ascii="Verdana" w:eastAsiaTheme="minorEastAsia" w:hAnsi="Verdana"/>
                <w:sz w:val="20"/>
                <w:szCs w:val="22"/>
                <w:lang w:val="en-GB"/>
              </w:rPr>
              <w:t xml:space="preserve"> and can b</w:t>
            </w:r>
            <w:r>
              <w:rPr>
                <w:rFonts w:ascii="Verdana" w:eastAsiaTheme="minorEastAsia" w:hAnsi="Verdana"/>
                <w:sz w:val="20"/>
                <w:szCs w:val="22"/>
                <w:lang w:val="en-GB"/>
              </w:rPr>
              <w:t>e easily queried to identify how</w:t>
            </w:r>
            <w:r w:rsidR="00555D27">
              <w:rPr>
                <w:rFonts w:ascii="Verdana" w:eastAsiaTheme="minorEastAsia" w:hAnsi="Verdana"/>
                <w:sz w:val="20"/>
                <w:szCs w:val="22"/>
                <w:lang w:val="en-GB"/>
              </w:rPr>
              <w:t xml:space="preserve"> many records were matched</w:t>
            </w:r>
            <w:r>
              <w:rPr>
                <w:rFonts w:ascii="Verdana" w:eastAsiaTheme="minorEastAsia" w:hAnsi="Verdana"/>
                <w:sz w:val="20"/>
                <w:szCs w:val="22"/>
                <w:lang w:val="en-GB"/>
              </w:rPr>
              <w:t>,</w:t>
            </w:r>
            <w:r w:rsidR="00555D27">
              <w:rPr>
                <w:rFonts w:ascii="Verdana" w:eastAsiaTheme="minorEastAsia" w:hAnsi="Verdana"/>
                <w:sz w:val="20"/>
                <w:szCs w:val="22"/>
                <w:lang w:val="en-GB"/>
              </w:rPr>
              <w:t xml:space="preserve"> and how many new records were created on a given day for a given source.  </w:t>
            </w:r>
            <w:r w:rsidR="0012793C">
              <w:rPr>
                <w:rFonts w:ascii="Verdana" w:eastAsiaTheme="minorEastAsia" w:hAnsi="Verdana"/>
                <w:sz w:val="20"/>
                <w:szCs w:val="22"/>
                <w:lang w:val="en-GB"/>
              </w:rPr>
              <w:t xml:space="preserve">This level of auditing will aid </w:t>
            </w:r>
          </w:p>
          <w:p w14:paraId="3C50F2D3" w14:textId="591873D6" w:rsidR="00555D27" w:rsidRPr="003359A8" w:rsidRDefault="00555D27" w:rsidP="00A60BD4">
            <w:pPr>
              <w:pStyle w:val="NormalIndent"/>
              <w:ind w:left="0"/>
              <w:rPr>
                <w:rFonts w:ascii="Verdana" w:eastAsiaTheme="minorEastAsia" w:hAnsi="Verdana"/>
                <w:sz w:val="20"/>
                <w:szCs w:val="22"/>
                <w:lang w:val="en-GB"/>
              </w:rPr>
            </w:pPr>
          </w:p>
        </w:tc>
        <w:tc>
          <w:tcPr>
            <w:tcW w:w="3389" w:type="dxa"/>
          </w:tcPr>
          <w:p w14:paraId="08805A07" w14:textId="2B457934" w:rsidR="00555D27" w:rsidRPr="003359A8" w:rsidRDefault="00555D27" w:rsidP="00A60BD4">
            <w:pPr>
              <w:rPr>
                <w:rFonts w:asciiTheme="majorHAnsi" w:eastAsia="Times New Roman" w:hAnsiTheme="majorHAnsi" w:cstheme="majorHAnsi"/>
                <w:color w:val="000000" w:themeColor="text1"/>
                <w:sz w:val="20"/>
                <w:lang w:eastAsia="en-GB"/>
              </w:rPr>
            </w:pPr>
            <w:r>
              <w:rPr>
                <w:rFonts w:asciiTheme="majorHAnsi" w:eastAsia="Times New Roman" w:hAnsiTheme="majorHAnsi" w:cstheme="majorHAnsi"/>
                <w:color w:val="000000" w:themeColor="text1"/>
                <w:sz w:val="20"/>
                <w:lang w:eastAsia="en-GB"/>
              </w:rPr>
              <w:t>Staging.stg_electronicaddress</w:t>
            </w:r>
          </w:p>
        </w:tc>
      </w:tr>
    </w:tbl>
    <w:p w14:paraId="5AF61E04" w14:textId="77777777" w:rsidR="008C71C5" w:rsidRDefault="008C71C5" w:rsidP="00CE6ECA"/>
    <w:p w14:paraId="2EEA5A45" w14:textId="77777777" w:rsidR="0016554A" w:rsidRDefault="0016554A" w:rsidP="00CE6ECA"/>
    <w:p w14:paraId="6F95C23C" w14:textId="77777777" w:rsidR="0016554A" w:rsidRDefault="0016554A" w:rsidP="00CE6ECA"/>
    <w:p w14:paraId="5F496856" w14:textId="77777777" w:rsidR="0016554A" w:rsidRDefault="0016554A" w:rsidP="00CE6ECA"/>
    <w:p w14:paraId="1E34A4DA" w14:textId="77777777" w:rsidR="0016554A" w:rsidRDefault="0016554A" w:rsidP="00CE6ECA"/>
    <w:p w14:paraId="64A51177" w14:textId="77777777" w:rsidR="0016554A" w:rsidRDefault="0016554A" w:rsidP="00CE6ECA"/>
    <w:p w14:paraId="2B9BED01" w14:textId="77777777" w:rsidR="0016554A" w:rsidRDefault="0016554A" w:rsidP="00CE6ECA"/>
    <w:p w14:paraId="17E012FC" w14:textId="77777777" w:rsidR="0016554A" w:rsidRDefault="0016554A" w:rsidP="00CE6ECA"/>
    <w:p w14:paraId="0A451C4D" w14:textId="77777777" w:rsidR="0016554A" w:rsidRDefault="0016554A" w:rsidP="00CE6ECA"/>
    <w:p w14:paraId="0F043A0F" w14:textId="77777777" w:rsidR="0016554A" w:rsidRDefault="0016554A" w:rsidP="00CE6ECA"/>
    <w:p w14:paraId="3033FCE9" w14:textId="77777777" w:rsidR="00035FDA" w:rsidRDefault="00035FDA" w:rsidP="00352F65">
      <w:pPr>
        <w:pStyle w:val="Heading2"/>
        <w:numPr>
          <w:ilvl w:val="0"/>
          <w:numId w:val="6"/>
        </w:numPr>
        <w:rPr>
          <w:color w:val="003E7A" w:themeColor="text2" w:themeShade="BF"/>
        </w:rPr>
        <w:sectPr w:rsidR="00035FDA" w:rsidSect="001C1A94">
          <w:pgSz w:w="16840" w:h="11900" w:orient="landscape"/>
          <w:pgMar w:top="1134" w:right="1134" w:bottom="845" w:left="1134" w:header="709" w:footer="0" w:gutter="0"/>
          <w:cols w:space="708"/>
          <w:titlePg/>
          <w:docGrid w:linePitch="360"/>
        </w:sectPr>
      </w:pPr>
    </w:p>
    <w:p w14:paraId="557A379B" w14:textId="77777777" w:rsidR="00343B00" w:rsidRDefault="00343B00" w:rsidP="00352F65">
      <w:pPr>
        <w:pStyle w:val="Heading2"/>
        <w:numPr>
          <w:ilvl w:val="0"/>
          <w:numId w:val="6"/>
        </w:numPr>
        <w:rPr>
          <w:color w:val="003E7A" w:themeColor="text2" w:themeShade="BF"/>
        </w:rPr>
      </w:pPr>
      <w:bookmarkStart w:id="91" w:name="_Toc519758485"/>
      <w:r>
        <w:rPr>
          <w:color w:val="003E7A" w:themeColor="text2" w:themeShade="BF"/>
        </w:rPr>
        <w:t>Merging</w:t>
      </w:r>
      <w:bookmarkEnd w:id="91"/>
    </w:p>
    <w:p w14:paraId="4CB421A8" w14:textId="77777777" w:rsidR="00343B00" w:rsidRDefault="00343B00" w:rsidP="00343B00"/>
    <w:p w14:paraId="357BF689" w14:textId="77777777" w:rsidR="00E612AF" w:rsidRDefault="00E612AF" w:rsidP="00E612AF">
      <w:pPr>
        <w:pStyle w:val="Heading3"/>
        <w:numPr>
          <w:ilvl w:val="1"/>
          <w:numId w:val="6"/>
        </w:numPr>
        <w:rPr>
          <w:color w:val="003E7A" w:themeColor="text2" w:themeShade="BF"/>
        </w:rPr>
      </w:pPr>
      <w:bookmarkStart w:id="92" w:name="_Toc519758486"/>
      <w:r w:rsidRPr="008E7278">
        <w:rPr>
          <w:color w:val="003E7A" w:themeColor="text2" w:themeShade="BF"/>
        </w:rPr>
        <w:t>Overview</w:t>
      </w:r>
      <w:bookmarkEnd w:id="92"/>
    </w:p>
    <w:p w14:paraId="6FADAAB3" w14:textId="77777777" w:rsidR="00E250A0" w:rsidRDefault="00E250A0" w:rsidP="00E250A0"/>
    <w:p w14:paraId="747A996C" w14:textId="77777777" w:rsidR="00DF4D1B" w:rsidRDefault="00DF4D1B" w:rsidP="00DF4D1B">
      <w:r>
        <w:t>Whil</w:t>
      </w:r>
      <w:del w:id="93" w:author="James Moore" w:date="2018-07-18T20:48:00Z">
        <w:r w:rsidDel="00450363">
          <w:delText>s</w:delText>
        </w:r>
      </w:del>
      <w:ins w:id="94" w:author="James Moore" w:date="2018-07-18T20:48:00Z">
        <w:r w:rsidR="00450363">
          <w:t>e</w:t>
        </w:r>
      </w:ins>
      <w:r>
        <w:t xml:space="preserve">t merging records for each overlapping attribute, a decision is required </w:t>
      </w:r>
      <w:r w:rsidR="00450363">
        <w:t xml:space="preserve">on </w:t>
      </w:r>
      <w:r>
        <w:t xml:space="preserve">whether to retain the original value or choose to overwrite the values with incoming source information.  </w:t>
      </w:r>
    </w:p>
    <w:p w14:paraId="1E5CC2F1" w14:textId="77777777" w:rsidR="00DF4D1B" w:rsidRDefault="00DF4D1B" w:rsidP="00DF4D1B"/>
    <w:p w14:paraId="67AF5105" w14:textId="77777777" w:rsidR="00DF4D1B" w:rsidRDefault="00DF4D1B" w:rsidP="00DF4D1B">
      <w:r>
        <w:t>This is to ensure a complete and consistent view of all information within the SCV, without impacting the quality of the data by leveraging untrusted source information</w:t>
      </w:r>
      <w:r w:rsidR="009B01C7">
        <w:t xml:space="preserve"> t</w:t>
      </w:r>
      <w:r w:rsidR="005710FC">
        <w:t>o overwrite existing data</w:t>
      </w:r>
      <w:r>
        <w:t>.</w:t>
      </w:r>
    </w:p>
    <w:p w14:paraId="4BC412DE" w14:textId="77777777" w:rsidR="00DF4D1B" w:rsidRDefault="00DF4D1B" w:rsidP="00DF4D1B"/>
    <w:p w14:paraId="3C14B7A0" w14:textId="77777777" w:rsidR="00DF4D1B" w:rsidRDefault="00DF4D1B" w:rsidP="00DF4D1B">
      <w:r>
        <w:t xml:space="preserve">The preference </w:t>
      </w:r>
      <w:r w:rsidR="005710FC">
        <w:t>for VTWC is</w:t>
      </w:r>
      <w:r>
        <w:t xml:space="preserve"> to keep all values where possible. In cases where a survivor needs to be selected a combination of source precedence and recency is used.  The following provide the priority and recency rules which will be applied;</w:t>
      </w:r>
    </w:p>
    <w:p w14:paraId="01D53AF6" w14:textId="77777777" w:rsidR="00DF4D1B" w:rsidRDefault="00DF4D1B" w:rsidP="00DF4D1B"/>
    <w:p w14:paraId="6C43ADEE" w14:textId="77777777" w:rsidR="00DF4D1B" w:rsidRDefault="00DF4D1B" w:rsidP="00DF4D1B">
      <w:pPr>
        <w:pStyle w:val="ListParagraph"/>
        <w:numPr>
          <w:ilvl w:val="0"/>
          <w:numId w:val="17"/>
        </w:numPr>
      </w:pPr>
      <w:r>
        <w:t>If the conflicting values appear in different groups, the group with the highest precedence survives (see below for survivorship rule)</w:t>
      </w:r>
    </w:p>
    <w:p w14:paraId="7B747700" w14:textId="77777777" w:rsidR="00DF4D1B" w:rsidRDefault="00DF4D1B" w:rsidP="00DF4D1B">
      <w:pPr>
        <w:pStyle w:val="ListParagraph"/>
        <w:numPr>
          <w:ilvl w:val="0"/>
          <w:numId w:val="17"/>
        </w:numPr>
      </w:pPr>
      <w:r>
        <w:t>If there are conflicts within a group, the most recent value is chosen</w:t>
      </w:r>
    </w:p>
    <w:p w14:paraId="3E062F5D" w14:textId="77777777" w:rsidR="00DF4D1B" w:rsidRDefault="00DF4D1B" w:rsidP="00DF4D1B"/>
    <w:p w14:paraId="0E53E013" w14:textId="77777777" w:rsidR="00DF4D1B" w:rsidRDefault="00DF4D1B" w:rsidP="00DF4D1B">
      <w:r>
        <w:t>For attributes where all values are kept, but a primary value needs to be identified, the same rules as above apply.</w:t>
      </w:r>
    </w:p>
    <w:p w14:paraId="42C7F1D9" w14:textId="77777777" w:rsidR="00AF7FEA" w:rsidRDefault="00AF7FEA" w:rsidP="00E250A0"/>
    <w:p w14:paraId="0B95ED79" w14:textId="77777777" w:rsidR="00450363" w:rsidRDefault="00450363">
      <w:pPr>
        <w:rPr>
          <w:ins w:id="95" w:author="James Moore" w:date="2018-07-18T20:49:00Z"/>
          <w:rFonts w:asciiTheme="majorHAnsi" w:eastAsiaTheme="majorEastAsia" w:hAnsiTheme="majorHAnsi" w:cstheme="majorBidi"/>
          <w:bCs/>
          <w:color w:val="003E7A" w:themeColor="text2" w:themeShade="BF"/>
          <w:sz w:val="32"/>
        </w:rPr>
      </w:pPr>
      <w:ins w:id="96" w:author="James Moore" w:date="2018-07-18T20:49:00Z">
        <w:r>
          <w:rPr>
            <w:color w:val="003E7A" w:themeColor="text2" w:themeShade="BF"/>
          </w:rPr>
          <w:br w:type="page"/>
        </w:r>
      </w:ins>
    </w:p>
    <w:p w14:paraId="11C3F40E" w14:textId="77777777" w:rsidR="00035FDA" w:rsidRDefault="00035FDA" w:rsidP="00D954B4">
      <w:pPr>
        <w:pStyle w:val="Heading3"/>
        <w:numPr>
          <w:ilvl w:val="1"/>
          <w:numId w:val="6"/>
        </w:numPr>
        <w:rPr>
          <w:color w:val="003E7A" w:themeColor="text2" w:themeShade="BF"/>
        </w:rPr>
        <w:sectPr w:rsidR="00035FDA" w:rsidSect="00035FDA">
          <w:pgSz w:w="11900" w:h="16840"/>
          <w:pgMar w:top="1134" w:right="845" w:bottom="1134" w:left="1134" w:header="709" w:footer="0" w:gutter="0"/>
          <w:cols w:space="708"/>
          <w:titlePg/>
          <w:docGrid w:linePitch="360"/>
        </w:sectPr>
      </w:pPr>
    </w:p>
    <w:p w14:paraId="2576804C" w14:textId="77777777" w:rsidR="00D954B4" w:rsidRDefault="00D954B4" w:rsidP="00D954B4">
      <w:pPr>
        <w:pStyle w:val="Heading3"/>
        <w:numPr>
          <w:ilvl w:val="1"/>
          <w:numId w:val="6"/>
        </w:numPr>
        <w:rPr>
          <w:color w:val="003E7A" w:themeColor="text2" w:themeShade="BF"/>
        </w:rPr>
      </w:pPr>
      <w:bookmarkStart w:id="97" w:name="_Toc519758487"/>
      <w:r>
        <w:rPr>
          <w:color w:val="003E7A" w:themeColor="text2" w:themeShade="BF"/>
        </w:rPr>
        <w:t>Prioritisation</w:t>
      </w:r>
      <w:bookmarkEnd w:id="97"/>
      <w:r>
        <w:rPr>
          <w:color w:val="003E7A" w:themeColor="text2" w:themeShade="BF"/>
        </w:rPr>
        <w:t xml:space="preserve"> </w:t>
      </w:r>
    </w:p>
    <w:p w14:paraId="4E24BAD3" w14:textId="77777777" w:rsidR="00D954B4" w:rsidRDefault="00D954B4" w:rsidP="00D954B4"/>
    <w:p w14:paraId="2740CFE7" w14:textId="17BDCD57" w:rsidR="003F7872" w:rsidRDefault="005710FC" w:rsidP="00D954B4">
      <w:r>
        <w:t>In all cases where recency is required, the following field will be referenced; SourceChangeDate.</w:t>
      </w:r>
    </w:p>
    <w:p w14:paraId="677B36FA" w14:textId="435AE137" w:rsidR="00373898" w:rsidRDefault="00373898" w:rsidP="00D954B4"/>
    <w:p w14:paraId="107EDF17" w14:textId="6D8FBB66" w:rsidR="00373898" w:rsidRDefault="00373898" w:rsidP="00D954B4">
      <w:r>
        <w:t>Reference;</w:t>
      </w:r>
    </w:p>
    <w:p w14:paraId="180441CA" w14:textId="765CA8E3" w:rsidR="00373898" w:rsidRDefault="00373898" w:rsidP="00D954B4"/>
    <w:tbl>
      <w:tblPr>
        <w:tblW w:w="779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6651"/>
      </w:tblGrid>
      <w:tr w:rsidR="00373898" w:rsidRPr="00941741" w14:paraId="5F4BDB08" w14:textId="77777777" w:rsidTr="00373898">
        <w:trPr>
          <w:cantSplit/>
          <w:trHeight w:val="548"/>
        </w:trPr>
        <w:tc>
          <w:tcPr>
            <w:tcW w:w="1141" w:type="dxa"/>
            <w:shd w:val="clear" w:color="auto" w:fill="003E7A" w:themeFill="text2" w:themeFillShade="BF"/>
          </w:tcPr>
          <w:p w14:paraId="242AB2D7" w14:textId="77777777" w:rsidR="00373898" w:rsidRPr="00941741" w:rsidRDefault="00373898" w:rsidP="00F64962">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Priority No.</w:t>
            </w:r>
          </w:p>
        </w:tc>
        <w:tc>
          <w:tcPr>
            <w:tcW w:w="6651" w:type="dxa"/>
            <w:shd w:val="clear" w:color="auto" w:fill="003E7A" w:themeFill="text2" w:themeFillShade="BF"/>
          </w:tcPr>
          <w:p w14:paraId="151B9C67" w14:textId="0B5488C0" w:rsidR="00373898" w:rsidRPr="00941741" w:rsidRDefault="00373898" w:rsidP="00F64962">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Description</w:t>
            </w:r>
          </w:p>
        </w:tc>
      </w:tr>
      <w:tr w:rsidR="00373898" w:rsidRPr="00373898" w14:paraId="6661844D" w14:textId="77777777" w:rsidTr="00373898">
        <w:trPr>
          <w:cantSplit/>
          <w:trHeight w:val="300"/>
        </w:trPr>
        <w:tc>
          <w:tcPr>
            <w:tcW w:w="1141" w:type="dxa"/>
          </w:tcPr>
          <w:p w14:paraId="7C1EA3E9" w14:textId="77777777" w:rsidR="00373898" w:rsidRPr="00373898" w:rsidRDefault="00373898" w:rsidP="00F64962">
            <w:pPr>
              <w:jc w:val="center"/>
            </w:pPr>
            <w:r w:rsidRPr="00373898">
              <w:t>-1</w:t>
            </w:r>
          </w:p>
        </w:tc>
        <w:tc>
          <w:tcPr>
            <w:tcW w:w="6651" w:type="dxa"/>
          </w:tcPr>
          <w:p w14:paraId="5A8498F6" w14:textId="77777777" w:rsidR="00373898" w:rsidRDefault="00373898" w:rsidP="00F64962">
            <w:r>
              <w:t xml:space="preserve">Those sources that do not contain information to update customer or prospect information </w:t>
            </w:r>
          </w:p>
          <w:p w14:paraId="4554EEFF" w14:textId="67FFC710" w:rsidR="00373898" w:rsidRPr="00373898" w:rsidRDefault="00373898" w:rsidP="00F64962">
            <w:pPr>
              <w:rPr>
                <w:rFonts w:asciiTheme="minorHAnsi" w:hAnsiTheme="minorHAnsi"/>
                <w:sz w:val="18"/>
                <w:szCs w:val="18"/>
              </w:rPr>
            </w:pPr>
          </w:p>
        </w:tc>
      </w:tr>
      <w:tr w:rsidR="00373898" w:rsidRPr="00373898" w14:paraId="5C518A45" w14:textId="77777777" w:rsidTr="00373898">
        <w:trPr>
          <w:cantSplit/>
          <w:trHeight w:val="300"/>
        </w:trPr>
        <w:tc>
          <w:tcPr>
            <w:tcW w:w="1141" w:type="dxa"/>
          </w:tcPr>
          <w:p w14:paraId="387BA50D" w14:textId="3F326C15" w:rsidR="00373898" w:rsidRPr="00373898" w:rsidRDefault="00373898" w:rsidP="00F64962">
            <w:pPr>
              <w:jc w:val="center"/>
            </w:pPr>
            <w:r w:rsidRPr="00373898">
              <w:t>0</w:t>
            </w:r>
          </w:p>
        </w:tc>
        <w:tc>
          <w:tcPr>
            <w:tcW w:w="6651" w:type="dxa"/>
          </w:tcPr>
          <w:p w14:paraId="3E64B61D" w14:textId="77777777" w:rsidR="00373898" w:rsidRDefault="00373898" w:rsidP="00F64962">
            <w:r>
              <w:t>Those sources that contain information to update customer or prospect information, but it not utilised</w:t>
            </w:r>
          </w:p>
          <w:p w14:paraId="7A77ADC0" w14:textId="2BED01A4" w:rsidR="00373898" w:rsidRDefault="00373898" w:rsidP="00F64962"/>
        </w:tc>
      </w:tr>
      <w:tr w:rsidR="00373898" w:rsidRPr="00373898" w14:paraId="40CB1A6B" w14:textId="77777777" w:rsidTr="00373898">
        <w:trPr>
          <w:cantSplit/>
          <w:trHeight w:val="300"/>
        </w:trPr>
        <w:tc>
          <w:tcPr>
            <w:tcW w:w="1141" w:type="dxa"/>
          </w:tcPr>
          <w:p w14:paraId="28B0E0BE" w14:textId="6A5302B9" w:rsidR="00373898" w:rsidRPr="00373898" w:rsidRDefault="00373898" w:rsidP="00F64962">
            <w:pPr>
              <w:jc w:val="center"/>
            </w:pPr>
            <w:r w:rsidRPr="00373898">
              <w:t>1 or above</w:t>
            </w:r>
          </w:p>
        </w:tc>
        <w:tc>
          <w:tcPr>
            <w:tcW w:w="6651" w:type="dxa"/>
          </w:tcPr>
          <w:p w14:paraId="24AAA00F" w14:textId="106B16FA" w:rsidR="00373898" w:rsidRDefault="00373898" w:rsidP="00F64962">
            <w:r>
              <w:t>1 being the lowest priority</w:t>
            </w:r>
          </w:p>
        </w:tc>
      </w:tr>
    </w:tbl>
    <w:p w14:paraId="5BC809BE" w14:textId="69500B46" w:rsidR="00373898" w:rsidRDefault="00373898" w:rsidP="00D954B4"/>
    <w:p w14:paraId="7DA82EBC" w14:textId="7F77FEC8" w:rsidR="00373898" w:rsidRDefault="00373898" w:rsidP="00373898">
      <w:r>
        <w:t>The following table outlines how the process managed inbound feed for customer and prospect contact information only according to priority.</w:t>
      </w:r>
    </w:p>
    <w:p w14:paraId="6AE188F5" w14:textId="77777777" w:rsidR="00373898" w:rsidRDefault="00373898" w:rsidP="00D954B4"/>
    <w:tbl>
      <w:tblPr>
        <w:tblW w:w="1544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4394"/>
        <w:gridCol w:w="9781"/>
      </w:tblGrid>
      <w:tr w:rsidR="00F07C18" w:rsidRPr="00EC5550" w14:paraId="07597688" w14:textId="77777777" w:rsidTr="00310E47">
        <w:trPr>
          <w:cantSplit/>
          <w:trHeight w:val="548"/>
        </w:trPr>
        <w:tc>
          <w:tcPr>
            <w:tcW w:w="1272" w:type="dxa"/>
            <w:shd w:val="clear" w:color="auto" w:fill="003E7A" w:themeFill="text2" w:themeFillShade="BF"/>
          </w:tcPr>
          <w:p w14:paraId="1E3B7A87" w14:textId="77777777" w:rsidR="00F07C18" w:rsidRPr="00941741" w:rsidRDefault="00F07C18" w:rsidP="00233FA0">
            <w:pPr>
              <w:jc w:val="center"/>
              <w:rPr>
                <w:rFonts w:asciiTheme="majorHAnsi" w:eastAsia="Times New Roman" w:hAnsiTheme="majorHAnsi" w:cstheme="majorHAnsi"/>
                <w:b/>
                <w:bCs/>
                <w:color w:val="FFFFFF" w:themeColor="background1"/>
                <w:lang w:eastAsia="en-GB"/>
              </w:rPr>
            </w:pPr>
            <w:commentRangeStart w:id="98"/>
            <w:r>
              <w:rPr>
                <w:rFonts w:asciiTheme="majorHAnsi" w:eastAsia="Times New Roman" w:hAnsiTheme="majorHAnsi" w:cstheme="majorHAnsi"/>
                <w:b/>
                <w:bCs/>
                <w:color w:val="FFFFFF" w:themeColor="background1"/>
                <w:lang w:eastAsia="en-GB"/>
              </w:rPr>
              <w:t>Priority No.</w:t>
            </w:r>
            <w:commentRangeEnd w:id="98"/>
            <w:r w:rsidR="0016554A">
              <w:rPr>
                <w:rStyle w:val="CommentReference"/>
              </w:rPr>
              <w:commentReference w:id="98"/>
            </w:r>
          </w:p>
        </w:tc>
        <w:tc>
          <w:tcPr>
            <w:tcW w:w="4394" w:type="dxa"/>
            <w:shd w:val="clear" w:color="auto" w:fill="003E7A" w:themeFill="text2" w:themeFillShade="BF"/>
          </w:tcPr>
          <w:p w14:paraId="6AD8538C" w14:textId="77777777" w:rsidR="00F07C18" w:rsidRPr="00941741" w:rsidRDefault="00F07C18" w:rsidP="00233FA0">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Source</w:t>
            </w:r>
          </w:p>
        </w:tc>
        <w:tc>
          <w:tcPr>
            <w:tcW w:w="9781" w:type="dxa"/>
            <w:shd w:val="clear" w:color="auto" w:fill="003E7A" w:themeFill="text2" w:themeFillShade="BF"/>
          </w:tcPr>
          <w:p w14:paraId="080A1F25" w14:textId="77777777" w:rsidR="00F07C18" w:rsidRDefault="00F07C18" w:rsidP="00233FA0">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Notes</w:t>
            </w:r>
          </w:p>
        </w:tc>
      </w:tr>
      <w:tr w:rsidR="00F07C18" w:rsidRPr="00A73C32" w14:paraId="62A415C8" w14:textId="77777777" w:rsidTr="00310E47">
        <w:trPr>
          <w:cantSplit/>
          <w:trHeight w:val="300"/>
        </w:trPr>
        <w:tc>
          <w:tcPr>
            <w:tcW w:w="1272" w:type="dxa"/>
          </w:tcPr>
          <w:p w14:paraId="0E24F9B4" w14:textId="77777777" w:rsidR="00F07C18" w:rsidRPr="00310E47" w:rsidRDefault="0016554A" w:rsidP="00233FA0">
            <w:pPr>
              <w:jc w:val="center"/>
              <w:rPr>
                <w:rFonts w:asciiTheme="minorHAnsi" w:eastAsia="Times New Roman" w:hAnsiTheme="minorHAnsi" w:cstheme="majorHAnsi"/>
                <w:color w:val="000000" w:themeColor="text1"/>
                <w:sz w:val="18"/>
                <w:szCs w:val="18"/>
                <w:lang w:eastAsia="en-GB"/>
              </w:rPr>
            </w:pPr>
            <w:r w:rsidRPr="00310E47">
              <w:rPr>
                <w:rFonts w:asciiTheme="minorHAnsi" w:eastAsia="Times New Roman" w:hAnsiTheme="minorHAnsi" w:cstheme="majorHAnsi"/>
                <w:color w:val="000000" w:themeColor="text1"/>
                <w:sz w:val="18"/>
                <w:szCs w:val="18"/>
                <w:lang w:eastAsia="en-GB"/>
              </w:rPr>
              <w:t>-1</w:t>
            </w:r>
          </w:p>
        </w:tc>
        <w:tc>
          <w:tcPr>
            <w:tcW w:w="4394" w:type="dxa"/>
          </w:tcPr>
          <w:p w14:paraId="3B8C2E01" w14:textId="77777777" w:rsidR="00F07C18" w:rsidRPr="00310E47" w:rsidRDefault="00F07C18" w:rsidP="002D0BDA">
            <w:pPr>
              <w:rPr>
                <w:rFonts w:asciiTheme="minorHAnsi" w:hAnsiTheme="minorHAnsi" w:cs="Arial"/>
                <w:sz w:val="18"/>
                <w:szCs w:val="18"/>
              </w:rPr>
            </w:pPr>
            <w:r w:rsidRPr="00310E47">
              <w:rPr>
                <w:rFonts w:asciiTheme="minorHAnsi" w:hAnsiTheme="minorHAnsi" w:cs="Arial"/>
                <w:sz w:val="18"/>
                <w:szCs w:val="18"/>
              </w:rPr>
              <w:t>ADR</w:t>
            </w:r>
          </w:p>
          <w:p w14:paraId="0BCDBE5F" w14:textId="77777777" w:rsidR="00F07C18" w:rsidRPr="00310E47" w:rsidRDefault="00F07C18" w:rsidP="00233FA0">
            <w:pPr>
              <w:rPr>
                <w:rFonts w:asciiTheme="minorHAnsi" w:hAnsiTheme="minorHAnsi"/>
                <w:sz w:val="18"/>
                <w:szCs w:val="18"/>
              </w:rPr>
            </w:pPr>
          </w:p>
        </w:tc>
        <w:tc>
          <w:tcPr>
            <w:tcW w:w="9781" w:type="dxa"/>
          </w:tcPr>
          <w:p w14:paraId="6F0D0C77" w14:textId="65FF8C7F" w:rsidR="00F07C18" w:rsidRPr="003359A8" w:rsidRDefault="0016554A" w:rsidP="002D0BDA">
            <w:pPr>
              <w:rPr>
                <w:rFonts w:asciiTheme="minorHAnsi" w:hAnsiTheme="minorHAnsi" w:cs="Arial"/>
                <w:sz w:val="18"/>
                <w:szCs w:val="18"/>
              </w:rPr>
            </w:pPr>
            <w:r w:rsidRPr="003359A8">
              <w:rPr>
                <w:rFonts w:asciiTheme="minorHAnsi" w:eastAsia="Times New Roman" w:hAnsiTheme="minorHAnsi" w:cstheme="majorHAnsi"/>
                <w:color w:val="000000" w:themeColor="text1"/>
                <w:sz w:val="18"/>
                <w:szCs w:val="18"/>
                <w:lang w:val="en-US" w:eastAsia="en-GB"/>
              </w:rPr>
              <w:t xml:space="preserve">Source </w:t>
            </w:r>
            <w:r w:rsidR="001B622E" w:rsidRPr="003359A8">
              <w:rPr>
                <w:rFonts w:asciiTheme="minorHAnsi" w:eastAsia="Times New Roman" w:hAnsiTheme="minorHAnsi" w:cstheme="majorHAnsi"/>
                <w:color w:val="000000" w:themeColor="text1"/>
                <w:sz w:val="18"/>
                <w:szCs w:val="18"/>
                <w:lang w:val="en-US" w:eastAsia="en-GB"/>
              </w:rPr>
              <w:t>c</w:t>
            </w:r>
            <w:r w:rsidR="00F07C18" w:rsidRPr="003359A8">
              <w:rPr>
                <w:rFonts w:asciiTheme="minorHAnsi" w:eastAsia="Times New Roman" w:hAnsiTheme="minorHAnsi" w:cstheme="majorHAnsi"/>
                <w:color w:val="000000" w:themeColor="text1"/>
                <w:sz w:val="18"/>
                <w:szCs w:val="18"/>
                <w:lang w:val="en-US" w:eastAsia="en-GB"/>
              </w:rPr>
              <w:t xml:space="preserve">ontains only </w:t>
            </w:r>
            <w:r w:rsidR="00373898">
              <w:rPr>
                <w:rFonts w:asciiTheme="minorHAnsi" w:eastAsia="Times New Roman" w:hAnsiTheme="minorHAnsi" w:cstheme="majorHAnsi"/>
                <w:color w:val="000000" w:themeColor="text1"/>
                <w:sz w:val="18"/>
                <w:szCs w:val="18"/>
                <w:lang w:val="en-US" w:eastAsia="en-GB"/>
              </w:rPr>
              <w:t>t</w:t>
            </w:r>
            <w:r w:rsidR="00F07C18" w:rsidRPr="003359A8">
              <w:rPr>
                <w:rFonts w:asciiTheme="minorHAnsi" w:eastAsia="Times New Roman" w:hAnsiTheme="minorHAnsi" w:cstheme="majorHAnsi"/>
                <w:color w:val="000000" w:themeColor="text1"/>
                <w:sz w:val="18"/>
                <w:szCs w:val="18"/>
                <w:lang w:val="en-US" w:eastAsia="en-GB"/>
              </w:rPr>
              <w:t>ransaction information</w:t>
            </w:r>
            <w:r w:rsidR="00F07C18" w:rsidRPr="003359A8">
              <w:rPr>
                <w:rFonts w:asciiTheme="minorHAnsi" w:hAnsiTheme="minorHAnsi" w:cs="Arial"/>
                <w:sz w:val="18"/>
                <w:szCs w:val="18"/>
              </w:rPr>
              <w:t xml:space="preserve"> </w:t>
            </w:r>
          </w:p>
        </w:tc>
      </w:tr>
      <w:tr w:rsidR="00F07C18" w:rsidRPr="00A73C32" w14:paraId="5FBD9C10" w14:textId="77777777" w:rsidTr="00310E47">
        <w:trPr>
          <w:cantSplit/>
          <w:trHeight w:val="300"/>
        </w:trPr>
        <w:tc>
          <w:tcPr>
            <w:tcW w:w="1272" w:type="dxa"/>
          </w:tcPr>
          <w:p w14:paraId="4BE490DE" w14:textId="77777777" w:rsidR="00F07C18" w:rsidRPr="003359A8" w:rsidRDefault="0016554A" w:rsidP="00233FA0">
            <w:pPr>
              <w:jc w:val="center"/>
              <w:rPr>
                <w:rFonts w:asciiTheme="minorHAnsi" w:eastAsia="Times New Roman" w:hAnsiTheme="minorHAnsi" w:cstheme="majorHAnsi"/>
                <w:color w:val="000000" w:themeColor="text1"/>
                <w:sz w:val="18"/>
                <w:szCs w:val="18"/>
                <w:lang w:eastAsia="en-GB"/>
              </w:rPr>
            </w:pPr>
            <w:r w:rsidRPr="003359A8">
              <w:rPr>
                <w:rFonts w:asciiTheme="minorHAnsi" w:eastAsia="Times New Roman" w:hAnsiTheme="minorHAnsi" w:cstheme="majorHAnsi"/>
                <w:color w:val="000000" w:themeColor="text1"/>
                <w:sz w:val="18"/>
                <w:szCs w:val="18"/>
                <w:lang w:eastAsia="en-GB"/>
              </w:rPr>
              <w:t>-1</w:t>
            </w:r>
          </w:p>
        </w:tc>
        <w:tc>
          <w:tcPr>
            <w:tcW w:w="4394" w:type="dxa"/>
          </w:tcPr>
          <w:p w14:paraId="1A966E1E"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Evolvi</w:t>
            </w:r>
          </w:p>
        </w:tc>
        <w:tc>
          <w:tcPr>
            <w:tcW w:w="9781" w:type="dxa"/>
          </w:tcPr>
          <w:p w14:paraId="180B23BB" w14:textId="77777777" w:rsidR="001B622E" w:rsidRPr="003359A8" w:rsidRDefault="001B622E"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All data is l</w:t>
            </w:r>
            <w:r w:rsidR="00F07C18" w:rsidRPr="003359A8">
              <w:rPr>
                <w:rFonts w:cstheme="majorHAnsi"/>
                <w:color w:val="000000" w:themeColor="text1"/>
                <w:sz w:val="18"/>
                <w:szCs w:val="18"/>
                <w:lang w:eastAsia="en-GB"/>
              </w:rPr>
              <w:t xml:space="preserve">oaded into separate table </w:t>
            </w:r>
            <w:r w:rsidRPr="003359A8">
              <w:rPr>
                <w:rFonts w:cstheme="majorHAnsi"/>
                <w:color w:val="000000" w:themeColor="text1"/>
                <w:sz w:val="18"/>
                <w:szCs w:val="18"/>
                <w:lang w:eastAsia="en-GB"/>
              </w:rPr>
              <w:t xml:space="preserve">and therefore does not overwrite existing contact information.  </w:t>
            </w:r>
          </w:p>
          <w:p w14:paraId="7E668490" w14:textId="77777777" w:rsidR="001B622E" w:rsidRPr="003359A8" w:rsidRDefault="001B622E" w:rsidP="00233FA0">
            <w:pPr>
              <w:pStyle w:val="NormalIndent"/>
              <w:ind w:left="0"/>
              <w:rPr>
                <w:rFonts w:cstheme="majorHAnsi"/>
                <w:color w:val="000000" w:themeColor="text1"/>
                <w:sz w:val="18"/>
                <w:szCs w:val="18"/>
                <w:lang w:eastAsia="en-GB"/>
              </w:rPr>
            </w:pPr>
          </w:p>
          <w:p w14:paraId="3DF87B07" w14:textId="77777777" w:rsidR="001B622E" w:rsidRPr="003359A8" w:rsidRDefault="001B622E"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(email is used to match back)</w:t>
            </w:r>
          </w:p>
          <w:p w14:paraId="009498FC" w14:textId="77777777" w:rsidR="001B622E" w:rsidRPr="003359A8" w:rsidRDefault="001B622E" w:rsidP="001B622E">
            <w:pPr>
              <w:pStyle w:val="NormalIndent"/>
              <w:ind w:left="0"/>
              <w:rPr>
                <w:rFonts w:cstheme="majorHAnsi"/>
                <w:color w:val="000000" w:themeColor="text1"/>
                <w:sz w:val="18"/>
                <w:szCs w:val="18"/>
                <w:lang w:eastAsia="en-GB"/>
              </w:rPr>
            </w:pPr>
          </w:p>
        </w:tc>
      </w:tr>
      <w:tr w:rsidR="00F07C18" w:rsidRPr="00A73C32" w14:paraId="6A7C0D82" w14:textId="77777777" w:rsidTr="00310E47">
        <w:trPr>
          <w:cantSplit/>
          <w:trHeight w:val="300"/>
        </w:trPr>
        <w:tc>
          <w:tcPr>
            <w:tcW w:w="1272" w:type="dxa"/>
          </w:tcPr>
          <w:p w14:paraId="08190B93" w14:textId="7FF4637C" w:rsidR="00F07C18" w:rsidRPr="00310E47" w:rsidRDefault="00373898" w:rsidP="00233FA0">
            <w:pPr>
              <w:jc w:val="center"/>
              <w:rPr>
                <w:rFonts w:asciiTheme="minorHAnsi" w:eastAsia="Times New Roman" w:hAnsiTheme="minorHAnsi" w:cstheme="majorHAnsi"/>
                <w:color w:val="000000" w:themeColor="text1"/>
                <w:sz w:val="18"/>
                <w:szCs w:val="18"/>
                <w:lang w:eastAsia="en-GB"/>
              </w:rPr>
            </w:pPr>
            <w:r>
              <w:rPr>
                <w:rFonts w:asciiTheme="minorHAnsi" w:eastAsia="Times New Roman" w:hAnsiTheme="minorHAnsi" w:cstheme="majorHAnsi"/>
                <w:color w:val="000000" w:themeColor="text1"/>
                <w:sz w:val="18"/>
                <w:szCs w:val="18"/>
                <w:lang w:eastAsia="en-GB"/>
              </w:rPr>
              <w:t>0</w:t>
            </w:r>
          </w:p>
        </w:tc>
        <w:tc>
          <w:tcPr>
            <w:tcW w:w="4394" w:type="dxa"/>
          </w:tcPr>
          <w:p w14:paraId="43DDCBB6"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Nexus Alpha Journey Check Alerts</w:t>
            </w:r>
          </w:p>
        </w:tc>
        <w:tc>
          <w:tcPr>
            <w:tcW w:w="9781" w:type="dxa"/>
          </w:tcPr>
          <w:p w14:paraId="5056374D" w14:textId="77777777" w:rsidR="00F07C18" w:rsidRDefault="001B622E" w:rsidP="001B622E">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 xml:space="preserve">This source will </w:t>
            </w:r>
            <w:r w:rsidR="00F07C18" w:rsidRPr="003359A8">
              <w:rPr>
                <w:rFonts w:cstheme="majorHAnsi"/>
                <w:color w:val="000000" w:themeColor="text1"/>
                <w:sz w:val="18"/>
                <w:szCs w:val="18"/>
                <w:lang w:eastAsia="en-GB"/>
              </w:rPr>
              <w:t xml:space="preserve">create a prospect </w:t>
            </w:r>
            <w:r w:rsidRPr="003359A8">
              <w:rPr>
                <w:rFonts w:cstheme="majorHAnsi"/>
                <w:color w:val="000000" w:themeColor="text1"/>
                <w:sz w:val="18"/>
                <w:szCs w:val="18"/>
                <w:lang w:eastAsia="en-GB"/>
              </w:rPr>
              <w:t xml:space="preserve">record </w:t>
            </w:r>
            <w:r w:rsidR="00F07C18" w:rsidRPr="003359A8">
              <w:rPr>
                <w:rFonts w:cstheme="majorHAnsi"/>
                <w:color w:val="000000" w:themeColor="text1"/>
                <w:sz w:val="18"/>
                <w:szCs w:val="18"/>
                <w:lang w:eastAsia="en-GB"/>
              </w:rPr>
              <w:t>but not a customer</w:t>
            </w:r>
            <w:r w:rsidRPr="003359A8">
              <w:rPr>
                <w:rFonts w:cstheme="majorHAnsi"/>
                <w:color w:val="000000" w:themeColor="text1"/>
                <w:sz w:val="18"/>
                <w:szCs w:val="18"/>
                <w:lang w:eastAsia="en-GB"/>
              </w:rPr>
              <w:t xml:space="preserve">, and applies </w:t>
            </w:r>
            <w:commentRangeStart w:id="99"/>
            <w:r w:rsidRPr="003359A8">
              <w:rPr>
                <w:rFonts w:cstheme="majorHAnsi"/>
                <w:color w:val="000000" w:themeColor="text1"/>
                <w:sz w:val="18"/>
                <w:szCs w:val="18"/>
                <w:lang w:eastAsia="en-GB"/>
              </w:rPr>
              <w:t>updates</w:t>
            </w:r>
            <w:r w:rsidR="00F07C18" w:rsidRPr="003359A8">
              <w:rPr>
                <w:rFonts w:cstheme="majorHAnsi"/>
                <w:color w:val="000000" w:themeColor="text1"/>
                <w:sz w:val="18"/>
                <w:szCs w:val="18"/>
                <w:lang w:eastAsia="en-GB"/>
              </w:rPr>
              <w:t xml:space="preserve"> at prospect level but need to confirm whether we should use this information to overwrite existing information (trusted?)</w:t>
            </w:r>
            <w:commentRangeEnd w:id="99"/>
            <w:r w:rsidRPr="003359A8">
              <w:rPr>
                <w:rStyle w:val="CommentReference"/>
                <w:rFonts w:eastAsiaTheme="minorEastAsia"/>
                <w:sz w:val="18"/>
                <w:szCs w:val="18"/>
                <w:lang w:val="en-GB"/>
              </w:rPr>
              <w:commentReference w:id="99"/>
            </w:r>
          </w:p>
          <w:p w14:paraId="2EDCDFA2" w14:textId="3F7D98A8" w:rsidR="00373898" w:rsidRPr="003359A8" w:rsidRDefault="00373898" w:rsidP="001B622E">
            <w:pPr>
              <w:pStyle w:val="NormalIndent"/>
              <w:ind w:left="0"/>
              <w:rPr>
                <w:rFonts w:cstheme="majorHAnsi"/>
                <w:color w:val="000000" w:themeColor="text1"/>
                <w:sz w:val="18"/>
                <w:szCs w:val="18"/>
                <w:lang w:eastAsia="en-GB"/>
              </w:rPr>
            </w:pPr>
          </w:p>
        </w:tc>
      </w:tr>
      <w:tr w:rsidR="00F07C18" w:rsidRPr="00A73C32" w14:paraId="4C82C8B0" w14:textId="77777777" w:rsidTr="00310E47">
        <w:trPr>
          <w:cantSplit/>
          <w:trHeight w:val="300"/>
        </w:trPr>
        <w:tc>
          <w:tcPr>
            <w:tcW w:w="1272" w:type="dxa"/>
          </w:tcPr>
          <w:p w14:paraId="341F3541" w14:textId="46A1927D" w:rsidR="00F07C18" w:rsidRPr="003359A8" w:rsidRDefault="00373898" w:rsidP="00233FA0">
            <w:pPr>
              <w:jc w:val="center"/>
              <w:rPr>
                <w:rFonts w:asciiTheme="minorHAnsi" w:eastAsia="Times New Roman" w:hAnsiTheme="minorHAnsi" w:cstheme="majorHAnsi"/>
                <w:color w:val="000000" w:themeColor="text1"/>
                <w:sz w:val="18"/>
                <w:szCs w:val="18"/>
                <w:lang w:eastAsia="en-GB"/>
              </w:rPr>
            </w:pPr>
            <w:r>
              <w:rPr>
                <w:rFonts w:asciiTheme="minorHAnsi" w:eastAsia="Times New Roman" w:hAnsiTheme="minorHAnsi" w:cstheme="majorHAnsi"/>
                <w:color w:val="000000" w:themeColor="text1"/>
                <w:sz w:val="18"/>
                <w:szCs w:val="18"/>
                <w:lang w:eastAsia="en-GB"/>
              </w:rPr>
              <w:t>1</w:t>
            </w:r>
          </w:p>
        </w:tc>
        <w:tc>
          <w:tcPr>
            <w:tcW w:w="4394" w:type="dxa"/>
          </w:tcPr>
          <w:p w14:paraId="2C4AD036"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 xml:space="preserve">ITG Creator (Push and Pull) </w:t>
            </w:r>
          </w:p>
        </w:tc>
        <w:tc>
          <w:tcPr>
            <w:tcW w:w="9781" w:type="dxa"/>
          </w:tcPr>
          <w:p w14:paraId="4D227A0A" w14:textId="77777777" w:rsidR="00F07C18" w:rsidRPr="003359A8" w:rsidRDefault="00F07C18" w:rsidP="001B622E">
            <w:pPr>
              <w:pStyle w:val="NormalIndent"/>
              <w:numPr>
                <w:ilvl w:val="0"/>
                <w:numId w:val="18"/>
              </w:numPr>
              <w:rPr>
                <w:rFonts w:cstheme="majorHAnsi"/>
                <w:color w:val="000000" w:themeColor="text1"/>
                <w:sz w:val="18"/>
                <w:szCs w:val="18"/>
                <w:lang w:eastAsia="en-GB"/>
              </w:rPr>
            </w:pPr>
            <w:r w:rsidRPr="003359A8">
              <w:rPr>
                <w:rFonts w:cstheme="majorHAnsi"/>
                <w:color w:val="000000" w:themeColor="text1"/>
                <w:sz w:val="18"/>
                <w:szCs w:val="18"/>
                <w:lang w:eastAsia="en-GB"/>
              </w:rPr>
              <w:t xml:space="preserve">Push file contains little information other than email.  We do not do anything with that email other than match to existing record.  </w:t>
            </w:r>
          </w:p>
          <w:p w14:paraId="3EB0A3FB" w14:textId="77777777" w:rsidR="00F07C18" w:rsidRPr="003359A8" w:rsidRDefault="00F07C18" w:rsidP="00233FA0">
            <w:pPr>
              <w:pStyle w:val="NormalIndent"/>
              <w:ind w:left="0"/>
              <w:rPr>
                <w:rFonts w:cstheme="majorHAnsi"/>
                <w:color w:val="000000" w:themeColor="text1"/>
                <w:sz w:val="18"/>
                <w:szCs w:val="18"/>
                <w:lang w:eastAsia="en-GB"/>
              </w:rPr>
            </w:pPr>
          </w:p>
          <w:p w14:paraId="198F9F90" w14:textId="77777777" w:rsidR="00F07C18" w:rsidRPr="003359A8" w:rsidRDefault="00F07C18" w:rsidP="001B622E">
            <w:pPr>
              <w:pStyle w:val="NormalIndent"/>
              <w:numPr>
                <w:ilvl w:val="0"/>
                <w:numId w:val="18"/>
              </w:numPr>
              <w:rPr>
                <w:rFonts w:cstheme="majorHAnsi"/>
                <w:color w:val="000000" w:themeColor="text1"/>
                <w:sz w:val="18"/>
                <w:szCs w:val="18"/>
                <w:lang w:eastAsia="en-GB"/>
              </w:rPr>
            </w:pPr>
            <w:r w:rsidRPr="003359A8">
              <w:rPr>
                <w:rFonts w:cstheme="majorHAnsi"/>
                <w:color w:val="000000" w:themeColor="text1"/>
                <w:sz w:val="18"/>
                <w:szCs w:val="18"/>
                <w:lang w:eastAsia="en-GB"/>
              </w:rPr>
              <w:t xml:space="preserve">Pull </w:t>
            </w:r>
            <w:r w:rsidR="001B622E" w:rsidRPr="003359A8">
              <w:rPr>
                <w:rFonts w:cstheme="majorHAnsi"/>
                <w:color w:val="000000" w:themeColor="text1"/>
                <w:sz w:val="18"/>
                <w:szCs w:val="18"/>
                <w:lang w:eastAsia="en-GB"/>
              </w:rPr>
              <w:t>files contains n</w:t>
            </w:r>
            <w:r w:rsidRPr="003359A8">
              <w:rPr>
                <w:rFonts w:cstheme="majorHAnsi"/>
                <w:color w:val="000000" w:themeColor="text1"/>
                <w:sz w:val="18"/>
                <w:szCs w:val="18"/>
                <w:lang w:eastAsia="en-GB"/>
              </w:rPr>
              <w:t xml:space="preserve">ame, email and optin.  </w:t>
            </w:r>
            <w:r w:rsidR="001B622E" w:rsidRPr="003359A8">
              <w:rPr>
                <w:rFonts w:cstheme="majorHAnsi"/>
                <w:color w:val="000000" w:themeColor="text1"/>
                <w:sz w:val="18"/>
                <w:szCs w:val="18"/>
                <w:lang w:eastAsia="en-GB"/>
              </w:rPr>
              <w:t>The process creates individual customer records and updates optin preference information (as this is a trusted source)</w:t>
            </w:r>
          </w:p>
          <w:p w14:paraId="35E926D0" w14:textId="77777777" w:rsidR="00F07C18" w:rsidRPr="003359A8" w:rsidRDefault="00F07C18" w:rsidP="00233FA0">
            <w:pPr>
              <w:pStyle w:val="NormalIndent"/>
              <w:ind w:left="0"/>
              <w:rPr>
                <w:rFonts w:cstheme="majorHAnsi"/>
                <w:color w:val="000000" w:themeColor="text1"/>
                <w:sz w:val="18"/>
                <w:szCs w:val="18"/>
                <w:lang w:eastAsia="en-GB"/>
              </w:rPr>
            </w:pPr>
          </w:p>
        </w:tc>
      </w:tr>
      <w:tr w:rsidR="00F07C18" w:rsidRPr="00A73C32" w14:paraId="2B9BEFBE" w14:textId="77777777" w:rsidTr="00310E47">
        <w:trPr>
          <w:cantSplit/>
          <w:trHeight w:val="300"/>
        </w:trPr>
        <w:tc>
          <w:tcPr>
            <w:tcW w:w="1272" w:type="dxa"/>
          </w:tcPr>
          <w:p w14:paraId="5059DA95" w14:textId="4865BE7E" w:rsidR="00F07C18" w:rsidRPr="003359A8" w:rsidRDefault="00373898" w:rsidP="00233FA0">
            <w:pPr>
              <w:jc w:val="center"/>
              <w:rPr>
                <w:rFonts w:asciiTheme="minorHAnsi" w:eastAsia="Times New Roman" w:hAnsiTheme="minorHAnsi" w:cstheme="majorHAnsi"/>
                <w:color w:val="000000" w:themeColor="text1"/>
                <w:sz w:val="18"/>
                <w:szCs w:val="18"/>
                <w:lang w:eastAsia="en-GB"/>
              </w:rPr>
            </w:pPr>
            <w:r>
              <w:rPr>
                <w:rFonts w:asciiTheme="minorHAnsi" w:eastAsia="Times New Roman" w:hAnsiTheme="minorHAnsi" w:cstheme="majorHAnsi"/>
                <w:color w:val="000000" w:themeColor="text1"/>
                <w:sz w:val="18"/>
                <w:szCs w:val="18"/>
                <w:lang w:eastAsia="en-GB"/>
              </w:rPr>
              <w:t>-1</w:t>
            </w:r>
          </w:p>
        </w:tc>
        <w:tc>
          <w:tcPr>
            <w:tcW w:w="4394" w:type="dxa"/>
          </w:tcPr>
          <w:p w14:paraId="22236D62"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Adobe</w:t>
            </w:r>
          </w:p>
        </w:tc>
        <w:tc>
          <w:tcPr>
            <w:tcW w:w="9781" w:type="dxa"/>
          </w:tcPr>
          <w:p w14:paraId="4428079E" w14:textId="77777777" w:rsidR="00F07C18" w:rsidRPr="003359A8" w:rsidRDefault="001B622E"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Inbound campaign information, therefore does not contain contact information for merging</w:t>
            </w:r>
          </w:p>
          <w:p w14:paraId="4EB90905" w14:textId="77777777" w:rsidR="001B622E" w:rsidRPr="003359A8" w:rsidRDefault="001B622E" w:rsidP="00233FA0">
            <w:pPr>
              <w:pStyle w:val="NormalIndent"/>
              <w:ind w:left="0"/>
              <w:rPr>
                <w:rFonts w:cstheme="majorHAnsi"/>
                <w:color w:val="000000" w:themeColor="text1"/>
                <w:sz w:val="18"/>
                <w:szCs w:val="18"/>
                <w:lang w:eastAsia="en-GB"/>
              </w:rPr>
            </w:pPr>
          </w:p>
        </w:tc>
      </w:tr>
      <w:tr w:rsidR="00F07C18" w:rsidRPr="00A73C32" w14:paraId="6C67E919" w14:textId="77777777" w:rsidTr="00310E47">
        <w:trPr>
          <w:cantSplit/>
          <w:trHeight w:val="300"/>
        </w:trPr>
        <w:tc>
          <w:tcPr>
            <w:tcW w:w="1272" w:type="dxa"/>
          </w:tcPr>
          <w:p w14:paraId="18490738" w14:textId="6BD3A43B" w:rsidR="00F07C18" w:rsidRPr="003359A8" w:rsidRDefault="00373898" w:rsidP="00233FA0">
            <w:pPr>
              <w:jc w:val="center"/>
              <w:rPr>
                <w:rFonts w:asciiTheme="minorHAnsi" w:eastAsia="Times New Roman" w:hAnsiTheme="minorHAnsi" w:cstheme="majorHAnsi"/>
                <w:color w:val="000000" w:themeColor="text1"/>
                <w:sz w:val="18"/>
                <w:szCs w:val="18"/>
                <w:lang w:eastAsia="en-GB"/>
              </w:rPr>
            </w:pPr>
            <w:r>
              <w:rPr>
                <w:rFonts w:asciiTheme="minorHAnsi" w:eastAsia="Times New Roman" w:hAnsiTheme="minorHAnsi" w:cstheme="majorHAnsi"/>
                <w:color w:val="000000" w:themeColor="text1"/>
                <w:sz w:val="18"/>
                <w:szCs w:val="18"/>
                <w:lang w:eastAsia="en-GB"/>
              </w:rPr>
              <w:t>0</w:t>
            </w:r>
          </w:p>
        </w:tc>
        <w:tc>
          <w:tcPr>
            <w:tcW w:w="4394" w:type="dxa"/>
          </w:tcPr>
          <w:p w14:paraId="44A6B5DA"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Beam</w:t>
            </w:r>
          </w:p>
        </w:tc>
        <w:tc>
          <w:tcPr>
            <w:tcW w:w="9781" w:type="dxa"/>
          </w:tcPr>
          <w:p w14:paraId="4A9B431D"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Firstname, surname and optin.</w:t>
            </w:r>
          </w:p>
          <w:p w14:paraId="416A7DFC" w14:textId="77777777" w:rsidR="00F07C18" w:rsidRPr="003359A8" w:rsidRDefault="00F07C18" w:rsidP="00233FA0">
            <w:pPr>
              <w:pStyle w:val="NormalIndent"/>
              <w:ind w:left="0"/>
              <w:rPr>
                <w:rFonts w:cstheme="majorHAnsi"/>
                <w:color w:val="000000" w:themeColor="text1"/>
                <w:sz w:val="18"/>
                <w:szCs w:val="18"/>
                <w:lang w:eastAsia="en-GB"/>
              </w:rPr>
            </w:pPr>
          </w:p>
          <w:p w14:paraId="2D700D35" w14:textId="77777777" w:rsidR="00F07C18" w:rsidRPr="003359A8" w:rsidRDefault="001B622E"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 xml:space="preserve">The process creates </w:t>
            </w:r>
            <w:r w:rsidR="00F07C18" w:rsidRPr="003359A8">
              <w:rPr>
                <w:rFonts w:cstheme="majorHAnsi"/>
                <w:color w:val="000000" w:themeColor="text1"/>
                <w:sz w:val="18"/>
                <w:szCs w:val="18"/>
                <w:lang w:eastAsia="en-GB"/>
              </w:rPr>
              <w:t>only a prospect</w:t>
            </w:r>
            <w:r w:rsidRPr="003359A8">
              <w:rPr>
                <w:rFonts w:cstheme="majorHAnsi"/>
                <w:color w:val="000000" w:themeColor="text1"/>
                <w:sz w:val="18"/>
                <w:szCs w:val="18"/>
                <w:lang w:eastAsia="en-GB"/>
              </w:rPr>
              <w:t xml:space="preserve"> record</w:t>
            </w:r>
            <w:r w:rsidR="00F07C18" w:rsidRPr="003359A8">
              <w:rPr>
                <w:rFonts w:cstheme="majorHAnsi"/>
                <w:color w:val="000000" w:themeColor="text1"/>
                <w:sz w:val="18"/>
                <w:szCs w:val="18"/>
                <w:lang w:eastAsia="en-GB"/>
              </w:rPr>
              <w:t xml:space="preserve">.  </w:t>
            </w:r>
          </w:p>
          <w:p w14:paraId="3EB769DE" w14:textId="77777777" w:rsidR="00F07C18" w:rsidRPr="003359A8" w:rsidRDefault="00F07C18" w:rsidP="00233FA0">
            <w:pPr>
              <w:pStyle w:val="NormalIndent"/>
              <w:ind w:left="0"/>
              <w:rPr>
                <w:rFonts w:cstheme="majorHAnsi"/>
                <w:color w:val="000000" w:themeColor="text1"/>
                <w:sz w:val="18"/>
                <w:szCs w:val="18"/>
                <w:lang w:eastAsia="en-GB"/>
              </w:rPr>
            </w:pPr>
          </w:p>
          <w:p w14:paraId="1D654BA8"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Where we match to a customer the process updates</w:t>
            </w:r>
            <w:r w:rsidR="001B622E" w:rsidRPr="003359A8">
              <w:rPr>
                <w:rFonts w:cstheme="majorHAnsi"/>
                <w:color w:val="000000" w:themeColor="text1"/>
                <w:sz w:val="18"/>
                <w:szCs w:val="18"/>
                <w:lang w:eastAsia="en-GB"/>
              </w:rPr>
              <w:t xml:space="preserve"> the optin information. </w:t>
            </w:r>
          </w:p>
          <w:p w14:paraId="521435FC" w14:textId="77777777" w:rsidR="001B622E" w:rsidRPr="003359A8" w:rsidRDefault="001B622E" w:rsidP="00233FA0">
            <w:pPr>
              <w:pStyle w:val="NormalIndent"/>
              <w:ind w:left="0"/>
              <w:rPr>
                <w:rFonts w:cstheme="majorHAnsi"/>
                <w:color w:val="000000" w:themeColor="text1"/>
                <w:sz w:val="18"/>
                <w:szCs w:val="18"/>
                <w:lang w:eastAsia="en-GB"/>
              </w:rPr>
            </w:pPr>
          </w:p>
        </w:tc>
      </w:tr>
      <w:tr w:rsidR="00F07C18" w:rsidRPr="00A73C32" w14:paraId="3F8B3A7B" w14:textId="77777777" w:rsidTr="00310E47">
        <w:trPr>
          <w:cantSplit/>
          <w:trHeight w:val="300"/>
        </w:trPr>
        <w:tc>
          <w:tcPr>
            <w:tcW w:w="1272" w:type="dxa"/>
          </w:tcPr>
          <w:p w14:paraId="69665B24" w14:textId="4966122A" w:rsidR="00F07C18" w:rsidRPr="003359A8" w:rsidRDefault="00373898" w:rsidP="00233FA0">
            <w:pPr>
              <w:jc w:val="center"/>
              <w:rPr>
                <w:rFonts w:asciiTheme="minorHAnsi" w:eastAsia="Times New Roman" w:hAnsiTheme="minorHAnsi" w:cstheme="majorHAnsi"/>
                <w:color w:val="000000" w:themeColor="text1"/>
                <w:sz w:val="18"/>
                <w:szCs w:val="18"/>
                <w:lang w:eastAsia="en-GB"/>
              </w:rPr>
            </w:pPr>
            <w:r>
              <w:rPr>
                <w:rFonts w:asciiTheme="minorHAnsi" w:eastAsia="Times New Roman" w:hAnsiTheme="minorHAnsi" w:cstheme="majorHAnsi"/>
                <w:color w:val="000000" w:themeColor="text1"/>
                <w:sz w:val="18"/>
                <w:szCs w:val="18"/>
                <w:lang w:eastAsia="en-GB"/>
              </w:rPr>
              <w:t>-1</w:t>
            </w:r>
          </w:p>
        </w:tc>
        <w:tc>
          <w:tcPr>
            <w:tcW w:w="4394" w:type="dxa"/>
          </w:tcPr>
          <w:p w14:paraId="16C3660C"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Wifi (Onboard and On station)</w:t>
            </w:r>
          </w:p>
        </w:tc>
        <w:tc>
          <w:tcPr>
            <w:tcW w:w="9781" w:type="dxa"/>
          </w:tcPr>
          <w:p w14:paraId="612E9866"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Matches only update attribute information and not individuals contact details</w:t>
            </w:r>
            <w:r w:rsidR="001B622E" w:rsidRPr="003359A8">
              <w:rPr>
                <w:rFonts w:cstheme="majorHAnsi"/>
                <w:color w:val="000000" w:themeColor="text1"/>
                <w:sz w:val="18"/>
                <w:szCs w:val="18"/>
                <w:lang w:eastAsia="en-GB"/>
              </w:rPr>
              <w:t>,</w:t>
            </w:r>
            <w:r w:rsidRPr="003359A8">
              <w:rPr>
                <w:rFonts w:cstheme="majorHAnsi"/>
                <w:color w:val="000000" w:themeColor="text1"/>
                <w:sz w:val="18"/>
                <w:szCs w:val="18"/>
                <w:lang w:eastAsia="en-GB"/>
              </w:rPr>
              <w:t xml:space="preserve"> other than marketing preference information. </w:t>
            </w:r>
          </w:p>
          <w:p w14:paraId="53996A2E" w14:textId="77777777" w:rsidR="00F07C18" w:rsidRPr="003359A8" w:rsidRDefault="00F07C18" w:rsidP="00233FA0">
            <w:pPr>
              <w:pStyle w:val="NormalIndent"/>
              <w:ind w:left="0"/>
              <w:rPr>
                <w:rFonts w:cstheme="majorHAnsi"/>
                <w:color w:val="000000" w:themeColor="text1"/>
                <w:sz w:val="18"/>
                <w:szCs w:val="18"/>
                <w:lang w:eastAsia="en-GB"/>
              </w:rPr>
            </w:pPr>
          </w:p>
        </w:tc>
      </w:tr>
      <w:tr w:rsidR="00F07C18" w:rsidRPr="00A73C32" w14:paraId="3929181E" w14:textId="77777777" w:rsidTr="00310E47">
        <w:trPr>
          <w:cantSplit/>
          <w:trHeight w:val="300"/>
        </w:trPr>
        <w:tc>
          <w:tcPr>
            <w:tcW w:w="1272" w:type="dxa"/>
          </w:tcPr>
          <w:p w14:paraId="5B4F5D5E" w14:textId="24457DC3" w:rsidR="00F07C18" w:rsidRPr="003359A8" w:rsidRDefault="00373898" w:rsidP="00233FA0">
            <w:pPr>
              <w:jc w:val="center"/>
              <w:rPr>
                <w:rFonts w:asciiTheme="minorHAnsi" w:eastAsia="Times New Roman" w:hAnsiTheme="minorHAnsi" w:cstheme="majorHAnsi"/>
                <w:color w:val="000000" w:themeColor="text1"/>
                <w:sz w:val="18"/>
                <w:szCs w:val="18"/>
                <w:lang w:eastAsia="en-GB"/>
              </w:rPr>
            </w:pPr>
            <w:r>
              <w:rPr>
                <w:rFonts w:asciiTheme="minorHAnsi" w:eastAsia="Times New Roman" w:hAnsiTheme="minorHAnsi" w:cstheme="majorHAnsi"/>
                <w:color w:val="000000" w:themeColor="text1"/>
                <w:sz w:val="18"/>
                <w:szCs w:val="18"/>
                <w:lang w:eastAsia="en-GB"/>
              </w:rPr>
              <w:t>2</w:t>
            </w:r>
          </w:p>
        </w:tc>
        <w:tc>
          <w:tcPr>
            <w:tcW w:w="4394" w:type="dxa"/>
          </w:tcPr>
          <w:p w14:paraId="0EBDD371" w14:textId="77777777" w:rsidR="00F07C18" w:rsidRPr="003359A8" w:rsidRDefault="00F07C18" w:rsidP="00233FA0">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ToC (Train Operating Customer)</w:t>
            </w:r>
          </w:p>
        </w:tc>
        <w:tc>
          <w:tcPr>
            <w:tcW w:w="9781" w:type="dxa"/>
          </w:tcPr>
          <w:p w14:paraId="236545EF" w14:textId="77777777" w:rsidR="00F07C18" w:rsidRPr="003359A8" w:rsidRDefault="00F07C18" w:rsidP="00D277EE">
            <w:pPr>
              <w:pStyle w:val="NormalIndent"/>
              <w:ind w:left="0"/>
              <w:rPr>
                <w:rFonts w:cstheme="majorHAnsi"/>
                <w:color w:val="000000" w:themeColor="text1"/>
                <w:sz w:val="18"/>
                <w:szCs w:val="18"/>
                <w:lang w:eastAsia="en-GB"/>
              </w:rPr>
            </w:pPr>
            <w:r w:rsidRPr="003359A8">
              <w:rPr>
                <w:rFonts w:cstheme="majorHAnsi"/>
                <w:color w:val="000000" w:themeColor="text1"/>
                <w:sz w:val="18"/>
                <w:szCs w:val="18"/>
                <w:lang w:eastAsia="en-GB"/>
              </w:rPr>
              <w:t xml:space="preserve">Master feed takes priority and is the only </w:t>
            </w:r>
            <w:r w:rsidR="0041627E" w:rsidRPr="003359A8">
              <w:rPr>
                <w:rFonts w:cstheme="majorHAnsi"/>
                <w:color w:val="000000" w:themeColor="text1"/>
                <w:sz w:val="18"/>
                <w:szCs w:val="18"/>
                <w:lang w:eastAsia="en-GB"/>
              </w:rPr>
              <w:t xml:space="preserve">source </w:t>
            </w:r>
            <w:r w:rsidRPr="003359A8">
              <w:rPr>
                <w:rFonts w:cstheme="majorHAnsi"/>
                <w:color w:val="000000" w:themeColor="text1"/>
                <w:sz w:val="18"/>
                <w:szCs w:val="18"/>
                <w:lang w:eastAsia="en-GB"/>
              </w:rPr>
              <w:t>that contains customer information</w:t>
            </w:r>
          </w:p>
          <w:p w14:paraId="7F3897EB" w14:textId="77777777" w:rsidR="0016554A" w:rsidRPr="003359A8" w:rsidRDefault="0016554A" w:rsidP="00D277EE">
            <w:pPr>
              <w:pStyle w:val="NormalIndent"/>
              <w:ind w:left="0"/>
              <w:rPr>
                <w:rFonts w:cstheme="majorHAnsi"/>
                <w:color w:val="000000" w:themeColor="text1"/>
                <w:sz w:val="18"/>
                <w:szCs w:val="18"/>
                <w:lang w:eastAsia="en-GB"/>
              </w:rPr>
            </w:pPr>
          </w:p>
        </w:tc>
      </w:tr>
    </w:tbl>
    <w:p w14:paraId="788F1993" w14:textId="77777777" w:rsidR="00E250A0" w:rsidRDefault="00E250A0" w:rsidP="00E250A0"/>
    <w:p w14:paraId="24D52513" w14:textId="77777777" w:rsidR="0016554A" w:rsidRDefault="0016554A" w:rsidP="00E250A0"/>
    <w:p w14:paraId="1FFC095E" w14:textId="77777777" w:rsidR="00BC755C" w:rsidRDefault="00BC755C">
      <w:pPr>
        <w:rPr>
          <w:ins w:id="100" w:author="James Moore" w:date="2018-07-18T20:58:00Z"/>
        </w:rPr>
      </w:pPr>
      <w:ins w:id="101" w:author="James Moore" w:date="2018-07-18T20:58:00Z">
        <w:r>
          <w:rPr>
            <w:bCs/>
          </w:rPr>
          <w:br w:type="page"/>
        </w:r>
      </w:ins>
    </w:p>
    <w:p w14:paraId="23002F38" w14:textId="77777777" w:rsidR="00035FDA" w:rsidRDefault="00035FDA" w:rsidP="00352F65">
      <w:pPr>
        <w:pStyle w:val="Heading2"/>
        <w:numPr>
          <w:ilvl w:val="0"/>
          <w:numId w:val="6"/>
        </w:numPr>
        <w:rPr>
          <w:color w:val="003E7A" w:themeColor="text2" w:themeShade="BF"/>
        </w:rPr>
        <w:sectPr w:rsidR="00035FDA" w:rsidSect="00035FDA">
          <w:pgSz w:w="16840" w:h="11900" w:orient="landscape"/>
          <w:pgMar w:top="1134" w:right="1134" w:bottom="845" w:left="1134" w:header="709" w:footer="0" w:gutter="0"/>
          <w:cols w:space="708"/>
          <w:titlePg/>
          <w:docGrid w:linePitch="360"/>
        </w:sectPr>
      </w:pPr>
    </w:p>
    <w:p w14:paraId="5920498A" w14:textId="77777777" w:rsidR="00343B00" w:rsidRDefault="00343B00" w:rsidP="00352F65">
      <w:pPr>
        <w:pStyle w:val="Heading2"/>
        <w:numPr>
          <w:ilvl w:val="0"/>
          <w:numId w:val="6"/>
        </w:numPr>
        <w:rPr>
          <w:color w:val="003E7A" w:themeColor="text2" w:themeShade="BF"/>
        </w:rPr>
      </w:pPr>
      <w:bookmarkStart w:id="102" w:name="_Toc519758488"/>
      <w:r>
        <w:rPr>
          <w:color w:val="003E7A" w:themeColor="text2" w:themeShade="BF"/>
        </w:rPr>
        <w:t>Cleasning</w:t>
      </w:r>
      <w:r w:rsidR="00C35BC8">
        <w:rPr>
          <w:color w:val="003E7A" w:themeColor="text2" w:themeShade="BF"/>
        </w:rPr>
        <w:t>/Standardisation</w:t>
      </w:r>
      <w:bookmarkEnd w:id="102"/>
      <w:r>
        <w:rPr>
          <w:color w:val="003E7A" w:themeColor="text2" w:themeShade="BF"/>
        </w:rPr>
        <w:t xml:space="preserve"> </w:t>
      </w:r>
    </w:p>
    <w:p w14:paraId="46B216F0" w14:textId="77777777" w:rsidR="00343B00" w:rsidRPr="00343B00" w:rsidRDefault="00343B00" w:rsidP="00343B00"/>
    <w:p w14:paraId="3926CCEE" w14:textId="77777777" w:rsidR="00E612AF" w:rsidRDefault="00E612AF" w:rsidP="00E612AF">
      <w:pPr>
        <w:pStyle w:val="Heading3"/>
        <w:numPr>
          <w:ilvl w:val="1"/>
          <w:numId w:val="6"/>
        </w:numPr>
        <w:rPr>
          <w:color w:val="003E7A" w:themeColor="text2" w:themeShade="BF"/>
        </w:rPr>
      </w:pPr>
      <w:bookmarkStart w:id="103" w:name="_Toc519758489"/>
      <w:r w:rsidRPr="008E7278">
        <w:rPr>
          <w:color w:val="003E7A" w:themeColor="text2" w:themeShade="BF"/>
        </w:rPr>
        <w:t>Overview</w:t>
      </w:r>
      <w:bookmarkEnd w:id="103"/>
    </w:p>
    <w:p w14:paraId="209094D7" w14:textId="77777777" w:rsidR="00E612AF" w:rsidRDefault="00E612AF" w:rsidP="00E612AF"/>
    <w:p w14:paraId="65AAAF6E" w14:textId="77777777" w:rsidR="00E612AF" w:rsidRDefault="00E612AF" w:rsidP="00E612AF">
      <w:r>
        <w:t xml:space="preserve">To achieve a higher match rate and improve data quality, a series of </w:t>
      </w:r>
      <w:r w:rsidR="002B210F">
        <w:t>cleansing</w:t>
      </w:r>
      <w:r>
        <w:t xml:space="preserve"> steps are performed on all inbound data.  </w:t>
      </w:r>
    </w:p>
    <w:p w14:paraId="6018F90F" w14:textId="77777777" w:rsidR="00E612AF" w:rsidRDefault="00E612AF" w:rsidP="00E612AF"/>
    <w:p w14:paraId="39179615" w14:textId="77777777" w:rsidR="00E612AF" w:rsidRDefault="00E612AF" w:rsidP="00E612AF">
      <w:r>
        <w:t>This section will detail the steps that are taken to improve data quality</w:t>
      </w:r>
      <w:r w:rsidR="00AF7FEA">
        <w:t xml:space="preserve"> as well as the relevenat database objects</w:t>
      </w:r>
      <w:r>
        <w:t>.</w:t>
      </w:r>
    </w:p>
    <w:p w14:paraId="58E5711B" w14:textId="77777777" w:rsidR="00E612AF" w:rsidRPr="00E612AF" w:rsidRDefault="00E612AF" w:rsidP="00E612AF"/>
    <w:p w14:paraId="7530EB9A" w14:textId="77777777" w:rsidR="00035FDA" w:rsidRDefault="00035FDA" w:rsidP="00035FDA">
      <w:pPr>
        <w:pStyle w:val="Heading3"/>
        <w:numPr>
          <w:ilvl w:val="1"/>
          <w:numId w:val="6"/>
        </w:numPr>
        <w:rPr>
          <w:color w:val="003E7A" w:themeColor="text2" w:themeShade="BF"/>
        </w:rPr>
        <w:sectPr w:rsidR="00035FDA" w:rsidSect="00035FDA">
          <w:pgSz w:w="11900" w:h="16840"/>
          <w:pgMar w:top="1134" w:right="845" w:bottom="1134" w:left="1134" w:header="709" w:footer="0" w:gutter="0"/>
          <w:cols w:space="708"/>
          <w:titlePg/>
          <w:docGrid w:linePitch="360"/>
        </w:sectPr>
      </w:pPr>
    </w:p>
    <w:p w14:paraId="70CB6821" w14:textId="77777777" w:rsidR="00035FDA" w:rsidRDefault="00035FDA" w:rsidP="00035FDA">
      <w:pPr>
        <w:pStyle w:val="Heading3"/>
        <w:numPr>
          <w:ilvl w:val="1"/>
          <w:numId w:val="6"/>
        </w:numPr>
        <w:rPr>
          <w:color w:val="003E7A" w:themeColor="text2" w:themeShade="BF"/>
        </w:rPr>
      </w:pPr>
      <w:bookmarkStart w:id="104" w:name="_Toc519758490"/>
      <w:r>
        <w:rPr>
          <w:color w:val="003E7A" w:themeColor="text2" w:themeShade="BF"/>
        </w:rPr>
        <w:t>Functional Overview</w:t>
      </w:r>
      <w:bookmarkEnd w:id="104"/>
    </w:p>
    <w:p w14:paraId="4666BD7D" w14:textId="77777777" w:rsidR="008C71C5" w:rsidRDefault="008C71C5" w:rsidP="00CE6ECA"/>
    <w:p w14:paraId="6E8035DB" w14:textId="77777777" w:rsidR="00035FDA" w:rsidRDefault="00035FDA" w:rsidP="00CE6ECA"/>
    <w:p w14:paraId="479EFD68" w14:textId="77777777" w:rsidR="00035FDA" w:rsidRDefault="00035FDA" w:rsidP="00CE6ECA"/>
    <w:tbl>
      <w:tblPr>
        <w:tblW w:w="150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2924"/>
        <w:gridCol w:w="11203"/>
      </w:tblGrid>
      <w:tr w:rsidR="00E612AF" w:rsidRPr="00EC5550" w14:paraId="4127F124" w14:textId="77777777" w:rsidTr="00C464FA">
        <w:trPr>
          <w:cantSplit/>
          <w:trHeight w:val="548"/>
        </w:trPr>
        <w:tc>
          <w:tcPr>
            <w:tcW w:w="899" w:type="dxa"/>
            <w:shd w:val="clear" w:color="auto" w:fill="003E7A" w:themeFill="text2" w:themeFillShade="BF"/>
          </w:tcPr>
          <w:p w14:paraId="396C5985" w14:textId="77777777" w:rsidR="00E612AF" w:rsidRPr="00941741" w:rsidRDefault="00E612AF"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2924" w:type="dxa"/>
            <w:shd w:val="clear" w:color="auto" w:fill="003E7A" w:themeFill="text2" w:themeFillShade="BF"/>
          </w:tcPr>
          <w:p w14:paraId="0CB31BE3" w14:textId="77777777" w:rsidR="00E612AF" w:rsidRPr="00941741" w:rsidRDefault="00E612AF"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Type</w:t>
            </w:r>
          </w:p>
        </w:tc>
        <w:tc>
          <w:tcPr>
            <w:tcW w:w="11203" w:type="dxa"/>
            <w:shd w:val="clear" w:color="auto" w:fill="003E7A" w:themeFill="text2" w:themeFillShade="BF"/>
          </w:tcPr>
          <w:p w14:paraId="4E417B67" w14:textId="77777777" w:rsidR="00E612AF" w:rsidRPr="00941741" w:rsidRDefault="00E612AF" w:rsidP="00A60BD4">
            <w:pPr>
              <w:jc w:val="center"/>
              <w:rPr>
                <w:rFonts w:asciiTheme="majorHAnsi" w:eastAsia="Times New Roman" w:hAnsiTheme="majorHAnsi" w:cstheme="majorHAnsi"/>
                <w:b/>
                <w:bCs/>
                <w:color w:val="FFFFFF" w:themeColor="background1"/>
                <w:lang w:eastAsia="en-GB"/>
              </w:rPr>
            </w:pPr>
            <w:r w:rsidRPr="00941741">
              <w:rPr>
                <w:rFonts w:asciiTheme="majorHAnsi" w:eastAsia="Times New Roman" w:hAnsiTheme="majorHAnsi" w:cstheme="majorHAnsi"/>
                <w:b/>
                <w:bCs/>
                <w:color w:val="FFFFFF" w:themeColor="background1"/>
                <w:lang w:eastAsia="en-GB"/>
              </w:rPr>
              <w:t>Description</w:t>
            </w:r>
          </w:p>
        </w:tc>
      </w:tr>
      <w:tr w:rsidR="00E612AF" w:rsidRPr="00A73C32" w14:paraId="55D58DE6" w14:textId="77777777" w:rsidTr="00C464FA">
        <w:trPr>
          <w:cantSplit/>
          <w:trHeight w:val="300"/>
        </w:trPr>
        <w:tc>
          <w:tcPr>
            <w:tcW w:w="899" w:type="dxa"/>
          </w:tcPr>
          <w:p w14:paraId="345AB9EF" w14:textId="77777777" w:rsidR="00E612AF" w:rsidRPr="00C464FA" w:rsidRDefault="00E612AF" w:rsidP="00A60BD4">
            <w:pPr>
              <w:jc w:val="cente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001</w:t>
            </w:r>
          </w:p>
        </w:tc>
        <w:tc>
          <w:tcPr>
            <w:tcW w:w="2924" w:type="dxa"/>
          </w:tcPr>
          <w:p w14:paraId="179BE715" w14:textId="77777777" w:rsidR="00E612AF" w:rsidRPr="00C464FA" w:rsidRDefault="00E612AF" w:rsidP="00A60BD4">
            <w:pP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Email Address</w:t>
            </w:r>
          </w:p>
        </w:tc>
        <w:tc>
          <w:tcPr>
            <w:tcW w:w="11203" w:type="dxa"/>
          </w:tcPr>
          <w:p w14:paraId="52FCE1A0" w14:textId="77777777" w:rsidR="00E612AF" w:rsidRPr="00C464FA" w:rsidRDefault="00E612AF" w:rsidP="00E612AF">
            <w:pPr>
              <w:rPr>
                <w:sz w:val="20"/>
              </w:rPr>
            </w:pPr>
            <w:r w:rsidRPr="00C464FA">
              <w:rPr>
                <w:sz w:val="20"/>
              </w:rPr>
              <w:t>Email address will be parsed into the following component</w:t>
            </w:r>
            <w:del w:id="105" w:author="James Moore" w:date="2018-07-18T21:00:00Z">
              <w:r w:rsidRPr="00C464FA" w:rsidDel="00A40A8E">
                <w:rPr>
                  <w:sz w:val="20"/>
                </w:rPr>
                <w:delText>s</w:delText>
              </w:r>
            </w:del>
            <w:ins w:id="106" w:author="James Moore" w:date="2018-07-18T21:00:00Z">
              <w:r w:rsidR="00A40A8E">
                <w:rPr>
                  <w:sz w:val="20"/>
                </w:rPr>
                <w:t>:</w:t>
              </w:r>
            </w:ins>
            <w:del w:id="107" w:author="James Moore" w:date="2018-07-18T21:00:00Z">
              <w:r w:rsidR="009B01C7" w:rsidRPr="00C464FA" w:rsidDel="00A40A8E">
                <w:rPr>
                  <w:sz w:val="20"/>
                </w:rPr>
                <w:delText>;</w:delText>
              </w:r>
              <w:r w:rsidRPr="00C464FA" w:rsidDel="00A40A8E">
                <w:rPr>
                  <w:sz w:val="20"/>
                </w:rPr>
                <w:delText xml:space="preserve"> </w:delText>
              </w:r>
            </w:del>
          </w:p>
          <w:p w14:paraId="4A689E87" w14:textId="77777777" w:rsidR="00E612AF" w:rsidRPr="00C464FA" w:rsidRDefault="00E612AF" w:rsidP="009B01C7">
            <w:pPr>
              <w:pStyle w:val="BodyText"/>
              <w:numPr>
                <w:ilvl w:val="0"/>
                <w:numId w:val="19"/>
              </w:numPr>
              <w:rPr>
                <w:sz w:val="20"/>
              </w:rPr>
            </w:pPr>
            <w:r w:rsidRPr="00C464FA">
              <w:rPr>
                <w:sz w:val="20"/>
              </w:rPr>
              <w:t>User name</w:t>
            </w:r>
            <w:r w:rsidR="00A40A8E">
              <w:rPr>
                <w:sz w:val="20"/>
              </w:rPr>
              <w:t>;</w:t>
            </w:r>
          </w:p>
          <w:p w14:paraId="2A966DFF" w14:textId="77777777" w:rsidR="00E612AF" w:rsidRPr="00C464FA" w:rsidRDefault="00E612AF" w:rsidP="009B01C7">
            <w:pPr>
              <w:pStyle w:val="BodyText"/>
              <w:numPr>
                <w:ilvl w:val="0"/>
                <w:numId w:val="19"/>
              </w:numPr>
              <w:rPr>
                <w:sz w:val="20"/>
              </w:rPr>
            </w:pPr>
            <w:r w:rsidRPr="00C464FA">
              <w:rPr>
                <w:sz w:val="20"/>
              </w:rPr>
              <w:t>Domain</w:t>
            </w:r>
            <w:r w:rsidR="00A40A8E">
              <w:rPr>
                <w:sz w:val="20"/>
              </w:rPr>
              <w:t>;</w:t>
            </w:r>
          </w:p>
          <w:p w14:paraId="68069804" w14:textId="77777777" w:rsidR="00E612AF" w:rsidRPr="00C464FA" w:rsidRDefault="00E612AF" w:rsidP="009B01C7">
            <w:pPr>
              <w:pStyle w:val="BodyText"/>
              <w:numPr>
                <w:ilvl w:val="0"/>
                <w:numId w:val="19"/>
              </w:numPr>
              <w:rPr>
                <w:sz w:val="20"/>
              </w:rPr>
            </w:pPr>
            <w:r w:rsidRPr="00C464FA">
              <w:rPr>
                <w:sz w:val="20"/>
              </w:rPr>
              <w:t>Top level domain</w:t>
            </w:r>
            <w:r w:rsidR="00A40A8E">
              <w:rPr>
                <w:sz w:val="20"/>
              </w:rPr>
              <w:t>.</w:t>
            </w:r>
          </w:p>
          <w:p w14:paraId="6002BD20" w14:textId="77777777" w:rsidR="00E612AF" w:rsidRPr="00C464FA" w:rsidRDefault="00E612AF" w:rsidP="00E612AF">
            <w:pPr>
              <w:spacing w:line="312" w:lineRule="auto"/>
              <w:ind w:left="723"/>
              <w:rPr>
                <w:sz w:val="20"/>
              </w:rPr>
            </w:pPr>
          </w:p>
          <w:p w14:paraId="641E4F23" w14:textId="77777777" w:rsidR="00E612AF" w:rsidRPr="00C464FA" w:rsidRDefault="00E612AF" w:rsidP="00E30F13">
            <w:pPr>
              <w:pStyle w:val="dbgNormal"/>
              <w:rPr>
                <w:sz w:val="20"/>
              </w:rPr>
            </w:pPr>
            <w:r w:rsidRPr="00C464FA">
              <w:rPr>
                <w:sz w:val="20"/>
              </w:rPr>
              <w:t>The format of the email will be validated and w</w:t>
            </w:r>
            <w:r w:rsidR="009B01C7" w:rsidRPr="00C464FA">
              <w:rPr>
                <w:sz w:val="20"/>
              </w:rPr>
              <w:t>h</w:t>
            </w:r>
            <w:r w:rsidRPr="00C464FA">
              <w:rPr>
                <w:sz w:val="20"/>
              </w:rPr>
              <w:t>ere it is deemed a correctly formatted email it will be given a p</w:t>
            </w:r>
            <w:r w:rsidR="002B210F" w:rsidRPr="00C464FA">
              <w:rPr>
                <w:sz w:val="20"/>
              </w:rPr>
              <w:t>arsed score of 100 and a parsedI</w:t>
            </w:r>
            <w:r w:rsidRPr="00C464FA">
              <w:rPr>
                <w:sz w:val="20"/>
              </w:rPr>
              <w:t>nd of 1, else it will be given a parsed score of 0 and a parsed</w:t>
            </w:r>
            <w:r w:rsidR="002B210F" w:rsidRPr="00C464FA">
              <w:rPr>
                <w:sz w:val="20"/>
              </w:rPr>
              <w:t>I</w:t>
            </w:r>
            <w:r w:rsidRPr="00C464FA">
              <w:rPr>
                <w:sz w:val="20"/>
              </w:rPr>
              <w:t>nd of 0.</w:t>
            </w:r>
          </w:p>
          <w:p w14:paraId="79CEDBBC" w14:textId="77777777" w:rsidR="00E612AF" w:rsidRPr="00C464FA" w:rsidRDefault="00E612AF" w:rsidP="00E612AF">
            <w:pPr>
              <w:rPr>
                <w:sz w:val="20"/>
              </w:rPr>
            </w:pPr>
            <w:r w:rsidRPr="00C464FA">
              <w:rPr>
                <w:sz w:val="20"/>
              </w:rPr>
              <w:t>This will apply to all sources of incoming data which could contain email addresses.</w:t>
            </w:r>
          </w:p>
          <w:p w14:paraId="0FD0BC54" w14:textId="77777777" w:rsidR="00E612AF" w:rsidRPr="00C464FA" w:rsidRDefault="00E612AF" w:rsidP="00A60BD4">
            <w:pPr>
              <w:rPr>
                <w:sz w:val="20"/>
              </w:rPr>
            </w:pPr>
          </w:p>
        </w:tc>
      </w:tr>
      <w:tr w:rsidR="00E612AF" w:rsidRPr="00A73C32" w14:paraId="56C2C0EB" w14:textId="77777777" w:rsidTr="00C464FA">
        <w:trPr>
          <w:cantSplit/>
          <w:trHeight w:val="300"/>
        </w:trPr>
        <w:tc>
          <w:tcPr>
            <w:tcW w:w="899" w:type="dxa"/>
          </w:tcPr>
          <w:p w14:paraId="7CB190E9" w14:textId="77777777" w:rsidR="00E612AF" w:rsidRPr="00C464FA" w:rsidRDefault="003633B6" w:rsidP="00A60BD4">
            <w:pPr>
              <w:jc w:val="cente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002</w:t>
            </w:r>
          </w:p>
        </w:tc>
        <w:tc>
          <w:tcPr>
            <w:tcW w:w="2924" w:type="dxa"/>
          </w:tcPr>
          <w:p w14:paraId="43112B1D" w14:textId="77777777" w:rsidR="00E612AF" w:rsidRPr="00C464FA" w:rsidRDefault="00550A8C" w:rsidP="00A60BD4">
            <w:pP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Mobile Phone Numbers</w:t>
            </w:r>
          </w:p>
        </w:tc>
        <w:tc>
          <w:tcPr>
            <w:tcW w:w="11203" w:type="dxa"/>
          </w:tcPr>
          <w:p w14:paraId="04AFC3BE" w14:textId="77777777" w:rsidR="00550A8C" w:rsidRPr="00C464FA" w:rsidRDefault="00550A8C" w:rsidP="00550A8C">
            <w:pPr>
              <w:rPr>
                <w:rFonts w:asciiTheme="minorHAnsi" w:hAnsiTheme="minorHAnsi" w:cs="Arial"/>
                <w:sz w:val="20"/>
              </w:rPr>
            </w:pPr>
            <w:r w:rsidRPr="00C464FA">
              <w:rPr>
                <w:rFonts w:asciiTheme="minorHAnsi" w:hAnsiTheme="minorHAnsi" w:cs="Arial"/>
                <w:sz w:val="20"/>
              </w:rPr>
              <w:t>Mobile phone numbers will be validated for length and format, where they meet the format then they will be given a p</w:t>
            </w:r>
            <w:r w:rsidR="002B210F" w:rsidRPr="00C464FA">
              <w:rPr>
                <w:rFonts w:asciiTheme="minorHAnsi" w:hAnsiTheme="minorHAnsi" w:cs="Arial"/>
                <w:sz w:val="20"/>
              </w:rPr>
              <w:t>arsed score of 100 and a parsedI</w:t>
            </w:r>
            <w:r w:rsidRPr="00C464FA">
              <w:rPr>
                <w:rFonts w:asciiTheme="minorHAnsi" w:hAnsiTheme="minorHAnsi" w:cs="Arial"/>
                <w:sz w:val="20"/>
              </w:rPr>
              <w:t>nd of 1</w:t>
            </w:r>
          </w:p>
          <w:p w14:paraId="65F4F915" w14:textId="77777777" w:rsidR="00550A8C" w:rsidRPr="00C464FA" w:rsidRDefault="00550A8C" w:rsidP="00550A8C">
            <w:pPr>
              <w:ind w:left="720"/>
              <w:rPr>
                <w:rFonts w:asciiTheme="minorHAnsi" w:hAnsiTheme="minorHAnsi" w:cs="Arial"/>
                <w:sz w:val="20"/>
              </w:rPr>
            </w:pPr>
          </w:p>
          <w:p w14:paraId="02048927" w14:textId="77777777" w:rsidR="00550A8C" w:rsidRPr="00C464FA" w:rsidRDefault="00550A8C" w:rsidP="00550A8C">
            <w:pPr>
              <w:rPr>
                <w:rFonts w:asciiTheme="minorHAnsi" w:hAnsiTheme="minorHAnsi" w:cs="Arial"/>
                <w:sz w:val="20"/>
              </w:rPr>
            </w:pPr>
            <w:r w:rsidRPr="00C464FA">
              <w:rPr>
                <w:rFonts w:asciiTheme="minorHAnsi" w:hAnsiTheme="minorHAnsi" w:cs="Arial"/>
                <w:sz w:val="20"/>
              </w:rPr>
              <w:t>Where the mobile number is deemed to be a US number then the parsed score will be set to 80</w:t>
            </w:r>
          </w:p>
          <w:p w14:paraId="030E4D93" w14:textId="77777777" w:rsidR="00E612AF" w:rsidRPr="00C464FA" w:rsidRDefault="00E612AF" w:rsidP="00E612AF">
            <w:pPr>
              <w:pStyle w:val="NormalIndent"/>
              <w:ind w:left="0"/>
              <w:rPr>
                <w:rFonts w:cstheme="majorHAnsi"/>
                <w:color w:val="000000" w:themeColor="text1"/>
                <w:sz w:val="20"/>
                <w:lang w:eastAsia="en-GB"/>
              </w:rPr>
            </w:pPr>
          </w:p>
        </w:tc>
      </w:tr>
      <w:tr w:rsidR="00550A8C" w:rsidRPr="00A73C32" w14:paraId="1E8340BD" w14:textId="77777777" w:rsidTr="00C464FA">
        <w:trPr>
          <w:cantSplit/>
          <w:trHeight w:val="300"/>
        </w:trPr>
        <w:tc>
          <w:tcPr>
            <w:tcW w:w="899" w:type="dxa"/>
          </w:tcPr>
          <w:p w14:paraId="086FD0E9" w14:textId="77777777" w:rsidR="00550A8C" w:rsidRPr="00C464FA" w:rsidRDefault="003633B6" w:rsidP="00A60BD4">
            <w:pPr>
              <w:jc w:val="cente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003</w:t>
            </w:r>
          </w:p>
        </w:tc>
        <w:tc>
          <w:tcPr>
            <w:tcW w:w="2924" w:type="dxa"/>
          </w:tcPr>
          <w:p w14:paraId="44AE28CD" w14:textId="77777777" w:rsidR="00550A8C" w:rsidRPr="00C464FA" w:rsidRDefault="00550A8C" w:rsidP="00A60BD4">
            <w:pP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Profanity Checks</w:t>
            </w:r>
          </w:p>
        </w:tc>
        <w:tc>
          <w:tcPr>
            <w:tcW w:w="11203" w:type="dxa"/>
          </w:tcPr>
          <w:p w14:paraId="6860161D" w14:textId="77777777" w:rsidR="00550A8C" w:rsidRPr="00C464FA" w:rsidRDefault="00550A8C" w:rsidP="00550A8C">
            <w:pPr>
              <w:rPr>
                <w:rFonts w:asciiTheme="minorHAnsi" w:hAnsiTheme="minorHAnsi" w:cs="Arial"/>
                <w:sz w:val="20"/>
              </w:rPr>
            </w:pPr>
            <w:r w:rsidRPr="00C464FA">
              <w:rPr>
                <w:rFonts w:asciiTheme="minorHAnsi" w:hAnsiTheme="minorHAnsi" w:cs="Arial"/>
                <w:sz w:val="20"/>
              </w:rPr>
              <w:t xml:space="preserve">All emails, forename, middle names and Last names will be check for profanity words and flagged appropriately </w:t>
            </w:r>
          </w:p>
          <w:p w14:paraId="493D47FA" w14:textId="77777777" w:rsidR="00550A8C" w:rsidRPr="00C464FA" w:rsidRDefault="00550A8C" w:rsidP="00550A8C">
            <w:pPr>
              <w:spacing w:before="100" w:beforeAutospacing="1" w:after="100" w:afterAutospacing="1"/>
              <w:rPr>
                <w:rFonts w:asciiTheme="minorHAnsi" w:hAnsiTheme="minorHAnsi" w:cs="Arial"/>
                <w:sz w:val="20"/>
              </w:rPr>
            </w:pPr>
            <w:r w:rsidRPr="00C464FA">
              <w:rPr>
                <w:rFonts w:asciiTheme="minorHAnsi" w:hAnsiTheme="minorHAnsi" w:cs="Arial"/>
                <w:sz w:val="20"/>
              </w:rPr>
              <w:t>Once this processing is complete, the pre</w:t>
            </w:r>
            <w:r w:rsidR="002B210F" w:rsidRPr="00C464FA">
              <w:rPr>
                <w:rFonts w:asciiTheme="minorHAnsi" w:hAnsiTheme="minorHAnsi" w:cs="Arial"/>
                <w:sz w:val="20"/>
              </w:rPr>
              <w:t>-processing</w:t>
            </w:r>
            <w:r w:rsidRPr="00C464FA">
              <w:rPr>
                <w:rFonts w:asciiTheme="minorHAnsi" w:hAnsiTheme="minorHAnsi" w:cs="Arial"/>
                <w:sz w:val="20"/>
              </w:rPr>
              <w:t xml:space="preserve"> tables will be updated with the following details:</w:t>
            </w:r>
          </w:p>
          <w:p w14:paraId="4EFF1BCF" w14:textId="77777777" w:rsidR="00550A8C" w:rsidRPr="00C464FA" w:rsidRDefault="00550A8C" w:rsidP="00C31108">
            <w:pPr>
              <w:numPr>
                <w:ilvl w:val="1"/>
                <w:numId w:val="15"/>
              </w:numPr>
              <w:tabs>
                <w:tab w:val="clear" w:pos="1440"/>
                <w:tab w:val="num" w:pos="2160"/>
              </w:tabs>
              <w:spacing w:before="100" w:beforeAutospacing="1" w:after="100" w:afterAutospacing="1"/>
              <w:ind w:left="2160"/>
              <w:rPr>
                <w:rFonts w:asciiTheme="minorHAnsi" w:hAnsiTheme="minorHAnsi" w:cs="Arial"/>
                <w:sz w:val="20"/>
              </w:rPr>
            </w:pPr>
            <w:r w:rsidRPr="00C464FA">
              <w:rPr>
                <w:rFonts w:asciiTheme="minorHAnsi" w:hAnsiTheme="minorHAnsi" w:cs="Arial"/>
                <w:sz w:val="20"/>
              </w:rPr>
              <w:t>ParsedEmail, ParsedInd and ParsedScore</w:t>
            </w:r>
          </w:p>
          <w:p w14:paraId="2BDAB3CF" w14:textId="77777777" w:rsidR="00550A8C" w:rsidRPr="00C464FA" w:rsidRDefault="00550A8C" w:rsidP="00C31108">
            <w:pPr>
              <w:numPr>
                <w:ilvl w:val="1"/>
                <w:numId w:val="15"/>
              </w:numPr>
              <w:tabs>
                <w:tab w:val="clear" w:pos="1440"/>
                <w:tab w:val="num" w:pos="2160"/>
              </w:tabs>
              <w:spacing w:before="100" w:beforeAutospacing="1" w:after="100" w:afterAutospacing="1"/>
              <w:ind w:left="2160"/>
              <w:rPr>
                <w:rFonts w:asciiTheme="minorHAnsi" w:hAnsiTheme="minorHAnsi" w:cs="Arial"/>
                <w:sz w:val="20"/>
              </w:rPr>
            </w:pPr>
            <w:r w:rsidRPr="00C464FA">
              <w:rPr>
                <w:rFonts w:asciiTheme="minorHAnsi" w:hAnsiTheme="minorHAnsi" w:cs="Arial"/>
                <w:sz w:val="20"/>
              </w:rPr>
              <w:t>ParsedMobile, ParsedInd and ParsedScore</w:t>
            </w:r>
          </w:p>
          <w:p w14:paraId="0030DD5A" w14:textId="77777777" w:rsidR="00550A8C" w:rsidRPr="00C464FA" w:rsidRDefault="00550A8C" w:rsidP="00C31108">
            <w:pPr>
              <w:numPr>
                <w:ilvl w:val="1"/>
                <w:numId w:val="15"/>
              </w:numPr>
              <w:tabs>
                <w:tab w:val="clear" w:pos="1440"/>
                <w:tab w:val="num" w:pos="2160"/>
              </w:tabs>
              <w:spacing w:before="100" w:beforeAutospacing="1" w:after="100" w:afterAutospacing="1"/>
              <w:ind w:left="2160"/>
              <w:rPr>
                <w:rFonts w:asciiTheme="minorHAnsi" w:hAnsiTheme="minorHAnsi" w:cs="Arial"/>
                <w:sz w:val="20"/>
              </w:rPr>
            </w:pPr>
            <w:r w:rsidRPr="00C464FA">
              <w:rPr>
                <w:rFonts w:asciiTheme="minorHAnsi" w:hAnsiTheme="minorHAnsi" w:cs="Arial"/>
                <w:sz w:val="20"/>
              </w:rPr>
              <w:t>Profanity Flag</w:t>
            </w:r>
          </w:p>
          <w:p w14:paraId="6DA86E4E" w14:textId="77777777" w:rsidR="00550A8C" w:rsidRPr="00C464FA" w:rsidRDefault="00550A8C" w:rsidP="00550A8C">
            <w:pPr>
              <w:rPr>
                <w:rFonts w:asciiTheme="minorHAnsi" w:hAnsiTheme="minorHAnsi" w:cs="Arial"/>
                <w:sz w:val="20"/>
              </w:rPr>
            </w:pPr>
            <w:r w:rsidRPr="00C464FA">
              <w:rPr>
                <w:rFonts w:asciiTheme="minorHAnsi" w:hAnsiTheme="minorHAnsi" w:cs="Arial"/>
                <w:sz w:val="20"/>
              </w:rPr>
              <w:t>The development of the algorithms to process the incoming data will be an iterative process using actual data. As the data is processed, additional information may be added to support further processing – the integrity of the original source information will be maintained within CEM.</w:t>
            </w:r>
          </w:p>
          <w:p w14:paraId="719C9168" w14:textId="77777777" w:rsidR="00550A8C" w:rsidRPr="00C464FA" w:rsidRDefault="00550A8C" w:rsidP="00550A8C">
            <w:pPr>
              <w:rPr>
                <w:rFonts w:asciiTheme="minorHAnsi" w:hAnsiTheme="minorHAnsi" w:cs="Arial"/>
                <w:sz w:val="20"/>
              </w:rPr>
            </w:pPr>
          </w:p>
        </w:tc>
      </w:tr>
      <w:tr w:rsidR="00550A8C" w:rsidRPr="00A73C32" w14:paraId="1CE543E6" w14:textId="77777777" w:rsidTr="00C464FA">
        <w:trPr>
          <w:cantSplit/>
          <w:trHeight w:val="300"/>
        </w:trPr>
        <w:tc>
          <w:tcPr>
            <w:tcW w:w="899" w:type="dxa"/>
          </w:tcPr>
          <w:p w14:paraId="2C57532D" w14:textId="77777777" w:rsidR="00550A8C" w:rsidRPr="00C464FA" w:rsidRDefault="003633B6" w:rsidP="00A60BD4">
            <w:pPr>
              <w:jc w:val="cente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004</w:t>
            </w:r>
          </w:p>
        </w:tc>
        <w:tc>
          <w:tcPr>
            <w:tcW w:w="2924" w:type="dxa"/>
          </w:tcPr>
          <w:p w14:paraId="2D1EA7E3" w14:textId="77777777" w:rsidR="00550A8C" w:rsidRPr="00C464FA" w:rsidRDefault="00550A8C" w:rsidP="00A60BD4">
            <w:pP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 xml:space="preserve">Remove Spurious </w:t>
            </w:r>
            <w:r w:rsidR="002B210F" w:rsidRPr="00C464FA">
              <w:rPr>
                <w:rFonts w:asciiTheme="majorHAnsi" w:eastAsia="Times New Roman" w:hAnsiTheme="majorHAnsi" w:cstheme="majorHAnsi"/>
                <w:color w:val="000000" w:themeColor="text1"/>
                <w:sz w:val="20"/>
                <w:lang w:eastAsia="en-GB"/>
              </w:rPr>
              <w:t>Characters</w:t>
            </w:r>
          </w:p>
        </w:tc>
        <w:tc>
          <w:tcPr>
            <w:tcW w:w="11203" w:type="dxa"/>
          </w:tcPr>
          <w:p w14:paraId="0C1B6E55" w14:textId="77777777" w:rsidR="00550A8C" w:rsidRPr="00C464FA" w:rsidRDefault="00550A8C" w:rsidP="00550A8C">
            <w:pPr>
              <w:ind w:left="720"/>
              <w:rPr>
                <w:rFonts w:asciiTheme="minorHAnsi" w:hAnsiTheme="minorHAnsi" w:cs="Arial"/>
                <w:sz w:val="20"/>
              </w:rPr>
            </w:pPr>
          </w:p>
          <w:p w14:paraId="13647591" w14:textId="77777777" w:rsidR="00550A8C" w:rsidRPr="00C464FA" w:rsidRDefault="00550A8C" w:rsidP="00550A8C">
            <w:pPr>
              <w:pStyle w:val="NormalIndent"/>
              <w:ind w:left="0"/>
              <w:rPr>
                <w:rFonts w:cs="Arial"/>
                <w:color w:val="000000"/>
                <w:sz w:val="20"/>
                <w:szCs w:val="22"/>
              </w:rPr>
            </w:pPr>
            <w:r w:rsidRPr="00C464FA">
              <w:rPr>
                <w:rFonts w:cs="Arial"/>
                <w:color w:val="000000"/>
                <w:sz w:val="20"/>
                <w:szCs w:val="22"/>
              </w:rPr>
              <w:t>The following stored procedure will remove non</w:t>
            </w:r>
            <w:r w:rsidR="002B210F" w:rsidRPr="00C464FA">
              <w:rPr>
                <w:rFonts w:cs="Arial"/>
                <w:color w:val="000000"/>
                <w:sz w:val="20"/>
                <w:szCs w:val="22"/>
              </w:rPr>
              <w:t xml:space="preserve"> alphanumeric (a-z/0-9)</w:t>
            </w:r>
            <w:r w:rsidRPr="00C464FA">
              <w:rPr>
                <w:rFonts w:cs="Arial"/>
                <w:color w:val="000000"/>
                <w:sz w:val="20"/>
                <w:szCs w:val="22"/>
              </w:rPr>
              <w:t>characters from all fields;</w:t>
            </w:r>
          </w:p>
          <w:p w14:paraId="0FFF087B" w14:textId="77777777" w:rsidR="00550A8C" w:rsidRPr="00C464FA" w:rsidRDefault="00550A8C" w:rsidP="00550A8C">
            <w:pPr>
              <w:pStyle w:val="NormalIndent"/>
              <w:ind w:left="0"/>
              <w:rPr>
                <w:rFonts w:cs="Arial"/>
                <w:color w:val="000000"/>
                <w:sz w:val="20"/>
                <w:szCs w:val="22"/>
              </w:rPr>
            </w:pPr>
          </w:p>
          <w:p w14:paraId="45F51121" w14:textId="77777777" w:rsidR="00550A8C" w:rsidRPr="00C464FA" w:rsidRDefault="00550A8C" w:rsidP="00550A8C">
            <w:pPr>
              <w:pStyle w:val="NormalIndent"/>
              <w:ind w:left="0"/>
              <w:rPr>
                <w:rFonts w:cs="Arial"/>
                <w:color w:val="000000"/>
                <w:sz w:val="20"/>
                <w:szCs w:val="22"/>
              </w:rPr>
            </w:pPr>
            <w:r w:rsidRPr="00C464FA">
              <w:rPr>
                <w:rFonts w:cs="Arial"/>
                <w:color w:val="000000"/>
                <w:sz w:val="20"/>
                <w:szCs w:val="22"/>
              </w:rPr>
              <w:t>Staging.RemoveNonAlphaCharacter</w:t>
            </w:r>
          </w:p>
          <w:p w14:paraId="659EEC89" w14:textId="77777777" w:rsidR="00550A8C" w:rsidRPr="00C464FA" w:rsidRDefault="00550A8C" w:rsidP="00550A8C">
            <w:pPr>
              <w:rPr>
                <w:rFonts w:asciiTheme="minorHAnsi" w:hAnsiTheme="minorHAnsi" w:cs="Arial"/>
                <w:sz w:val="20"/>
              </w:rPr>
            </w:pPr>
          </w:p>
        </w:tc>
      </w:tr>
      <w:tr w:rsidR="00550A8C" w:rsidRPr="00A73C32" w14:paraId="0E753B1D" w14:textId="77777777" w:rsidTr="00C464FA">
        <w:trPr>
          <w:cantSplit/>
          <w:trHeight w:val="300"/>
        </w:trPr>
        <w:tc>
          <w:tcPr>
            <w:tcW w:w="899" w:type="dxa"/>
          </w:tcPr>
          <w:p w14:paraId="226A9943" w14:textId="77777777" w:rsidR="00550A8C" w:rsidRPr="00C464FA" w:rsidRDefault="003633B6" w:rsidP="00A60BD4">
            <w:pPr>
              <w:jc w:val="cente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005</w:t>
            </w:r>
          </w:p>
        </w:tc>
        <w:tc>
          <w:tcPr>
            <w:tcW w:w="2924" w:type="dxa"/>
          </w:tcPr>
          <w:p w14:paraId="6E86567C" w14:textId="77777777" w:rsidR="00550A8C" w:rsidRPr="00C464FA" w:rsidRDefault="00550A8C" w:rsidP="00A60BD4">
            <w:pP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Remove Duplicate Characters</w:t>
            </w:r>
          </w:p>
        </w:tc>
        <w:tc>
          <w:tcPr>
            <w:tcW w:w="11203" w:type="dxa"/>
          </w:tcPr>
          <w:p w14:paraId="32B0C743" w14:textId="77777777" w:rsidR="00550A8C" w:rsidRPr="00C464FA" w:rsidRDefault="00550A8C" w:rsidP="00550A8C">
            <w:pPr>
              <w:pStyle w:val="NormalIndent"/>
              <w:ind w:left="0"/>
              <w:rPr>
                <w:rFonts w:cs="Arial"/>
                <w:color w:val="000000"/>
                <w:sz w:val="20"/>
                <w:szCs w:val="19"/>
              </w:rPr>
            </w:pPr>
            <w:r w:rsidRPr="00C464FA">
              <w:rPr>
                <w:rFonts w:cs="Arial"/>
                <w:color w:val="000000"/>
                <w:sz w:val="20"/>
                <w:szCs w:val="19"/>
              </w:rPr>
              <w:t xml:space="preserve">The following stored </w:t>
            </w:r>
            <w:r w:rsidR="002B210F" w:rsidRPr="00C464FA">
              <w:rPr>
                <w:rFonts w:cs="Arial"/>
                <w:color w:val="000000"/>
                <w:sz w:val="20"/>
                <w:szCs w:val="19"/>
              </w:rPr>
              <w:t>procedure</w:t>
            </w:r>
            <w:r w:rsidRPr="00C464FA">
              <w:rPr>
                <w:rFonts w:cs="Arial"/>
                <w:color w:val="000000"/>
                <w:sz w:val="20"/>
                <w:szCs w:val="19"/>
              </w:rPr>
              <w:t xml:space="preserve"> will remove duplicated characters within the name or address elements. Such as misspelt address lines or surnames i.e ‘Garry’ v ‘Gary’ , ‘Skinner’ v ‘Skiner’. </w:t>
            </w:r>
            <w:r w:rsidR="00D96ABE" w:rsidRPr="00C464FA">
              <w:rPr>
                <w:rFonts w:cs="Arial"/>
                <w:color w:val="000000"/>
                <w:sz w:val="20"/>
                <w:szCs w:val="19"/>
              </w:rPr>
              <w:t xml:space="preserve"> </w:t>
            </w:r>
            <w:r w:rsidRPr="00C464FA">
              <w:rPr>
                <w:rFonts w:cs="Arial"/>
                <w:color w:val="000000"/>
                <w:sz w:val="20"/>
                <w:szCs w:val="19"/>
              </w:rPr>
              <w:t>This will not change a field that has duplicated characters that are together, so ‘Gar</w:t>
            </w:r>
            <w:r w:rsidR="00D96ABE" w:rsidRPr="00C464FA">
              <w:rPr>
                <w:rFonts w:cs="Arial"/>
                <w:color w:val="000000"/>
                <w:sz w:val="20"/>
                <w:szCs w:val="19"/>
              </w:rPr>
              <w:t>ary’ will still return ‘Garary’;</w:t>
            </w:r>
          </w:p>
          <w:p w14:paraId="42D924B0" w14:textId="77777777" w:rsidR="00D96ABE" w:rsidRPr="00C464FA" w:rsidRDefault="00D96ABE" w:rsidP="00550A8C">
            <w:pPr>
              <w:pStyle w:val="NormalIndent"/>
              <w:ind w:left="0"/>
              <w:rPr>
                <w:rFonts w:cs="Arial"/>
                <w:color w:val="000000"/>
                <w:sz w:val="20"/>
                <w:szCs w:val="19"/>
              </w:rPr>
            </w:pPr>
          </w:p>
          <w:p w14:paraId="1F615B7E" w14:textId="77777777" w:rsidR="00D96ABE" w:rsidRPr="00C464FA" w:rsidRDefault="00D96ABE" w:rsidP="00550A8C">
            <w:pPr>
              <w:pStyle w:val="NormalIndent"/>
              <w:ind w:left="0"/>
              <w:rPr>
                <w:rFonts w:cs="Arial"/>
                <w:color w:val="000000"/>
                <w:sz w:val="20"/>
                <w:szCs w:val="19"/>
              </w:rPr>
            </w:pPr>
            <w:r w:rsidRPr="00C464FA">
              <w:rPr>
                <w:rFonts w:cs="Arial"/>
                <w:color w:val="000000"/>
                <w:sz w:val="20"/>
                <w:szCs w:val="19"/>
              </w:rPr>
              <w:t>Staging.removeDuupCharsv2</w:t>
            </w:r>
          </w:p>
          <w:p w14:paraId="74FFA54C" w14:textId="77777777" w:rsidR="00550A8C" w:rsidRPr="00C464FA" w:rsidRDefault="00550A8C" w:rsidP="00550A8C">
            <w:pPr>
              <w:ind w:left="720"/>
              <w:rPr>
                <w:rFonts w:asciiTheme="minorHAnsi" w:hAnsiTheme="minorHAnsi" w:cs="Arial"/>
                <w:sz w:val="20"/>
              </w:rPr>
            </w:pPr>
          </w:p>
        </w:tc>
      </w:tr>
      <w:tr w:rsidR="00D96ABE" w:rsidRPr="00A73C32" w14:paraId="2FF8430B" w14:textId="77777777" w:rsidTr="00C464FA">
        <w:trPr>
          <w:cantSplit/>
          <w:trHeight w:val="300"/>
        </w:trPr>
        <w:tc>
          <w:tcPr>
            <w:tcW w:w="899" w:type="dxa"/>
          </w:tcPr>
          <w:p w14:paraId="42698D98" w14:textId="77777777" w:rsidR="00D96ABE" w:rsidRPr="00C464FA" w:rsidRDefault="003633B6" w:rsidP="00A60BD4">
            <w:pPr>
              <w:jc w:val="cente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006</w:t>
            </w:r>
          </w:p>
        </w:tc>
        <w:tc>
          <w:tcPr>
            <w:tcW w:w="2924" w:type="dxa"/>
          </w:tcPr>
          <w:p w14:paraId="6669D3B0" w14:textId="77777777" w:rsidR="00D96ABE" w:rsidRPr="00C464FA" w:rsidRDefault="00D96ABE" w:rsidP="00A60BD4">
            <w:pPr>
              <w:rPr>
                <w:rFonts w:asciiTheme="majorHAnsi" w:eastAsia="Times New Roman" w:hAnsiTheme="majorHAnsi" w:cstheme="majorHAnsi"/>
                <w:color w:val="000000" w:themeColor="text1"/>
                <w:sz w:val="20"/>
                <w:lang w:eastAsia="en-GB"/>
              </w:rPr>
            </w:pPr>
            <w:r w:rsidRPr="00C464FA">
              <w:rPr>
                <w:rFonts w:asciiTheme="majorHAnsi" w:eastAsia="Times New Roman" w:hAnsiTheme="majorHAnsi" w:cstheme="majorHAnsi"/>
                <w:color w:val="000000" w:themeColor="text1"/>
                <w:sz w:val="20"/>
                <w:lang w:eastAsia="en-GB"/>
              </w:rPr>
              <w:t xml:space="preserve">Populate </w:t>
            </w:r>
            <w:r w:rsidR="002B210F" w:rsidRPr="00C464FA">
              <w:rPr>
                <w:rFonts w:asciiTheme="majorHAnsi" w:eastAsia="Times New Roman" w:hAnsiTheme="majorHAnsi" w:cstheme="majorHAnsi"/>
                <w:color w:val="000000" w:themeColor="text1"/>
                <w:sz w:val="20"/>
                <w:lang w:eastAsia="en-GB"/>
              </w:rPr>
              <w:t>Initial</w:t>
            </w:r>
            <w:r w:rsidRPr="00C464FA">
              <w:rPr>
                <w:rFonts w:asciiTheme="majorHAnsi" w:eastAsia="Times New Roman" w:hAnsiTheme="majorHAnsi" w:cstheme="majorHAnsi"/>
                <w:color w:val="000000" w:themeColor="text1"/>
                <w:sz w:val="20"/>
                <w:lang w:eastAsia="en-GB"/>
              </w:rPr>
              <w:t xml:space="preserve"> Field</w:t>
            </w:r>
          </w:p>
        </w:tc>
        <w:tc>
          <w:tcPr>
            <w:tcW w:w="11203" w:type="dxa"/>
          </w:tcPr>
          <w:p w14:paraId="04EAEE1E" w14:textId="77777777" w:rsidR="00D96ABE" w:rsidRPr="00C464FA" w:rsidRDefault="00D96ABE" w:rsidP="00D96ABE">
            <w:pPr>
              <w:pStyle w:val="NormalIndent"/>
              <w:ind w:left="0"/>
              <w:rPr>
                <w:rFonts w:cs="Arial"/>
                <w:color w:val="000000"/>
                <w:sz w:val="20"/>
                <w:szCs w:val="19"/>
              </w:rPr>
            </w:pPr>
            <w:r w:rsidRPr="00C464FA">
              <w:rPr>
                <w:rFonts w:cs="Arial"/>
                <w:color w:val="000000"/>
                <w:sz w:val="20"/>
                <w:szCs w:val="19"/>
              </w:rPr>
              <w:t xml:space="preserve">The following stored procedure will return the first initial of the first name, if the first name is not populated then it will attempt to populate this from the middle name or surname. </w:t>
            </w:r>
          </w:p>
          <w:p w14:paraId="43BDACF2" w14:textId="77777777" w:rsidR="002516BE" w:rsidRPr="00C464FA" w:rsidRDefault="002516BE" w:rsidP="00D96ABE">
            <w:pPr>
              <w:pStyle w:val="NormalIndent"/>
              <w:ind w:left="0"/>
              <w:rPr>
                <w:rFonts w:cs="Arial"/>
                <w:color w:val="000000"/>
                <w:sz w:val="20"/>
                <w:szCs w:val="19"/>
              </w:rPr>
            </w:pPr>
          </w:p>
          <w:p w14:paraId="5EA094A8" w14:textId="77777777" w:rsidR="00D96ABE" w:rsidRPr="00C464FA" w:rsidRDefault="00D96ABE" w:rsidP="002516BE">
            <w:pPr>
              <w:pStyle w:val="dbgNormal"/>
              <w:rPr>
                <w:bCs/>
                <w:sz w:val="20"/>
                <w:lang w:val="en-US"/>
              </w:rPr>
            </w:pPr>
            <w:bookmarkStart w:id="108" w:name="_Toc515480774"/>
            <w:r w:rsidRPr="00C464FA">
              <w:rPr>
                <w:sz w:val="20"/>
                <w:lang w:val="en-US"/>
              </w:rPr>
              <w:t>Staging.getFirstInitial</w:t>
            </w:r>
            <w:bookmarkEnd w:id="108"/>
          </w:p>
          <w:p w14:paraId="5173DB94" w14:textId="77777777" w:rsidR="00D96ABE" w:rsidRPr="00C464FA" w:rsidRDefault="00D96ABE" w:rsidP="00D96ABE">
            <w:pPr>
              <w:rPr>
                <w:rFonts w:asciiTheme="minorHAnsi" w:eastAsia="Times New Roman" w:hAnsiTheme="minorHAnsi" w:cs="Arial"/>
                <w:color w:val="000000"/>
                <w:sz w:val="20"/>
                <w:szCs w:val="19"/>
                <w:lang w:val="en-US"/>
              </w:rPr>
            </w:pPr>
          </w:p>
          <w:p w14:paraId="64BBA1D8" w14:textId="77777777" w:rsidR="00D96ABE" w:rsidRPr="00C464FA" w:rsidRDefault="00D96ABE" w:rsidP="00D96ABE">
            <w:pPr>
              <w:pStyle w:val="NormalIndent"/>
              <w:ind w:left="0"/>
              <w:rPr>
                <w:rFonts w:cs="Arial"/>
                <w:color w:val="000000"/>
                <w:sz w:val="20"/>
                <w:szCs w:val="19"/>
              </w:rPr>
            </w:pPr>
            <w:r w:rsidRPr="00C464FA">
              <w:rPr>
                <w:rFonts w:cs="Arial"/>
                <w:color w:val="000000"/>
                <w:sz w:val="20"/>
                <w:szCs w:val="19"/>
              </w:rPr>
              <w:t>(This function is configurable to only use the first name and the benefits of extending this to middle name and surname will be evaluated as part of the SCV testing)</w:t>
            </w:r>
          </w:p>
          <w:p w14:paraId="0D3CB696" w14:textId="77777777" w:rsidR="00D96ABE" w:rsidRPr="00C464FA" w:rsidRDefault="00D96ABE" w:rsidP="00D96ABE">
            <w:pPr>
              <w:rPr>
                <w:rFonts w:asciiTheme="minorHAnsi" w:eastAsia="Times New Roman" w:hAnsiTheme="minorHAnsi" w:cs="Arial"/>
                <w:color w:val="000000"/>
                <w:sz w:val="20"/>
                <w:szCs w:val="19"/>
                <w:lang w:val="en-US"/>
              </w:rPr>
            </w:pPr>
          </w:p>
          <w:p w14:paraId="6D35472C" w14:textId="77777777" w:rsidR="00D96ABE" w:rsidRPr="00C464FA" w:rsidRDefault="00D96ABE" w:rsidP="00550A8C">
            <w:pPr>
              <w:pStyle w:val="NormalIndent"/>
              <w:ind w:left="0"/>
              <w:rPr>
                <w:rFonts w:cs="Arial"/>
                <w:color w:val="000000"/>
                <w:sz w:val="20"/>
                <w:szCs w:val="19"/>
              </w:rPr>
            </w:pPr>
          </w:p>
        </w:tc>
      </w:tr>
    </w:tbl>
    <w:p w14:paraId="6230D1BD" w14:textId="77777777" w:rsidR="00E612AF" w:rsidRDefault="00E612AF" w:rsidP="00CE6ECA"/>
    <w:p w14:paraId="05EB2A36" w14:textId="77777777" w:rsidR="00061EF3" w:rsidRDefault="00061EF3" w:rsidP="00CE6ECA"/>
    <w:p w14:paraId="29BF1855" w14:textId="77777777" w:rsidR="00061EF3" w:rsidRDefault="00061EF3" w:rsidP="00CE6ECA"/>
    <w:bookmarkEnd w:id="43"/>
    <w:p w14:paraId="23154FFE" w14:textId="77777777" w:rsidR="00061EF3" w:rsidRDefault="00061EF3" w:rsidP="00CE6ECA"/>
    <w:sectPr w:rsidR="00061EF3" w:rsidSect="00035FDA">
      <w:pgSz w:w="16840" w:h="11900" w:orient="landscape"/>
      <w:pgMar w:top="1134" w:right="1134" w:bottom="845" w:left="1134"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8" w:author="Russell Jackson" w:date="2018-07-17T16:38:00Z" w:initials="RJ">
    <w:p w14:paraId="66DE7EE5" w14:textId="77777777" w:rsidR="00F64962" w:rsidRDefault="00F64962">
      <w:pPr>
        <w:pStyle w:val="CommentText"/>
      </w:pPr>
      <w:r>
        <w:rPr>
          <w:rStyle w:val="CommentReference"/>
        </w:rPr>
        <w:annotationRef/>
      </w:r>
      <w:r>
        <w:t>Point to discuss with the client</w:t>
      </w:r>
    </w:p>
  </w:comment>
  <w:comment w:id="99" w:author="Russell Jackson" w:date="2018-07-17T16:40:00Z" w:initials="RJ">
    <w:p w14:paraId="00B6F7B4" w14:textId="77777777" w:rsidR="00F64962" w:rsidRDefault="00F64962">
      <w:pPr>
        <w:pStyle w:val="CommentText"/>
      </w:pPr>
      <w:r>
        <w:rPr>
          <w:rStyle w:val="CommentReference"/>
        </w:rPr>
        <w:annotationRef/>
      </w:r>
      <w:r>
        <w:t>Confirm with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DE7EE5" w15:done="0"/>
  <w15:commentEx w15:paraId="00B6F7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E7EE5" w16cid:durableId="1EFAD9D1"/>
  <w16cid:commentId w16cid:paraId="00B6F7B4" w16cid:durableId="1EFAD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0E710" w14:textId="77777777" w:rsidR="002F47B7" w:rsidRDefault="002F47B7" w:rsidP="00D31D45">
      <w:r>
        <w:separator/>
      </w:r>
    </w:p>
  </w:endnote>
  <w:endnote w:type="continuationSeparator" w:id="0">
    <w:p w14:paraId="61337265" w14:textId="77777777" w:rsidR="002F47B7" w:rsidRDefault="002F47B7" w:rsidP="00D31D45">
      <w:r>
        <w:continuationSeparator/>
      </w:r>
    </w:p>
  </w:endnote>
  <w:endnote w:type="continuationNotice" w:id="1">
    <w:p w14:paraId="76144325" w14:textId="77777777" w:rsidR="002F47B7" w:rsidRDefault="002F47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A1014" w14:textId="77777777" w:rsidR="002F47B7" w:rsidRDefault="002F47B7" w:rsidP="00D31D45">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separator/>
      </w:r>
    </w:p>
  </w:footnote>
  <w:footnote w:type="continuationSeparator" w:id="0">
    <w:p w14:paraId="7F00B19D" w14:textId="77777777" w:rsidR="002F47B7" w:rsidRDefault="002F47B7" w:rsidP="00D31D45">
      <w:r>
        <w:continuationSeparator/>
      </w:r>
    </w:p>
  </w:footnote>
  <w:footnote w:type="continuationNotice" w:id="1">
    <w:p w14:paraId="2A8931E9" w14:textId="77777777" w:rsidR="002F47B7" w:rsidRDefault="002F47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F09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61C96"/>
    <w:multiLevelType w:val="hybridMultilevel"/>
    <w:tmpl w:val="C8DC1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2FA9"/>
    <w:multiLevelType w:val="hybridMultilevel"/>
    <w:tmpl w:val="457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2A0F6B"/>
    <w:multiLevelType w:val="hybridMultilevel"/>
    <w:tmpl w:val="486CC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B7353"/>
    <w:multiLevelType w:val="multilevel"/>
    <w:tmpl w:val="B60C8BC2"/>
    <w:lvl w:ilvl="0">
      <w:start w:val="1"/>
      <w:numFmt w:val="decimal"/>
      <w:pStyle w:val="ScopingH1"/>
      <w:lvlText w:val="%1."/>
      <w:lvlJc w:val="left"/>
      <w:pPr>
        <w:ind w:left="360" w:hanging="360"/>
      </w:pPr>
    </w:lvl>
    <w:lvl w:ilvl="1">
      <w:start w:val="1"/>
      <w:numFmt w:val="decimal"/>
      <w:pStyle w:val="ScopingH2"/>
      <w:lvlText w:val="%1.%2."/>
      <w:lvlJc w:val="left"/>
      <w:pPr>
        <w:ind w:left="792" w:hanging="432"/>
      </w:pPr>
    </w:lvl>
    <w:lvl w:ilvl="2">
      <w:start w:val="1"/>
      <w:numFmt w:val="decimal"/>
      <w:pStyle w:val="ScopingH3b"/>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A77150"/>
    <w:multiLevelType w:val="multilevel"/>
    <w:tmpl w:val="8880FB62"/>
    <w:lvl w:ilvl="0">
      <w:start w:val="1"/>
      <w:numFmt w:val="decimal"/>
      <w:pStyle w:val="Heading1DBG"/>
      <w:lvlText w:val="%1."/>
      <w:lvlJc w:val="left"/>
      <w:pPr>
        <w:ind w:left="360" w:hanging="360"/>
      </w:pPr>
      <w:rPr>
        <w:rFonts w:hint="default"/>
      </w:rPr>
    </w:lvl>
    <w:lvl w:ilvl="1">
      <w:start w:val="1"/>
      <w:numFmt w:val="decimal"/>
      <w:pStyle w:val="Heading2DB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47B68"/>
    <w:multiLevelType w:val="hybridMultilevel"/>
    <w:tmpl w:val="20B4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A682E"/>
    <w:multiLevelType w:val="hybridMultilevel"/>
    <w:tmpl w:val="F314F60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15:restartNumberingAfterBreak="0">
    <w:nsid w:val="3C0E2804"/>
    <w:multiLevelType w:val="hybridMultilevel"/>
    <w:tmpl w:val="9808D8E8"/>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75279"/>
    <w:multiLevelType w:val="hybridMultilevel"/>
    <w:tmpl w:val="754A2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1B862B4"/>
    <w:multiLevelType w:val="multilevel"/>
    <w:tmpl w:val="0C9E7F4E"/>
    <w:lvl w:ilvl="0">
      <w:start w:val="1"/>
      <w:numFmt w:val="decimal"/>
      <w:pStyle w:val="dbgone"/>
      <w:lvlText w:val="%1."/>
      <w:lvlJc w:val="left"/>
      <w:pPr>
        <w:ind w:left="928" w:hanging="360"/>
      </w:pPr>
    </w:lvl>
    <w:lvl w:ilvl="1">
      <w:start w:val="1"/>
      <w:numFmt w:val="decimal"/>
      <w:pStyle w:val="dbgtwo"/>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862408"/>
    <w:multiLevelType w:val="hybridMultilevel"/>
    <w:tmpl w:val="B620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42FD3"/>
    <w:multiLevelType w:val="hybridMultilevel"/>
    <w:tmpl w:val="02A02B8C"/>
    <w:lvl w:ilvl="0" w:tplc="D2BE7AE0">
      <w:start w:val="1"/>
      <w:numFmt w:val="bullet"/>
      <w:pStyle w:val="dbgB3"/>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15:restartNumberingAfterBreak="0">
    <w:nsid w:val="5A4F57F0"/>
    <w:multiLevelType w:val="hybridMultilevel"/>
    <w:tmpl w:val="BD30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91455C"/>
    <w:multiLevelType w:val="hybridMultilevel"/>
    <w:tmpl w:val="5714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8F22D7"/>
    <w:multiLevelType w:val="hybridMultilevel"/>
    <w:tmpl w:val="4E34994C"/>
    <w:lvl w:ilvl="0" w:tplc="33E42BB0">
      <w:start w:val="1"/>
      <w:numFmt w:val="decimal"/>
      <w:pStyle w:val="ScopingH3"/>
      <w:lvlText w:val="%1.1.1"/>
      <w:lvlJc w:val="left"/>
      <w:pPr>
        <w:ind w:left="360" w:hanging="36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18" w15:restartNumberingAfterBreak="0">
    <w:nsid w:val="721F5949"/>
    <w:multiLevelType w:val="hybridMultilevel"/>
    <w:tmpl w:val="5610FF1C"/>
    <w:lvl w:ilvl="0" w:tplc="DBD2A8D4">
      <w:start w:val="1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756A7B"/>
    <w:multiLevelType w:val="multilevel"/>
    <w:tmpl w:val="CEE6C340"/>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283"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E3E6D93"/>
    <w:multiLevelType w:val="hybridMultilevel"/>
    <w:tmpl w:val="E01C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3"/>
  </w:num>
  <w:num w:numId="4">
    <w:abstractNumId w:val="11"/>
  </w:num>
  <w:num w:numId="5">
    <w:abstractNumId w:val="17"/>
  </w:num>
  <w:num w:numId="6">
    <w:abstractNumId w:val="19"/>
  </w:num>
  <w:num w:numId="7">
    <w:abstractNumId w:val="4"/>
  </w:num>
  <w:num w:numId="8">
    <w:abstractNumId w:val="0"/>
  </w:num>
  <w:num w:numId="9">
    <w:abstractNumId w:val="12"/>
  </w:num>
  <w:num w:numId="10">
    <w:abstractNumId w:val="6"/>
  </w:num>
  <w:num w:numId="11">
    <w:abstractNumId w:val="1"/>
  </w:num>
  <w:num w:numId="12">
    <w:abstractNumId w:val="20"/>
  </w:num>
  <w:num w:numId="13">
    <w:abstractNumId w:val="2"/>
  </w:num>
  <w:num w:numId="14">
    <w:abstractNumId w:val="7"/>
  </w:num>
  <w:num w:numId="15">
    <w:abstractNumId w:val="9"/>
  </w:num>
  <w:num w:numId="16">
    <w:abstractNumId w:val="3"/>
  </w:num>
  <w:num w:numId="17">
    <w:abstractNumId w:val="8"/>
  </w:num>
  <w:num w:numId="18">
    <w:abstractNumId w:val="16"/>
  </w:num>
  <w:num w:numId="19">
    <w:abstractNumId w:val="15"/>
  </w:num>
  <w:num w:numId="20">
    <w:abstractNumId w:val="10"/>
  </w:num>
  <w:num w:numId="21">
    <w:abstractNumId w:val="18"/>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ore">
    <w15:presenceInfo w15:providerId="AD" w15:userId="S-1-5-21-35927030-1879076691-1865945288-134146"/>
  </w15:person>
  <w15:person w15:author="Russell Jackson">
    <w15:presenceInfo w15:providerId="AD" w15:userId="S-1-5-21-35927030-1879076691-1865945288-109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5"/>
    <w:rsid w:val="00003F4C"/>
    <w:rsid w:val="0000464A"/>
    <w:rsid w:val="00006791"/>
    <w:rsid w:val="00006B6B"/>
    <w:rsid w:val="0000746E"/>
    <w:rsid w:val="0000780B"/>
    <w:rsid w:val="00010B7D"/>
    <w:rsid w:val="00010C6D"/>
    <w:rsid w:val="00010DD3"/>
    <w:rsid w:val="00011550"/>
    <w:rsid w:val="000129D0"/>
    <w:rsid w:val="000147CB"/>
    <w:rsid w:val="00014FE8"/>
    <w:rsid w:val="00015773"/>
    <w:rsid w:val="000158C7"/>
    <w:rsid w:val="000162EC"/>
    <w:rsid w:val="00017313"/>
    <w:rsid w:val="0001763E"/>
    <w:rsid w:val="00021D3D"/>
    <w:rsid w:val="0002257D"/>
    <w:rsid w:val="000227D6"/>
    <w:rsid w:val="00023BAE"/>
    <w:rsid w:val="00024854"/>
    <w:rsid w:val="00024BDF"/>
    <w:rsid w:val="00026E7F"/>
    <w:rsid w:val="00027833"/>
    <w:rsid w:val="00027A66"/>
    <w:rsid w:val="000303FF"/>
    <w:rsid w:val="000321A6"/>
    <w:rsid w:val="0003345F"/>
    <w:rsid w:val="00033A4D"/>
    <w:rsid w:val="0003480A"/>
    <w:rsid w:val="00034DD0"/>
    <w:rsid w:val="00035FDA"/>
    <w:rsid w:val="000372ED"/>
    <w:rsid w:val="00040540"/>
    <w:rsid w:val="00040A17"/>
    <w:rsid w:val="00041DA0"/>
    <w:rsid w:val="00043A1C"/>
    <w:rsid w:val="00043CFF"/>
    <w:rsid w:val="0004444B"/>
    <w:rsid w:val="0004471D"/>
    <w:rsid w:val="00045562"/>
    <w:rsid w:val="000455A1"/>
    <w:rsid w:val="00046461"/>
    <w:rsid w:val="0005059B"/>
    <w:rsid w:val="000507CE"/>
    <w:rsid w:val="00050BBA"/>
    <w:rsid w:val="0005176E"/>
    <w:rsid w:val="000525A9"/>
    <w:rsid w:val="00052859"/>
    <w:rsid w:val="000534F7"/>
    <w:rsid w:val="000539E5"/>
    <w:rsid w:val="00053BD4"/>
    <w:rsid w:val="00053CF7"/>
    <w:rsid w:val="000544A2"/>
    <w:rsid w:val="00054A37"/>
    <w:rsid w:val="00054BDF"/>
    <w:rsid w:val="00054C00"/>
    <w:rsid w:val="00055B9A"/>
    <w:rsid w:val="00055D86"/>
    <w:rsid w:val="0005726E"/>
    <w:rsid w:val="00060D47"/>
    <w:rsid w:val="00061122"/>
    <w:rsid w:val="000616E2"/>
    <w:rsid w:val="00061EF3"/>
    <w:rsid w:val="000631F2"/>
    <w:rsid w:val="00063522"/>
    <w:rsid w:val="000657BC"/>
    <w:rsid w:val="00065DC2"/>
    <w:rsid w:val="00065E8F"/>
    <w:rsid w:val="0006605C"/>
    <w:rsid w:val="0006610F"/>
    <w:rsid w:val="00071E70"/>
    <w:rsid w:val="000724A5"/>
    <w:rsid w:val="00072EBC"/>
    <w:rsid w:val="00072F5B"/>
    <w:rsid w:val="00073E6A"/>
    <w:rsid w:val="0007563F"/>
    <w:rsid w:val="000759C1"/>
    <w:rsid w:val="00080B30"/>
    <w:rsid w:val="00080F2A"/>
    <w:rsid w:val="00083B12"/>
    <w:rsid w:val="000847E0"/>
    <w:rsid w:val="0008483A"/>
    <w:rsid w:val="00084AB6"/>
    <w:rsid w:val="00084C38"/>
    <w:rsid w:val="00084E9C"/>
    <w:rsid w:val="00084F02"/>
    <w:rsid w:val="00091036"/>
    <w:rsid w:val="000919BB"/>
    <w:rsid w:val="00091B69"/>
    <w:rsid w:val="0009274B"/>
    <w:rsid w:val="00093045"/>
    <w:rsid w:val="00093615"/>
    <w:rsid w:val="0009482F"/>
    <w:rsid w:val="000957AC"/>
    <w:rsid w:val="00095961"/>
    <w:rsid w:val="00095B6F"/>
    <w:rsid w:val="00096797"/>
    <w:rsid w:val="000970A2"/>
    <w:rsid w:val="00097D43"/>
    <w:rsid w:val="000A14AE"/>
    <w:rsid w:val="000A2EF6"/>
    <w:rsid w:val="000A2F33"/>
    <w:rsid w:val="000A5552"/>
    <w:rsid w:val="000A59B3"/>
    <w:rsid w:val="000A651F"/>
    <w:rsid w:val="000B2638"/>
    <w:rsid w:val="000B33BC"/>
    <w:rsid w:val="000B41F5"/>
    <w:rsid w:val="000B57B9"/>
    <w:rsid w:val="000B5A27"/>
    <w:rsid w:val="000C0264"/>
    <w:rsid w:val="000C3B96"/>
    <w:rsid w:val="000C4CEB"/>
    <w:rsid w:val="000C6D31"/>
    <w:rsid w:val="000D0CC1"/>
    <w:rsid w:val="000D1CF9"/>
    <w:rsid w:val="000D2B25"/>
    <w:rsid w:val="000D3D2A"/>
    <w:rsid w:val="000D4934"/>
    <w:rsid w:val="000D5499"/>
    <w:rsid w:val="000D582E"/>
    <w:rsid w:val="000D5AE9"/>
    <w:rsid w:val="000D646C"/>
    <w:rsid w:val="000D6677"/>
    <w:rsid w:val="000D6D1A"/>
    <w:rsid w:val="000D720C"/>
    <w:rsid w:val="000D789B"/>
    <w:rsid w:val="000E07E3"/>
    <w:rsid w:val="000E0906"/>
    <w:rsid w:val="000E13E8"/>
    <w:rsid w:val="000E1A66"/>
    <w:rsid w:val="000E2053"/>
    <w:rsid w:val="000E2ABB"/>
    <w:rsid w:val="000E3B07"/>
    <w:rsid w:val="000E45C6"/>
    <w:rsid w:val="000F0862"/>
    <w:rsid w:val="000F3274"/>
    <w:rsid w:val="000F3559"/>
    <w:rsid w:val="000F3642"/>
    <w:rsid w:val="000F45C8"/>
    <w:rsid w:val="000F5351"/>
    <w:rsid w:val="000F5C14"/>
    <w:rsid w:val="000F6398"/>
    <w:rsid w:val="000F6A27"/>
    <w:rsid w:val="000F6C91"/>
    <w:rsid w:val="00100421"/>
    <w:rsid w:val="00102069"/>
    <w:rsid w:val="00103E20"/>
    <w:rsid w:val="001042FD"/>
    <w:rsid w:val="001048E9"/>
    <w:rsid w:val="00104FBE"/>
    <w:rsid w:val="00105A18"/>
    <w:rsid w:val="00107F2D"/>
    <w:rsid w:val="00111D25"/>
    <w:rsid w:val="00112CF4"/>
    <w:rsid w:val="00114680"/>
    <w:rsid w:val="00114DEE"/>
    <w:rsid w:val="00116BAD"/>
    <w:rsid w:val="00120D57"/>
    <w:rsid w:val="001215CC"/>
    <w:rsid w:val="00121F41"/>
    <w:rsid w:val="0012203B"/>
    <w:rsid w:val="0012289A"/>
    <w:rsid w:val="00122DDE"/>
    <w:rsid w:val="00123089"/>
    <w:rsid w:val="00123CD0"/>
    <w:rsid w:val="00124FCA"/>
    <w:rsid w:val="00125D08"/>
    <w:rsid w:val="001265E5"/>
    <w:rsid w:val="0012773D"/>
    <w:rsid w:val="0012793C"/>
    <w:rsid w:val="00130747"/>
    <w:rsid w:val="001318B4"/>
    <w:rsid w:val="00131A43"/>
    <w:rsid w:val="001323C0"/>
    <w:rsid w:val="00132780"/>
    <w:rsid w:val="001327EA"/>
    <w:rsid w:val="00132977"/>
    <w:rsid w:val="00132BA0"/>
    <w:rsid w:val="00134982"/>
    <w:rsid w:val="001412AC"/>
    <w:rsid w:val="001416EF"/>
    <w:rsid w:val="001428AD"/>
    <w:rsid w:val="00143C1E"/>
    <w:rsid w:val="0014408A"/>
    <w:rsid w:val="001447AE"/>
    <w:rsid w:val="00144877"/>
    <w:rsid w:val="00145922"/>
    <w:rsid w:val="001470DE"/>
    <w:rsid w:val="00147AA7"/>
    <w:rsid w:val="001515CE"/>
    <w:rsid w:val="00152A35"/>
    <w:rsid w:val="001532D1"/>
    <w:rsid w:val="00153F92"/>
    <w:rsid w:val="001545A9"/>
    <w:rsid w:val="00154812"/>
    <w:rsid w:val="0015596D"/>
    <w:rsid w:val="00155FC8"/>
    <w:rsid w:val="001572B7"/>
    <w:rsid w:val="00157B92"/>
    <w:rsid w:val="001615D3"/>
    <w:rsid w:val="00162D29"/>
    <w:rsid w:val="00162FC5"/>
    <w:rsid w:val="00163FEC"/>
    <w:rsid w:val="0016466D"/>
    <w:rsid w:val="00165486"/>
    <w:rsid w:val="0016554A"/>
    <w:rsid w:val="001658D0"/>
    <w:rsid w:val="00165960"/>
    <w:rsid w:val="00166BE5"/>
    <w:rsid w:val="00171650"/>
    <w:rsid w:val="00172038"/>
    <w:rsid w:val="00174E64"/>
    <w:rsid w:val="001751AF"/>
    <w:rsid w:val="00175D3F"/>
    <w:rsid w:val="001766C6"/>
    <w:rsid w:val="00177F82"/>
    <w:rsid w:val="001808B0"/>
    <w:rsid w:val="00181E39"/>
    <w:rsid w:val="00182EB5"/>
    <w:rsid w:val="001838D6"/>
    <w:rsid w:val="00183D48"/>
    <w:rsid w:val="00184423"/>
    <w:rsid w:val="00184551"/>
    <w:rsid w:val="00184EAE"/>
    <w:rsid w:val="001850B0"/>
    <w:rsid w:val="001861A8"/>
    <w:rsid w:val="00187686"/>
    <w:rsid w:val="00187EF1"/>
    <w:rsid w:val="00190347"/>
    <w:rsid w:val="00190C2A"/>
    <w:rsid w:val="00190DC0"/>
    <w:rsid w:val="00190E04"/>
    <w:rsid w:val="0019264F"/>
    <w:rsid w:val="001932B0"/>
    <w:rsid w:val="0019467A"/>
    <w:rsid w:val="0019507C"/>
    <w:rsid w:val="00195D51"/>
    <w:rsid w:val="001961EA"/>
    <w:rsid w:val="001977A5"/>
    <w:rsid w:val="001A0630"/>
    <w:rsid w:val="001A2996"/>
    <w:rsid w:val="001A3902"/>
    <w:rsid w:val="001A6F40"/>
    <w:rsid w:val="001B2278"/>
    <w:rsid w:val="001B2578"/>
    <w:rsid w:val="001B25BD"/>
    <w:rsid w:val="001B2C5E"/>
    <w:rsid w:val="001B3AEC"/>
    <w:rsid w:val="001B3DC6"/>
    <w:rsid w:val="001B5779"/>
    <w:rsid w:val="001B5B13"/>
    <w:rsid w:val="001B622E"/>
    <w:rsid w:val="001B6323"/>
    <w:rsid w:val="001B6806"/>
    <w:rsid w:val="001C160B"/>
    <w:rsid w:val="001C1A94"/>
    <w:rsid w:val="001C1D93"/>
    <w:rsid w:val="001C29B6"/>
    <w:rsid w:val="001C3AAE"/>
    <w:rsid w:val="001C4199"/>
    <w:rsid w:val="001C4FE4"/>
    <w:rsid w:val="001C50E6"/>
    <w:rsid w:val="001C6712"/>
    <w:rsid w:val="001C6DAD"/>
    <w:rsid w:val="001C7CF5"/>
    <w:rsid w:val="001D0EB8"/>
    <w:rsid w:val="001D2520"/>
    <w:rsid w:val="001D25D0"/>
    <w:rsid w:val="001D31B5"/>
    <w:rsid w:val="001D37BA"/>
    <w:rsid w:val="001D40A6"/>
    <w:rsid w:val="001D4E46"/>
    <w:rsid w:val="001D5129"/>
    <w:rsid w:val="001D575C"/>
    <w:rsid w:val="001D5C9D"/>
    <w:rsid w:val="001D6FB6"/>
    <w:rsid w:val="001D6FEC"/>
    <w:rsid w:val="001D7B77"/>
    <w:rsid w:val="001D7EF9"/>
    <w:rsid w:val="001E2AA4"/>
    <w:rsid w:val="001E3535"/>
    <w:rsid w:val="001E3FE8"/>
    <w:rsid w:val="001E42E6"/>
    <w:rsid w:val="001E5B09"/>
    <w:rsid w:val="001E7823"/>
    <w:rsid w:val="001F0327"/>
    <w:rsid w:val="001F3C31"/>
    <w:rsid w:val="001F47FA"/>
    <w:rsid w:val="001F56F4"/>
    <w:rsid w:val="001F5DAA"/>
    <w:rsid w:val="001F60D8"/>
    <w:rsid w:val="001F68A5"/>
    <w:rsid w:val="001F74AA"/>
    <w:rsid w:val="002006B4"/>
    <w:rsid w:val="00200894"/>
    <w:rsid w:val="00200D3F"/>
    <w:rsid w:val="0020168C"/>
    <w:rsid w:val="00201853"/>
    <w:rsid w:val="00201C18"/>
    <w:rsid w:val="00202762"/>
    <w:rsid w:val="00202BAC"/>
    <w:rsid w:val="00202E44"/>
    <w:rsid w:val="00203036"/>
    <w:rsid w:val="00203269"/>
    <w:rsid w:val="00203E65"/>
    <w:rsid w:val="00204555"/>
    <w:rsid w:val="00204C6A"/>
    <w:rsid w:val="00205B5B"/>
    <w:rsid w:val="00205C7C"/>
    <w:rsid w:val="00206262"/>
    <w:rsid w:val="002076CA"/>
    <w:rsid w:val="00207AB0"/>
    <w:rsid w:val="002118EE"/>
    <w:rsid w:val="00212171"/>
    <w:rsid w:val="00213055"/>
    <w:rsid w:val="0021340A"/>
    <w:rsid w:val="00214236"/>
    <w:rsid w:val="002145CD"/>
    <w:rsid w:val="00214D00"/>
    <w:rsid w:val="0021518F"/>
    <w:rsid w:val="0021569B"/>
    <w:rsid w:val="00215CBB"/>
    <w:rsid w:val="002162D4"/>
    <w:rsid w:val="00220FED"/>
    <w:rsid w:val="00222449"/>
    <w:rsid w:val="00223D28"/>
    <w:rsid w:val="00223FAF"/>
    <w:rsid w:val="00224A84"/>
    <w:rsid w:val="00225CA6"/>
    <w:rsid w:val="002265B9"/>
    <w:rsid w:val="002273EC"/>
    <w:rsid w:val="00227AC8"/>
    <w:rsid w:val="00227ECA"/>
    <w:rsid w:val="00230070"/>
    <w:rsid w:val="0023072C"/>
    <w:rsid w:val="00230F34"/>
    <w:rsid w:val="00231F7E"/>
    <w:rsid w:val="002322FE"/>
    <w:rsid w:val="00232BF7"/>
    <w:rsid w:val="00232FF2"/>
    <w:rsid w:val="0023347C"/>
    <w:rsid w:val="00233FA0"/>
    <w:rsid w:val="00234DC0"/>
    <w:rsid w:val="00235FB2"/>
    <w:rsid w:val="00237321"/>
    <w:rsid w:val="00237B9E"/>
    <w:rsid w:val="002400E9"/>
    <w:rsid w:val="00241D27"/>
    <w:rsid w:val="0024389B"/>
    <w:rsid w:val="00243EBB"/>
    <w:rsid w:val="00244BA0"/>
    <w:rsid w:val="00245D2F"/>
    <w:rsid w:val="00246A48"/>
    <w:rsid w:val="002516BE"/>
    <w:rsid w:val="00252237"/>
    <w:rsid w:val="00252836"/>
    <w:rsid w:val="00253BDA"/>
    <w:rsid w:val="00254580"/>
    <w:rsid w:val="002549E8"/>
    <w:rsid w:val="00257803"/>
    <w:rsid w:val="00257CE2"/>
    <w:rsid w:val="002606CB"/>
    <w:rsid w:val="00260B39"/>
    <w:rsid w:val="0026176F"/>
    <w:rsid w:val="0026280C"/>
    <w:rsid w:val="0026339C"/>
    <w:rsid w:val="0026393F"/>
    <w:rsid w:val="002675AB"/>
    <w:rsid w:val="00267C5A"/>
    <w:rsid w:val="002720D3"/>
    <w:rsid w:val="00272DA0"/>
    <w:rsid w:val="002739D5"/>
    <w:rsid w:val="002747A1"/>
    <w:rsid w:val="0027539D"/>
    <w:rsid w:val="002757A6"/>
    <w:rsid w:val="00275A1A"/>
    <w:rsid w:val="002823DF"/>
    <w:rsid w:val="00282DD9"/>
    <w:rsid w:val="0028327C"/>
    <w:rsid w:val="00283885"/>
    <w:rsid w:val="00283B71"/>
    <w:rsid w:val="00283C51"/>
    <w:rsid w:val="00283CD9"/>
    <w:rsid w:val="00283DE8"/>
    <w:rsid w:val="00284087"/>
    <w:rsid w:val="0028579A"/>
    <w:rsid w:val="00285F31"/>
    <w:rsid w:val="00285F61"/>
    <w:rsid w:val="00285F81"/>
    <w:rsid w:val="00290661"/>
    <w:rsid w:val="00291467"/>
    <w:rsid w:val="00293C37"/>
    <w:rsid w:val="002941F5"/>
    <w:rsid w:val="0029436F"/>
    <w:rsid w:val="00294D94"/>
    <w:rsid w:val="002956E6"/>
    <w:rsid w:val="002965C1"/>
    <w:rsid w:val="002A0779"/>
    <w:rsid w:val="002A0D1D"/>
    <w:rsid w:val="002A1103"/>
    <w:rsid w:val="002A2056"/>
    <w:rsid w:val="002A2368"/>
    <w:rsid w:val="002A2755"/>
    <w:rsid w:val="002A4C66"/>
    <w:rsid w:val="002A75C5"/>
    <w:rsid w:val="002A7D28"/>
    <w:rsid w:val="002B0937"/>
    <w:rsid w:val="002B0EB9"/>
    <w:rsid w:val="002B210F"/>
    <w:rsid w:val="002B372F"/>
    <w:rsid w:val="002B5564"/>
    <w:rsid w:val="002B556C"/>
    <w:rsid w:val="002B5893"/>
    <w:rsid w:val="002B5F1A"/>
    <w:rsid w:val="002B7A23"/>
    <w:rsid w:val="002C09B7"/>
    <w:rsid w:val="002C135F"/>
    <w:rsid w:val="002C1ACD"/>
    <w:rsid w:val="002C1BB9"/>
    <w:rsid w:val="002C233C"/>
    <w:rsid w:val="002C416F"/>
    <w:rsid w:val="002C4C9C"/>
    <w:rsid w:val="002C5B07"/>
    <w:rsid w:val="002C680E"/>
    <w:rsid w:val="002C72D9"/>
    <w:rsid w:val="002C7D0D"/>
    <w:rsid w:val="002D0233"/>
    <w:rsid w:val="002D0BDA"/>
    <w:rsid w:val="002D102B"/>
    <w:rsid w:val="002D21ED"/>
    <w:rsid w:val="002D3C09"/>
    <w:rsid w:val="002D4219"/>
    <w:rsid w:val="002D4D87"/>
    <w:rsid w:val="002D5198"/>
    <w:rsid w:val="002D5F79"/>
    <w:rsid w:val="002D720B"/>
    <w:rsid w:val="002D7821"/>
    <w:rsid w:val="002E12C7"/>
    <w:rsid w:val="002E3498"/>
    <w:rsid w:val="002E3DB7"/>
    <w:rsid w:val="002E622C"/>
    <w:rsid w:val="002E6AD4"/>
    <w:rsid w:val="002E7C0A"/>
    <w:rsid w:val="002E7F78"/>
    <w:rsid w:val="002F1538"/>
    <w:rsid w:val="002F23C0"/>
    <w:rsid w:val="002F3114"/>
    <w:rsid w:val="002F3C5F"/>
    <w:rsid w:val="002F47B7"/>
    <w:rsid w:val="002F5CA2"/>
    <w:rsid w:val="002F60DE"/>
    <w:rsid w:val="002F6165"/>
    <w:rsid w:val="002F699A"/>
    <w:rsid w:val="002F6D16"/>
    <w:rsid w:val="00300346"/>
    <w:rsid w:val="00300CE6"/>
    <w:rsid w:val="00301AD1"/>
    <w:rsid w:val="003020D5"/>
    <w:rsid w:val="00305F0F"/>
    <w:rsid w:val="0030635A"/>
    <w:rsid w:val="00306EF8"/>
    <w:rsid w:val="003078DE"/>
    <w:rsid w:val="00310366"/>
    <w:rsid w:val="00310E47"/>
    <w:rsid w:val="0031401A"/>
    <w:rsid w:val="003151AB"/>
    <w:rsid w:val="00315798"/>
    <w:rsid w:val="00316690"/>
    <w:rsid w:val="00320B8E"/>
    <w:rsid w:val="00320FF0"/>
    <w:rsid w:val="00322BF6"/>
    <w:rsid w:val="00322EB3"/>
    <w:rsid w:val="00324B40"/>
    <w:rsid w:val="00325CED"/>
    <w:rsid w:val="0032702F"/>
    <w:rsid w:val="00327945"/>
    <w:rsid w:val="00327DA0"/>
    <w:rsid w:val="003323AE"/>
    <w:rsid w:val="00333572"/>
    <w:rsid w:val="0033393D"/>
    <w:rsid w:val="00334DC0"/>
    <w:rsid w:val="003350E0"/>
    <w:rsid w:val="003359A8"/>
    <w:rsid w:val="00336FF7"/>
    <w:rsid w:val="0033713C"/>
    <w:rsid w:val="00337E0B"/>
    <w:rsid w:val="00337F2F"/>
    <w:rsid w:val="00341948"/>
    <w:rsid w:val="00341C3E"/>
    <w:rsid w:val="0034231B"/>
    <w:rsid w:val="00342A85"/>
    <w:rsid w:val="00343B00"/>
    <w:rsid w:val="00344E3F"/>
    <w:rsid w:val="00346BC3"/>
    <w:rsid w:val="00347550"/>
    <w:rsid w:val="00351351"/>
    <w:rsid w:val="003523B0"/>
    <w:rsid w:val="00352F65"/>
    <w:rsid w:val="003534FD"/>
    <w:rsid w:val="00353531"/>
    <w:rsid w:val="00353DC5"/>
    <w:rsid w:val="00353EF9"/>
    <w:rsid w:val="00354615"/>
    <w:rsid w:val="00355877"/>
    <w:rsid w:val="00356244"/>
    <w:rsid w:val="0035651A"/>
    <w:rsid w:val="00356542"/>
    <w:rsid w:val="003624CD"/>
    <w:rsid w:val="003626B2"/>
    <w:rsid w:val="0036284F"/>
    <w:rsid w:val="00362F1E"/>
    <w:rsid w:val="003633B6"/>
    <w:rsid w:val="00364193"/>
    <w:rsid w:val="00365CFC"/>
    <w:rsid w:val="00366246"/>
    <w:rsid w:val="0036642E"/>
    <w:rsid w:val="00366C3F"/>
    <w:rsid w:val="00367244"/>
    <w:rsid w:val="003718DF"/>
    <w:rsid w:val="00371AD9"/>
    <w:rsid w:val="00371B7D"/>
    <w:rsid w:val="00371CE4"/>
    <w:rsid w:val="00371D75"/>
    <w:rsid w:val="0037213E"/>
    <w:rsid w:val="00372329"/>
    <w:rsid w:val="00373277"/>
    <w:rsid w:val="00373898"/>
    <w:rsid w:val="00373D93"/>
    <w:rsid w:val="0037428E"/>
    <w:rsid w:val="003746ED"/>
    <w:rsid w:val="003747E5"/>
    <w:rsid w:val="0037493D"/>
    <w:rsid w:val="00377AF0"/>
    <w:rsid w:val="00377DF0"/>
    <w:rsid w:val="003855F1"/>
    <w:rsid w:val="00385916"/>
    <w:rsid w:val="00386F1C"/>
    <w:rsid w:val="00390263"/>
    <w:rsid w:val="003913F9"/>
    <w:rsid w:val="00391E86"/>
    <w:rsid w:val="003921C4"/>
    <w:rsid w:val="0039233F"/>
    <w:rsid w:val="003928CC"/>
    <w:rsid w:val="00393303"/>
    <w:rsid w:val="00393692"/>
    <w:rsid w:val="00395726"/>
    <w:rsid w:val="00395B51"/>
    <w:rsid w:val="003964C6"/>
    <w:rsid w:val="00397D21"/>
    <w:rsid w:val="003A017C"/>
    <w:rsid w:val="003A0BDC"/>
    <w:rsid w:val="003A1B93"/>
    <w:rsid w:val="003A2B4C"/>
    <w:rsid w:val="003A34E4"/>
    <w:rsid w:val="003A37BC"/>
    <w:rsid w:val="003A3BAC"/>
    <w:rsid w:val="003A42DC"/>
    <w:rsid w:val="003A4BE9"/>
    <w:rsid w:val="003A57E2"/>
    <w:rsid w:val="003A75E1"/>
    <w:rsid w:val="003B211D"/>
    <w:rsid w:val="003B2576"/>
    <w:rsid w:val="003B3144"/>
    <w:rsid w:val="003B4C75"/>
    <w:rsid w:val="003B57BD"/>
    <w:rsid w:val="003B5845"/>
    <w:rsid w:val="003B69F0"/>
    <w:rsid w:val="003B6E66"/>
    <w:rsid w:val="003B7030"/>
    <w:rsid w:val="003B76B9"/>
    <w:rsid w:val="003B78EB"/>
    <w:rsid w:val="003C06A9"/>
    <w:rsid w:val="003C0B02"/>
    <w:rsid w:val="003C187B"/>
    <w:rsid w:val="003C1EF7"/>
    <w:rsid w:val="003C1F57"/>
    <w:rsid w:val="003C2BFB"/>
    <w:rsid w:val="003C3415"/>
    <w:rsid w:val="003C3F4D"/>
    <w:rsid w:val="003C4E0A"/>
    <w:rsid w:val="003C553A"/>
    <w:rsid w:val="003C56F4"/>
    <w:rsid w:val="003C6CCE"/>
    <w:rsid w:val="003D0C56"/>
    <w:rsid w:val="003D0FF1"/>
    <w:rsid w:val="003D143A"/>
    <w:rsid w:val="003D21E3"/>
    <w:rsid w:val="003D29EF"/>
    <w:rsid w:val="003D3BB4"/>
    <w:rsid w:val="003D512C"/>
    <w:rsid w:val="003D748D"/>
    <w:rsid w:val="003E0398"/>
    <w:rsid w:val="003E14ED"/>
    <w:rsid w:val="003E1545"/>
    <w:rsid w:val="003E311A"/>
    <w:rsid w:val="003E33F3"/>
    <w:rsid w:val="003E3B2D"/>
    <w:rsid w:val="003E47D4"/>
    <w:rsid w:val="003E5B4D"/>
    <w:rsid w:val="003E71E1"/>
    <w:rsid w:val="003F045C"/>
    <w:rsid w:val="003F08C4"/>
    <w:rsid w:val="003F1A35"/>
    <w:rsid w:val="003F292A"/>
    <w:rsid w:val="003F331D"/>
    <w:rsid w:val="003F3D0F"/>
    <w:rsid w:val="003F46CD"/>
    <w:rsid w:val="003F490E"/>
    <w:rsid w:val="003F4CFF"/>
    <w:rsid w:val="003F5AA4"/>
    <w:rsid w:val="003F7495"/>
    <w:rsid w:val="003F7872"/>
    <w:rsid w:val="003F7C45"/>
    <w:rsid w:val="00400963"/>
    <w:rsid w:val="0040350F"/>
    <w:rsid w:val="00403F64"/>
    <w:rsid w:val="0040432F"/>
    <w:rsid w:val="0040535A"/>
    <w:rsid w:val="0040697E"/>
    <w:rsid w:val="00407FE1"/>
    <w:rsid w:val="004101F5"/>
    <w:rsid w:val="004102F5"/>
    <w:rsid w:val="004109AA"/>
    <w:rsid w:val="00411E07"/>
    <w:rsid w:val="00412366"/>
    <w:rsid w:val="004123F9"/>
    <w:rsid w:val="00412DE6"/>
    <w:rsid w:val="00413954"/>
    <w:rsid w:val="00413CC7"/>
    <w:rsid w:val="004143D5"/>
    <w:rsid w:val="0041449C"/>
    <w:rsid w:val="00414A24"/>
    <w:rsid w:val="004159E1"/>
    <w:rsid w:val="0041627E"/>
    <w:rsid w:val="00416283"/>
    <w:rsid w:val="004166D8"/>
    <w:rsid w:val="00416A08"/>
    <w:rsid w:val="00416FE5"/>
    <w:rsid w:val="00420760"/>
    <w:rsid w:val="00420D3D"/>
    <w:rsid w:val="00420F63"/>
    <w:rsid w:val="00421A57"/>
    <w:rsid w:val="004234BD"/>
    <w:rsid w:val="004245E1"/>
    <w:rsid w:val="00425966"/>
    <w:rsid w:val="004264AE"/>
    <w:rsid w:val="004276FB"/>
    <w:rsid w:val="00430F07"/>
    <w:rsid w:val="0043141D"/>
    <w:rsid w:val="0043262F"/>
    <w:rsid w:val="00433237"/>
    <w:rsid w:val="004338DD"/>
    <w:rsid w:val="00433CC6"/>
    <w:rsid w:val="00433DDF"/>
    <w:rsid w:val="004359D5"/>
    <w:rsid w:val="00436844"/>
    <w:rsid w:val="00437119"/>
    <w:rsid w:val="00437E19"/>
    <w:rsid w:val="00440275"/>
    <w:rsid w:val="00440BB4"/>
    <w:rsid w:val="004418DD"/>
    <w:rsid w:val="0044280B"/>
    <w:rsid w:val="0044287C"/>
    <w:rsid w:val="00444561"/>
    <w:rsid w:val="0044472E"/>
    <w:rsid w:val="00444802"/>
    <w:rsid w:val="0044487D"/>
    <w:rsid w:val="00444E6D"/>
    <w:rsid w:val="00444FFB"/>
    <w:rsid w:val="00445A24"/>
    <w:rsid w:val="00445D42"/>
    <w:rsid w:val="004462F2"/>
    <w:rsid w:val="00446D47"/>
    <w:rsid w:val="00447873"/>
    <w:rsid w:val="00447B11"/>
    <w:rsid w:val="00447C70"/>
    <w:rsid w:val="00450363"/>
    <w:rsid w:val="00450AB6"/>
    <w:rsid w:val="00451773"/>
    <w:rsid w:val="004519E8"/>
    <w:rsid w:val="004535F9"/>
    <w:rsid w:val="004539AE"/>
    <w:rsid w:val="004544D4"/>
    <w:rsid w:val="00454C90"/>
    <w:rsid w:val="00457B33"/>
    <w:rsid w:val="00460616"/>
    <w:rsid w:val="00460EC4"/>
    <w:rsid w:val="00461542"/>
    <w:rsid w:val="004616B3"/>
    <w:rsid w:val="00463215"/>
    <w:rsid w:val="00464BAE"/>
    <w:rsid w:val="00466392"/>
    <w:rsid w:val="00467751"/>
    <w:rsid w:val="00467F4C"/>
    <w:rsid w:val="00470117"/>
    <w:rsid w:val="00473B6A"/>
    <w:rsid w:val="004740F4"/>
    <w:rsid w:val="004741D8"/>
    <w:rsid w:val="00474D37"/>
    <w:rsid w:val="00474EB3"/>
    <w:rsid w:val="00476027"/>
    <w:rsid w:val="00481B30"/>
    <w:rsid w:val="00483296"/>
    <w:rsid w:val="0048361E"/>
    <w:rsid w:val="00483E93"/>
    <w:rsid w:val="0048437C"/>
    <w:rsid w:val="00484F46"/>
    <w:rsid w:val="0048636B"/>
    <w:rsid w:val="00491296"/>
    <w:rsid w:val="00491915"/>
    <w:rsid w:val="0049340E"/>
    <w:rsid w:val="00495639"/>
    <w:rsid w:val="004973A6"/>
    <w:rsid w:val="00497613"/>
    <w:rsid w:val="0049773D"/>
    <w:rsid w:val="00497A2F"/>
    <w:rsid w:val="004A0980"/>
    <w:rsid w:val="004A1997"/>
    <w:rsid w:val="004A2058"/>
    <w:rsid w:val="004A2767"/>
    <w:rsid w:val="004A4513"/>
    <w:rsid w:val="004A4643"/>
    <w:rsid w:val="004A46D9"/>
    <w:rsid w:val="004A5474"/>
    <w:rsid w:val="004A63AC"/>
    <w:rsid w:val="004A7084"/>
    <w:rsid w:val="004A733C"/>
    <w:rsid w:val="004B0570"/>
    <w:rsid w:val="004B0BD2"/>
    <w:rsid w:val="004B0F9C"/>
    <w:rsid w:val="004B195A"/>
    <w:rsid w:val="004B2946"/>
    <w:rsid w:val="004B3BA4"/>
    <w:rsid w:val="004B45B4"/>
    <w:rsid w:val="004B5713"/>
    <w:rsid w:val="004B5B9C"/>
    <w:rsid w:val="004B5D0F"/>
    <w:rsid w:val="004B639C"/>
    <w:rsid w:val="004B7FD6"/>
    <w:rsid w:val="004C0EEF"/>
    <w:rsid w:val="004C0FA4"/>
    <w:rsid w:val="004C1EC0"/>
    <w:rsid w:val="004C2631"/>
    <w:rsid w:val="004C27D0"/>
    <w:rsid w:val="004C303B"/>
    <w:rsid w:val="004C33A9"/>
    <w:rsid w:val="004C4044"/>
    <w:rsid w:val="004C6461"/>
    <w:rsid w:val="004C78E8"/>
    <w:rsid w:val="004D035C"/>
    <w:rsid w:val="004D0728"/>
    <w:rsid w:val="004D076E"/>
    <w:rsid w:val="004D1034"/>
    <w:rsid w:val="004D1724"/>
    <w:rsid w:val="004D2006"/>
    <w:rsid w:val="004D3AE2"/>
    <w:rsid w:val="004D3D82"/>
    <w:rsid w:val="004D3FAC"/>
    <w:rsid w:val="004D40B9"/>
    <w:rsid w:val="004D4429"/>
    <w:rsid w:val="004D5DDB"/>
    <w:rsid w:val="004D5F8F"/>
    <w:rsid w:val="004E01A0"/>
    <w:rsid w:val="004E02BD"/>
    <w:rsid w:val="004E18DE"/>
    <w:rsid w:val="004E213F"/>
    <w:rsid w:val="004E305E"/>
    <w:rsid w:val="004E3EF8"/>
    <w:rsid w:val="004E53D6"/>
    <w:rsid w:val="004E715A"/>
    <w:rsid w:val="004F177E"/>
    <w:rsid w:val="004F1F97"/>
    <w:rsid w:val="004F27AC"/>
    <w:rsid w:val="004F49D6"/>
    <w:rsid w:val="004F4B24"/>
    <w:rsid w:val="004F54D0"/>
    <w:rsid w:val="004F6C7C"/>
    <w:rsid w:val="004F7989"/>
    <w:rsid w:val="004F7F2F"/>
    <w:rsid w:val="0050012C"/>
    <w:rsid w:val="00500F46"/>
    <w:rsid w:val="00501A9D"/>
    <w:rsid w:val="0050221A"/>
    <w:rsid w:val="00502DCC"/>
    <w:rsid w:val="00502FF5"/>
    <w:rsid w:val="00503219"/>
    <w:rsid w:val="0050480F"/>
    <w:rsid w:val="00504B9A"/>
    <w:rsid w:val="005054B7"/>
    <w:rsid w:val="00505E9F"/>
    <w:rsid w:val="00506E03"/>
    <w:rsid w:val="0050701A"/>
    <w:rsid w:val="00510586"/>
    <w:rsid w:val="005107EF"/>
    <w:rsid w:val="0051085E"/>
    <w:rsid w:val="00511034"/>
    <w:rsid w:val="00511894"/>
    <w:rsid w:val="00512A1E"/>
    <w:rsid w:val="00513484"/>
    <w:rsid w:val="00513785"/>
    <w:rsid w:val="00513A36"/>
    <w:rsid w:val="00514C60"/>
    <w:rsid w:val="00520874"/>
    <w:rsid w:val="00520F1D"/>
    <w:rsid w:val="005214A4"/>
    <w:rsid w:val="00521DE5"/>
    <w:rsid w:val="00522F10"/>
    <w:rsid w:val="00523FED"/>
    <w:rsid w:val="00524EE7"/>
    <w:rsid w:val="0052685E"/>
    <w:rsid w:val="00526B9B"/>
    <w:rsid w:val="0053093B"/>
    <w:rsid w:val="00530ABF"/>
    <w:rsid w:val="00532939"/>
    <w:rsid w:val="005333D0"/>
    <w:rsid w:val="00533A36"/>
    <w:rsid w:val="00535F46"/>
    <w:rsid w:val="00537A1E"/>
    <w:rsid w:val="00537F3C"/>
    <w:rsid w:val="00537F4D"/>
    <w:rsid w:val="005407FB"/>
    <w:rsid w:val="005408D8"/>
    <w:rsid w:val="005414FB"/>
    <w:rsid w:val="00541FE5"/>
    <w:rsid w:val="005425A8"/>
    <w:rsid w:val="00542D3E"/>
    <w:rsid w:val="00543149"/>
    <w:rsid w:val="005438AA"/>
    <w:rsid w:val="00543FDA"/>
    <w:rsid w:val="00544458"/>
    <w:rsid w:val="00544716"/>
    <w:rsid w:val="00544914"/>
    <w:rsid w:val="00544E0F"/>
    <w:rsid w:val="00545635"/>
    <w:rsid w:val="00546EB0"/>
    <w:rsid w:val="00547150"/>
    <w:rsid w:val="0054720E"/>
    <w:rsid w:val="00547751"/>
    <w:rsid w:val="00547DDC"/>
    <w:rsid w:val="00550A8C"/>
    <w:rsid w:val="00550E56"/>
    <w:rsid w:val="00551042"/>
    <w:rsid w:val="0055121F"/>
    <w:rsid w:val="00551F83"/>
    <w:rsid w:val="00552AA0"/>
    <w:rsid w:val="00552BD5"/>
    <w:rsid w:val="005538B3"/>
    <w:rsid w:val="005542BF"/>
    <w:rsid w:val="00554AEC"/>
    <w:rsid w:val="00554E65"/>
    <w:rsid w:val="005555A1"/>
    <w:rsid w:val="00555D27"/>
    <w:rsid w:val="00556929"/>
    <w:rsid w:val="00556AB3"/>
    <w:rsid w:val="0055713F"/>
    <w:rsid w:val="00557C80"/>
    <w:rsid w:val="00560071"/>
    <w:rsid w:val="00560988"/>
    <w:rsid w:val="005616DC"/>
    <w:rsid w:val="005625D3"/>
    <w:rsid w:val="005627A4"/>
    <w:rsid w:val="005644BE"/>
    <w:rsid w:val="00565A80"/>
    <w:rsid w:val="005665B7"/>
    <w:rsid w:val="00566E55"/>
    <w:rsid w:val="0056734C"/>
    <w:rsid w:val="00567AD9"/>
    <w:rsid w:val="00570F9C"/>
    <w:rsid w:val="005710FC"/>
    <w:rsid w:val="00571164"/>
    <w:rsid w:val="005713BB"/>
    <w:rsid w:val="0057358B"/>
    <w:rsid w:val="0057561D"/>
    <w:rsid w:val="00576434"/>
    <w:rsid w:val="00576D19"/>
    <w:rsid w:val="00577261"/>
    <w:rsid w:val="0058006B"/>
    <w:rsid w:val="005806AC"/>
    <w:rsid w:val="0058118E"/>
    <w:rsid w:val="00581C98"/>
    <w:rsid w:val="005835E0"/>
    <w:rsid w:val="00583828"/>
    <w:rsid w:val="00583FF6"/>
    <w:rsid w:val="00586324"/>
    <w:rsid w:val="00586437"/>
    <w:rsid w:val="00587AD1"/>
    <w:rsid w:val="00590F2C"/>
    <w:rsid w:val="005910D0"/>
    <w:rsid w:val="00593202"/>
    <w:rsid w:val="0059374B"/>
    <w:rsid w:val="00594132"/>
    <w:rsid w:val="00594ABC"/>
    <w:rsid w:val="005963E8"/>
    <w:rsid w:val="0059676E"/>
    <w:rsid w:val="00596B1C"/>
    <w:rsid w:val="005A035B"/>
    <w:rsid w:val="005A1762"/>
    <w:rsid w:val="005A2213"/>
    <w:rsid w:val="005A25DA"/>
    <w:rsid w:val="005A326C"/>
    <w:rsid w:val="005A3433"/>
    <w:rsid w:val="005A36FA"/>
    <w:rsid w:val="005A39E6"/>
    <w:rsid w:val="005A3C99"/>
    <w:rsid w:val="005A49D5"/>
    <w:rsid w:val="005A578C"/>
    <w:rsid w:val="005A6A74"/>
    <w:rsid w:val="005A6F66"/>
    <w:rsid w:val="005A7465"/>
    <w:rsid w:val="005B0394"/>
    <w:rsid w:val="005B0971"/>
    <w:rsid w:val="005B0AAB"/>
    <w:rsid w:val="005B10D0"/>
    <w:rsid w:val="005B1344"/>
    <w:rsid w:val="005B1D82"/>
    <w:rsid w:val="005B2CAB"/>
    <w:rsid w:val="005B3A82"/>
    <w:rsid w:val="005B5149"/>
    <w:rsid w:val="005B55C4"/>
    <w:rsid w:val="005B5CB8"/>
    <w:rsid w:val="005B5FA4"/>
    <w:rsid w:val="005B64E1"/>
    <w:rsid w:val="005B7532"/>
    <w:rsid w:val="005C0217"/>
    <w:rsid w:val="005C0647"/>
    <w:rsid w:val="005C1278"/>
    <w:rsid w:val="005C17C3"/>
    <w:rsid w:val="005C1FF8"/>
    <w:rsid w:val="005C3596"/>
    <w:rsid w:val="005C3D30"/>
    <w:rsid w:val="005C4439"/>
    <w:rsid w:val="005C50E4"/>
    <w:rsid w:val="005C60E1"/>
    <w:rsid w:val="005C6162"/>
    <w:rsid w:val="005C729B"/>
    <w:rsid w:val="005C7EC8"/>
    <w:rsid w:val="005D0C0B"/>
    <w:rsid w:val="005D0DF8"/>
    <w:rsid w:val="005D120D"/>
    <w:rsid w:val="005D1DB4"/>
    <w:rsid w:val="005D2524"/>
    <w:rsid w:val="005D2A5C"/>
    <w:rsid w:val="005D36E7"/>
    <w:rsid w:val="005D4980"/>
    <w:rsid w:val="005D4D5D"/>
    <w:rsid w:val="005D699F"/>
    <w:rsid w:val="005D787A"/>
    <w:rsid w:val="005D7DA0"/>
    <w:rsid w:val="005E0612"/>
    <w:rsid w:val="005E3E41"/>
    <w:rsid w:val="005E4510"/>
    <w:rsid w:val="005E5047"/>
    <w:rsid w:val="005E57E3"/>
    <w:rsid w:val="005E599A"/>
    <w:rsid w:val="005E5C35"/>
    <w:rsid w:val="005E6D15"/>
    <w:rsid w:val="005E7741"/>
    <w:rsid w:val="005F0444"/>
    <w:rsid w:val="005F12A5"/>
    <w:rsid w:val="005F1437"/>
    <w:rsid w:val="005F37EC"/>
    <w:rsid w:val="005F42C6"/>
    <w:rsid w:val="005F437E"/>
    <w:rsid w:val="005F57A7"/>
    <w:rsid w:val="005F6506"/>
    <w:rsid w:val="005F7C92"/>
    <w:rsid w:val="00600B80"/>
    <w:rsid w:val="0060194D"/>
    <w:rsid w:val="00602292"/>
    <w:rsid w:val="006045EF"/>
    <w:rsid w:val="00604AFF"/>
    <w:rsid w:val="00604FC7"/>
    <w:rsid w:val="00606905"/>
    <w:rsid w:val="0060690F"/>
    <w:rsid w:val="00607796"/>
    <w:rsid w:val="006102C5"/>
    <w:rsid w:val="00610A05"/>
    <w:rsid w:val="00610B24"/>
    <w:rsid w:val="00610C74"/>
    <w:rsid w:val="00610CB9"/>
    <w:rsid w:val="0061370F"/>
    <w:rsid w:val="006137E4"/>
    <w:rsid w:val="0061387D"/>
    <w:rsid w:val="0061416A"/>
    <w:rsid w:val="00614951"/>
    <w:rsid w:val="00616BE6"/>
    <w:rsid w:val="00617709"/>
    <w:rsid w:val="0062046D"/>
    <w:rsid w:val="00621CEB"/>
    <w:rsid w:val="006245F2"/>
    <w:rsid w:val="00624F28"/>
    <w:rsid w:val="006254FB"/>
    <w:rsid w:val="00627042"/>
    <w:rsid w:val="00627A61"/>
    <w:rsid w:val="0063109F"/>
    <w:rsid w:val="0063162B"/>
    <w:rsid w:val="00631A1C"/>
    <w:rsid w:val="00631A4D"/>
    <w:rsid w:val="00633184"/>
    <w:rsid w:val="00633885"/>
    <w:rsid w:val="00635910"/>
    <w:rsid w:val="00635BB0"/>
    <w:rsid w:val="00636E8E"/>
    <w:rsid w:val="00636FCD"/>
    <w:rsid w:val="006379F7"/>
    <w:rsid w:val="006417CE"/>
    <w:rsid w:val="00641D52"/>
    <w:rsid w:val="00641E8E"/>
    <w:rsid w:val="006422B0"/>
    <w:rsid w:val="00642506"/>
    <w:rsid w:val="00643786"/>
    <w:rsid w:val="00643832"/>
    <w:rsid w:val="00643C64"/>
    <w:rsid w:val="006442DD"/>
    <w:rsid w:val="006448D0"/>
    <w:rsid w:val="0064516B"/>
    <w:rsid w:val="00646472"/>
    <w:rsid w:val="00650A95"/>
    <w:rsid w:val="006516E6"/>
    <w:rsid w:val="00653C41"/>
    <w:rsid w:val="00653E27"/>
    <w:rsid w:val="00655246"/>
    <w:rsid w:val="00655403"/>
    <w:rsid w:val="00657279"/>
    <w:rsid w:val="006603F1"/>
    <w:rsid w:val="00660910"/>
    <w:rsid w:val="00660D77"/>
    <w:rsid w:val="0066286B"/>
    <w:rsid w:val="00662F5C"/>
    <w:rsid w:val="00664DB7"/>
    <w:rsid w:val="00665144"/>
    <w:rsid w:val="0066530A"/>
    <w:rsid w:val="00665F3E"/>
    <w:rsid w:val="006662FC"/>
    <w:rsid w:val="0066680D"/>
    <w:rsid w:val="00667358"/>
    <w:rsid w:val="00667CE8"/>
    <w:rsid w:val="00671C6C"/>
    <w:rsid w:val="00672DB3"/>
    <w:rsid w:val="0067365A"/>
    <w:rsid w:val="00677A8F"/>
    <w:rsid w:val="00677D4F"/>
    <w:rsid w:val="006801E2"/>
    <w:rsid w:val="00681EA1"/>
    <w:rsid w:val="00683871"/>
    <w:rsid w:val="00683A6D"/>
    <w:rsid w:val="00683D36"/>
    <w:rsid w:val="00684D84"/>
    <w:rsid w:val="006853F1"/>
    <w:rsid w:val="006856D2"/>
    <w:rsid w:val="00686887"/>
    <w:rsid w:val="00690B5A"/>
    <w:rsid w:val="00690F8B"/>
    <w:rsid w:val="006912B3"/>
    <w:rsid w:val="00692718"/>
    <w:rsid w:val="00692B6E"/>
    <w:rsid w:val="006930B2"/>
    <w:rsid w:val="00695159"/>
    <w:rsid w:val="00695221"/>
    <w:rsid w:val="0069537B"/>
    <w:rsid w:val="00695C8B"/>
    <w:rsid w:val="0069655A"/>
    <w:rsid w:val="0069689C"/>
    <w:rsid w:val="00697E4E"/>
    <w:rsid w:val="006A0603"/>
    <w:rsid w:val="006A0B67"/>
    <w:rsid w:val="006A0CCB"/>
    <w:rsid w:val="006A2674"/>
    <w:rsid w:val="006A2C99"/>
    <w:rsid w:val="006A2E09"/>
    <w:rsid w:val="006A39E8"/>
    <w:rsid w:val="006A59EC"/>
    <w:rsid w:val="006A5CF6"/>
    <w:rsid w:val="006A78FC"/>
    <w:rsid w:val="006A7BC6"/>
    <w:rsid w:val="006B15D9"/>
    <w:rsid w:val="006B167C"/>
    <w:rsid w:val="006B1EC1"/>
    <w:rsid w:val="006B2D02"/>
    <w:rsid w:val="006B3381"/>
    <w:rsid w:val="006B4069"/>
    <w:rsid w:val="006B4CA6"/>
    <w:rsid w:val="006B70C3"/>
    <w:rsid w:val="006B738E"/>
    <w:rsid w:val="006B7AF6"/>
    <w:rsid w:val="006B7D4A"/>
    <w:rsid w:val="006C112D"/>
    <w:rsid w:val="006C12E6"/>
    <w:rsid w:val="006C134F"/>
    <w:rsid w:val="006C39E1"/>
    <w:rsid w:val="006C486D"/>
    <w:rsid w:val="006C4B1A"/>
    <w:rsid w:val="006D14AC"/>
    <w:rsid w:val="006D158C"/>
    <w:rsid w:val="006D1FC7"/>
    <w:rsid w:val="006D2B7A"/>
    <w:rsid w:val="006D3EE3"/>
    <w:rsid w:val="006D42D9"/>
    <w:rsid w:val="006D4E34"/>
    <w:rsid w:val="006D75E2"/>
    <w:rsid w:val="006E0470"/>
    <w:rsid w:val="006E112F"/>
    <w:rsid w:val="006E11A9"/>
    <w:rsid w:val="006E1233"/>
    <w:rsid w:val="006E1296"/>
    <w:rsid w:val="006E1E20"/>
    <w:rsid w:val="006E3786"/>
    <w:rsid w:val="006E406A"/>
    <w:rsid w:val="006E4364"/>
    <w:rsid w:val="006E43FB"/>
    <w:rsid w:val="006E55EF"/>
    <w:rsid w:val="006E5E83"/>
    <w:rsid w:val="006E6390"/>
    <w:rsid w:val="006E7486"/>
    <w:rsid w:val="006E7DD3"/>
    <w:rsid w:val="006F0058"/>
    <w:rsid w:val="006F084C"/>
    <w:rsid w:val="006F15A5"/>
    <w:rsid w:val="006F522E"/>
    <w:rsid w:val="006F59DF"/>
    <w:rsid w:val="006F5FAE"/>
    <w:rsid w:val="006F7644"/>
    <w:rsid w:val="00700A18"/>
    <w:rsid w:val="00701571"/>
    <w:rsid w:val="00701891"/>
    <w:rsid w:val="00701CCF"/>
    <w:rsid w:val="00703257"/>
    <w:rsid w:val="007035B0"/>
    <w:rsid w:val="00705C3A"/>
    <w:rsid w:val="00706A68"/>
    <w:rsid w:val="00707B8C"/>
    <w:rsid w:val="00711635"/>
    <w:rsid w:val="00711E54"/>
    <w:rsid w:val="00712067"/>
    <w:rsid w:val="007125E3"/>
    <w:rsid w:val="00714D19"/>
    <w:rsid w:val="00715AC1"/>
    <w:rsid w:val="00715EBF"/>
    <w:rsid w:val="00717BF3"/>
    <w:rsid w:val="00717C3C"/>
    <w:rsid w:val="00722052"/>
    <w:rsid w:val="00723181"/>
    <w:rsid w:val="00724A00"/>
    <w:rsid w:val="007250F2"/>
    <w:rsid w:val="007255D3"/>
    <w:rsid w:val="007255E0"/>
    <w:rsid w:val="0072565D"/>
    <w:rsid w:val="00726396"/>
    <w:rsid w:val="0072664C"/>
    <w:rsid w:val="007270D2"/>
    <w:rsid w:val="00727DBD"/>
    <w:rsid w:val="0073039D"/>
    <w:rsid w:val="007310C6"/>
    <w:rsid w:val="00732CFD"/>
    <w:rsid w:val="007331AE"/>
    <w:rsid w:val="00734170"/>
    <w:rsid w:val="007341D2"/>
    <w:rsid w:val="00734F1A"/>
    <w:rsid w:val="0073535B"/>
    <w:rsid w:val="00736FB1"/>
    <w:rsid w:val="00737AE7"/>
    <w:rsid w:val="00740289"/>
    <w:rsid w:val="00740934"/>
    <w:rsid w:val="00743C40"/>
    <w:rsid w:val="00744997"/>
    <w:rsid w:val="00744D32"/>
    <w:rsid w:val="007461CD"/>
    <w:rsid w:val="0075047A"/>
    <w:rsid w:val="0075296B"/>
    <w:rsid w:val="007534E1"/>
    <w:rsid w:val="00753B4E"/>
    <w:rsid w:val="0075429B"/>
    <w:rsid w:val="00754AC5"/>
    <w:rsid w:val="00754D40"/>
    <w:rsid w:val="007563F9"/>
    <w:rsid w:val="00756469"/>
    <w:rsid w:val="00757F6C"/>
    <w:rsid w:val="00762854"/>
    <w:rsid w:val="007640A5"/>
    <w:rsid w:val="00765ABB"/>
    <w:rsid w:val="00765AC8"/>
    <w:rsid w:val="00765D55"/>
    <w:rsid w:val="00766966"/>
    <w:rsid w:val="0076770A"/>
    <w:rsid w:val="00767F91"/>
    <w:rsid w:val="00771055"/>
    <w:rsid w:val="007712C4"/>
    <w:rsid w:val="007716F7"/>
    <w:rsid w:val="00773DD5"/>
    <w:rsid w:val="00774E17"/>
    <w:rsid w:val="00776FE0"/>
    <w:rsid w:val="007774A7"/>
    <w:rsid w:val="00777AFA"/>
    <w:rsid w:val="00780DDC"/>
    <w:rsid w:val="007827F5"/>
    <w:rsid w:val="00785085"/>
    <w:rsid w:val="00786A7C"/>
    <w:rsid w:val="00786F1F"/>
    <w:rsid w:val="00787B07"/>
    <w:rsid w:val="00790F16"/>
    <w:rsid w:val="00791D2D"/>
    <w:rsid w:val="00792CCD"/>
    <w:rsid w:val="00795282"/>
    <w:rsid w:val="0079532B"/>
    <w:rsid w:val="00795BD9"/>
    <w:rsid w:val="007961A4"/>
    <w:rsid w:val="007A51D8"/>
    <w:rsid w:val="007A5D22"/>
    <w:rsid w:val="007A7EF7"/>
    <w:rsid w:val="007B0435"/>
    <w:rsid w:val="007B0CCB"/>
    <w:rsid w:val="007B0FE0"/>
    <w:rsid w:val="007B2A0B"/>
    <w:rsid w:val="007B2BDD"/>
    <w:rsid w:val="007B33C5"/>
    <w:rsid w:val="007B451A"/>
    <w:rsid w:val="007B466F"/>
    <w:rsid w:val="007B50E1"/>
    <w:rsid w:val="007B53BF"/>
    <w:rsid w:val="007B6DB4"/>
    <w:rsid w:val="007C2BC2"/>
    <w:rsid w:val="007C58DE"/>
    <w:rsid w:val="007C64CA"/>
    <w:rsid w:val="007C6FD6"/>
    <w:rsid w:val="007D22F0"/>
    <w:rsid w:val="007D23A5"/>
    <w:rsid w:val="007D2AA2"/>
    <w:rsid w:val="007D3479"/>
    <w:rsid w:val="007D4EF8"/>
    <w:rsid w:val="007D5D0D"/>
    <w:rsid w:val="007E01D2"/>
    <w:rsid w:val="007E1899"/>
    <w:rsid w:val="007E2C42"/>
    <w:rsid w:val="007E31D6"/>
    <w:rsid w:val="007E4590"/>
    <w:rsid w:val="007E45F6"/>
    <w:rsid w:val="007E4DBB"/>
    <w:rsid w:val="007F04D9"/>
    <w:rsid w:val="007F27A9"/>
    <w:rsid w:val="007F2D65"/>
    <w:rsid w:val="007F3390"/>
    <w:rsid w:val="007F3F27"/>
    <w:rsid w:val="007F43A7"/>
    <w:rsid w:val="007F4D7B"/>
    <w:rsid w:val="007F7158"/>
    <w:rsid w:val="008014D7"/>
    <w:rsid w:val="008018E1"/>
    <w:rsid w:val="00802495"/>
    <w:rsid w:val="00802572"/>
    <w:rsid w:val="00803B49"/>
    <w:rsid w:val="00804890"/>
    <w:rsid w:val="00804F5B"/>
    <w:rsid w:val="008059A1"/>
    <w:rsid w:val="00805B87"/>
    <w:rsid w:val="00812BD2"/>
    <w:rsid w:val="0081558A"/>
    <w:rsid w:val="0081578B"/>
    <w:rsid w:val="00816B44"/>
    <w:rsid w:val="00822494"/>
    <w:rsid w:val="00822625"/>
    <w:rsid w:val="00822902"/>
    <w:rsid w:val="00822CD0"/>
    <w:rsid w:val="0082327A"/>
    <w:rsid w:val="008242F5"/>
    <w:rsid w:val="008244AB"/>
    <w:rsid w:val="00824F52"/>
    <w:rsid w:val="0082511A"/>
    <w:rsid w:val="008252B6"/>
    <w:rsid w:val="008269B5"/>
    <w:rsid w:val="00826B07"/>
    <w:rsid w:val="00826FA7"/>
    <w:rsid w:val="008303A2"/>
    <w:rsid w:val="00830D4B"/>
    <w:rsid w:val="00830DDD"/>
    <w:rsid w:val="00831CE9"/>
    <w:rsid w:val="00833E36"/>
    <w:rsid w:val="00834104"/>
    <w:rsid w:val="0083660E"/>
    <w:rsid w:val="0083791B"/>
    <w:rsid w:val="00837AE1"/>
    <w:rsid w:val="00837E9E"/>
    <w:rsid w:val="00844A79"/>
    <w:rsid w:val="00844B31"/>
    <w:rsid w:val="00845C99"/>
    <w:rsid w:val="00847DFC"/>
    <w:rsid w:val="00847F29"/>
    <w:rsid w:val="00850D4B"/>
    <w:rsid w:val="00851139"/>
    <w:rsid w:val="00851F70"/>
    <w:rsid w:val="0085481A"/>
    <w:rsid w:val="00854D35"/>
    <w:rsid w:val="00855B95"/>
    <w:rsid w:val="008566F6"/>
    <w:rsid w:val="00856F75"/>
    <w:rsid w:val="00857F44"/>
    <w:rsid w:val="00860B58"/>
    <w:rsid w:val="008615D4"/>
    <w:rsid w:val="00861A35"/>
    <w:rsid w:val="00861ABE"/>
    <w:rsid w:val="008626CE"/>
    <w:rsid w:val="00862DCB"/>
    <w:rsid w:val="00863452"/>
    <w:rsid w:val="00864C62"/>
    <w:rsid w:val="008706A5"/>
    <w:rsid w:val="00871D0B"/>
    <w:rsid w:val="00873434"/>
    <w:rsid w:val="00874820"/>
    <w:rsid w:val="00875C6C"/>
    <w:rsid w:val="00876101"/>
    <w:rsid w:val="0087720A"/>
    <w:rsid w:val="00880462"/>
    <w:rsid w:val="00880D54"/>
    <w:rsid w:val="00882536"/>
    <w:rsid w:val="0088276C"/>
    <w:rsid w:val="008836BB"/>
    <w:rsid w:val="00883AE0"/>
    <w:rsid w:val="00883F93"/>
    <w:rsid w:val="00884447"/>
    <w:rsid w:val="00884D99"/>
    <w:rsid w:val="0088713B"/>
    <w:rsid w:val="00887493"/>
    <w:rsid w:val="00887BC0"/>
    <w:rsid w:val="00890B16"/>
    <w:rsid w:val="00890F33"/>
    <w:rsid w:val="00891674"/>
    <w:rsid w:val="0089469E"/>
    <w:rsid w:val="00894CFB"/>
    <w:rsid w:val="00896A1C"/>
    <w:rsid w:val="0089743E"/>
    <w:rsid w:val="00897817"/>
    <w:rsid w:val="008A2EAF"/>
    <w:rsid w:val="008A6CE5"/>
    <w:rsid w:val="008B003D"/>
    <w:rsid w:val="008B05E2"/>
    <w:rsid w:val="008B23FC"/>
    <w:rsid w:val="008B2B76"/>
    <w:rsid w:val="008B310A"/>
    <w:rsid w:val="008B370F"/>
    <w:rsid w:val="008B3B23"/>
    <w:rsid w:val="008B440C"/>
    <w:rsid w:val="008B4D4A"/>
    <w:rsid w:val="008B505B"/>
    <w:rsid w:val="008B507B"/>
    <w:rsid w:val="008B5131"/>
    <w:rsid w:val="008C10CD"/>
    <w:rsid w:val="008C250D"/>
    <w:rsid w:val="008C5201"/>
    <w:rsid w:val="008C5257"/>
    <w:rsid w:val="008C5E6A"/>
    <w:rsid w:val="008C69BE"/>
    <w:rsid w:val="008C71C5"/>
    <w:rsid w:val="008C781C"/>
    <w:rsid w:val="008D01E9"/>
    <w:rsid w:val="008D0905"/>
    <w:rsid w:val="008D0ABB"/>
    <w:rsid w:val="008D1877"/>
    <w:rsid w:val="008D190B"/>
    <w:rsid w:val="008D1FB4"/>
    <w:rsid w:val="008D2A46"/>
    <w:rsid w:val="008D3B0E"/>
    <w:rsid w:val="008D7ADC"/>
    <w:rsid w:val="008E00AA"/>
    <w:rsid w:val="008E01C8"/>
    <w:rsid w:val="008E06BD"/>
    <w:rsid w:val="008E0AD8"/>
    <w:rsid w:val="008E1EC3"/>
    <w:rsid w:val="008E2421"/>
    <w:rsid w:val="008E29FB"/>
    <w:rsid w:val="008E472C"/>
    <w:rsid w:val="008E66EA"/>
    <w:rsid w:val="008E7278"/>
    <w:rsid w:val="008F0251"/>
    <w:rsid w:val="008F0D1E"/>
    <w:rsid w:val="008F2459"/>
    <w:rsid w:val="008F29AC"/>
    <w:rsid w:val="008F49FC"/>
    <w:rsid w:val="008F52B7"/>
    <w:rsid w:val="008F66C5"/>
    <w:rsid w:val="008F6A42"/>
    <w:rsid w:val="008F7C5D"/>
    <w:rsid w:val="00900425"/>
    <w:rsid w:val="0090093B"/>
    <w:rsid w:val="00900A3A"/>
    <w:rsid w:val="00900C4C"/>
    <w:rsid w:val="00902800"/>
    <w:rsid w:val="00903FC5"/>
    <w:rsid w:val="00905036"/>
    <w:rsid w:val="00907F79"/>
    <w:rsid w:val="00910654"/>
    <w:rsid w:val="009106D2"/>
    <w:rsid w:val="009113D4"/>
    <w:rsid w:val="00912DD2"/>
    <w:rsid w:val="0091322D"/>
    <w:rsid w:val="009151D2"/>
    <w:rsid w:val="00915E26"/>
    <w:rsid w:val="009170D2"/>
    <w:rsid w:val="009170F7"/>
    <w:rsid w:val="009173B2"/>
    <w:rsid w:val="009209F8"/>
    <w:rsid w:val="0092101F"/>
    <w:rsid w:val="0092178A"/>
    <w:rsid w:val="00921AD5"/>
    <w:rsid w:val="00925F37"/>
    <w:rsid w:val="00926142"/>
    <w:rsid w:val="009276FE"/>
    <w:rsid w:val="00930A00"/>
    <w:rsid w:val="00931DC2"/>
    <w:rsid w:val="0093302B"/>
    <w:rsid w:val="009358A7"/>
    <w:rsid w:val="00935AB5"/>
    <w:rsid w:val="00935E65"/>
    <w:rsid w:val="009367B5"/>
    <w:rsid w:val="009373DB"/>
    <w:rsid w:val="009400CE"/>
    <w:rsid w:val="00941741"/>
    <w:rsid w:val="00941BAC"/>
    <w:rsid w:val="00941CE2"/>
    <w:rsid w:val="0094338A"/>
    <w:rsid w:val="009446B4"/>
    <w:rsid w:val="00945907"/>
    <w:rsid w:val="009460AF"/>
    <w:rsid w:val="00946356"/>
    <w:rsid w:val="00946636"/>
    <w:rsid w:val="00947568"/>
    <w:rsid w:val="00947E9D"/>
    <w:rsid w:val="00950717"/>
    <w:rsid w:val="00950A82"/>
    <w:rsid w:val="00950F96"/>
    <w:rsid w:val="009518BE"/>
    <w:rsid w:val="00952626"/>
    <w:rsid w:val="00952BFB"/>
    <w:rsid w:val="009548A3"/>
    <w:rsid w:val="00954CCA"/>
    <w:rsid w:val="009555E1"/>
    <w:rsid w:val="00956606"/>
    <w:rsid w:val="00956E43"/>
    <w:rsid w:val="00957CC1"/>
    <w:rsid w:val="009619B9"/>
    <w:rsid w:val="00961CB0"/>
    <w:rsid w:val="00963FCE"/>
    <w:rsid w:val="0096468D"/>
    <w:rsid w:val="00964E18"/>
    <w:rsid w:val="009655C6"/>
    <w:rsid w:val="00965C35"/>
    <w:rsid w:val="00967B88"/>
    <w:rsid w:val="00970BFC"/>
    <w:rsid w:val="00972809"/>
    <w:rsid w:val="00972912"/>
    <w:rsid w:val="009732AF"/>
    <w:rsid w:val="00973413"/>
    <w:rsid w:val="009753A4"/>
    <w:rsid w:val="00975E77"/>
    <w:rsid w:val="0097614B"/>
    <w:rsid w:val="009772EA"/>
    <w:rsid w:val="00977924"/>
    <w:rsid w:val="009779B6"/>
    <w:rsid w:val="00980FBB"/>
    <w:rsid w:val="009816A3"/>
    <w:rsid w:val="00981709"/>
    <w:rsid w:val="00983C44"/>
    <w:rsid w:val="00984FED"/>
    <w:rsid w:val="00986B8F"/>
    <w:rsid w:val="00986F82"/>
    <w:rsid w:val="00987A9A"/>
    <w:rsid w:val="0099035F"/>
    <w:rsid w:val="00990967"/>
    <w:rsid w:val="00990A7F"/>
    <w:rsid w:val="009928AC"/>
    <w:rsid w:val="0099292F"/>
    <w:rsid w:val="00993DED"/>
    <w:rsid w:val="00993F90"/>
    <w:rsid w:val="00994659"/>
    <w:rsid w:val="009946B7"/>
    <w:rsid w:val="00994CE3"/>
    <w:rsid w:val="00994EF1"/>
    <w:rsid w:val="009957BF"/>
    <w:rsid w:val="009963B3"/>
    <w:rsid w:val="0099644A"/>
    <w:rsid w:val="009965A6"/>
    <w:rsid w:val="00997947"/>
    <w:rsid w:val="009A0621"/>
    <w:rsid w:val="009A1A4A"/>
    <w:rsid w:val="009A23C8"/>
    <w:rsid w:val="009A296E"/>
    <w:rsid w:val="009A3BC6"/>
    <w:rsid w:val="009A42CD"/>
    <w:rsid w:val="009A4C84"/>
    <w:rsid w:val="009A5E68"/>
    <w:rsid w:val="009A65A3"/>
    <w:rsid w:val="009A6752"/>
    <w:rsid w:val="009A6B14"/>
    <w:rsid w:val="009A7512"/>
    <w:rsid w:val="009A7B9D"/>
    <w:rsid w:val="009B01C7"/>
    <w:rsid w:val="009B0833"/>
    <w:rsid w:val="009B0D25"/>
    <w:rsid w:val="009B12E4"/>
    <w:rsid w:val="009B19C8"/>
    <w:rsid w:val="009B424B"/>
    <w:rsid w:val="009B4DAE"/>
    <w:rsid w:val="009C01AB"/>
    <w:rsid w:val="009C0CDC"/>
    <w:rsid w:val="009C18A2"/>
    <w:rsid w:val="009C1F6D"/>
    <w:rsid w:val="009C36E3"/>
    <w:rsid w:val="009C37EE"/>
    <w:rsid w:val="009C3E29"/>
    <w:rsid w:val="009C56D3"/>
    <w:rsid w:val="009C5781"/>
    <w:rsid w:val="009C6E57"/>
    <w:rsid w:val="009C7519"/>
    <w:rsid w:val="009D0450"/>
    <w:rsid w:val="009D130A"/>
    <w:rsid w:val="009D373C"/>
    <w:rsid w:val="009D3F22"/>
    <w:rsid w:val="009D45B1"/>
    <w:rsid w:val="009D6389"/>
    <w:rsid w:val="009D68D1"/>
    <w:rsid w:val="009D74F3"/>
    <w:rsid w:val="009E136E"/>
    <w:rsid w:val="009E1641"/>
    <w:rsid w:val="009E1D4C"/>
    <w:rsid w:val="009E2BC7"/>
    <w:rsid w:val="009E2C32"/>
    <w:rsid w:val="009E366A"/>
    <w:rsid w:val="009E368B"/>
    <w:rsid w:val="009E5604"/>
    <w:rsid w:val="009E657B"/>
    <w:rsid w:val="009E6BD4"/>
    <w:rsid w:val="009F0759"/>
    <w:rsid w:val="009F12B6"/>
    <w:rsid w:val="009F140F"/>
    <w:rsid w:val="009F19E0"/>
    <w:rsid w:val="009F2C61"/>
    <w:rsid w:val="009F3D12"/>
    <w:rsid w:val="009F5F83"/>
    <w:rsid w:val="009F724C"/>
    <w:rsid w:val="009F77E3"/>
    <w:rsid w:val="00A00E53"/>
    <w:rsid w:val="00A00F9D"/>
    <w:rsid w:val="00A014DA"/>
    <w:rsid w:val="00A0296D"/>
    <w:rsid w:val="00A0304D"/>
    <w:rsid w:val="00A035A3"/>
    <w:rsid w:val="00A03FCF"/>
    <w:rsid w:val="00A04F61"/>
    <w:rsid w:val="00A05161"/>
    <w:rsid w:val="00A052E6"/>
    <w:rsid w:val="00A10036"/>
    <w:rsid w:val="00A10104"/>
    <w:rsid w:val="00A10120"/>
    <w:rsid w:val="00A10368"/>
    <w:rsid w:val="00A10586"/>
    <w:rsid w:val="00A10E19"/>
    <w:rsid w:val="00A13CBA"/>
    <w:rsid w:val="00A13D38"/>
    <w:rsid w:val="00A149F6"/>
    <w:rsid w:val="00A14BE7"/>
    <w:rsid w:val="00A14C39"/>
    <w:rsid w:val="00A15450"/>
    <w:rsid w:val="00A15C10"/>
    <w:rsid w:val="00A16BA1"/>
    <w:rsid w:val="00A1796C"/>
    <w:rsid w:val="00A20033"/>
    <w:rsid w:val="00A2234E"/>
    <w:rsid w:val="00A234BA"/>
    <w:rsid w:val="00A23A1D"/>
    <w:rsid w:val="00A24847"/>
    <w:rsid w:val="00A25D5F"/>
    <w:rsid w:val="00A25DB0"/>
    <w:rsid w:val="00A26C3E"/>
    <w:rsid w:val="00A2744D"/>
    <w:rsid w:val="00A2766E"/>
    <w:rsid w:val="00A31ED1"/>
    <w:rsid w:val="00A32C41"/>
    <w:rsid w:val="00A341F6"/>
    <w:rsid w:val="00A34AF0"/>
    <w:rsid w:val="00A35963"/>
    <w:rsid w:val="00A36ED9"/>
    <w:rsid w:val="00A37429"/>
    <w:rsid w:val="00A37A49"/>
    <w:rsid w:val="00A40A8E"/>
    <w:rsid w:val="00A414E7"/>
    <w:rsid w:val="00A41711"/>
    <w:rsid w:val="00A4207A"/>
    <w:rsid w:val="00A4490B"/>
    <w:rsid w:val="00A4554E"/>
    <w:rsid w:val="00A47049"/>
    <w:rsid w:val="00A5092C"/>
    <w:rsid w:val="00A50E4A"/>
    <w:rsid w:val="00A52A59"/>
    <w:rsid w:val="00A531DF"/>
    <w:rsid w:val="00A53354"/>
    <w:rsid w:val="00A53AE6"/>
    <w:rsid w:val="00A54745"/>
    <w:rsid w:val="00A5552F"/>
    <w:rsid w:val="00A5575B"/>
    <w:rsid w:val="00A5633F"/>
    <w:rsid w:val="00A568C5"/>
    <w:rsid w:val="00A57BAF"/>
    <w:rsid w:val="00A60AFD"/>
    <w:rsid w:val="00A60BD4"/>
    <w:rsid w:val="00A60EBD"/>
    <w:rsid w:val="00A614A2"/>
    <w:rsid w:val="00A6188E"/>
    <w:rsid w:val="00A62B7C"/>
    <w:rsid w:val="00A63004"/>
    <w:rsid w:val="00A632B1"/>
    <w:rsid w:val="00A63965"/>
    <w:rsid w:val="00A67497"/>
    <w:rsid w:val="00A709FE"/>
    <w:rsid w:val="00A71AE3"/>
    <w:rsid w:val="00A7301D"/>
    <w:rsid w:val="00A73D68"/>
    <w:rsid w:val="00A74DFC"/>
    <w:rsid w:val="00A756C4"/>
    <w:rsid w:val="00A767FF"/>
    <w:rsid w:val="00A76814"/>
    <w:rsid w:val="00A76A50"/>
    <w:rsid w:val="00A77720"/>
    <w:rsid w:val="00A77775"/>
    <w:rsid w:val="00A80F4B"/>
    <w:rsid w:val="00A813DD"/>
    <w:rsid w:val="00A82325"/>
    <w:rsid w:val="00A85A5F"/>
    <w:rsid w:val="00A86AC8"/>
    <w:rsid w:val="00A90021"/>
    <w:rsid w:val="00A90370"/>
    <w:rsid w:val="00A915B6"/>
    <w:rsid w:val="00A91626"/>
    <w:rsid w:val="00A92110"/>
    <w:rsid w:val="00A92D4B"/>
    <w:rsid w:val="00A933CA"/>
    <w:rsid w:val="00A934BE"/>
    <w:rsid w:val="00A934F0"/>
    <w:rsid w:val="00A94E85"/>
    <w:rsid w:val="00A965BF"/>
    <w:rsid w:val="00A96784"/>
    <w:rsid w:val="00A96F46"/>
    <w:rsid w:val="00AA011C"/>
    <w:rsid w:val="00AA014B"/>
    <w:rsid w:val="00AA08CA"/>
    <w:rsid w:val="00AA0A97"/>
    <w:rsid w:val="00AA0F8D"/>
    <w:rsid w:val="00AA130D"/>
    <w:rsid w:val="00AA141F"/>
    <w:rsid w:val="00AA151E"/>
    <w:rsid w:val="00AA26AD"/>
    <w:rsid w:val="00AA2746"/>
    <w:rsid w:val="00AA28E0"/>
    <w:rsid w:val="00AA3131"/>
    <w:rsid w:val="00AA49B0"/>
    <w:rsid w:val="00AA5A26"/>
    <w:rsid w:val="00AA690B"/>
    <w:rsid w:val="00AA6F73"/>
    <w:rsid w:val="00AA716C"/>
    <w:rsid w:val="00AB0B4C"/>
    <w:rsid w:val="00AB1B0C"/>
    <w:rsid w:val="00AB31E0"/>
    <w:rsid w:val="00AB3F86"/>
    <w:rsid w:val="00AB405B"/>
    <w:rsid w:val="00AB52DC"/>
    <w:rsid w:val="00AB5A2E"/>
    <w:rsid w:val="00AB6FD5"/>
    <w:rsid w:val="00AB7134"/>
    <w:rsid w:val="00AB7608"/>
    <w:rsid w:val="00AC1CAE"/>
    <w:rsid w:val="00AC1F87"/>
    <w:rsid w:val="00AC20E8"/>
    <w:rsid w:val="00AC2329"/>
    <w:rsid w:val="00AC333C"/>
    <w:rsid w:val="00AC38DA"/>
    <w:rsid w:val="00AC3993"/>
    <w:rsid w:val="00AC3B93"/>
    <w:rsid w:val="00AC3C58"/>
    <w:rsid w:val="00AC3C80"/>
    <w:rsid w:val="00AC4311"/>
    <w:rsid w:val="00AC6001"/>
    <w:rsid w:val="00AC6A20"/>
    <w:rsid w:val="00AC7AB4"/>
    <w:rsid w:val="00AD343C"/>
    <w:rsid w:val="00AD5B96"/>
    <w:rsid w:val="00AD778A"/>
    <w:rsid w:val="00AE07CD"/>
    <w:rsid w:val="00AE0836"/>
    <w:rsid w:val="00AE0F1D"/>
    <w:rsid w:val="00AE15CF"/>
    <w:rsid w:val="00AE32B4"/>
    <w:rsid w:val="00AE38A3"/>
    <w:rsid w:val="00AE4C57"/>
    <w:rsid w:val="00AE5034"/>
    <w:rsid w:val="00AE61A5"/>
    <w:rsid w:val="00AF0D2C"/>
    <w:rsid w:val="00AF1002"/>
    <w:rsid w:val="00AF114B"/>
    <w:rsid w:val="00AF1698"/>
    <w:rsid w:val="00AF1D53"/>
    <w:rsid w:val="00AF230E"/>
    <w:rsid w:val="00AF248C"/>
    <w:rsid w:val="00AF265A"/>
    <w:rsid w:val="00AF2E9E"/>
    <w:rsid w:val="00AF3B09"/>
    <w:rsid w:val="00AF5837"/>
    <w:rsid w:val="00AF5884"/>
    <w:rsid w:val="00AF7282"/>
    <w:rsid w:val="00AF7FEA"/>
    <w:rsid w:val="00B00C9E"/>
    <w:rsid w:val="00B0234B"/>
    <w:rsid w:val="00B02FB6"/>
    <w:rsid w:val="00B03873"/>
    <w:rsid w:val="00B0419A"/>
    <w:rsid w:val="00B04F1B"/>
    <w:rsid w:val="00B05769"/>
    <w:rsid w:val="00B05EED"/>
    <w:rsid w:val="00B05FB7"/>
    <w:rsid w:val="00B06E79"/>
    <w:rsid w:val="00B071D4"/>
    <w:rsid w:val="00B078C5"/>
    <w:rsid w:val="00B07930"/>
    <w:rsid w:val="00B10759"/>
    <w:rsid w:val="00B11185"/>
    <w:rsid w:val="00B11C2E"/>
    <w:rsid w:val="00B11E7B"/>
    <w:rsid w:val="00B14A90"/>
    <w:rsid w:val="00B14DC0"/>
    <w:rsid w:val="00B15861"/>
    <w:rsid w:val="00B15C04"/>
    <w:rsid w:val="00B15FA2"/>
    <w:rsid w:val="00B164DB"/>
    <w:rsid w:val="00B17C1D"/>
    <w:rsid w:val="00B17CEC"/>
    <w:rsid w:val="00B20033"/>
    <w:rsid w:val="00B2046D"/>
    <w:rsid w:val="00B21B4B"/>
    <w:rsid w:val="00B21CB6"/>
    <w:rsid w:val="00B22768"/>
    <w:rsid w:val="00B22791"/>
    <w:rsid w:val="00B22A42"/>
    <w:rsid w:val="00B23228"/>
    <w:rsid w:val="00B23377"/>
    <w:rsid w:val="00B24239"/>
    <w:rsid w:val="00B24E86"/>
    <w:rsid w:val="00B25350"/>
    <w:rsid w:val="00B26FDF"/>
    <w:rsid w:val="00B270FB"/>
    <w:rsid w:val="00B2718B"/>
    <w:rsid w:val="00B27F6E"/>
    <w:rsid w:val="00B30E87"/>
    <w:rsid w:val="00B31137"/>
    <w:rsid w:val="00B31229"/>
    <w:rsid w:val="00B33A32"/>
    <w:rsid w:val="00B3446E"/>
    <w:rsid w:val="00B35802"/>
    <w:rsid w:val="00B36ECD"/>
    <w:rsid w:val="00B402B8"/>
    <w:rsid w:val="00B405FC"/>
    <w:rsid w:val="00B41A15"/>
    <w:rsid w:val="00B41CBE"/>
    <w:rsid w:val="00B420B9"/>
    <w:rsid w:val="00B42A9C"/>
    <w:rsid w:val="00B44B42"/>
    <w:rsid w:val="00B44BF6"/>
    <w:rsid w:val="00B4531F"/>
    <w:rsid w:val="00B45642"/>
    <w:rsid w:val="00B457F8"/>
    <w:rsid w:val="00B45A27"/>
    <w:rsid w:val="00B460C4"/>
    <w:rsid w:val="00B46F95"/>
    <w:rsid w:val="00B500EB"/>
    <w:rsid w:val="00B52270"/>
    <w:rsid w:val="00B52A30"/>
    <w:rsid w:val="00B53B14"/>
    <w:rsid w:val="00B54022"/>
    <w:rsid w:val="00B540F8"/>
    <w:rsid w:val="00B5438A"/>
    <w:rsid w:val="00B54EBE"/>
    <w:rsid w:val="00B55A04"/>
    <w:rsid w:val="00B560F3"/>
    <w:rsid w:val="00B56317"/>
    <w:rsid w:val="00B6047A"/>
    <w:rsid w:val="00B61110"/>
    <w:rsid w:val="00B613A1"/>
    <w:rsid w:val="00B615C4"/>
    <w:rsid w:val="00B61728"/>
    <w:rsid w:val="00B618E7"/>
    <w:rsid w:val="00B61F48"/>
    <w:rsid w:val="00B62835"/>
    <w:rsid w:val="00B634FE"/>
    <w:rsid w:val="00B6440C"/>
    <w:rsid w:val="00B64569"/>
    <w:rsid w:val="00B6568F"/>
    <w:rsid w:val="00B6591A"/>
    <w:rsid w:val="00B659B5"/>
    <w:rsid w:val="00B6616C"/>
    <w:rsid w:val="00B67D1A"/>
    <w:rsid w:val="00B70D9A"/>
    <w:rsid w:val="00B73EC4"/>
    <w:rsid w:val="00B750BF"/>
    <w:rsid w:val="00B758E8"/>
    <w:rsid w:val="00B75F23"/>
    <w:rsid w:val="00B761E0"/>
    <w:rsid w:val="00B8018A"/>
    <w:rsid w:val="00B80998"/>
    <w:rsid w:val="00B82678"/>
    <w:rsid w:val="00B8284C"/>
    <w:rsid w:val="00B83027"/>
    <w:rsid w:val="00B868EF"/>
    <w:rsid w:val="00B870EE"/>
    <w:rsid w:val="00B911E7"/>
    <w:rsid w:val="00B91719"/>
    <w:rsid w:val="00B91F30"/>
    <w:rsid w:val="00B920C9"/>
    <w:rsid w:val="00B934FF"/>
    <w:rsid w:val="00B935EA"/>
    <w:rsid w:val="00B93E7E"/>
    <w:rsid w:val="00B95BA0"/>
    <w:rsid w:val="00B964B5"/>
    <w:rsid w:val="00B96673"/>
    <w:rsid w:val="00B96F3B"/>
    <w:rsid w:val="00B9704E"/>
    <w:rsid w:val="00B971F6"/>
    <w:rsid w:val="00B978C2"/>
    <w:rsid w:val="00BA0040"/>
    <w:rsid w:val="00BA1046"/>
    <w:rsid w:val="00BA225C"/>
    <w:rsid w:val="00BA2C3E"/>
    <w:rsid w:val="00BA3028"/>
    <w:rsid w:val="00BA39AE"/>
    <w:rsid w:val="00BA4AB9"/>
    <w:rsid w:val="00BA5854"/>
    <w:rsid w:val="00BA6FDA"/>
    <w:rsid w:val="00BA72B3"/>
    <w:rsid w:val="00BB3234"/>
    <w:rsid w:val="00BB349E"/>
    <w:rsid w:val="00BB3AB3"/>
    <w:rsid w:val="00BB3B38"/>
    <w:rsid w:val="00BB3F3B"/>
    <w:rsid w:val="00BB412B"/>
    <w:rsid w:val="00BB5F1A"/>
    <w:rsid w:val="00BB6C08"/>
    <w:rsid w:val="00BB72ED"/>
    <w:rsid w:val="00BC0524"/>
    <w:rsid w:val="00BC07C0"/>
    <w:rsid w:val="00BC0DD2"/>
    <w:rsid w:val="00BC0F0E"/>
    <w:rsid w:val="00BC1657"/>
    <w:rsid w:val="00BC24B6"/>
    <w:rsid w:val="00BC27D7"/>
    <w:rsid w:val="00BC3877"/>
    <w:rsid w:val="00BC38CD"/>
    <w:rsid w:val="00BC3F81"/>
    <w:rsid w:val="00BC50A6"/>
    <w:rsid w:val="00BC5B88"/>
    <w:rsid w:val="00BC65EF"/>
    <w:rsid w:val="00BC690B"/>
    <w:rsid w:val="00BC6C67"/>
    <w:rsid w:val="00BC70E9"/>
    <w:rsid w:val="00BC755C"/>
    <w:rsid w:val="00BC7CD3"/>
    <w:rsid w:val="00BD0A97"/>
    <w:rsid w:val="00BD1B27"/>
    <w:rsid w:val="00BD268D"/>
    <w:rsid w:val="00BD2C01"/>
    <w:rsid w:val="00BD2DFF"/>
    <w:rsid w:val="00BD46D8"/>
    <w:rsid w:val="00BE0A62"/>
    <w:rsid w:val="00BE0D21"/>
    <w:rsid w:val="00BE1B60"/>
    <w:rsid w:val="00BE2A82"/>
    <w:rsid w:val="00BE2BDF"/>
    <w:rsid w:val="00BE2C5F"/>
    <w:rsid w:val="00BE7AE3"/>
    <w:rsid w:val="00BF10BC"/>
    <w:rsid w:val="00BF2DA2"/>
    <w:rsid w:val="00BF32C3"/>
    <w:rsid w:val="00BF3FB7"/>
    <w:rsid w:val="00BF5A55"/>
    <w:rsid w:val="00BF5F3A"/>
    <w:rsid w:val="00C01174"/>
    <w:rsid w:val="00C02B3B"/>
    <w:rsid w:val="00C02CB9"/>
    <w:rsid w:val="00C05379"/>
    <w:rsid w:val="00C07542"/>
    <w:rsid w:val="00C07A26"/>
    <w:rsid w:val="00C10656"/>
    <w:rsid w:val="00C11226"/>
    <w:rsid w:val="00C122B4"/>
    <w:rsid w:val="00C1337B"/>
    <w:rsid w:val="00C15E9C"/>
    <w:rsid w:val="00C17086"/>
    <w:rsid w:val="00C171AB"/>
    <w:rsid w:val="00C17932"/>
    <w:rsid w:val="00C2033D"/>
    <w:rsid w:val="00C208E9"/>
    <w:rsid w:val="00C2205E"/>
    <w:rsid w:val="00C2233F"/>
    <w:rsid w:val="00C22420"/>
    <w:rsid w:val="00C23306"/>
    <w:rsid w:val="00C233D2"/>
    <w:rsid w:val="00C23D1D"/>
    <w:rsid w:val="00C24E1A"/>
    <w:rsid w:val="00C26210"/>
    <w:rsid w:val="00C2738C"/>
    <w:rsid w:val="00C276F1"/>
    <w:rsid w:val="00C27CC5"/>
    <w:rsid w:val="00C30205"/>
    <w:rsid w:val="00C30D10"/>
    <w:rsid w:val="00C31108"/>
    <w:rsid w:val="00C314C0"/>
    <w:rsid w:val="00C32BC5"/>
    <w:rsid w:val="00C33D61"/>
    <w:rsid w:val="00C344E4"/>
    <w:rsid w:val="00C3451C"/>
    <w:rsid w:val="00C34896"/>
    <w:rsid w:val="00C35BC8"/>
    <w:rsid w:val="00C35D28"/>
    <w:rsid w:val="00C35EFC"/>
    <w:rsid w:val="00C36C05"/>
    <w:rsid w:val="00C405C9"/>
    <w:rsid w:val="00C40C3A"/>
    <w:rsid w:val="00C414D1"/>
    <w:rsid w:val="00C42F97"/>
    <w:rsid w:val="00C45F07"/>
    <w:rsid w:val="00C464FA"/>
    <w:rsid w:val="00C47A01"/>
    <w:rsid w:val="00C53C4A"/>
    <w:rsid w:val="00C553D0"/>
    <w:rsid w:val="00C55FEF"/>
    <w:rsid w:val="00C56829"/>
    <w:rsid w:val="00C57B56"/>
    <w:rsid w:val="00C60637"/>
    <w:rsid w:val="00C60EEA"/>
    <w:rsid w:val="00C61C6C"/>
    <w:rsid w:val="00C626FA"/>
    <w:rsid w:val="00C63A6A"/>
    <w:rsid w:val="00C6445A"/>
    <w:rsid w:val="00C677CD"/>
    <w:rsid w:val="00C7115D"/>
    <w:rsid w:val="00C71487"/>
    <w:rsid w:val="00C716EE"/>
    <w:rsid w:val="00C7278C"/>
    <w:rsid w:val="00C745DD"/>
    <w:rsid w:val="00C7461F"/>
    <w:rsid w:val="00C74987"/>
    <w:rsid w:val="00C7624D"/>
    <w:rsid w:val="00C77203"/>
    <w:rsid w:val="00C77D90"/>
    <w:rsid w:val="00C80EA0"/>
    <w:rsid w:val="00C81207"/>
    <w:rsid w:val="00C819FB"/>
    <w:rsid w:val="00C829A1"/>
    <w:rsid w:val="00C8397C"/>
    <w:rsid w:val="00C8490B"/>
    <w:rsid w:val="00C858A4"/>
    <w:rsid w:val="00C86E19"/>
    <w:rsid w:val="00C900DF"/>
    <w:rsid w:val="00C916B7"/>
    <w:rsid w:val="00C924A9"/>
    <w:rsid w:val="00C9278F"/>
    <w:rsid w:val="00C92997"/>
    <w:rsid w:val="00C94FA8"/>
    <w:rsid w:val="00C9522D"/>
    <w:rsid w:val="00C95B81"/>
    <w:rsid w:val="00C95FDB"/>
    <w:rsid w:val="00C9618A"/>
    <w:rsid w:val="00C96679"/>
    <w:rsid w:val="00C97B4D"/>
    <w:rsid w:val="00CA073A"/>
    <w:rsid w:val="00CA168F"/>
    <w:rsid w:val="00CA18E3"/>
    <w:rsid w:val="00CA6229"/>
    <w:rsid w:val="00CA6A27"/>
    <w:rsid w:val="00CA7BE0"/>
    <w:rsid w:val="00CA7C42"/>
    <w:rsid w:val="00CB0033"/>
    <w:rsid w:val="00CB0EFF"/>
    <w:rsid w:val="00CB4DF1"/>
    <w:rsid w:val="00CB543A"/>
    <w:rsid w:val="00CB620C"/>
    <w:rsid w:val="00CB776B"/>
    <w:rsid w:val="00CC0AFF"/>
    <w:rsid w:val="00CC103A"/>
    <w:rsid w:val="00CC1511"/>
    <w:rsid w:val="00CC1BC0"/>
    <w:rsid w:val="00CC2559"/>
    <w:rsid w:val="00CC3301"/>
    <w:rsid w:val="00CC3FCE"/>
    <w:rsid w:val="00CC44D8"/>
    <w:rsid w:val="00CC5B88"/>
    <w:rsid w:val="00CC61E0"/>
    <w:rsid w:val="00CC7628"/>
    <w:rsid w:val="00CD2CB1"/>
    <w:rsid w:val="00CD3F2A"/>
    <w:rsid w:val="00CD50F4"/>
    <w:rsid w:val="00CD58EB"/>
    <w:rsid w:val="00CD664E"/>
    <w:rsid w:val="00CD7114"/>
    <w:rsid w:val="00CE055F"/>
    <w:rsid w:val="00CE1519"/>
    <w:rsid w:val="00CE1FAB"/>
    <w:rsid w:val="00CE258A"/>
    <w:rsid w:val="00CE25C7"/>
    <w:rsid w:val="00CE2939"/>
    <w:rsid w:val="00CE3478"/>
    <w:rsid w:val="00CE37C2"/>
    <w:rsid w:val="00CE4411"/>
    <w:rsid w:val="00CE4F01"/>
    <w:rsid w:val="00CE5561"/>
    <w:rsid w:val="00CE6562"/>
    <w:rsid w:val="00CE6ECA"/>
    <w:rsid w:val="00CF01FC"/>
    <w:rsid w:val="00CF128E"/>
    <w:rsid w:val="00CF1EB5"/>
    <w:rsid w:val="00CF24A7"/>
    <w:rsid w:val="00CF349B"/>
    <w:rsid w:val="00CF35E8"/>
    <w:rsid w:val="00CF43E2"/>
    <w:rsid w:val="00CF48DD"/>
    <w:rsid w:val="00CF4AEE"/>
    <w:rsid w:val="00D00153"/>
    <w:rsid w:val="00D0048E"/>
    <w:rsid w:val="00D00704"/>
    <w:rsid w:val="00D01C86"/>
    <w:rsid w:val="00D042FA"/>
    <w:rsid w:val="00D045ED"/>
    <w:rsid w:val="00D04C2C"/>
    <w:rsid w:val="00D05EAB"/>
    <w:rsid w:val="00D066B0"/>
    <w:rsid w:val="00D1012A"/>
    <w:rsid w:val="00D10FEC"/>
    <w:rsid w:val="00D13E3A"/>
    <w:rsid w:val="00D13EC6"/>
    <w:rsid w:val="00D14872"/>
    <w:rsid w:val="00D1672B"/>
    <w:rsid w:val="00D1699A"/>
    <w:rsid w:val="00D17553"/>
    <w:rsid w:val="00D2200D"/>
    <w:rsid w:val="00D22035"/>
    <w:rsid w:val="00D22907"/>
    <w:rsid w:val="00D22911"/>
    <w:rsid w:val="00D23050"/>
    <w:rsid w:val="00D23740"/>
    <w:rsid w:val="00D23BE1"/>
    <w:rsid w:val="00D240A1"/>
    <w:rsid w:val="00D244C6"/>
    <w:rsid w:val="00D254F8"/>
    <w:rsid w:val="00D25ECD"/>
    <w:rsid w:val="00D2744E"/>
    <w:rsid w:val="00D277EE"/>
    <w:rsid w:val="00D31A3E"/>
    <w:rsid w:val="00D31D45"/>
    <w:rsid w:val="00D32003"/>
    <w:rsid w:val="00D34911"/>
    <w:rsid w:val="00D37395"/>
    <w:rsid w:val="00D40784"/>
    <w:rsid w:val="00D4160E"/>
    <w:rsid w:val="00D4169F"/>
    <w:rsid w:val="00D4233A"/>
    <w:rsid w:val="00D4266E"/>
    <w:rsid w:val="00D42868"/>
    <w:rsid w:val="00D4373C"/>
    <w:rsid w:val="00D43765"/>
    <w:rsid w:val="00D463C4"/>
    <w:rsid w:val="00D47695"/>
    <w:rsid w:val="00D509D6"/>
    <w:rsid w:val="00D50CC4"/>
    <w:rsid w:val="00D51AF9"/>
    <w:rsid w:val="00D51B0D"/>
    <w:rsid w:val="00D5248E"/>
    <w:rsid w:val="00D5281C"/>
    <w:rsid w:val="00D52865"/>
    <w:rsid w:val="00D52931"/>
    <w:rsid w:val="00D52E87"/>
    <w:rsid w:val="00D54C66"/>
    <w:rsid w:val="00D57C61"/>
    <w:rsid w:val="00D632C5"/>
    <w:rsid w:val="00D63A42"/>
    <w:rsid w:val="00D64488"/>
    <w:rsid w:val="00D6632D"/>
    <w:rsid w:val="00D71448"/>
    <w:rsid w:val="00D71614"/>
    <w:rsid w:val="00D718E9"/>
    <w:rsid w:val="00D71BB8"/>
    <w:rsid w:val="00D73C3D"/>
    <w:rsid w:val="00D748B0"/>
    <w:rsid w:val="00D748EF"/>
    <w:rsid w:val="00D7558A"/>
    <w:rsid w:val="00D76DFA"/>
    <w:rsid w:val="00D77011"/>
    <w:rsid w:val="00D77033"/>
    <w:rsid w:val="00D776E2"/>
    <w:rsid w:val="00D811D3"/>
    <w:rsid w:val="00D812D2"/>
    <w:rsid w:val="00D82945"/>
    <w:rsid w:val="00D82D63"/>
    <w:rsid w:val="00D82FAE"/>
    <w:rsid w:val="00D83E00"/>
    <w:rsid w:val="00D83EFC"/>
    <w:rsid w:val="00D855B4"/>
    <w:rsid w:val="00D85B6E"/>
    <w:rsid w:val="00D861DB"/>
    <w:rsid w:val="00D867BB"/>
    <w:rsid w:val="00D86DB5"/>
    <w:rsid w:val="00D86F14"/>
    <w:rsid w:val="00D87BEC"/>
    <w:rsid w:val="00D87E8E"/>
    <w:rsid w:val="00D901C9"/>
    <w:rsid w:val="00D90A04"/>
    <w:rsid w:val="00D9121C"/>
    <w:rsid w:val="00D91DC8"/>
    <w:rsid w:val="00D954B4"/>
    <w:rsid w:val="00D960A1"/>
    <w:rsid w:val="00D96ABE"/>
    <w:rsid w:val="00D97BBC"/>
    <w:rsid w:val="00D97D1B"/>
    <w:rsid w:val="00DA02B2"/>
    <w:rsid w:val="00DA0566"/>
    <w:rsid w:val="00DA3266"/>
    <w:rsid w:val="00DA3508"/>
    <w:rsid w:val="00DA4EA3"/>
    <w:rsid w:val="00DA63CA"/>
    <w:rsid w:val="00DA7334"/>
    <w:rsid w:val="00DA75B2"/>
    <w:rsid w:val="00DB1298"/>
    <w:rsid w:val="00DB312F"/>
    <w:rsid w:val="00DB3583"/>
    <w:rsid w:val="00DB3871"/>
    <w:rsid w:val="00DB3879"/>
    <w:rsid w:val="00DB439E"/>
    <w:rsid w:val="00DB5161"/>
    <w:rsid w:val="00DB521F"/>
    <w:rsid w:val="00DB53E9"/>
    <w:rsid w:val="00DB5C1E"/>
    <w:rsid w:val="00DB720C"/>
    <w:rsid w:val="00DC0D28"/>
    <w:rsid w:val="00DC3686"/>
    <w:rsid w:val="00DC535E"/>
    <w:rsid w:val="00DD0494"/>
    <w:rsid w:val="00DD091F"/>
    <w:rsid w:val="00DD14C4"/>
    <w:rsid w:val="00DD1E6B"/>
    <w:rsid w:val="00DD2312"/>
    <w:rsid w:val="00DD2B01"/>
    <w:rsid w:val="00DD2DCD"/>
    <w:rsid w:val="00DD3215"/>
    <w:rsid w:val="00DD3677"/>
    <w:rsid w:val="00DD4F89"/>
    <w:rsid w:val="00DD59A9"/>
    <w:rsid w:val="00DD60A5"/>
    <w:rsid w:val="00DD64AA"/>
    <w:rsid w:val="00DD744C"/>
    <w:rsid w:val="00DE0297"/>
    <w:rsid w:val="00DE058E"/>
    <w:rsid w:val="00DE20FD"/>
    <w:rsid w:val="00DE3760"/>
    <w:rsid w:val="00DE4857"/>
    <w:rsid w:val="00DE4965"/>
    <w:rsid w:val="00DE5A0B"/>
    <w:rsid w:val="00DE5A49"/>
    <w:rsid w:val="00DE67D8"/>
    <w:rsid w:val="00DE7EC1"/>
    <w:rsid w:val="00DF052D"/>
    <w:rsid w:val="00DF12B6"/>
    <w:rsid w:val="00DF1B69"/>
    <w:rsid w:val="00DF2571"/>
    <w:rsid w:val="00DF293D"/>
    <w:rsid w:val="00DF2D91"/>
    <w:rsid w:val="00DF4D1B"/>
    <w:rsid w:val="00DF72D2"/>
    <w:rsid w:val="00E0061E"/>
    <w:rsid w:val="00E00C35"/>
    <w:rsid w:val="00E02087"/>
    <w:rsid w:val="00E023B6"/>
    <w:rsid w:val="00E02DDD"/>
    <w:rsid w:val="00E05617"/>
    <w:rsid w:val="00E06141"/>
    <w:rsid w:val="00E063EB"/>
    <w:rsid w:val="00E07920"/>
    <w:rsid w:val="00E07F17"/>
    <w:rsid w:val="00E10C13"/>
    <w:rsid w:val="00E10D8A"/>
    <w:rsid w:val="00E12482"/>
    <w:rsid w:val="00E126AF"/>
    <w:rsid w:val="00E13B20"/>
    <w:rsid w:val="00E151BB"/>
    <w:rsid w:val="00E16081"/>
    <w:rsid w:val="00E16106"/>
    <w:rsid w:val="00E16133"/>
    <w:rsid w:val="00E16B99"/>
    <w:rsid w:val="00E17258"/>
    <w:rsid w:val="00E1726B"/>
    <w:rsid w:val="00E17380"/>
    <w:rsid w:val="00E2012A"/>
    <w:rsid w:val="00E20139"/>
    <w:rsid w:val="00E20935"/>
    <w:rsid w:val="00E21CA0"/>
    <w:rsid w:val="00E21CDF"/>
    <w:rsid w:val="00E21D7D"/>
    <w:rsid w:val="00E22E5C"/>
    <w:rsid w:val="00E24FEE"/>
    <w:rsid w:val="00E25095"/>
    <w:rsid w:val="00E250A0"/>
    <w:rsid w:val="00E26105"/>
    <w:rsid w:val="00E266C8"/>
    <w:rsid w:val="00E30E7F"/>
    <w:rsid w:val="00E30E9F"/>
    <w:rsid w:val="00E30ECC"/>
    <w:rsid w:val="00E30F13"/>
    <w:rsid w:val="00E3310E"/>
    <w:rsid w:val="00E33DA8"/>
    <w:rsid w:val="00E34192"/>
    <w:rsid w:val="00E34EFE"/>
    <w:rsid w:val="00E35C8B"/>
    <w:rsid w:val="00E35D7D"/>
    <w:rsid w:val="00E3612B"/>
    <w:rsid w:val="00E3672F"/>
    <w:rsid w:val="00E368A6"/>
    <w:rsid w:val="00E368E4"/>
    <w:rsid w:val="00E40C6B"/>
    <w:rsid w:val="00E46B17"/>
    <w:rsid w:val="00E500B2"/>
    <w:rsid w:val="00E50C0B"/>
    <w:rsid w:val="00E52365"/>
    <w:rsid w:val="00E52807"/>
    <w:rsid w:val="00E52A28"/>
    <w:rsid w:val="00E53F05"/>
    <w:rsid w:val="00E54524"/>
    <w:rsid w:val="00E547A1"/>
    <w:rsid w:val="00E55DF4"/>
    <w:rsid w:val="00E55EB5"/>
    <w:rsid w:val="00E567FB"/>
    <w:rsid w:val="00E56E63"/>
    <w:rsid w:val="00E57768"/>
    <w:rsid w:val="00E6117B"/>
    <w:rsid w:val="00E612AF"/>
    <w:rsid w:val="00E61C00"/>
    <w:rsid w:val="00E62906"/>
    <w:rsid w:val="00E629C8"/>
    <w:rsid w:val="00E64154"/>
    <w:rsid w:val="00E650A1"/>
    <w:rsid w:val="00E655D3"/>
    <w:rsid w:val="00E669CD"/>
    <w:rsid w:val="00E67DBD"/>
    <w:rsid w:val="00E704D7"/>
    <w:rsid w:val="00E71115"/>
    <w:rsid w:val="00E712D3"/>
    <w:rsid w:val="00E71D77"/>
    <w:rsid w:val="00E72646"/>
    <w:rsid w:val="00E73E75"/>
    <w:rsid w:val="00E753DC"/>
    <w:rsid w:val="00E753EA"/>
    <w:rsid w:val="00E75C8D"/>
    <w:rsid w:val="00E80018"/>
    <w:rsid w:val="00E80E91"/>
    <w:rsid w:val="00E82DB3"/>
    <w:rsid w:val="00E83647"/>
    <w:rsid w:val="00E8397B"/>
    <w:rsid w:val="00E84BFF"/>
    <w:rsid w:val="00E86EE9"/>
    <w:rsid w:val="00E8746C"/>
    <w:rsid w:val="00E87CF7"/>
    <w:rsid w:val="00E90445"/>
    <w:rsid w:val="00E904E0"/>
    <w:rsid w:val="00E91F33"/>
    <w:rsid w:val="00E929C9"/>
    <w:rsid w:val="00E92A99"/>
    <w:rsid w:val="00E937E0"/>
    <w:rsid w:val="00E94955"/>
    <w:rsid w:val="00E9545F"/>
    <w:rsid w:val="00E962CC"/>
    <w:rsid w:val="00E96CF1"/>
    <w:rsid w:val="00EA160C"/>
    <w:rsid w:val="00EA18C2"/>
    <w:rsid w:val="00EA25A6"/>
    <w:rsid w:val="00EA28F3"/>
    <w:rsid w:val="00EA2B75"/>
    <w:rsid w:val="00EA35C2"/>
    <w:rsid w:val="00EA4C2C"/>
    <w:rsid w:val="00EA71AE"/>
    <w:rsid w:val="00EB0238"/>
    <w:rsid w:val="00EB08D8"/>
    <w:rsid w:val="00EB0BF3"/>
    <w:rsid w:val="00EB0CA5"/>
    <w:rsid w:val="00EB1617"/>
    <w:rsid w:val="00EB16AF"/>
    <w:rsid w:val="00EB2CA0"/>
    <w:rsid w:val="00EB3549"/>
    <w:rsid w:val="00EB664D"/>
    <w:rsid w:val="00EB6BBB"/>
    <w:rsid w:val="00EB6C1C"/>
    <w:rsid w:val="00EB73FE"/>
    <w:rsid w:val="00EB7BBB"/>
    <w:rsid w:val="00EC2C7C"/>
    <w:rsid w:val="00EC4D91"/>
    <w:rsid w:val="00EC5550"/>
    <w:rsid w:val="00EC6340"/>
    <w:rsid w:val="00ED01E3"/>
    <w:rsid w:val="00ED0E46"/>
    <w:rsid w:val="00ED1534"/>
    <w:rsid w:val="00ED18E6"/>
    <w:rsid w:val="00ED23A4"/>
    <w:rsid w:val="00ED2A9A"/>
    <w:rsid w:val="00ED4348"/>
    <w:rsid w:val="00ED4E63"/>
    <w:rsid w:val="00ED6445"/>
    <w:rsid w:val="00ED65A0"/>
    <w:rsid w:val="00ED6A83"/>
    <w:rsid w:val="00ED6DC5"/>
    <w:rsid w:val="00ED7036"/>
    <w:rsid w:val="00EE0CD2"/>
    <w:rsid w:val="00EE0D0A"/>
    <w:rsid w:val="00EE15F3"/>
    <w:rsid w:val="00EE224E"/>
    <w:rsid w:val="00EE34B0"/>
    <w:rsid w:val="00EE3CD8"/>
    <w:rsid w:val="00EE3F34"/>
    <w:rsid w:val="00EE41DA"/>
    <w:rsid w:val="00EE5270"/>
    <w:rsid w:val="00EE5466"/>
    <w:rsid w:val="00EE5654"/>
    <w:rsid w:val="00EE581F"/>
    <w:rsid w:val="00EE5B77"/>
    <w:rsid w:val="00EE5F50"/>
    <w:rsid w:val="00EE70C2"/>
    <w:rsid w:val="00EE7777"/>
    <w:rsid w:val="00EE7BF3"/>
    <w:rsid w:val="00EE7C6A"/>
    <w:rsid w:val="00EE7E55"/>
    <w:rsid w:val="00EF0B0B"/>
    <w:rsid w:val="00EF12B8"/>
    <w:rsid w:val="00EF192C"/>
    <w:rsid w:val="00EF2401"/>
    <w:rsid w:val="00EF241C"/>
    <w:rsid w:val="00EF377A"/>
    <w:rsid w:val="00EF37D8"/>
    <w:rsid w:val="00EF40F0"/>
    <w:rsid w:val="00EF4D51"/>
    <w:rsid w:val="00EF5846"/>
    <w:rsid w:val="00EF66FB"/>
    <w:rsid w:val="00EF6AB1"/>
    <w:rsid w:val="00EF7384"/>
    <w:rsid w:val="00F018D3"/>
    <w:rsid w:val="00F01E37"/>
    <w:rsid w:val="00F03673"/>
    <w:rsid w:val="00F0457C"/>
    <w:rsid w:val="00F049C7"/>
    <w:rsid w:val="00F04E54"/>
    <w:rsid w:val="00F056C5"/>
    <w:rsid w:val="00F0598C"/>
    <w:rsid w:val="00F059E8"/>
    <w:rsid w:val="00F06A09"/>
    <w:rsid w:val="00F070EB"/>
    <w:rsid w:val="00F07C18"/>
    <w:rsid w:val="00F1051F"/>
    <w:rsid w:val="00F12384"/>
    <w:rsid w:val="00F12389"/>
    <w:rsid w:val="00F12A95"/>
    <w:rsid w:val="00F1302F"/>
    <w:rsid w:val="00F13836"/>
    <w:rsid w:val="00F13D99"/>
    <w:rsid w:val="00F15341"/>
    <w:rsid w:val="00F15D9F"/>
    <w:rsid w:val="00F15F3A"/>
    <w:rsid w:val="00F213DA"/>
    <w:rsid w:val="00F21C31"/>
    <w:rsid w:val="00F21ECC"/>
    <w:rsid w:val="00F22A57"/>
    <w:rsid w:val="00F237AB"/>
    <w:rsid w:val="00F23EA6"/>
    <w:rsid w:val="00F2463A"/>
    <w:rsid w:val="00F2584E"/>
    <w:rsid w:val="00F2597D"/>
    <w:rsid w:val="00F25FA1"/>
    <w:rsid w:val="00F25FC1"/>
    <w:rsid w:val="00F26669"/>
    <w:rsid w:val="00F27C44"/>
    <w:rsid w:val="00F27DFF"/>
    <w:rsid w:val="00F30654"/>
    <w:rsid w:val="00F32B60"/>
    <w:rsid w:val="00F339F2"/>
    <w:rsid w:val="00F34B43"/>
    <w:rsid w:val="00F35268"/>
    <w:rsid w:val="00F357D6"/>
    <w:rsid w:val="00F3622E"/>
    <w:rsid w:val="00F375E7"/>
    <w:rsid w:val="00F3769D"/>
    <w:rsid w:val="00F3798E"/>
    <w:rsid w:val="00F40422"/>
    <w:rsid w:val="00F40778"/>
    <w:rsid w:val="00F416B1"/>
    <w:rsid w:val="00F43104"/>
    <w:rsid w:val="00F43DEA"/>
    <w:rsid w:val="00F43FCD"/>
    <w:rsid w:val="00F45F02"/>
    <w:rsid w:val="00F46074"/>
    <w:rsid w:val="00F463EB"/>
    <w:rsid w:val="00F4656C"/>
    <w:rsid w:val="00F46CBC"/>
    <w:rsid w:val="00F47103"/>
    <w:rsid w:val="00F471F6"/>
    <w:rsid w:val="00F502E6"/>
    <w:rsid w:val="00F50776"/>
    <w:rsid w:val="00F50DAD"/>
    <w:rsid w:val="00F524EE"/>
    <w:rsid w:val="00F5376A"/>
    <w:rsid w:val="00F53A3F"/>
    <w:rsid w:val="00F53D4A"/>
    <w:rsid w:val="00F5405A"/>
    <w:rsid w:val="00F54607"/>
    <w:rsid w:val="00F54761"/>
    <w:rsid w:val="00F57D33"/>
    <w:rsid w:val="00F57F97"/>
    <w:rsid w:val="00F60641"/>
    <w:rsid w:val="00F623FF"/>
    <w:rsid w:val="00F6291C"/>
    <w:rsid w:val="00F62DFB"/>
    <w:rsid w:val="00F633BD"/>
    <w:rsid w:val="00F63FC1"/>
    <w:rsid w:val="00F64962"/>
    <w:rsid w:val="00F65329"/>
    <w:rsid w:val="00F6712B"/>
    <w:rsid w:val="00F70141"/>
    <w:rsid w:val="00F72266"/>
    <w:rsid w:val="00F72DAD"/>
    <w:rsid w:val="00F73047"/>
    <w:rsid w:val="00F73166"/>
    <w:rsid w:val="00F73880"/>
    <w:rsid w:val="00F73987"/>
    <w:rsid w:val="00F7441D"/>
    <w:rsid w:val="00F744C9"/>
    <w:rsid w:val="00F74964"/>
    <w:rsid w:val="00F74A30"/>
    <w:rsid w:val="00F74D4E"/>
    <w:rsid w:val="00F7572C"/>
    <w:rsid w:val="00F75B46"/>
    <w:rsid w:val="00F75ECF"/>
    <w:rsid w:val="00F75FA5"/>
    <w:rsid w:val="00F7698B"/>
    <w:rsid w:val="00F76A37"/>
    <w:rsid w:val="00F76C8E"/>
    <w:rsid w:val="00F77E62"/>
    <w:rsid w:val="00F77EA3"/>
    <w:rsid w:val="00F80A05"/>
    <w:rsid w:val="00F81505"/>
    <w:rsid w:val="00F829E8"/>
    <w:rsid w:val="00F83BC7"/>
    <w:rsid w:val="00F83DCD"/>
    <w:rsid w:val="00F85B06"/>
    <w:rsid w:val="00F86678"/>
    <w:rsid w:val="00F87EC2"/>
    <w:rsid w:val="00F90166"/>
    <w:rsid w:val="00F9032B"/>
    <w:rsid w:val="00F91152"/>
    <w:rsid w:val="00F91371"/>
    <w:rsid w:val="00F91F51"/>
    <w:rsid w:val="00F92A2D"/>
    <w:rsid w:val="00F94E8A"/>
    <w:rsid w:val="00F9575D"/>
    <w:rsid w:val="00F96303"/>
    <w:rsid w:val="00F967B1"/>
    <w:rsid w:val="00F96AFF"/>
    <w:rsid w:val="00F97372"/>
    <w:rsid w:val="00FA0B82"/>
    <w:rsid w:val="00FA1F70"/>
    <w:rsid w:val="00FA2556"/>
    <w:rsid w:val="00FA286A"/>
    <w:rsid w:val="00FA309F"/>
    <w:rsid w:val="00FA4593"/>
    <w:rsid w:val="00FA45E2"/>
    <w:rsid w:val="00FA5601"/>
    <w:rsid w:val="00FA6059"/>
    <w:rsid w:val="00FA681D"/>
    <w:rsid w:val="00FA6D57"/>
    <w:rsid w:val="00FA6FA3"/>
    <w:rsid w:val="00FA7B56"/>
    <w:rsid w:val="00FB08A0"/>
    <w:rsid w:val="00FB11F8"/>
    <w:rsid w:val="00FB28F4"/>
    <w:rsid w:val="00FB3087"/>
    <w:rsid w:val="00FB4559"/>
    <w:rsid w:val="00FB655B"/>
    <w:rsid w:val="00FB72BE"/>
    <w:rsid w:val="00FB7F48"/>
    <w:rsid w:val="00FB7F59"/>
    <w:rsid w:val="00FC025A"/>
    <w:rsid w:val="00FC0CB4"/>
    <w:rsid w:val="00FC1BAC"/>
    <w:rsid w:val="00FC2B23"/>
    <w:rsid w:val="00FC44FD"/>
    <w:rsid w:val="00FC4E72"/>
    <w:rsid w:val="00FC537C"/>
    <w:rsid w:val="00FC5887"/>
    <w:rsid w:val="00FC6E94"/>
    <w:rsid w:val="00FD02A7"/>
    <w:rsid w:val="00FD0382"/>
    <w:rsid w:val="00FD0767"/>
    <w:rsid w:val="00FD07C7"/>
    <w:rsid w:val="00FD16B9"/>
    <w:rsid w:val="00FD1960"/>
    <w:rsid w:val="00FD20AB"/>
    <w:rsid w:val="00FD28F8"/>
    <w:rsid w:val="00FD29C7"/>
    <w:rsid w:val="00FD3772"/>
    <w:rsid w:val="00FD453C"/>
    <w:rsid w:val="00FD57A5"/>
    <w:rsid w:val="00FD5AD2"/>
    <w:rsid w:val="00FD6A6F"/>
    <w:rsid w:val="00FD7134"/>
    <w:rsid w:val="00FE07EE"/>
    <w:rsid w:val="00FE16DC"/>
    <w:rsid w:val="00FE21CC"/>
    <w:rsid w:val="00FE5135"/>
    <w:rsid w:val="00FE54BD"/>
    <w:rsid w:val="00FE5713"/>
    <w:rsid w:val="00FE6566"/>
    <w:rsid w:val="00FE6D85"/>
    <w:rsid w:val="00FE76EA"/>
    <w:rsid w:val="00FE771C"/>
    <w:rsid w:val="00FE7A48"/>
    <w:rsid w:val="00FF0416"/>
    <w:rsid w:val="00FF0B0D"/>
    <w:rsid w:val="00FF0FFF"/>
    <w:rsid w:val="00FF2815"/>
    <w:rsid w:val="00FF2A2C"/>
    <w:rsid w:val="00FF3A2F"/>
    <w:rsid w:val="00FF4605"/>
    <w:rsid w:val="00FF6510"/>
    <w:rsid w:val="00FF711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919EA"/>
  <w15:docId w15:val="{D8A15AF5-FF68-4D7B-B22A-89B3856A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22"/>
        <w:szCs w:val="22"/>
        <w:lang w:val="en-GB" w:eastAsia="en-US"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lsdException w:name="heading 7" w:semiHidden="1"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Light Shading" w:locked="1"/>
    <w:lsdException w:name="Light List"/>
    <w:lsdException w:name="Light Grid"/>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uiPriority="72"/>
    <w:lsdException w:name="Colorful Grid" w:locked="1"/>
    <w:lsdException w:name="Light Shading Accent 1" w:locked="1" w:uiPriority="60"/>
    <w:lsdException w:name="Light List Accent 1" w:locked="1"/>
    <w:lsdException w:name="Light Grid Accent 1"/>
    <w:lsdException w:name="Medium Shading 1 Accent 1" w:locked="1" w:uiPriority="63"/>
    <w:lsdException w:name="Medium Shading 2 Accent 1" w:locked="1"/>
    <w:lsdException w:name="Medium List 1 Accent 1" w:locked="1"/>
    <w:lsdException w:name="Revision" w:semiHidden="1"/>
    <w:lsdException w:name="List Paragraph" w:uiPriority="34" w:qFormat="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uiPriority="72"/>
    <w:lsdException w:name="Colorful Grid Accent 1" w:locked="1"/>
    <w:lsdException w:name="Light Shading Accent 2" w:locked="1"/>
    <w:lsdException w:name="Light List Accent 2" w:locked="1" w:uiPriority="61"/>
    <w:lsdException w:name="Light Grid Accent 2"/>
    <w:lsdException w:name="Medium Shading 1 Accent 2" w:locked="1"/>
    <w:lsdException w:name="Medium Shading 2 Accent 2" w:locked="1" w:uiPriority="64"/>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uiPriority="72"/>
    <w:lsdException w:name="Colorful Grid Accent 2" w:locked="1"/>
    <w:lsdException w:name="Light Shading Accent 3" w:locked="1"/>
    <w:lsdException w:name="Light List Accent 3" w:locked="1"/>
    <w:lsdException w:name="Light Grid Accent 3"/>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5B88"/>
  </w:style>
  <w:style w:type="paragraph" w:styleId="Heading1">
    <w:name w:val="heading 1"/>
    <w:aliases w:val="~SectionHeading"/>
    <w:basedOn w:val="Normal"/>
    <w:next w:val="Normal"/>
    <w:link w:val="Heading1Char"/>
    <w:uiPriority w:val="9"/>
    <w:qFormat/>
    <w:rsid w:val="00BD46D8"/>
    <w:pPr>
      <w:keepNext/>
      <w:keepLines/>
      <w:spacing w:after="960" w:line="580" w:lineRule="exact"/>
      <w:outlineLvl w:val="0"/>
    </w:pPr>
    <w:rPr>
      <w:rFonts w:eastAsiaTheme="majorEastAsia" w:cstheme="majorBidi"/>
      <w:bCs/>
      <w:color w:val="000000" w:themeColor="text1"/>
      <w:sz w:val="48"/>
      <w:szCs w:val="28"/>
    </w:rPr>
  </w:style>
  <w:style w:type="paragraph" w:styleId="Heading2">
    <w:name w:val="heading 2"/>
    <w:basedOn w:val="Normal"/>
    <w:next w:val="Normal"/>
    <w:link w:val="Heading2Char"/>
    <w:qFormat/>
    <w:rsid w:val="00EC5550"/>
    <w:pPr>
      <w:keepNext/>
      <w:keepLines/>
      <w:spacing w:before="200"/>
      <w:outlineLvl w:val="1"/>
    </w:pPr>
    <w:rPr>
      <w:rFonts w:asciiTheme="majorHAnsi" w:eastAsiaTheme="majorEastAsia" w:hAnsiTheme="majorHAnsi" w:cstheme="majorBidi"/>
      <w:bCs/>
      <w:color w:val="0054A3" w:themeColor="accent5"/>
      <w:sz w:val="44"/>
      <w:szCs w:val="26"/>
    </w:rPr>
  </w:style>
  <w:style w:type="paragraph" w:styleId="Heading3">
    <w:name w:val="heading 3"/>
    <w:basedOn w:val="Normal"/>
    <w:next w:val="Normal"/>
    <w:link w:val="Heading3Char"/>
    <w:uiPriority w:val="9"/>
    <w:qFormat/>
    <w:rsid w:val="00EC5550"/>
    <w:pPr>
      <w:keepNext/>
      <w:keepLines/>
      <w:spacing w:before="200"/>
      <w:outlineLvl w:val="2"/>
    </w:pPr>
    <w:rPr>
      <w:rFonts w:asciiTheme="majorHAnsi" w:eastAsiaTheme="majorEastAsia" w:hAnsiTheme="majorHAnsi" w:cstheme="majorBidi"/>
      <w:bCs/>
      <w:color w:val="0054A3" w:themeColor="accent5"/>
      <w:sz w:val="32"/>
    </w:rPr>
  </w:style>
  <w:style w:type="paragraph" w:styleId="Heading4">
    <w:name w:val="heading 4"/>
    <w:basedOn w:val="Normal"/>
    <w:next w:val="Normal"/>
    <w:link w:val="Heading4Char"/>
    <w:uiPriority w:val="9"/>
    <w:qFormat/>
    <w:rsid w:val="00BC5B88"/>
    <w:pPr>
      <w:keepNext/>
      <w:keepLines/>
      <w:spacing w:before="200"/>
      <w:outlineLvl w:val="3"/>
    </w:pPr>
    <w:rPr>
      <w:rFonts w:asciiTheme="majorHAnsi" w:eastAsiaTheme="majorEastAsia" w:hAnsiTheme="majorHAnsi" w:cstheme="majorBidi"/>
      <w:bCs/>
      <w:iCs/>
      <w:color w:val="B82F91" w:themeColor="accent4"/>
      <w:sz w:val="32"/>
    </w:rPr>
  </w:style>
  <w:style w:type="paragraph" w:styleId="Heading5">
    <w:name w:val="heading 5"/>
    <w:basedOn w:val="Normal"/>
    <w:next w:val="Normal"/>
    <w:link w:val="Heading5Char"/>
    <w:uiPriority w:val="9"/>
    <w:qFormat/>
    <w:rsid w:val="0092101F"/>
    <w:pPr>
      <w:keepNext/>
      <w:keepLines/>
      <w:spacing w:before="200"/>
      <w:outlineLvl w:val="4"/>
    </w:pPr>
    <w:rPr>
      <w:rFonts w:asciiTheme="majorHAnsi" w:eastAsiaTheme="majorEastAsia" w:hAnsiTheme="majorHAnsi" w:cstheme="majorBidi"/>
      <w:color w:val="7BC043" w:themeColor="accent2"/>
      <w:sz w:val="32"/>
    </w:rPr>
  </w:style>
  <w:style w:type="paragraph" w:styleId="Heading6">
    <w:name w:val="heading 6"/>
    <w:basedOn w:val="Normal"/>
    <w:next w:val="Normal"/>
    <w:link w:val="Heading6Char"/>
    <w:uiPriority w:val="9"/>
    <w:unhideWhenUsed/>
    <w:rsid w:val="001D7EF9"/>
    <w:pPr>
      <w:spacing w:after="200" w:line="276" w:lineRule="auto"/>
      <w:jc w:val="center"/>
      <w:outlineLvl w:val="5"/>
    </w:pPr>
    <w:rPr>
      <w:rFonts w:ascii="Helvetica" w:hAnsi="Helvetica" w:cstheme="minorHAnsi"/>
      <w:b/>
      <w:i/>
      <w:color w:val="2EAFA4"/>
      <w:sz w:val="18"/>
      <w:szCs w:val="18"/>
      <w:lang w:eastAsia="en-GB"/>
    </w:rPr>
  </w:style>
  <w:style w:type="paragraph" w:styleId="Heading8">
    <w:name w:val="heading 8"/>
    <w:basedOn w:val="Normal"/>
    <w:next w:val="Normal"/>
    <w:link w:val="Heading8Char"/>
    <w:uiPriority w:val="9"/>
    <w:rsid w:val="00A36ED9"/>
    <w:pPr>
      <w:keepNext/>
      <w:keepLines/>
      <w:spacing w:before="20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character" w:customStyle="1" w:styleId="Heading1Char">
    <w:name w:val="Heading 1 Char"/>
    <w:aliases w:val="~SectionHeading Char"/>
    <w:basedOn w:val="DefaultParagraphFont"/>
    <w:link w:val="Heading1"/>
    <w:uiPriority w:val="9"/>
    <w:rsid w:val="00BD46D8"/>
    <w:rPr>
      <w:rFonts w:eastAsiaTheme="majorEastAsia" w:cstheme="majorBidi"/>
      <w:bCs/>
      <w:color w:val="000000" w:themeColor="text1"/>
      <w:sz w:val="48"/>
      <w:szCs w:val="28"/>
    </w:rPr>
  </w:style>
  <w:style w:type="paragraph" w:customStyle="1" w:styleId="mediumnormal">
    <w:name w:val="medium normal"/>
    <w:basedOn w:val="Normal"/>
    <w:link w:val="mediumnormalChar"/>
    <w:rsid w:val="00365CFC"/>
    <w:pPr>
      <w:spacing w:after="140" w:line="280" w:lineRule="exact"/>
    </w:pPr>
    <w:rPr>
      <w:rFonts w:asciiTheme="majorHAnsi" w:eastAsiaTheme="minorHAnsi" w:hAnsiTheme="majorHAnsi"/>
    </w:rPr>
  </w:style>
  <w:style w:type="character" w:customStyle="1" w:styleId="mediumnormalChar">
    <w:name w:val="medium normal Char"/>
    <w:basedOn w:val="DefaultParagraphFont"/>
    <w:link w:val="mediumnormal"/>
    <w:rsid w:val="00365CFC"/>
    <w:rPr>
      <w:rFonts w:asciiTheme="majorHAnsi" w:eastAsiaTheme="minorHAnsi" w:hAnsiTheme="majorHAnsi"/>
      <w:szCs w:val="22"/>
    </w:rPr>
  </w:style>
  <w:style w:type="paragraph" w:customStyle="1" w:styleId="BodyCopyNJFontBook">
    <w:name w:val="BodyCopy_NJFont Book"/>
    <w:basedOn w:val="Normal"/>
    <w:rsid w:val="00365CFC"/>
    <w:pPr>
      <w:spacing w:after="280" w:line="280" w:lineRule="exact"/>
    </w:pPr>
    <w:rPr>
      <w:rFonts w:eastAsiaTheme="minorHAnsi"/>
    </w:rPr>
  </w:style>
  <w:style w:type="paragraph" w:customStyle="1" w:styleId="SubheadingNJFontMedium">
    <w:name w:val="Subheading_NJ Font Medium"/>
    <w:basedOn w:val="Normal"/>
    <w:link w:val="SubheadingNJFontMediumChar"/>
    <w:rsid w:val="00F12389"/>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F12389"/>
    <w:rPr>
      <w:rFonts w:ascii="NJFont Medium" w:eastAsiaTheme="minorHAnsi" w:hAnsi="NJFont Medium"/>
      <w:sz w:val="32"/>
      <w:szCs w:val="32"/>
    </w:rPr>
  </w:style>
  <w:style w:type="character" w:styleId="Hyperlink">
    <w:name w:val="Hyperlink"/>
    <w:basedOn w:val="DefaultParagraphFont"/>
    <w:uiPriority w:val="99"/>
    <w:unhideWhenUsed/>
    <w:rsid w:val="00E962CC"/>
    <w:rPr>
      <w:color w:val="00BBE3" w:themeColor="hyperlink"/>
      <w:u w:val="single"/>
    </w:rPr>
  </w:style>
  <w:style w:type="character" w:customStyle="1" w:styleId="Heading8Char">
    <w:name w:val="Heading 8 Char"/>
    <w:basedOn w:val="DefaultParagraphFont"/>
    <w:link w:val="Heading8"/>
    <w:uiPriority w:val="9"/>
    <w:rsid w:val="00A36ED9"/>
    <w:rPr>
      <w:rFonts w:asciiTheme="majorHAnsi" w:eastAsiaTheme="majorEastAsia" w:hAnsiTheme="majorHAnsi" w:cstheme="majorBidi"/>
      <w:color w:val="363636" w:themeColor="text1" w:themeTint="C9"/>
      <w:sz w:val="20"/>
      <w:szCs w:val="20"/>
    </w:rPr>
  </w:style>
  <w:style w:type="table" w:styleId="TableGrid">
    <w:name w:val="Table Grid"/>
    <w:basedOn w:val="TableNormal"/>
    <w:locked/>
    <w:rsid w:val="00A36ED9"/>
    <w:rPr>
      <w:rFonts w:asciiTheme="minorHAnsi" w:hAnsiTheme="minorHAns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5B0394"/>
  </w:style>
  <w:style w:type="table" w:styleId="LightList-Accent1">
    <w:name w:val="Light List Accent 1"/>
    <w:basedOn w:val="TableNormal"/>
    <w:locked/>
    <w:rsid w:val="006D14AC"/>
    <w:tblPr>
      <w:tblStyleRowBandSize w:val="1"/>
      <w:tblStyleColBandSize w:val="1"/>
      <w:tblBorders>
        <w:top w:val="single" w:sz="8" w:space="0" w:color="00A84F" w:themeColor="accent1"/>
        <w:left w:val="single" w:sz="8" w:space="0" w:color="00A84F" w:themeColor="accent1"/>
        <w:bottom w:val="single" w:sz="8" w:space="0" w:color="00A84F" w:themeColor="accent1"/>
        <w:right w:val="single" w:sz="8" w:space="0" w:color="00A84F" w:themeColor="accent1"/>
      </w:tblBorders>
    </w:tblPr>
    <w:tblStylePr w:type="firstRow">
      <w:pPr>
        <w:spacing w:before="0" w:after="0" w:line="240" w:lineRule="auto"/>
      </w:pPr>
      <w:rPr>
        <w:b/>
        <w:bCs/>
        <w:color w:val="FFFFFF" w:themeColor="background1"/>
      </w:rPr>
      <w:tblPr/>
      <w:tcPr>
        <w:shd w:val="clear" w:color="auto" w:fill="00A84F" w:themeFill="accent1"/>
      </w:tcPr>
    </w:tblStylePr>
    <w:tblStylePr w:type="lastRow">
      <w:pPr>
        <w:spacing w:before="0" w:after="0" w:line="240" w:lineRule="auto"/>
      </w:pPr>
      <w:rPr>
        <w:b/>
        <w:bCs/>
      </w:rPr>
      <w:tblPr/>
      <w:tcPr>
        <w:tcBorders>
          <w:top w:val="double" w:sz="6" w:space="0" w:color="00A84F" w:themeColor="accent1"/>
          <w:left w:val="single" w:sz="8" w:space="0" w:color="00A84F" w:themeColor="accent1"/>
          <w:bottom w:val="single" w:sz="8" w:space="0" w:color="00A84F" w:themeColor="accent1"/>
          <w:right w:val="single" w:sz="8" w:space="0" w:color="00A84F" w:themeColor="accent1"/>
        </w:tcBorders>
      </w:tcPr>
    </w:tblStylePr>
    <w:tblStylePr w:type="firstCol">
      <w:rPr>
        <w:b/>
        <w:bCs/>
      </w:rPr>
    </w:tblStylePr>
    <w:tblStylePr w:type="lastCol">
      <w:rPr>
        <w:b/>
        <w:bCs/>
      </w:rPr>
    </w:tblStylePr>
    <w:tblStylePr w:type="band1Vert">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tblStylePr w:type="band1Horz">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style>
  <w:style w:type="character" w:customStyle="1" w:styleId="Heading2Char">
    <w:name w:val="Heading 2 Char"/>
    <w:basedOn w:val="DefaultParagraphFont"/>
    <w:link w:val="Heading2"/>
    <w:rsid w:val="00EC5550"/>
    <w:rPr>
      <w:rFonts w:asciiTheme="majorHAnsi" w:eastAsiaTheme="majorEastAsia" w:hAnsiTheme="majorHAnsi" w:cstheme="majorBidi"/>
      <w:bCs/>
      <w:color w:val="0054A3" w:themeColor="accent5"/>
      <w:sz w:val="44"/>
      <w:szCs w:val="26"/>
    </w:rPr>
  </w:style>
  <w:style w:type="character" w:customStyle="1" w:styleId="Heading3Char">
    <w:name w:val="Heading 3 Char"/>
    <w:basedOn w:val="DefaultParagraphFont"/>
    <w:link w:val="Heading3"/>
    <w:uiPriority w:val="9"/>
    <w:rsid w:val="00EC5550"/>
    <w:rPr>
      <w:rFonts w:asciiTheme="majorHAnsi" w:eastAsiaTheme="majorEastAsia" w:hAnsiTheme="majorHAnsi" w:cstheme="majorBidi"/>
      <w:bCs/>
      <w:color w:val="0054A3" w:themeColor="accent5"/>
      <w:sz w:val="32"/>
    </w:rPr>
  </w:style>
  <w:style w:type="character" w:customStyle="1" w:styleId="Heading4Char">
    <w:name w:val="Heading 4 Char"/>
    <w:basedOn w:val="DefaultParagraphFont"/>
    <w:link w:val="Heading4"/>
    <w:uiPriority w:val="9"/>
    <w:rsid w:val="00BC5B88"/>
    <w:rPr>
      <w:rFonts w:asciiTheme="majorHAnsi" w:eastAsiaTheme="majorEastAsia" w:hAnsiTheme="majorHAnsi" w:cstheme="majorBidi"/>
      <w:bCs/>
      <w:iCs/>
      <w:color w:val="B82F91" w:themeColor="accent4"/>
      <w:sz w:val="32"/>
    </w:rPr>
  </w:style>
  <w:style w:type="character" w:customStyle="1" w:styleId="Heading5Char">
    <w:name w:val="Heading 5 Char"/>
    <w:basedOn w:val="DefaultParagraphFont"/>
    <w:link w:val="Heading5"/>
    <w:uiPriority w:val="9"/>
    <w:rsid w:val="0092101F"/>
    <w:rPr>
      <w:rFonts w:asciiTheme="majorHAnsi" w:eastAsiaTheme="majorEastAsia" w:hAnsiTheme="majorHAnsi" w:cstheme="majorBidi"/>
      <w:color w:val="7BC043" w:themeColor="accent2"/>
      <w:sz w:val="32"/>
    </w:rPr>
  </w:style>
  <w:style w:type="table" w:styleId="MediumShading2-Accent1">
    <w:name w:val="Medium Shading 2 Accent 1"/>
    <w:basedOn w:val="TableNormal"/>
    <w:locked/>
    <w:rsid w:val="007256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1"/>
      </w:tcPr>
    </w:tblStylePr>
    <w:tblStylePr w:type="lastCol">
      <w:rPr>
        <w:b/>
        <w:bCs/>
        <w:color w:val="FFFFFF" w:themeColor="background1"/>
      </w:rPr>
      <w:tblPr/>
      <w:tcPr>
        <w:tcBorders>
          <w:left w:val="nil"/>
          <w:right w:val="nil"/>
          <w:insideH w:val="nil"/>
          <w:insideV w:val="nil"/>
        </w:tcBorders>
        <w:shd w:val="clear" w:color="auto" w:fill="00A8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locked/>
    <w:rsid w:val="007256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8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8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FFA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FFA4" w:themeFill="accent1" w:themeFillTint="7F"/>
      </w:tcPr>
    </w:tblStylePr>
  </w:style>
  <w:style w:type="paragraph" w:styleId="TOCHeading">
    <w:name w:val="TOC Heading"/>
    <w:basedOn w:val="Heading1"/>
    <w:next w:val="Normal"/>
    <w:uiPriority w:val="39"/>
    <w:unhideWhenUsed/>
    <w:qFormat/>
    <w:rsid w:val="0072565D"/>
    <w:pPr>
      <w:spacing w:before="480" w:after="0" w:line="276" w:lineRule="auto"/>
      <w:outlineLvl w:val="9"/>
    </w:pPr>
    <w:rPr>
      <w:rFonts w:asciiTheme="majorHAnsi" w:hAnsiTheme="majorHAnsi"/>
      <w:b/>
      <w:color w:val="007D3A" w:themeColor="accent1" w:themeShade="BF"/>
      <w:sz w:val="28"/>
      <w:lang w:val="en-US" w:eastAsia="ja-JP"/>
    </w:rPr>
  </w:style>
  <w:style w:type="paragraph" w:styleId="TOC1">
    <w:name w:val="toc 1"/>
    <w:basedOn w:val="Normal"/>
    <w:next w:val="Normal"/>
    <w:autoRedefine/>
    <w:uiPriority w:val="39"/>
    <w:rsid w:val="0072565D"/>
    <w:pPr>
      <w:spacing w:after="100"/>
    </w:pPr>
  </w:style>
  <w:style w:type="paragraph" w:styleId="TOC2">
    <w:name w:val="toc 2"/>
    <w:basedOn w:val="Normal"/>
    <w:next w:val="Normal"/>
    <w:autoRedefine/>
    <w:uiPriority w:val="39"/>
    <w:unhideWhenUsed/>
    <w:rsid w:val="001C4FE4"/>
    <w:pPr>
      <w:tabs>
        <w:tab w:val="right" w:leader="dot" w:pos="9911"/>
      </w:tabs>
      <w:spacing w:after="100"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72565D"/>
    <w:pPr>
      <w:spacing w:after="100" w:line="276" w:lineRule="auto"/>
      <w:ind w:left="440"/>
    </w:pPr>
    <w:rPr>
      <w:rFonts w:asciiTheme="minorHAnsi" w:hAnsiTheme="minorHAnsi"/>
      <w:lang w:val="en-US" w:eastAsia="ja-JP"/>
    </w:rPr>
  </w:style>
  <w:style w:type="character" w:styleId="PlaceholderText">
    <w:name w:val="Placeholder Text"/>
    <w:basedOn w:val="DefaultParagraphFont"/>
    <w:uiPriority w:val="99"/>
    <w:rsid w:val="00604FC7"/>
    <w:rPr>
      <w:color w:val="808080"/>
    </w:rPr>
  </w:style>
  <w:style w:type="paragraph" w:styleId="BodyText">
    <w:name w:val="Body Text"/>
    <w:basedOn w:val="Normal"/>
    <w:link w:val="BodyTextChar"/>
    <w:qFormat/>
    <w:rsid w:val="0092101F"/>
    <w:pPr>
      <w:spacing w:after="120"/>
    </w:pPr>
  </w:style>
  <w:style w:type="character" w:customStyle="1" w:styleId="BodyTextChar">
    <w:name w:val="Body Text Char"/>
    <w:basedOn w:val="DefaultParagraphFont"/>
    <w:link w:val="BodyText"/>
    <w:rsid w:val="0092101F"/>
    <w:rPr>
      <w:rFonts w:ascii="Verdana" w:hAnsi="Verdana"/>
      <w:sz w:val="22"/>
    </w:rPr>
  </w:style>
  <w:style w:type="paragraph" w:styleId="Subtitle">
    <w:name w:val="Subtitle"/>
    <w:basedOn w:val="Normal"/>
    <w:next w:val="Normal"/>
    <w:link w:val="SubtitleChar"/>
    <w:uiPriority w:val="11"/>
    <w:rsid w:val="0092101F"/>
    <w:pPr>
      <w:numPr>
        <w:ilvl w:val="1"/>
      </w:numPr>
    </w:pPr>
    <w:rPr>
      <w:rFonts w:asciiTheme="majorHAnsi" w:eastAsiaTheme="majorEastAsia" w:hAnsiTheme="majorHAnsi" w:cstheme="majorBidi"/>
      <w:iCs/>
      <w:color w:val="00BBE3" w:themeColor="background2"/>
      <w:spacing w:val="15"/>
      <w:sz w:val="32"/>
    </w:rPr>
  </w:style>
  <w:style w:type="character" w:customStyle="1" w:styleId="SubtitleChar">
    <w:name w:val="Subtitle Char"/>
    <w:basedOn w:val="DefaultParagraphFont"/>
    <w:link w:val="Subtitle"/>
    <w:uiPriority w:val="11"/>
    <w:rsid w:val="0092101F"/>
    <w:rPr>
      <w:rFonts w:asciiTheme="majorHAnsi" w:eastAsiaTheme="majorEastAsia" w:hAnsiTheme="majorHAnsi" w:cstheme="majorBidi"/>
      <w:iCs/>
      <w:color w:val="00BBE3" w:themeColor="background2"/>
      <w:spacing w:val="15"/>
      <w:sz w:val="32"/>
    </w:rPr>
  </w:style>
  <w:style w:type="table" w:styleId="TableColorful3">
    <w:name w:val="Table Colorful 3"/>
    <w:basedOn w:val="TableNormal"/>
    <w:locked/>
    <w:rsid w:val="00CF4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2">
    <w:name w:val="Light List Accent 2"/>
    <w:basedOn w:val="TableNormal"/>
    <w:uiPriority w:val="61"/>
    <w:locked/>
    <w:rsid w:val="00AA011C"/>
    <w:tblPr>
      <w:tblStyleRowBandSize w:val="1"/>
      <w:tblStyleColBandSize w:val="1"/>
      <w:tblBorders>
        <w:top w:val="single" w:sz="8" w:space="0" w:color="7BC043" w:themeColor="accent2"/>
        <w:left w:val="single" w:sz="8" w:space="0" w:color="7BC043" w:themeColor="accent2"/>
        <w:bottom w:val="single" w:sz="8" w:space="0" w:color="7BC043" w:themeColor="accent2"/>
        <w:right w:val="single" w:sz="8" w:space="0" w:color="7BC043" w:themeColor="accent2"/>
      </w:tblBorders>
    </w:tblPr>
    <w:tblStylePr w:type="firstRow">
      <w:pPr>
        <w:spacing w:before="0" w:after="0" w:line="240" w:lineRule="auto"/>
      </w:pPr>
      <w:rPr>
        <w:b/>
        <w:bCs/>
        <w:color w:val="FFFFFF" w:themeColor="background1"/>
      </w:rPr>
      <w:tblPr/>
      <w:tcPr>
        <w:shd w:val="clear" w:color="auto" w:fill="7BC043" w:themeFill="accent2"/>
      </w:tcPr>
    </w:tblStylePr>
    <w:tblStylePr w:type="lastRow">
      <w:pPr>
        <w:spacing w:before="0" w:after="0" w:line="240" w:lineRule="auto"/>
      </w:pPr>
      <w:rPr>
        <w:b/>
        <w:bCs/>
      </w:rPr>
      <w:tblPr/>
      <w:tcPr>
        <w:tcBorders>
          <w:top w:val="double" w:sz="6" w:space="0" w:color="7BC043" w:themeColor="accent2"/>
          <w:left w:val="single" w:sz="8" w:space="0" w:color="7BC043" w:themeColor="accent2"/>
          <w:bottom w:val="single" w:sz="8" w:space="0" w:color="7BC043" w:themeColor="accent2"/>
          <w:right w:val="single" w:sz="8" w:space="0" w:color="7BC043" w:themeColor="accent2"/>
        </w:tcBorders>
      </w:tcPr>
    </w:tblStylePr>
    <w:tblStylePr w:type="firstCol">
      <w:rPr>
        <w:b/>
        <w:bCs/>
      </w:rPr>
    </w:tblStylePr>
    <w:tblStylePr w:type="lastCol">
      <w:rPr>
        <w:b/>
        <w:bCs/>
      </w:rPr>
    </w:tblStylePr>
    <w:tblStylePr w:type="band1Vert">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tblStylePr w:type="band1Horz">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style>
  <w:style w:type="table" w:styleId="LightList-Accent3">
    <w:name w:val="Light List Accent 3"/>
    <w:basedOn w:val="TableNormal"/>
    <w:locked/>
    <w:rsid w:val="00AA011C"/>
    <w:tblPr>
      <w:tblStyleRowBandSize w:val="1"/>
      <w:tblStyleColBandSize w:val="1"/>
      <w:tblBorders>
        <w:top w:val="single" w:sz="8" w:space="0" w:color="00BBE3" w:themeColor="accent3"/>
        <w:left w:val="single" w:sz="8" w:space="0" w:color="00BBE3" w:themeColor="accent3"/>
        <w:bottom w:val="single" w:sz="8" w:space="0" w:color="00BBE3" w:themeColor="accent3"/>
        <w:right w:val="single" w:sz="8" w:space="0" w:color="00BBE3" w:themeColor="accent3"/>
      </w:tblBorders>
    </w:tblPr>
    <w:tblStylePr w:type="firstRow">
      <w:pPr>
        <w:spacing w:before="0" w:after="0" w:line="240" w:lineRule="auto"/>
      </w:pPr>
      <w:rPr>
        <w:b/>
        <w:bCs/>
        <w:color w:val="FFFFFF" w:themeColor="background1"/>
      </w:rPr>
      <w:tblPr/>
      <w:tcPr>
        <w:shd w:val="clear" w:color="auto" w:fill="00BBE3" w:themeFill="accent3"/>
      </w:tcPr>
    </w:tblStylePr>
    <w:tblStylePr w:type="lastRow">
      <w:pPr>
        <w:spacing w:before="0" w:after="0" w:line="240" w:lineRule="auto"/>
      </w:pPr>
      <w:rPr>
        <w:b/>
        <w:bCs/>
      </w:rPr>
      <w:tblPr/>
      <w:tcPr>
        <w:tcBorders>
          <w:top w:val="double" w:sz="6" w:space="0" w:color="00BBE3" w:themeColor="accent3"/>
          <w:left w:val="single" w:sz="8" w:space="0" w:color="00BBE3" w:themeColor="accent3"/>
          <w:bottom w:val="single" w:sz="8" w:space="0" w:color="00BBE3" w:themeColor="accent3"/>
          <w:right w:val="single" w:sz="8" w:space="0" w:color="00BBE3" w:themeColor="accent3"/>
        </w:tcBorders>
      </w:tcPr>
    </w:tblStylePr>
    <w:tblStylePr w:type="firstCol">
      <w:rPr>
        <w:b/>
        <w:bCs/>
      </w:rPr>
    </w:tblStylePr>
    <w:tblStylePr w:type="lastCol">
      <w:rPr>
        <w:b/>
        <w:bCs/>
      </w:rPr>
    </w:tblStylePr>
    <w:tblStylePr w:type="band1Vert">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tblStylePr w:type="band1Horz">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style>
  <w:style w:type="table" w:styleId="LightList">
    <w:name w:val="Light List"/>
    <w:basedOn w:val="TableNormal"/>
    <w:rsid w:val="00AA01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locked/>
    <w:rsid w:val="00AA011C"/>
    <w:tblPr>
      <w:tblStyleRowBandSize w:val="1"/>
      <w:tblStyleColBandSize w:val="1"/>
      <w:tblBorders>
        <w:top w:val="single" w:sz="8" w:space="0" w:color="B82F91" w:themeColor="accent4"/>
        <w:left w:val="single" w:sz="8" w:space="0" w:color="B82F91" w:themeColor="accent4"/>
        <w:bottom w:val="single" w:sz="8" w:space="0" w:color="B82F91" w:themeColor="accent4"/>
        <w:right w:val="single" w:sz="8" w:space="0" w:color="B82F91" w:themeColor="accent4"/>
      </w:tblBorders>
    </w:tblPr>
    <w:tblStylePr w:type="firstRow">
      <w:pPr>
        <w:spacing w:before="0" w:after="0" w:line="240" w:lineRule="auto"/>
      </w:pPr>
      <w:rPr>
        <w:b/>
        <w:bCs/>
        <w:color w:val="FFFFFF" w:themeColor="background1"/>
      </w:rPr>
      <w:tblPr/>
      <w:tcPr>
        <w:shd w:val="clear" w:color="auto" w:fill="B82F91" w:themeFill="accent4"/>
      </w:tcPr>
    </w:tblStylePr>
    <w:tblStylePr w:type="lastRow">
      <w:pPr>
        <w:spacing w:before="0" w:after="0" w:line="240" w:lineRule="auto"/>
      </w:pPr>
      <w:rPr>
        <w:b/>
        <w:bCs/>
      </w:rPr>
      <w:tblPr/>
      <w:tcPr>
        <w:tcBorders>
          <w:top w:val="double" w:sz="6" w:space="0" w:color="B82F91" w:themeColor="accent4"/>
          <w:left w:val="single" w:sz="8" w:space="0" w:color="B82F91" w:themeColor="accent4"/>
          <w:bottom w:val="single" w:sz="8" w:space="0" w:color="B82F91" w:themeColor="accent4"/>
          <w:right w:val="single" w:sz="8" w:space="0" w:color="B82F91" w:themeColor="accent4"/>
        </w:tcBorders>
      </w:tcPr>
    </w:tblStylePr>
    <w:tblStylePr w:type="firstCol">
      <w:rPr>
        <w:b/>
        <w:bCs/>
      </w:rPr>
    </w:tblStylePr>
    <w:tblStylePr w:type="lastCol">
      <w:rPr>
        <w:b/>
        <w:bCs/>
      </w:rPr>
    </w:tblStylePr>
    <w:tblStylePr w:type="band1Vert">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tblStylePr w:type="band1Horz">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style>
  <w:style w:type="table" w:styleId="LightGrid-Accent6">
    <w:name w:val="Light Grid Accent 6"/>
    <w:basedOn w:val="TableNormal"/>
    <w:rsid w:val="00AA011C"/>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insideH w:val="single" w:sz="8" w:space="0" w:color="00A84F" w:themeColor="accent6"/>
        <w:insideV w:val="single" w:sz="8" w:space="0" w:color="00A84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18" w:space="0" w:color="00A84F" w:themeColor="accent6"/>
          <w:right w:val="single" w:sz="8" w:space="0" w:color="00A84F" w:themeColor="accent6"/>
          <w:insideH w:val="nil"/>
          <w:insideV w:val="single" w:sz="8" w:space="0" w:color="00A84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insideH w:val="nil"/>
          <w:insideV w:val="single" w:sz="8" w:space="0" w:color="00A84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shd w:val="clear" w:color="auto" w:fill="AAFFD1" w:themeFill="accent6" w:themeFillTint="3F"/>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shd w:val="clear" w:color="auto" w:fill="AAFFD1" w:themeFill="accent6" w:themeFillTint="3F"/>
      </w:tcPr>
    </w:tblStylePr>
    <w:tblStylePr w:type="band2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tcPr>
    </w:tblStylePr>
  </w:style>
  <w:style w:type="table" w:styleId="TableList7">
    <w:name w:val="Table List 7"/>
    <w:basedOn w:val="TableNormal"/>
    <w:locked/>
    <w:rsid w:val="00AA01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Web3">
    <w:name w:val="Table Web 3"/>
    <w:basedOn w:val="TableNormal"/>
    <w:locked/>
    <w:rsid w:val="005863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6">
    <w:name w:val="Light List Accent 6"/>
    <w:basedOn w:val="TableNormal"/>
    <w:locked/>
    <w:rsid w:val="00024854"/>
    <w:rPr>
      <w:rFonts w:eastAsiaTheme="minorHAnsi"/>
    </w:rPr>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tblBorders>
    </w:tblPr>
    <w:tblStylePr w:type="firstRow">
      <w:pPr>
        <w:spacing w:before="0" w:after="0" w:line="240" w:lineRule="auto"/>
      </w:pPr>
      <w:rPr>
        <w:b/>
        <w:bCs/>
        <w:color w:val="FFFFFF" w:themeColor="background1"/>
      </w:rPr>
      <w:tblPr/>
      <w:tcPr>
        <w:shd w:val="clear" w:color="auto" w:fill="00A84F" w:themeFill="accent6"/>
      </w:tcPr>
    </w:tblStylePr>
    <w:tblStylePr w:type="lastRow">
      <w:pPr>
        <w:spacing w:before="0" w:after="0" w:line="240" w:lineRule="auto"/>
      </w:pPr>
      <w:rPr>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tcBorders>
      </w:tcPr>
    </w:tblStylePr>
    <w:tblStylePr w:type="firstCol">
      <w:rPr>
        <w:b/>
        <w:bCs/>
      </w:rPr>
    </w:tblStylePr>
    <w:tblStylePr w:type="lastCol">
      <w:rPr>
        <w:b/>
        <w:bCs/>
      </w:r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style>
  <w:style w:type="character" w:styleId="CommentReference">
    <w:name w:val="annotation reference"/>
    <w:basedOn w:val="DefaultParagraphFont"/>
    <w:rsid w:val="009E5604"/>
    <w:rPr>
      <w:sz w:val="16"/>
      <w:szCs w:val="16"/>
    </w:rPr>
  </w:style>
  <w:style w:type="paragraph" w:styleId="CommentText">
    <w:name w:val="annotation text"/>
    <w:basedOn w:val="Normal"/>
    <w:link w:val="CommentTextChar"/>
    <w:rsid w:val="009E5604"/>
    <w:rPr>
      <w:sz w:val="20"/>
      <w:szCs w:val="20"/>
    </w:rPr>
  </w:style>
  <w:style w:type="character" w:customStyle="1" w:styleId="CommentTextChar">
    <w:name w:val="Comment Text Char"/>
    <w:basedOn w:val="DefaultParagraphFont"/>
    <w:link w:val="CommentText"/>
    <w:rsid w:val="009E5604"/>
    <w:rPr>
      <w:sz w:val="20"/>
      <w:szCs w:val="20"/>
    </w:rPr>
  </w:style>
  <w:style w:type="paragraph" w:styleId="CommentSubject">
    <w:name w:val="annotation subject"/>
    <w:basedOn w:val="CommentText"/>
    <w:next w:val="CommentText"/>
    <w:link w:val="CommentSubjectChar"/>
    <w:uiPriority w:val="99"/>
    <w:rsid w:val="009E5604"/>
    <w:rPr>
      <w:b/>
      <w:bCs/>
    </w:rPr>
  </w:style>
  <w:style w:type="character" w:customStyle="1" w:styleId="CommentSubjectChar">
    <w:name w:val="Comment Subject Char"/>
    <w:basedOn w:val="CommentTextChar"/>
    <w:link w:val="CommentSubject"/>
    <w:uiPriority w:val="99"/>
    <w:rsid w:val="009E5604"/>
    <w:rPr>
      <w:b/>
      <w:bCs/>
      <w:sz w:val="20"/>
      <w:szCs w:val="20"/>
    </w:rPr>
  </w:style>
  <w:style w:type="paragraph" w:styleId="ListParagraph">
    <w:name w:val="List Paragraph"/>
    <w:basedOn w:val="Normal"/>
    <w:link w:val="ListParagraphChar"/>
    <w:uiPriority w:val="34"/>
    <w:qFormat/>
    <w:rsid w:val="00A813DD"/>
    <w:pPr>
      <w:ind w:left="720"/>
      <w:contextualSpacing/>
    </w:pPr>
  </w:style>
  <w:style w:type="table" w:styleId="TableClassic3">
    <w:name w:val="Table Classic 3"/>
    <w:basedOn w:val="TableNormal"/>
    <w:locked/>
    <w:rsid w:val="00C94F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6">
    <w:name w:val="Medium Shading 2 Accent 6"/>
    <w:basedOn w:val="TableNormal"/>
    <w:locked/>
    <w:rsid w:val="00C94F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6"/>
      </w:tcPr>
    </w:tblStylePr>
    <w:tblStylePr w:type="lastCol">
      <w:rPr>
        <w:b/>
        <w:bCs/>
        <w:color w:val="FFFFFF" w:themeColor="background1"/>
      </w:rPr>
      <w:tblPr/>
      <w:tcPr>
        <w:tcBorders>
          <w:left w:val="nil"/>
          <w:right w:val="nil"/>
          <w:insideH w:val="nil"/>
          <w:insideV w:val="nil"/>
        </w:tcBorders>
        <w:shd w:val="clear" w:color="auto" w:fill="00A84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locked/>
    <w:rsid w:val="00C94FA8"/>
    <w:rPr>
      <w:color w:val="000000" w:themeColor="text1"/>
    </w:rPr>
    <w:tblPr>
      <w:tblStyleRowBandSize w:val="1"/>
      <w:tblStyleColBandSize w:val="1"/>
      <w:tblBorders>
        <w:insideH w:val="single" w:sz="4" w:space="0" w:color="FFFFFF" w:themeColor="background1"/>
      </w:tblBorders>
    </w:tblPr>
    <w:tcPr>
      <w:shd w:val="clear" w:color="auto" w:fill="BAFFDA" w:themeFill="accent1" w:themeFillTint="33"/>
    </w:tcPr>
    <w:tblStylePr w:type="firstRow">
      <w:rPr>
        <w:b/>
        <w:bCs/>
      </w:rPr>
      <w:tblPr/>
      <w:tcPr>
        <w:shd w:val="clear" w:color="auto" w:fill="76FFB5" w:themeFill="accent1" w:themeFillTint="66"/>
      </w:tcPr>
    </w:tblStylePr>
    <w:tblStylePr w:type="lastRow">
      <w:rPr>
        <w:b/>
        <w:bCs/>
        <w:color w:val="000000" w:themeColor="text1"/>
      </w:rPr>
      <w:tblPr/>
      <w:tcPr>
        <w:shd w:val="clear" w:color="auto" w:fill="76FFB5" w:themeFill="accent1" w:themeFillTint="66"/>
      </w:tcPr>
    </w:tblStylePr>
    <w:tblStylePr w:type="firstCol">
      <w:rPr>
        <w:color w:val="FFFFFF" w:themeColor="background1"/>
      </w:rPr>
      <w:tblPr/>
      <w:tcPr>
        <w:shd w:val="clear" w:color="auto" w:fill="007D3A" w:themeFill="accent1" w:themeFillShade="BF"/>
      </w:tcPr>
    </w:tblStylePr>
    <w:tblStylePr w:type="lastCol">
      <w:rPr>
        <w:color w:val="FFFFFF" w:themeColor="background1"/>
      </w:rPr>
      <w:tblPr/>
      <w:tcPr>
        <w:shd w:val="clear" w:color="auto" w:fill="007D3A" w:themeFill="accent1" w:themeFillShade="BF"/>
      </w:tcPr>
    </w:tblStylePr>
    <w:tblStylePr w:type="band1Vert">
      <w:tblPr/>
      <w:tcPr>
        <w:shd w:val="clear" w:color="auto" w:fill="54FFA4" w:themeFill="accent1" w:themeFillTint="7F"/>
      </w:tcPr>
    </w:tblStylePr>
    <w:tblStylePr w:type="band1Horz">
      <w:tblPr/>
      <w:tcPr>
        <w:shd w:val="clear" w:color="auto" w:fill="54FFA4" w:themeFill="accent1" w:themeFillTint="7F"/>
      </w:tcPr>
    </w:tblStylePr>
  </w:style>
  <w:style w:type="table" w:styleId="ColorfulList-Accent2">
    <w:name w:val="Colorful List Accent 2"/>
    <w:basedOn w:val="TableNormal"/>
    <w:uiPriority w:val="72"/>
    <w:locked/>
    <w:rsid w:val="008B4D4A"/>
    <w:rPr>
      <w:color w:val="000000" w:themeColor="text1"/>
    </w:rPr>
    <w:tblPr>
      <w:tblStyleRowBandSize w:val="1"/>
      <w:tblStyleColBandSize w:val="1"/>
    </w:tblPr>
    <w:tcPr>
      <w:shd w:val="clear" w:color="auto" w:fill="F2F8EC" w:themeFill="accent2"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FD0" w:themeFill="accent2" w:themeFillTint="3F"/>
      </w:tcPr>
    </w:tblStylePr>
    <w:tblStylePr w:type="band1Horz">
      <w:tblPr/>
      <w:tcPr>
        <w:shd w:val="clear" w:color="auto" w:fill="E4F2D9" w:themeFill="accent2" w:themeFillTint="33"/>
      </w:tcPr>
    </w:tblStylePr>
  </w:style>
  <w:style w:type="table" w:styleId="LightGrid-Accent5">
    <w:name w:val="Light Grid Accent 5"/>
    <w:basedOn w:val="TableNormal"/>
    <w:rsid w:val="008B4D4A"/>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insideH w:val="single" w:sz="8" w:space="0" w:color="0054A3" w:themeColor="accent5"/>
        <w:insideV w:val="single" w:sz="8" w:space="0" w:color="0054A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18" w:space="0" w:color="0054A3" w:themeColor="accent5"/>
          <w:right w:val="single" w:sz="8" w:space="0" w:color="0054A3" w:themeColor="accent5"/>
          <w:insideH w:val="nil"/>
          <w:insideV w:val="single" w:sz="8" w:space="0" w:color="0054A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insideH w:val="nil"/>
          <w:insideV w:val="single" w:sz="8" w:space="0" w:color="0054A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shd w:val="clear" w:color="auto" w:fill="A9D5FF" w:themeFill="accent5" w:themeFillTint="3F"/>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shd w:val="clear" w:color="auto" w:fill="A9D5FF" w:themeFill="accent5" w:themeFillTint="3F"/>
      </w:tcPr>
    </w:tblStylePr>
    <w:tblStylePr w:type="band2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tcPr>
    </w:tblStylePr>
  </w:style>
  <w:style w:type="character" w:styleId="Emphasis">
    <w:name w:val="Emphasis"/>
    <w:basedOn w:val="DefaultParagraphFont"/>
    <w:uiPriority w:val="20"/>
    <w:qFormat/>
    <w:rsid w:val="00BD46D8"/>
    <w:rPr>
      <w:b/>
      <w:i w:val="0"/>
      <w:iCs/>
      <w:color w:val="00A84F" w:themeColor="accent1"/>
    </w:rPr>
  </w:style>
  <w:style w:type="character" w:customStyle="1" w:styleId="Heading6Char">
    <w:name w:val="Heading 6 Char"/>
    <w:basedOn w:val="DefaultParagraphFont"/>
    <w:link w:val="Heading6"/>
    <w:uiPriority w:val="9"/>
    <w:rsid w:val="001D7EF9"/>
    <w:rPr>
      <w:rFonts w:ascii="Helvetica" w:hAnsi="Helvetica" w:cstheme="minorHAnsi"/>
      <w:b/>
      <w:i/>
      <w:color w:val="2EAFA4"/>
      <w:sz w:val="18"/>
      <w:szCs w:val="18"/>
      <w:lang w:eastAsia="en-GB"/>
    </w:rPr>
  </w:style>
  <w:style w:type="character" w:customStyle="1" w:styleId="ListParagraphChar">
    <w:name w:val="List Paragraph Char"/>
    <w:basedOn w:val="DefaultParagraphFont"/>
    <w:link w:val="ListParagraph"/>
    <w:uiPriority w:val="34"/>
    <w:rsid w:val="001D7EF9"/>
  </w:style>
  <w:style w:type="paragraph" w:styleId="NormalWeb">
    <w:name w:val="Normal (Web)"/>
    <w:basedOn w:val="Normal"/>
    <w:uiPriority w:val="99"/>
    <w:semiHidden/>
    <w:unhideWhenUsed/>
    <w:rsid w:val="001D7EF9"/>
    <w:pPr>
      <w:spacing w:before="100" w:beforeAutospacing="1" w:after="100" w:afterAutospacing="1"/>
    </w:pPr>
    <w:rPr>
      <w:rFonts w:ascii="Times New Roman" w:hAnsi="Times New Roman" w:cs="Times New Roman"/>
      <w:sz w:val="24"/>
      <w:szCs w:val="24"/>
      <w:lang w:eastAsia="en-GB"/>
    </w:rPr>
  </w:style>
  <w:style w:type="character" w:customStyle="1" w:styleId="highlightedsearchterm">
    <w:name w:val="highlightedsearchterm"/>
    <w:basedOn w:val="DefaultParagraphFont"/>
    <w:rsid w:val="001D7EF9"/>
  </w:style>
  <w:style w:type="paragraph" w:customStyle="1" w:styleId="Heading1DBG">
    <w:name w:val="Heading 1 DBG"/>
    <w:basedOn w:val="Heading1"/>
    <w:next w:val="Normal"/>
    <w:link w:val="Heading1DBGChar"/>
    <w:rsid w:val="001D7EF9"/>
    <w:pPr>
      <w:numPr>
        <w:numId w:val="1"/>
      </w:numPr>
      <w:spacing w:before="480" w:after="0" w:line="276" w:lineRule="auto"/>
    </w:pPr>
    <w:rPr>
      <w:rFonts w:ascii="Calibri" w:hAnsi="Calibri" w:cstheme="minorHAnsi"/>
      <w:b/>
      <w:caps/>
      <w:color w:val="2EAFA4"/>
      <w:sz w:val="32"/>
      <w:szCs w:val="26"/>
      <w:lang w:eastAsia="en-GB"/>
    </w:rPr>
  </w:style>
  <w:style w:type="paragraph" w:customStyle="1" w:styleId="Heading2DBG">
    <w:name w:val="Heading 2 DBG"/>
    <w:basedOn w:val="ListParagraph"/>
    <w:link w:val="Heading2DBGChar"/>
    <w:rsid w:val="001D7EF9"/>
    <w:pPr>
      <w:numPr>
        <w:ilvl w:val="1"/>
        <w:numId w:val="1"/>
      </w:numPr>
      <w:spacing w:after="200" w:line="276" w:lineRule="auto"/>
    </w:pPr>
    <w:rPr>
      <w:rFonts w:asciiTheme="minorHAnsi" w:hAnsiTheme="minorHAnsi" w:cstheme="minorHAnsi"/>
      <w:b/>
      <w:color w:val="2EAFA4"/>
      <w:sz w:val="26"/>
      <w:szCs w:val="26"/>
      <w:lang w:eastAsia="en-GB"/>
    </w:rPr>
  </w:style>
  <w:style w:type="character" w:customStyle="1" w:styleId="Heading1DBGChar">
    <w:name w:val="Heading 1 DBG Char"/>
    <w:basedOn w:val="ListParagraphChar"/>
    <w:link w:val="Heading1DBG"/>
    <w:rsid w:val="001D7EF9"/>
    <w:rPr>
      <w:rFonts w:ascii="Calibri" w:eastAsiaTheme="majorEastAsia" w:hAnsi="Calibri" w:cstheme="minorHAnsi"/>
      <w:b/>
      <w:bCs/>
      <w:caps/>
      <w:color w:val="2EAFA4"/>
      <w:sz w:val="32"/>
      <w:szCs w:val="26"/>
      <w:lang w:eastAsia="en-GB"/>
    </w:rPr>
  </w:style>
  <w:style w:type="character" w:customStyle="1" w:styleId="Heading2DBGChar">
    <w:name w:val="Heading 2 DBG Char"/>
    <w:basedOn w:val="ListParagraphChar"/>
    <w:link w:val="Heading2DBG"/>
    <w:rsid w:val="001D7EF9"/>
    <w:rPr>
      <w:rFonts w:asciiTheme="minorHAnsi" w:hAnsiTheme="minorHAnsi" w:cstheme="minorHAnsi"/>
      <w:b/>
      <w:color w:val="2EAFA4"/>
      <w:sz w:val="26"/>
      <w:szCs w:val="26"/>
      <w:lang w:eastAsia="en-GB"/>
    </w:rPr>
  </w:style>
  <w:style w:type="paragraph" w:styleId="Title">
    <w:name w:val="Title"/>
    <w:basedOn w:val="Normal"/>
    <w:next w:val="Normal"/>
    <w:link w:val="TitleChar"/>
    <w:uiPriority w:val="10"/>
    <w:rsid w:val="001D7EF9"/>
    <w:pPr>
      <w:spacing w:after="200" w:line="276" w:lineRule="auto"/>
    </w:pPr>
    <w:rPr>
      <w:rFonts w:ascii="Helvetica" w:hAnsi="Helvetica"/>
      <w:b/>
      <w:caps/>
      <w:color w:val="00A84F" w:themeColor="accent1"/>
      <w:sz w:val="56"/>
      <w:szCs w:val="52"/>
      <w:lang w:eastAsia="en-GB"/>
    </w:rPr>
  </w:style>
  <w:style w:type="character" w:customStyle="1" w:styleId="TitleChar">
    <w:name w:val="Title Char"/>
    <w:basedOn w:val="DefaultParagraphFont"/>
    <w:link w:val="Title"/>
    <w:uiPriority w:val="10"/>
    <w:rsid w:val="001D7EF9"/>
    <w:rPr>
      <w:rFonts w:ascii="Helvetica" w:hAnsi="Helvetica"/>
      <w:b/>
      <w:caps/>
      <w:color w:val="00A84F" w:themeColor="accent1"/>
      <w:sz w:val="56"/>
      <w:szCs w:val="52"/>
      <w:lang w:eastAsia="en-GB"/>
    </w:rPr>
  </w:style>
  <w:style w:type="character" w:styleId="SubtleEmphasis">
    <w:name w:val="Subtle Emphasis"/>
    <w:uiPriority w:val="19"/>
    <w:rsid w:val="001D7EF9"/>
    <w:rPr>
      <w:sz w:val="28"/>
      <w:szCs w:val="28"/>
    </w:rPr>
  </w:style>
  <w:style w:type="paragraph" w:customStyle="1" w:styleId="Headingdbg1">
    <w:name w:val="Heading dbg1"/>
    <w:basedOn w:val="Normal"/>
    <w:link w:val="Headingdbg1Char"/>
    <w:rsid w:val="001D7EF9"/>
    <w:rPr>
      <w:rFonts w:ascii="Arial" w:eastAsia="Times New Roman" w:hAnsi="Arial" w:cstheme="minorHAnsi"/>
      <w:b/>
      <w:color w:val="2EAFA4"/>
      <w:sz w:val="44"/>
      <w:szCs w:val="44"/>
      <w:lang w:eastAsia="en-GB"/>
    </w:rPr>
  </w:style>
  <w:style w:type="character" w:customStyle="1" w:styleId="Headingdbg1Char">
    <w:name w:val="Heading dbg1 Char"/>
    <w:basedOn w:val="DefaultParagraphFont"/>
    <w:link w:val="Headingdbg1"/>
    <w:rsid w:val="001D7EF9"/>
    <w:rPr>
      <w:rFonts w:ascii="Arial" w:eastAsia="Times New Roman" w:hAnsi="Arial" w:cstheme="minorHAnsi"/>
      <w:b/>
      <w:color w:val="2EAFA4"/>
      <w:sz w:val="44"/>
      <w:szCs w:val="44"/>
      <w:lang w:eastAsia="en-GB"/>
    </w:rPr>
  </w:style>
  <w:style w:type="paragraph" w:customStyle="1" w:styleId="dbgN2">
    <w:name w:val="dbg N2"/>
    <w:basedOn w:val="Normal"/>
    <w:rsid w:val="001D7EF9"/>
    <w:pPr>
      <w:spacing w:after="200" w:line="276" w:lineRule="auto"/>
      <w:ind w:left="357"/>
    </w:pPr>
    <w:rPr>
      <w:rFonts w:asciiTheme="minorHAnsi" w:hAnsiTheme="minorHAnsi"/>
      <w:lang w:eastAsia="en-GB"/>
    </w:rPr>
  </w:style>
  <w:style w:type="paragraph" w:customStyle="1" w:styleId="dbgB2">
    <w:name w:val="dbg B2"/>
    <w:basedOn w:val="dbgN2"/>
    <w:rsid w:val="001D7EF9"/>
    <w:pPr>
      <w:numPr>
        <w:numId w:val="2"/>
      </w:numPr>
      <w:spacing w:after="0"/>
    </w:pPr>
  </w:style>
  <w:style w:type="paragraph" w:customStyle="1" w:styleId="dbgN3">
    <w:name w:val="dbg N3"/>
    <w:basedOn w:val="dbgN2"/>
    <w:rsid w:val="001D7EF9"/>
    <w:pPr>
      <w:ind w:left="720"/>
    </w:pPr>
  </w:style>
  <w:style w:type="paragraph" w:customStyle="1" w:styleId="dbgB3">
    <w:name w:val="dbg B3"/>
    <w:basedOn w:val="dbgN3"/>
    <w:rsid w:val="001D7EF9"/>
    <w:pPr>
      <w:numPr>
        <w:numId w:val="3"/>
      </w:numPr>
      <w:spacing w:after="0"/>
    </w:pPr>
  </w:style>
  <w:style w:type="paragraph" w:customStyle="1" w:styleId="dbgone">
    <w:name w:val="dbg one"/>
    <w:basedOn w:val="Heading1"/>
    <w:next w:val="Normal"/>
    <w:rsid w:val="001D7EF9"/>
    <w:pPr>
      <w:numPr>
        <w:numId w:val="4"/>
      </w:numPr>
      <w:spacing w:before="480" w:after="0" w:line="276" w:lineRule="auto"/>
    </w:pPr>
    <w:rPr>
      <w:rFonts w:ascii="Franklin Gothic Demi Cond" w:hAnsi="Franklin Gothic Demi Cond"/>
      <w:caps/>
      <w:color w:val="00A84F" w:themeColor="accent1"/>
      <w:sz w:val="36"/>
      <w:lang w:eastAsia="en-GB"/>
    </w:rPr>
  </w:style>
  <w:style w:type="paragraph" w:customStyle="1" w:styleId="dbgtwo">
    <w:name w:val="dbg two"/>
    <w:basedOn w:val="Heading4"/>
    <w:next w:val="dbgN2"/>
    <w:link w:val="dbgtwoChar"/>
    <w:rsid w:val="001D7EF9"/>
    <w:pPr>
      <w:numPr>
        <w:ilvl w:val="1"/>
        <w:numId w:val="4"/>
      </w:numPr>
      <w:spacing w:line="276" w:lineRule="auto"/>
    </w:pPr>
    <w:rPr>
      <w:rFonts w:ascii="Franklin Gothic Demi Cond" w:hAnsi="Franklin Gothic Demi Cond"/>
      <w:caps/>
      <w:color w:val="191919" w:themeColor="text1" w:themeTint="E6"/>
      <w:sz w:val="28"/>
      <w:lang w:eastAsia="en-GB"/>
    </w:rPr>
  </w:style>
  <w:style w:type="character" w:customStyle="1" w:styleId="dbgtwoChar">
    <w:name w:val="dbg two Char"/>
    <w:basedOn w:val="Heading4Char"/>
    <w:link w:val="dbgtwo"/>
    <w:rsid w:val="001D7EF9"/>
    <w:rPr>
      <w:rFonts w:ascii="Franklin Gothic Demi Cond" w:eastAsiaTheme="majorEastAsia" w:hAnsi="Franklin Gothic Demi Cond" w:cstheme="majorBidi"/>
      <w:bCs/>
      <w:iCs/>
      <w:caps/>
      <w:color w:val="191919" w:themeColor="text1" w:themeTint="E6"/>
      <w:sz w:val="28"/>
      <w:lang w:eastAsia="en-GB"/>
    </w:rPr>
  </w:style>
  <w:style w:type="table" w:styleId="MediumShading1-Accent1">
    <w:name w:val="Medium Shading 1 Accent 1"/>
    <w:basedOn w:val="TableNormal"/>
    <w:uiPriority w:val="63"/>
    <w:locked/>
    <w:rsid w:val="001D7EF9"/>
    <w:rPr>
      <w:rFonts w:asciiTheme="minorHAnsi" w:hAnsiTheme="minorHAnsi"/>
      <w:lang w:eastAsia="en-GB"/>
    </w:rPr>
    <w:tblPr>
      <w:tblStyleRowBandSize w:val="1"/>
      <w:tblStyleColBandSize w:val="1"/>
      <w:tbl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single" w:sz="8" w:space="0" w:color="00FD76" w:themeColor="accent1" w:themeTint="BF"/>
      </w:tblBorders>
    </w:tblPr>
    <w:tblStylePr w:type="firstRow">
      <w:pPr>
        <w:spacing w:before="0" w:after="0" w:line="240" w:lineRule="auto"/>
      </w:pPr>
      <w:rPr>
        <w:b/>
        <w:bCs/>
        <w:color w:val="FFFFFF" w:themeColor="background1"/>
      </w:rPr>
      <w:tblPr/>
      <w:tcPr>
        <w:tc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shd w:val="clear" w:color="auto" w:fill="00A84F" w:themeFill="accent1"/>
      </w:tcPr>
    </w:tblStylePr>
    <w:tblStylePr w:type="lastRow">
      <w:pPr>
        <w:spacing w:before="0" w:after="0" w:line="240" w:lineRule="auto"/>
      </w:pPr>
      <w:rPr>
        <w:b/>
        <w:bCs/>
      </w:rPr>
      <w:tblPr/>
      <w:tcPr>
        <w:tcBorders>
          <w:top w:val="double" w:sz="6"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FD1" w:themeFill="accent1" w:themeFillTint="3F"/>
      </w:tcPr>
    </w:tblStylePr>
    <w:tblStylePr w:type="band1Horz">
      <w:tblPr/>
      <w:tcPr>
        <w:tcBorders>
          <w:insideH w:val="nil"/>
          <w:insideV w:val="nil"/>
        </w:tcBorders>
        <w:shd w:val="clear" w:color="auto" w:fill="AAFFD1" w:themeFill="accent1" w:themeFillTint="3F"/>
      </w:tcPr>
    </w:tblStylePr>
    <w:tblStylePr w:type="band2Horz">
      <w:tblPr/>
      <w:tcPr>
        <w:tcBorders>
          <w:insideH w:val="nil"/>
          <w:insideV w:val="nil"/>
        </w:tcBorders>
      </w:tcPr>
    </w:tblStylePr>
  </w:style>
  <w:style w:type="paragraph" w:customStyle="1" w:styleId="3dbg">
    <w:name w:val="3 dbg"/>
    <w:basedOn w:val="Normal"/>
    <w:link w:val="3dbgChar"/>
    <w:rsid w:val="001D7EF9"/>
    <w:pPr>
      <w:ind w:left="1224" w:hanging="504"/>
    </w:pPr>
    <w:rPr>
      <w:rFonts w:ascii="Calibri" w:eastAsiaTheme="minorHAnsi" w:hAnsi="Calibri" w:cstheme="minorHAnsi"/>
      <w:b/>
      <w:color w:val="2EAFA4"/>
      <w:sz w:val="26"/>
      <w:szCs w:val="26"/>
      <w:lang w:eastAsia="en-GB"/>
    </w:rPr>
  </w:style>
  <w:style w:type="paragraph" w:customStyle="1" w:styleId="dbgtwoo">
    <w:name w:val="dbg twoo"/>
    <w:basedOn w:val="dbgtwo"/>
    <w:rsid w:val="001D7EF9"/>
    <w:pPr>
      <w:keepNext w:val="0"/>
      <w:keepLines w:val="0"/>
      <w:numPr>
        <w:ilvl w:val="0"/>
        <w:numId w:val="0"/>
      </w:numPr>
      <w:spacing w:before="0" w:after="200"/>
      <w:ind w:left="792" w:hanging="432"/>
      <w:contextualSpacing/>
      <w:outlineLvl w:val="9"/>
    </w:pPr>
    <w:rPr>
      <w:rFonts w:asciiTheme="minorHAnsi" w:eastAsiaTheme="minorHAnsi" w:hAnsiTheme="minorHAnsi" w:cstheme="minorHAnsi"/>
      <w:b/>
      <w:bCs w:val="0"/>
      <w:iCs w:val="0"/>
      <w:caps w:val="0"/>
      <w:color w:val="2EAFA4"/>
      <w:sz w:val="26"/>
      <w:szCs w:val="26"/>
      <w:lang w:eastAsia="en-US"/>
    </w:rPr>
  </w:style>
  <w:style w:type="character" w:customStyle="1" w:styleId="3dbgChar">
    <w:name w:val="3 dbg Char"/>
    <w:basedOn w:val="DefaultParagraphFont"/>
    <w:link w:val="3dbg"/>
    <w:rsid w:val="001D7EF9"/>
    <w:rPr>
      <w:rFonts w:ascii="Calibri" w:eastAsiaTheme="minorHAnsi" w:hAnsi="Calibri" w:cstheme="minorHAnsi"/>
      <w:b/>
      <w:color w:val="2EAFA4"/>
      <w:sz w:val="26"/>
      <w:szCs w:val="26"/>
      <w:lang w:eastAsia="en-GB"/>
    </w:rPr>
  </w:style>
  <w:style w:type="paragraph" w:customStyle="1" w:styleId="dbgONE0">
    <w:name w:val="dbg ONE"/>
    <w:basedOn w:val="ListParagraph"/>
    <w:link w:val="dbgONEChar"/>
    <w:rsid w:val="001D7EF9"/>
    <w:pPr>
      <w:spacing w:after="200" w:line="276" w:lineRule="auto"/>
      <w:ind w:left="360" w:hanging="360"/>
    </w:pPr>
    <w:rPr>
      <w:rFonts w:asciiTheme="minorHAnsi" w:eastAsiaTheme="minorHAnsi" w:hAnsiTheme="minorHAnsi" w:cstheme="minorHAnsi"/>
      <w:b/>
      <w:color w:val="2EAFA4"/>
      <w:sz w:val="26"/>
      <w:szCs w:val="26"/>
    </w:rPr>
  </w:style>
  <w:style w:type="character" w:customStyle="1" w:styleId="dbgONEChar">
    <w:name w:val="dbg ONE Char"/>
    <w:basedOn w:val="ListParagraphChar"/>
    <w:link w:val="dbgONE0"/>
    <w:rsid w:val="001D7EF9"/>
    <w:rPr>
      <w:rFonts w:asciiTheme="minorHAnsi" w:eastAsiaTheme="minorHAnsi" w:hAnsiTheme="minorHAnsi" w:cstheme="minorHAnsi"/>
      <w:b/>
      <w:color w:val="2EAFA4"/>
      <w:sz w:val="26"/>
      <w:szCs w:val="26"/>
    </w:rPr>
  </w:style>
  <w:style w:type="table" w:styleId="ColorfulList-Accent1">
    <w:name w:val="Colorful List Accent 1"/>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DDFFED" w:themeFill="accen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D1" w:themeFill="accent1" w:themeFillTint="3F"/>
      </w:tcPr>
    </w:tblStylePr>
    <w:tblStylePr w:type="band1Horz">
      <w:tblPr/>
      <w:tcPr>
        <w:shd w:val="clear" w:color="auto" w:fill="BAFFDA" w:themeFill="accent1" w:themeFillTint="33"/>
      </w:tcPr>
    </w:tblStylePr>
  </w:style>
  <w:style w:type="table" w:styleId="MediumShading2-Accent2">
    <w:name w:val="Medium Shading 2 Accent 2"/>
    <w:basedOn w:val="TableNormal"/>
    <w:uiPriority w:val="64"/>
    <w:locked/>
    <w:rsid w:val="001D7EF9"/>
    <w:rPr>
      <w:rFonts w:asciiTheme="minorHAnsi" w:hAnsiTheme="minorHAnsi"/>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C0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C043" w:themeFill="accent2"/>
      </w:tcPr>
    </w:tblStylePr>
    <w:tblStylePr w:type="lastCol">
      <w:rPr>
        <w:b/>
        <w:bCs/>
        <w:color w:val="FFFFFF" w:themeColor="background1"/>
      </w:rPr>
      <w:tblPr/>
      <w:tcPr>
        <w:tcBorders>
          <w:left w:val="nil"/>
          <w:right w:val="nil"/>
          <w:insideH w:val="nil"/>
          <w:insideV w:val="nil"/>
        </w:tcBorders>
        <w:shd w:val="clear" w:color="auto" w:fill="7BC04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locked/>
    <w:rsid w:val="001D7EF9"/>
    <w:rPr>
      <w:rFonts w:asciiTheme="minorHAnsi" w:hAnsiTheme="minorHAnsi"/>
      <w:color w:val="007D3A" w:themeColor="accent1" w:themeShade="BF"/>
      <w:lang w:eastAsia="en-GB"/>
    </w:rPr>
    <w:tblPr>
      <w:tblStyleRowBandSize w:val="1"/>
      <w:tblStyleColBandSize w:val="1"/>
      <w:tblBorders>
        <w:top w:val="single" w:sz="8" w:space="0" w:color="00A84F" w:themeColor="accent1"/>
        <w:bottom w:val="single" w:sz="8" w:space="0" w:color="00A84F" w:themeColor="accent1"/>
      </w:tblBorders>
    </w:tblPr>
    <w:tblStylePr w:type="fir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la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1" w:themeFill="accent1" w:themeFillTint="3F"/>
      </w:tcPr>
    </w:tblStylePr>
    <w:tblStylePr w:type="band1Horz">
      <w:tblPr/>
      <w:tcPr>
        <w:tcBorders>
          <w:left w:val="nil"/>
          <w:right w:val="nil"/>
          <w:insideH w:val="nil"/>
          <w:insideV w:val="nil"/>
        </w:tcBorders>
        <w:shd w:val="clear" w:color="auto" w:fill="AAFFD1" w:themeFill="accent1" w:themeFillTint="3F"/>
      </w:tcPr>
    </w:tblStylePr>
  </w:style>
  <w:style w:type="paragraph" w:customStyle="1" w:styleId="ScopingH1">
    <w:name w:val="Scoping H1"/>
    <w:basedOn w:val="Heading1"/>
    <w:link w:val="ScopingH1Char"/>
    <w:uiPriority w:val="99"/>
    <w:rsid w:val="001D7EF9"/>
    <w:pPr>
      <w:numPr>
        <w:numId w:val="7"/>
      </w:numPr>
      <w:spacing w:before="480" w:after="0" w:line="276" w:lineRule="auto"/>
    </w:pPr>
    <w:rPr>
      <w:rFonts w:ascii="Helvetica" w:hAnsi="Helvetica"/>
      <w:b/>
      <w:caps/>
      <w:color w:val="7BC043" w:themeColor="accent2"/>
      <w:sz w:val="32"/>
      <w:lang w:eastAsia="en-GB"/>
    </w:rPr>
  </w:style>
  <w:style w:type="paragraph" w:customStyle="1" w:styleId="ScopingH2">
    <w:name w:val="Scoping H2"/>
    <w:basedOn w:val="Heading2"/>
    <w:link w:val="ScopingH2Char"/>
    <w:uiPriority w:val="99"/>
    <w:rsid w:val="001D7EF9"/>
    <w:pPr>
      <w:numPr>
        <w:ilvl w:val="1"/>
        <w:numId w:val="7"/>
      </w:numPr>
      <w:spacing w:line="276" w:lineRule="auto"/>
    </w:pPr>
    <w:rPr>
      <w:rFonts w:ascii="Helvetica" w:hAnsi="Helvetica"/>
      <w:b/>
      <w:caps/>
      <w:color w:val="00A84F" w:themeColor="accent1"/>
      <w:sz w:val="28"/>
      <w:lang w:eastAsia="en-GB"/>
    </w:rPr>
  </w:style>
  <w:style w:type="character" w:customStyle="1" w:styleId="ScopingH1Char">
    <w:name w:val="Scoping H1 Char"/>
    <w:basedOn w:val="Heading1Char"/>
    <w:link w:val="ScopingH1"/>
    <w:uiPriority w:val="99"/>
    <w:rsid w:val="001D7EF9"/>
    <w:rPr>
      <w:rFonts w:ascii="Helvetica" w:eastAsiaTheme="majorEastAsia" w:hAnsi="Helvetica" w:cstheme="majorBidi"/>
      <w:b/>
      <w:bCs/>
      <w:caps/>
      <w:color w:val="7BC043" w:themeColor="accent2"/>
      <w:sz w:val="32"/>
      <w:szCs w:val="28"/>
      <w:lang w:eastAsia="en-GB"/>
    </w:rPr>
  </w:style>
  <w:style w:type="character" w:customStyle="1" w:styleId="ScopingH2Char">
    <w:name w:val="Scoping H2 Char"/>
    <w:basedOn w:val="Heading2Char"/>
    <w:link w:val="ScopingH2"/>
    <w:uiPriority w:val="99"/>
    <w:rsid w:val="001D7EF9"/>
    <w:rPr>
      <w:rFonts w:ascii="Helvetica" w:eastAsiaTheme="majorEastAsia" w:hAnsi="Helvetica" w:cstheme="majorBidi"/>
      <w:b/>
      <w:bCs/>
      <w:caps/>
      <w:color w:val="00A84F" w:themeColor="accent1"/>
      <w:sz w:val="28"/>
      <w:szCs w:val="26"/>
      <w:lang w:eastAsia="en-GB"/>
    </w:rPr>
  </w:style>
  <w:style w:type="paragraph" w:customStyle="1" w:styleId="Scopingcomment">
    <w:name w:val="Scoping comment"/>
    <w:basedOn w:val="CommentText"/>
    <w:link w:val="ScopingcommentChar"/>
    <w:rsid w:val="001D7EF9"/>
    <w:pPr>
      <w:spacing w:after="200"/>
    </w:pPr>
    <w:rPr>
      <w:rFonts w:asciiTheme="minorHAnsi" w:hAnsiTheme="minorHAnsi"/>
      <w:i/>
      <w:lang w:eastAsia="en-GB"/>
    </w:rPr>
  </w:style>
  <w:style w:type="character" w:customStyle="1" w:styleId="ScopingcommentChar">
    <w:name w:val="Scoping comment Char"/>
    <w:basedOn w:val="CommentTextChar"/>
    <w:link w:val="Scopingcomment"/>
    <w:rsid w:val="001D7EF9"/>
    <w:rPr>
      <w:rFonts w:asciiTheme="minorHAnsi" w:hAnsiTheme="minorHAnsi"/>
      <w:i/>
      <w:sz w:val="20"/>
      <w:szCs w:val="20"/>
      <w:lang w:eastAsia="en-GB"/>
    </w:rPr>
  </w:style>
  <w:style w:type="paragraph" w:customStyle="1" w:styleId="ScopingH3">
    <w:name w:val="Scoping H3"/>
    <w:basedOn w:val="ScopingH2"/>
    <w:link w:val="ScopingH3Char"/>
    <w:rsid w:val="001D7EF9"/>
    <w:pPr>
      <w:numPr>
        <w:ilvl w:val="0"/>
        <w:numId w:val="5"/>
      </w:numPr>
    </w:pPr>
  </w:style>
  <w:style w:type="character" w:customStyle="1" w:styleId="ScopingH3Char">
    <w:name w:val="Scoping H3 Char"/>
    <w:basedOn w:val="ScopingH2Char"/>
    <w:link w:val="ScopingH3"/>
    <w:rsid w:val="001D7EF9"/>
    <w:rPr>
      <w:rFonts w:ascii="Helvetica" w:eastAsiaTheme="majorEastAsia" w:hAnsi="Helvetica" w:cstheme="majorBidi"/>
      <w:b/>
      <w:bCs/>
      <w:caps/>
      <w:color w:val="00A84F" w:themeColor="accent1"/>
      <w:sz w:val="28"/>
      <w:szCs w:val="26"/>
      <w:lang w:eastAsia="en-GB"/>
    </w:rPr>
  </w:style>
  <w:style w:type="paragraph" w:customStyle="1" w:styleId="ScopingH3a">
    <w:name w:val="Scoping H3a"/>
    <w:basedOn w:val="ScopingH2"/>
    <w:link w:val="ScopingH3aChar"/>
    <w:rsid w:val="001D7EF9"/>
  </w:style>
  <w:style w:type="paragraph" w:customStyle="1" w:styleId="ScopingH3b">
    <w:name w:val="Scoping H3b"/>
    <w:basedOn w:val="ScopingH2"/>
    <w:link w:val="ScopingH3bChar"/>
    <w:uiPriority w:val="99"/>
    <w:rsid w:val="001D7EF9"/>
    <w:pPr>
      <w:numPr>
        <w:ilvl w:val="2"/>
      </w:numPr>
    </w:pPr>
  </w:style>
  <w:style w:type="character" w:customStyle="1" w:styleId="ScopingH3aChar">
    <w:name w:val="Scoping H3a Char"/>
    <w:basedOn w:val="ScopingH2Char"/>
    <w:link w:val="ScopingH3a"/>
    <w:rsid w:val="001D7EF9"/>
    <w:rPr>
      <w:rFonts w:ascii="Helvetica" w:eastAsiaTheme="majorEastAsia" w:hAnsi="Helvetica" w:cstheme="majorBidi"/>
      <w:b/>
      <w:bCs/>
      <w:caps/>
      <w:color w:val="00A84F" w:themeColor="accent1"/>
      <w:sz w:val="28"/>
      <w:szCs w:val="26"/>
      <w:lang w:eastAsia="en-GB"/>
    </w:rPr>
  </w:style>
  <w:style w:type="character" w:customStyle="1" w:styleId="ScopingH3bChar">
    <w:name w:val="Scoping H3b Char"/>
    <w:basedOn w:val="ScopingH2Char"/>
    <w:link w:val="ScopingH3b"/>
    <w:uiPriority w:val="99"/>
    <w:rsid w:val="001D7EF9"/>
    <w:rPr>
      <w:rFonts w:ascii="Helvetica" w:eastAsiaTheme="majorEastAsia" w:hAnsi="Helvetica" w:cstheme="majorBidi"/>
      <w:b/>
      <w:bCs/>
      <w:caps/>
      <w:color w:val="00A84F" w:themeColor="accent1"/>
      <w:sz w:val="28"/>
      <w:szCs w:val="26"/>
      <w:lang w:eastAsia="en-GB"/>
    </w:rPr>
  </w:style>
  <w:style w:type="table" w:styleId="ColorfulList">
    <w:name w:val="Colorful List"/>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1D7EF9"/>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1D7EF9"/>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1D7EF9"/>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1D7EF9"/>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1D7EF9"/>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1D7EF9"/>
    <w:pPr>
      <w:spacing w:after="100" w:line="276" w:lineRule="auto"/>
      <w:ind w:left="1760"/>
    </w:pPr>
    <w:rPr>
      <w:rFonts w:asciiTheme="minorHAnsi" w:hAnsiTheme="minorHAnsi"/>
      <w:lang w:eastAsia="en-GB"/>
    </w:rPr>
  </w:style>
  <w:style w:type="table" w:styleId="ListTable3-Accent6">
    <w:name w:val="List Table 3 Accent 6"/>
    <w:basedOn w:val="TableNormal"/>
    <w:uiPriority w:val="48"/>
    <w:rsid w:val="001D7EF9"/>
    <w:tblPr>
      <w:tblStyleRowBandSize w:val="1"/>
      <w:tblStyleColBandSize w:val="1"/>
      <w:tblBorders>
        <w:top w:val="single" w:sz="4" w:space="0" w:color="00A84F" w:themeColor="accent6"/>
        <w:left w:val="single" w:sz="4" w:space="0" w:color="00A84F" w:themeColor="accent6"/>
        <w:bottom w:val="single" w:sz="4" w:space="0" w:color="00A84F" w:themeColor="accent6"/>
        <w:right w:val="single" w:sz="4" w:space="0" w:color="00A84F" w:themeColor="accent6"/>
      </w:tblBorders>
    </w:tblPr>
    <w:tblStylePr w:type="firstRow">
      <w:rPr>
        <w:b/>
        <w:bCs/>
        <w:color w:val="FFFFFF" w:themeColor="background1"/>
      </w:rPr>
      <w:tblPr/>
      <w:tcPr>
        <w:shd w:val="clear" w:color="auto" w:fill="00A84F" w:themeFill="accent6"/>
      </w:tcPr>
    </w:tblStylePr>
    <w:tblStylePr w:type="lastRow">
      <w:rPr>
        <w:b/>
        <w:bCs/>
      </w:rPr>
      <w:tblPr/>
      <w:tcPr>
        <w:tcBorders>
          <w:top w:val="double" w:sz="4" w:space="0" w:color="00A84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6"/>
          <w:right w:val="single" w:sz="4" w:space="0" w:color="00A84F" w:themeColor="accent6"/>
        </w:tcBorders>
      </w:tcPr>
    </w:tblStylePr>
    <w:tblStylePr w:type="band1Horz">
      <w:tblPr/>
      <w:tcPr>
        <w:tcBorders>
          <w:top w:val="single" w:sz="4" w:space="0" w:color="00A84F" w:themeColor="accent6"/>
          <w:bottom w:val="single" w:sz="4" w:space="0" w:color="00A84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6"/>
          <w:left w:val="nil"/>
        </w:tcBorders>
      </w:tcPr>
    </w:tblStylePr>
    <w:tblStylePr w:type="swCell">
      <w:tblPr/>
      <w:tcPr>
        <w:tcBorders>
          <w:top w:val="double" w:sz="4" w:space="0" w:color="00A84F" w:themeColor="accent6"/>
          <w:right w:val="nil"/>
        </w:tcBorders>
      </w:tcPr>
    </w:tblStylePr>
  </w:style>
  <w:style w:type="table" w:styleId="ListTable3-Accent1">
    <w:name w:val="List Table 3 Accent 1"/>
    <w:basedOn w:val="TableNormal"/>
    <w:uiPriority w:val="48"/>
    <w:rsid w:val="00243EBB"/>
    <w:tblPr>
      <w:tblStyleRowBandSize w:val="1"/>
      <w:tblStyleColBandSize w:val="1"/>
      <w:tblBorders>
        <w:top w:val="single" w:sz="4" w:space="0" w:color="00A84F" w:themeColor="accent1"/>
        <w:left w:val="single" w:sz="4" w:space="0" w:color="00A84F" w:themeColor="accent1"/>
        <w:bottom w:val="single" w:sz="4" w:space="0" w:color="00A84F" w:themeColor="accent1"/>
        <w:right w:val="single" w:sz="4" w:space="0" w:color="00A84F" w:themeColor="accent1"/>
      </w:tblBorders>
    </w:tblPr>
    <w:tblStylePr w:type="firstRow">
      <w:rPr>
        <w:b/>
        <w:bCs/>
        <w:color w:val="FFFFFF" w:themeColor="background1"/>
      </w:rPr>
      <w:tblPr/>
      <w:tcPr>
        <w:shd w:val="clear" w:color="auto" w:fill="00A84F" w:themeFill="accent1"/>
      </w:tcPr>
    </w:tblStylePr>
    <w:tblStylePr w:type="lastRow">
      <w:rPr>
        <w:b/>
        <w:bCs/>
      </w:rPr>
      <w:tblPr/>
      <w:tcPr>
        <w:tcBorders>
          <w:top w:val="double" w:sz="4" w:space="0" w:color="00A8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1"/>
          <w:right w:val="single" w:sz="4" w:space="0" w:color="00A84F" w:themeColor="accent1"/>
        </w:tcBorders>
      </w:tcPr>
    </w:tblStylePr>
    <w:tblStylePr w:type="band1Horz">
      <w:tblPr/>
      <w:tcPr>
        <w:tcBorders>
          <w:top w:val="single" w:sz="4" w:space="0" w:color="00A84F" w:themeColor="accent1"/>
          <w:bottom w:val="single" w:sz="4" w:space="0" w:color="00A8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1"/>
          <w:left w:val="nil"/>
        </w:tcBorders>
      </w:tcPr>
    </w:tblStylePr>
    <w:tblStylePr w:type="swCell">
      <w:tblPr/>
      <w:tcPr>
        <w:tcBorders>
          <w:top w:val="double" w:sz="4" w:space="0" w:color="00A84F" w:themeColor="accent1"/>
          <w:right w:val="nil"/>
        </w:tcBorders>
      </w:tcPr>
    </w:tblStylePr>
  </w:style>
  <w:style w:type="table" w:styleId="ListTable3-Accent3">
    <w:name w:val="List Table 3 Accent 3"/>
    <w:basedOn w:val="TableNormal"/>
    <w:uiPriority w:val="48"/>
    <w:rsid w:val="00533A36"/>
    <w:tblPr>
      <w:tblStyleRowBandSize w:val="1"/>
      <w:tblStyleColBandSize w:val="1"/>
      <w:tblBorders>
        <w:top w:val="single" w:sz="4" w:space="0" w:color="00BBE3" w:themeColor="accent3"/>
        <w:left w:val="single" w:sz="4" w:space="0" w:color="00BBE3" w:themeColor="accent3"/>
        <w:bottom w:val="single" w:sz="4" w:space="0" w:color="00BBE3" w:themeColor="accent3"/>
        <w:right w:val="single" w:sz="4" w:space="0" w:color="00BBE3" w:themeColor="accent3"/>
      </w:tblBorders>
    </w:tblPr>
    <w:tblStylePr w:type="firstRow">
      <w:rPr>
        <w:b/>
        <w:bCs/>
        <w:color w:val="FFFFFF" w:themeColor="background1"/>
      </w:rPr>
      <w:tblPr/>
      <w:tcPr>
        <w:shd w:val="clear" w:color="auto" w:fill="00BBE3" w:themeFill="accent3"/>
      </w:tcPr>
    </w:tblStylePr>
    <w:tblStylePr w:type="lastRow">
      <w:rPr>
        <w:b/>
        <w:bCs/>
      </w:rPr>
      <w:tblPr/>
      <w:tcPr>
        <w:tcBorders>
          <w:top w:val="double" w:sz="4" w:space="0" w:color="00BB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BE3" w:themeColor="accent3"/>
          <w:right w:val="single" w:sz="4" w:space="0" w:color="00BBE3" w:themeColor="accent3"/>
        </w:tcBorders>
      </w:tcPr>
    </w:tblStylePr>
    <w:tblStylePr w:type="band1Horz">
      <w:tblPr/>
      <w:tcPr>
        <w:tcBorders>
          <w:top w:val="single" w:sz="4" w:space="0" w:color="00BBE3" w:themeColor="accent3"/>
          <w:bottom w:val="single" w:sz="4" w:space="0" w:color="00BB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BE3" w:themeColor="accent3"/>
          <w:left w:val="nil"/>
        </w:tcBorders>
      </w:tcPr>
    </w:tblStylePr>
    <w:tblStylePr w:type="swCell">
      <w:tblPr/>
      <w:tcPr>
        <w:tcBorders>
          <w:top w:val="double" w:sz="4" w:space="0" w:color="00BBE3" w:themeColor="accent3"/>
          <w:right w:val="nil"/>
        </w:tcBorders>
      </w:tcPr>
    </w:tblStylePr>
  </w:style>
  <w:style w:type="character" w:styleId="FollowedHyperlink">
    <w:name w:val="FollowedHyperlink"/>
    <w:basedOn w:val="DefaultParagraphFont"/>
    <w:semiHidden/>
    <w:unhideWhenUsed/>
    <w:rsid w:val="00DD64AA"/>
    <w:rPr>
      <w:color w:val="0054A3" w:themeColor="followedHyperlink"/>
      <w:u w:val="single"/>
    </w:rPr>
  </w:style>
  <w:style w:type="paragraph" w:customStyle="1" w:styleId="dbgNormal">
    <w:name w:val="dbg Normal"/>
    <w:basedOn w:val="Normal"/>
    <w:link w:val="dbgNormalChar"/>
    <w:qFormat/>
    <w:rsid w:val="00A35963"/>
    <w:pPr>
      <w:spacing w:after="200" w:line="276" w:lineRule="auto"/>
      <w:jc w:val="both"/>
    </w:pPr>
    <w:rPr>
      <w:rFonts w:asciiTheme="minorHAnsi" w:hAnsiTheme="minorHAnsi"/>
      <w:lang w:eastAsia="en-GB"/>
    </w:rPr>
  </w:style>
  <w:style w:type="character" w:customStyle="1" w:styleId="dbgNormalChar">
    <w:name w:val="dbg Normal Char"/>
    <w:basedOn w:val="DefaultParagraphFont"/>
    <w:link w:val="dbgNormal"/>
    <w:rsid w:val="00A35963"/>
    <w:rPr>
      <w:rFonts w:asciiTheme="minorHAnsi" w:hAnsiTheme="minorHAnsi"/>
      <w:lang w:eastAsia="en-GB"/>
    </w:rPr>
  </w:style>
  <w:style w:type="paragraph" w:styleId="Revision">
    <w:name w:val="Revision"/>
    <w:hidden/>
    <w:semiHidden/>
    <w:rsid w:val="00E704D7"/>
  </w:style>
  <w:style w:type="table" w:styleId="LightList-Accent5">
    <w:name w:val="Light List Accent 5"/>
    <w:basedOn w:val="TableNormal"/>
    <w:locked/>
    <w:rsid w:val="00FF2815"/>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tblBorders>
    </w:tblPr>
    <w:tblStylePr w:type="firstRow">
      <w:pPr>
        <w:spacing w:before="0" w:after="0" w:line="240" w:lineRule="auto"/>
      </w:pPr>
      <w:rPr>
        <w:b/>
        <w:bCs/>
        <w:color w:val="FFFFFF" w:themeColor="background1"/>
      </w:rPr>
      <w:tblPr/>
      <w:tcPr>
        <w:shd w:val="clear" w:color="auto" w:fill="0054A3" w:themeFill="accent5"/>
      </w:tcPr>
    </w:tblStylePr>
    <w:tblStylePr w:type="lastRow">
      <w:pPr>
        <w:spacing w:before="0" w:after="0" w:line="240" w:lineRule="auto"/>
      </w:pPr>
      <w:rPr>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tcBorders>
      </w:tcPr>
    </w:tblStylePr>
    <w:tblStylePr w:type="firstCol">
      <w:rPr>
        <w:b/>
        <w:bCs/>
      </w:rPr>
    </w:tblStylePr>
    <w:tblStylePr w:type="lastCol">
      <w:rPr>
        <w:b/>
        <w:bCs/>
      </w:r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style>
  <w:style w:type="character" w:styleId="UnresolvedMention">
    <w:name w:val="Unresolved Mention"/>
    <w:basedOn w:val="DefaultParagraphFont"/>
    <w:uiPriority w:val="99"/>
    <w:semiHidden/>
    <w:unhideWhenUsed/>
    <w:rsid w:val="004C0FA4"/>
    <w:rPr>
      <w:color w:val="808080"/>
      <w:shd w:val="clear" w:color="auto" w:fill="E6E6E6"/>
    </w:rPr>
  </w:style>
  <w:style w:type="paragraph" w:styleId="PlainText">
    <w:name w:val="Plain Text"/>
    <w:basedOn w:val="Normal"/>
    <w:link w:val="PlainTextChar"/>
    <w:uiPriority w:val="99"/>
    <w:unhideWhenUsed/>
    <w:rsid w:val="006662FC"/>
    <w:rPr>
      <w:rFonts w:eastAsiaTheme="minorHAnsi"/>
      <w:sz w:val="20"/>
      <w:szCs w:val="21"/>
    </w:rPr>
  </w:style>
  <w:style w:type="character" w:customStyle="1" w:styleId="PlainTextChar">
    <w:name w:val="Plain Text Char"/>
    <w:basedOn w:val="DefaultParagraphFont"/>
    <w:link w:val="PlainText"/>
    <w:uiPriority w:val="99"/>
    <w:rsid w:val="006662FC"/>
    <w:rPr>
      <w:rFonts w:eastAsiaTheme="minorHAnsi"/>
      <w:sz w:val="20"/>
      <w:szCs w:val="21"/>
    </w:rPr>
  </w:style>
  <w:style w:type="paragraph" w:styleId="ListBullet">
    <w:name w:val="List Bullet"/>
    <w:basedOn w:val="Normal"/>
    <w:unhideWhenUsed/>
    <w:rsid w:val="005C0647"/>
    <w:pPr>
      <w:numPr>
        <w:numId w:val="8"/>
      </w:numPr>
      <w:contextualSpacing/>
    </w:pPr>
  </w:style>
  <w:style w:type="paragraph" w:styleId="NormalIndent">
    <w:name w:val="Normal Indent"/>
    <w:basedOn w:val="Normal"/>
    <w:semiHidden/>
    <w:rsid w:val="00723181"/>
    <w:pPr>
      <w:ind w:left="709"/>
      <w:jc w:val="both"/>
    </w:pPr>
    <w:rPr>
      <w:rFonts w:asciiTheme="minorHAnsi" w:eastAsia="Times New Roman" w:hAnsiTheme="minorHAnsi"/>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596">
      <w:bodyDiv w:val="1"/>
      <w:marLeft w:val="0"/>
      <w:marRight w:val="0"/>
      <w:marTop w:val="0"/>
      <w:marBottom w:val="0"/>
      <w:divBdr>
        <w:top w:val="none" w:sz="0" w:space="0" w:color="auto"/>
        <w:left w:val="none" w:sz="0" w:space="0" w:color="auto"/>
        <w:bottom w:val="none" w:sz="0" w:space="0" w:color="auto"/>
        <w:right w:val="none" w:sz="0" w:space="0" w:color="auto"/>
      </w:divBdr>
    </w:div>
    <w:div w:id="14507054">
      <w:bodyDiv w:val="1"/>
      <w:marLeft w:val="0"/>
      <w:marRight w:val="0"/>
      <w:marTop w:val="0"/>
      <w:marBottom w:val="0"/>
      <w:divBdr>
        <w:top w:val="none" w:sz="0" w:space="0" w:color="auto"/>
        <w:left w:val="none" w:sz="0" w:space="0" w:color="auto"/>
        <w:bottom w:val="none" w:sz="0" w:space="0" w:color="auto"/>
        <w:right w:val="none" w:sz="0" w:space="0" w:color="auto"/>
      </w:divBdr>
    </w:div>
    <w:div w:id="22219762">
      <w:bodyDiv w:val="1"/>
      <w:marLeft w:val="0"/>
      <w:marRight w:val="0"/>
      <w:marTop w:val="0"/>
      <w:marBottom w:val="0"/>
      <w:divBdr>
        <w:top w:val="none" w:sz="0" w:space="0" w:color="auto"/>
        <w:left w:val="none" w:sz="0" w:space="0" w:color="auto"/>
        <w:bottom w:val="none" w:sz="0" w:space="0" w:color="auto"/>
        <w:right w:val="none" w:sz="0" w:space="0" w:color="auto"/>
      </w:divBdr>
    </w:div>
    <w:div w:id="58401526">
      <w:bodyDiv w:val="1"/>
      <w:marLeft w:val="0"/>
      <w:marRight w:val="0"/>
      <w:marTop w:val="0"/>
      <w:marBottom w:val="0"/>
      <w:divBdr>
        <w:top w:val="none" w:sz="0" w:space="0" w:color="auto"/>
        <w:left w:val="none" w:sz="0" w:space="0" w:color="auto"/>
        <w:bottom w:val="none" w:sz="0" w:space="0" w:color="auto"/>
        <w:right w:val="none" w:sz="0" w:space="0" w:color="auto"/>
      </w:divBdr>
    </w:div>
    <w:div w:id="83770937">
      <w:bodyDiv w:val="1"/>
      <w:marLeft w:val="0"/>
      <w:marRight w:val="0"/>
      <w:marTop w:val="0"/>
      <w:marBottom w:val="0"/>
      <w:divBdr>
        <w:top w:val="none" w:sz="0" w:space="0" w:color="auto"/>
        <w:left w:val="none" w:sz="0" w:space="0" w:color="auto"/>
        <w:bottom w:val="none" w:sz="0" w:space="0" w:color="auto"/>
        <w:right w:val="none" w:sz="0" w:space="0" w:color="auto"/>
      </w:divBdr>
      <w:divsChild>
        <w:div w:id="166600549">
          <w:marLeft w:val="274"/>
          <w:marRight w:val="0"/>
          <w:marTop w:val="0"/>
          <w:marBottom w:val="0"/>
          <w:divBdr>
            <w:top w:val="none" w:sz="0" w:space="0" w:color="auto"/>
            <w:left w:val="none" w:sz="0" w:space="0" w:color="auto"/>
            <w:bottom w:val="none" w:sz="0" w:space="0" w:color="auto"/>
            <w:right w:val="none" w:sz="0" w:space="0" w:color="auto"/>
          </w:divBdr>
        </w:div>
        <w:div w:id="1057440063">
          <w:marLeft w:val="274"/>
          <w:marRight w:val="0"/>
          <w:marTop w:val="0"/>
          <w:marBottom w:val="0"/>
          <w:divBdr>
            <w:top w:val="none" w:sz="0" w:space="0" w:color="auto"/>
            <w:left w:val="none" w:sz="0" w:space="0" w:color="auto"/>
            <w:bottom w:val="none" w:sz="0" w:space="0" w:color="auto"/>
            <w:right w:val="none" w:sz="0" w:space="0" w:color="auto"/>
          </w:divBdr>
        </w:div>
        <w:div w:id="2057006924">
          <w:marLeft w:val="274"/>
          <w:marRight w:val="0"/>
          <w:marTop w:val="0"/>
          <w:marBottom w:val="0"/>
          <w:divBdr>
            <w:top w:val="none" w:sz="0" w:space="0" w:color="auto"/>
            <w:left w:val="none" w:sz="0" w:space="0" w:color="auto"/>
            <w:bottom w:val="none" w:sz="0" w:space="0" w:color="auto"/>
            <w:right w:val="none" w:sz="0" w:space="0" w:color="auto"/>
          </w:divBdr>
        </w:div>
        <w:div w:id="1167211424">
          <w:marLeft w:val="274"/>
          <w:marRight w:val="0"/>
          <w:marTop w:val="0"/>
          <w:marBottom w:val="0"/>
          <w:divBdr>
            <w:top w:val="none" w:sz="0" w:space="0" w:color="auto"/>
            <w:left w:val="none" w:sz="0" w:space="0" w:color="auto"/>
            <w:bottom w:val="none" w:sz="0" w:space="0" w:color="auto"/>
            <w:right w:val="none" w:sz="0" w:space="0" w:color="auto"/>
          </w:divBdr>
        </w:div>
        <w:div w:id="1482969106">
          <w:marLeft w:val="274"/>
          <w:marRight w:val="0"/>
          <w:marTop w:val="0"/>
          <w:marBottom w:val="0"/>
          <w:divBdr>
            <w:top w:val="none" w:sz="0" w:space="0" w:color="auto"/>
            <w:left w:val="none" w:sz="0" w:space="0" w:color="auto"/>
            <w:bottom w:val="none" w:sz="0" w:space="0" w:color="auto"/>
            <w:right w:val="none" w:sz="0" w:space="0" w:color="auto"/>
          </w:divBdr>
        </w:div>
        <w:div w:id="1472943451">
          <w:marLeft w:val="274"/>
          <w:marRight w:val="0"/>
          <w:marTop w:val="0"/>
          <w:marBottom w:val="0"/>
          <w:divBdr>
            <w:top w:val="none" w:sz="0" w:space="0" w:color="auto"/>
            <w:left w:val="none" w:sz="0" w:space="0" w:color="auto"/>
            <w:bottom w:val="none" w:sz="0" w:space="0" w:color="auto"/>
            <w:right w:val="none" w:sz="0" w:space="0" w:color="auto"/>
          </w:divBdr>
        </w:div>
        <w:div w:id="453838264">
          <w:marLeft w:val="274"/>
          <w:marRight w:val="0"/>
          <w:marTop w:val="0"/>
          <w:marBottom w:val="0"/>
          <w:divBdr>
            <w:top w:val="none" w:sz="0" w:space="0" w:color="auto"/>
            <w:left w:val="none" w:sz="0" w:space="0" w:color="auto"/>
            <w:bottom w:val="none" w:sz="0" w:space="0" w:color="auto"/>
            <w:right w:val="none" w:sz="0" w:space="0" w:color="auto"/>
          </w:divBdr>
        </w:div>
        <w:div w:id="464202312">
          <w:marLeft w:val="274"/>
          <w:marRight w:val="0"/>
          <w:marTop w:val="0"/>
          <w:marBottom w:val="0"/>
          <w:divBdr>
            <w:top w:val="none" w:sz="0" w:space="0" w:color="auto"/>
            <w:left w:val="none" w:sz="0" w:space="0" w:color="auto"/>
            <w:bottom w:val="none" w:sz="0" w:space="0" w:color="auto"/>
            <w:right w:val="none" w:sz="0" w:space="0" w:color="auto"/>
          </w:divBdr>
        </w:div>
        <w:div w:id="1067915510">
          <w:marLeft w:val="274"/>
          <w:marRight w:val="0"/>
          <w:marTop w:val="0"/>
          <w:marBottom w:val="0"/>
          <w:divBdr>
            <w:top w:val="none" w:sz="0" w:space="0" w:color="auto"/>
            <w:left w:val="none" w:sz="0" w:space="0" w:color="auto"/>
            <w:bottom w:val="none" w:sz="0" w:space="0" w:color="auto"/>
            <w:right w:val="none" w:sz="0" w:space="0" w:color="auto"/>
          </w:divBdr>
        </w:div>
        <w:div w:id="927158296">
          <w:marLeft w:val="274"/>
          <w:marRight w:val="0"/>
          <w:marTop w:val="0"/>
          <w:marBottom w:val="0"/>
          <w:divBdr>
            <w:top w:val="none" w:sz="0" w:space="0" w:color="auto"/>
            <w:left w:val="none" w:sz="0" w:space="0" w:color="auto"/>
            <w:bottom w:val="none" w:sz="0" w:space="0" w:color="auto"/>
            <w:right w:val="none" w:sz="0" w:space="0" w:color="auto"/>
          </w:divBdr>
        </w:div>
        <w:div w:id="89661806">
          <w:marLeft w:val="274"/>
          <w:marRight w:val="0"/>
          <w:marTop w:val="0"/>
          <w:marBottom w:val="0"/>
          <w:divBdr>
            <w:top w:val="none" w:sz="0" w:space="0" w:color="auto"/>
            <w:left w:val="none" w:sz="0" w:space="0" w:color="auto"/>
            <w:bottom w:val="none" w:sz="0" w:space="0" w:color="auto"/>
            <w:right w:val="none" w:sz="0" w:space="0" w:color="auto"/>
          </w:divBdr>
        </w:div>
      </w:divsChild>
    </w:div>
    <w:div w:id="97916830">
      <w:bodyDiv w:val="1"/>
      <w:marLeft w:val="0"/>
      <w:marRight w:val="0"/>
      <w:marTop w:val="0"/>
      <w:marBottom w:val="0"/>
      <w:divBdr>
        <w:top w:val="none" w:sz="0" w:space="0" w:color="auto"/>
        <w:left w:val="none" w:sz="0" w:space="0" w:color="auto"/>
        <w:bottom w:val="none" w:sz="0" w:space="0" w:color="auto"/>
        <w:right w:val="none" w:sz="0" w:space="0" w:color="auto"/>
      </w:divBdr>
    </w:div>
    <w:div w:id="120194951">
      <w:bodyDiv w:val="1"/>
      <w:marLeft w:val="0"/>
      <w:marRight w:val="0"/>
      <w:marTop w:val="0"/>
      <w:marBottom w:val="0"/>
      <w:divBdr>
        <w:top w:val="none" w:sz="0" w:space="0" w:color="auto"/>
        <w:left w:val="none" w:sz="0" w:space="0" w:color="auto"/>
        <w:bottom w:val="none" w:sz="0" w:space="0" w:color="auto"/>
        <w:right w:val="none" w:sz="0" w:space="0" w:color="auto"/>
      </w:divBdr>
    </w:div>
    <w:div w:id="123816477">
      <w:bodyDiv w:val="1"/>
      <w:marLeft w:val="0"/>
      <w:marRight w:val="0"/>
      <w:marTop w:val="0"/>
      <w:marBottom w:val="0"/>
      <w:divBdr>
        <w:top w:val="none" w:sz="0" w:space="0" w:color="auto"/>
        <w:left w:val="none" w:sz="0" w:space="0" w:color="auto"/>
        <w:bottom w:val="none" w:sz="0" w:space="0" w:color="auto"/>
        <w:right w:val="none" w:sz="0" w:space="0" w:color="auto"/>
      </w:divBdr>
    </w:div>
    <w:div w:id="186869644">
      <w:bodyDiv w:val="1"/>
      <w:marLeft w:val="0"/>
      <w:marRight w:val="0"/>
      <w:marTop w:val="0"/>
      <w:marBottom w:val="0"/>
      <w:divBdr>
        <w:top w:val="none" w:sz="0" w:space="0" w:color="auto"/>
        <w:left w:val="none" w:sz="0" w:space="0" w:color="auto"/>
        <w:bottom w:val="none" w:sz="0" w:space="0" w:color="auto"/>
        <w:right w:val="none" w:sz="0" w:space="0" w:color="auto"/>
      </w:divBdr>
      <w:divsChild>
        <w:div w:id="2004233710">
          <w:marLeft w:val="720"/>
          <w:marRight w:val="0"/>
          <w:marTop w:val="200"/>
          <w:marBottom w:val="0"/>
          <w:divBdr>
            <w:top w:val="none" w:sz="0" w:space="0" w:color="auto"/>
            <w:left w:val="none" w:sz="0" w:space="0" w:color="auto"/>
            <w:bottom w:val="none" w:sz="0" w:space="0" w:color="auto"/>
            <w:right w:val="none" w:sz="0" w:space="0" w:color="auto"/>
          </w:divBdr>
        </w:div>
      </w:divsChild>
    </w:div>
    <w:div w:id="190581955">
      <w:bodyDiv w:val="1"/>
      <w:marLeft w:val="0"/>
      <w:marRight w:val="0"/>
      <w:marTop w:val="0"/>
      <w:marBottom w:val="0"/>
      <w:divBdr>
        <w:top w:val="none" w:sz="0" w:space="0" w:color="auto"/>
        <w:left w:val="none" w:sz="0" w:space="0" w:color="auto"/>
        <w:bottom w:val="none" w:sz="0" w:space="0" w:color="auto"/>
        <w:right w:val="none" w:sz="0" w:space="0" w:color="auto"/>
      </w:divBdr>
    </w:div>
    <w:div w:id="194782333">
      <w:bodyDiv w:val="1"/>
      <w:marLeft w:val="0"/>
      <w:marRight w:val="0"/>
      <w:marTop w:val="0"/>
      <w:marBottom w:val="0"/>
      <w:divBdr>
        <w:top w:val="none" w:sz="0" w:space="0" w:color="auto"/>
        <w:left w:val="none" w:sz="0" w:space="0" w:color="auto"/>
        <w:bottom w:val="none" w:sz="0" w:space="0" w:color="auto"/>
        <w:right w:val="none" w:sz="0" w:space="0" w:color="auto"/>
      </w:divBdr>
    </w:div>
    <w:div w:id="199325784">
      <w:bodyDiv w:val="1"/>
      <w:marLeft w:val="0"/>
      <w:marRight w:val="0"/>
      <w:marTop w:val="0"/>
      <w:marBottom w:val="0"/>
      <w:divBdr>
        <w:top w:val="none" w:sz="0" w:space="0" w:color="auto"/>
        <w:left w:val="none" w:sz="0" w:space="0" w:color="auto"/>
        <w:bottom w:val="none" w:sz="0" w:space="0" w:color="auto"/>
        <w:right w:val="none" w:sz="0" w:space="0" w:color="auto"/>
      </w:divBdr>
    </w:div>
    <w:div w:id="206337642">
      <w:bodyDiv w:val="1"/>
      <w:marLeft w:val="0"/>
      <w:marRight w:val="0"/>
      <w:marTop w:val="0"/>
      <w:marBottom w:val="0"/>
      <w:divBdr>
        <w:top w:val="none" w:sz="0" w:space="0" w:color="auto"/>
        <w:left w:val="none" w:sz="0" w:space="0" w:color="auto"/>
        <w:bottom w:val="none" w:sz="0" w:space="0" w:color="auto"/>
        <w:right w:val="none" w:sz="0" w:space="0" w:color="auto"/>
      </w:divBdr>
      <w:divsChild>
        <w:div w:id="1317799026">
          <w:marLeft w:val="720"/>
          <w:marRight w:val="0"/>
          <w:marTop w:val="200"/>
          <w:marBottom w:val="0"/>
          <w:divBdr>
            <w:top w:val="none" w:sz="0" w:space="0" w:color="auto"/>
            <w:left w:val="none" w:sz="0" w:space="0" w:color="auto"/>
            <w:bottom w:val="none" w:sz="0" w:space="0" w:color="auto"/>
            <w:right w:val="none" w:sz="0" w:space="0" w:color="auto"/>
          </w:divBdr>
        </w:div>
      </w:divsChild>
    </w:div>
    <w:div w:id="217016452">
      <w:bodyDiv w:val="1"/>
      <w:marLeft w:val="0"/>
      <w:marRight w:val="0"/>
      <w:marTop w:val="0"/>
      <w:marBottom w:val="0"/>
      <w:divBdr>
        <w:top w:val="none" w:sz="0" w:space="0" w:color="auto"/>
        <w:left w:val="none" w:sz="0" w:space="0" w:color="auto"/>
        <w:bottom w:val="none" w:sz="0" w:space="0" w:color="auto"/>
        <w:right w:val="none" w:sz="0" w:space="0" w:color="auto"/>
      </w:divBdr>
    </w:div>
    <w:div w:id="225605075">
      <w:bodyDiv w:val="1"/>
      <w:marLeft w:val="0"/>
      <w:marRight w:val="0"/>
      <w:marTop w:val="0"/>
      <w:marBottom w:val="0"/>
      <w:divBdr>
        <w:top w:val="none" w:sz="0" w:space="0" w:color="auto"/>
        <w:left w:val="none" w:sz="0" w:space="0" w:color="auto"/>
        <w:bottom w:val="none" w:sz="0" w:space="0" w:color="auto"/>
        <w:right w:val="none" w:sz="0" w:space="0" w:color="auto"/>
      </w:divBdr>
    </w:div>
    <w:div w:id="228882810">
      <w:bodyDiv w:val="1"/>
      <w:marLeft w:val="0"/>
      <w:marRight w:val="0"/>
      <w:marTop w:val="0"/>
      <w:marBottom w:val="0"/>
      <w:divBdr>
        <w:top w:val="none" w:sz="0" w:space="0" w:color="auto"/>
        <w:left w:val="none" w:sz="0" w:space="0" w:color="auto"/>
        <w:bottom w:val="none" w:sz="0" w:space="0" w:color="auto"/>
        <w:right w:val="none" w:sz="0" w:space="0" w:color="auto"/>
      </w:divBdr>
    </w:div>
    <w:div w:id="247467774">
      <w:bodyDiv w:val="1"/>
      <w:marLeft w:val="0"/>
      <w:marRight w:val="0"/>
      <w:marTop w:val="0"/>
      <w:marBottom w:val="0"/>
      <w:divBdr>
        <w:top w:val="none" w:sz="0" w:space="0" w:color="auto"/>
        <w:left w:val="none" w:sz="0" w:space="0" w:color="auto"/>
        <w:bottom w:val="none" w:sz="0" w:space="0" w:color="auto"/>
        <w:right w:val="none" w:sz="0" w:space="0" w:color="auto"/>
      </w:divBdr>
    </w:div>
    <w:div w:id="264534215">
      <w:bodyDiv w:val="1"/>
      <w:marLeft w:val="0"/>
      <w:marRight w:val="0"/>
      <w:marTop w:val="0"/>
      <w:marBottom w:val="0"/>
      <w:divBdr>
        <w:top w:val="none" w:sz="0" w:space="0" w:color="auto"/>
        <w:left w:val="none" w:sz="0" w:space="0" w:color="auto"/>
        <w:bottom w:val="none" w:sz="0" w:space="0" w:color="auto"/>
        <w:right w:val="none" w:sz="0" w:space="0" w:color="auto"/>
      </w:divBdr>
    </w:div>
    <w:div w:id="337923026">
      <w:bodyDiv w:val="1"/>
      <w:marLeft w:val="0"/>
      <w:marRight w:val="0"/>
      <w:marTop w:val="0"/>
      <w:marBottom w:val="0"/>
      <w:divBdr>
        <w:top w:val="none" w:sz="0" w:space="0" w:color="auto"/>
        <w:left w:val="none" w:sz="0" w:space="0" w:color="auto"/>
        <w:bottom w:val="none" w:sz="0" w:space="0" w:color="auto"/>
        <w:right w:val="none" w:sz="0" w:space="0" w:color="auto"/>
      </w:divBdr>
    </w:div>
    <w:div w:id="346563804">
      <w:bodyDiv w:val="1"/>
      <w:marLeft w:val="0"/>
      <w:marRight w:val="0"/>
      <w:marTop w:val="0"/>
      <w:marBottom w:val="0"/>
      <w:divBdr>
        <w:top w:val="none" w:sz="0" w:space="0" w:color="auto"/>
        <w:left w:val="none" w:sz="0" w:space="0" w:color="auto"/>
        <w:bottom w:val="none" w:sz="0" w:space="0" w:color="auto"/>
        <w:right w:val="none" w:sz="0" w:space="0" w:color="auto"/>
      </w:divBdr>
      <w:divsChild>
        <w:div w:id="69012661">
          <w:marLeft w:val="274"/>
          <w:marRight w:val="0"/>
          <w:marTop w:val="0"/>
          <w:marBottom w:val="0"/>
          <w:divBdr>
            <w:top w:val="none" w:sz="0" w:space="0" w:color="auto"/>
            <w:left w:val="none" w:sz="0" w:space="0" w:color="auto"/>
            <w:bottom w:val="none" w:sz="0" w:space="0" w:color="auto"/>
            <w:right w:val="none" w:sz="0" w:space="0" w:color="auto"/>
          </w:divBdr>
        </w:div>
        <w:div w:id="678197905">
          <w:marLeft w:val="274"/>
          <w:marRight w:val="0"/>
          <w:marTop w:val="0"/>
          <w:marBottom w:val="0"/>
          <w:divBdr>
            <w:top w:val="none" w:sz="0" w:space="0" w:color="auto"/>
            <w:left w:val="none" w:sz="0" w:space="0" w:color="auto"/>
            <w:bottom w:val="none" w:sz="0" w:space="0" w:color="auto"/>
            <w:right w:val="none" w:sz="0" w:space="0" w:color="auto"/>
          </w:divBdr>
        </w:div>
        <w:div w:id="818956456">
          <w:marLeft w:val="274"/>
          <w:marRight w:val="0"/>
          <w:marTop w:val="0"/>
          <w:marBottom w:val="0"/>
          <w:divBdr>
            <w:top w:val="none" w:sz="0" w:space="0" w:color="auto"/>
            <w:left w:val="none" w:sz="0" w:space="0" w:color="auto"/>
            <w:bottom w:val="none" w:sz="0" w:space="0" w:color="auto"/>
            <w:right w:val="none" w:sz="0" w:space="0" w:color="auto"/>
          </w:divBdr>
        </w:div>
      </w:divsChild>
    </w:div>
    <w:div w:id="357580851">
      <w:bodyDiv w:val="1"/>
      <w:marLeft w:val="0"/>
      <w:marRight w:val="0"/>
      <w:marTop w:val="0"/>
      <w:marBottom w:val="0"/>
      <w:divBdr>
        <w:top w:val="none" w:sz="0" w:space="0" w:color="auto"/>
        <w:left w:val="none" w:sz="0" w:space="0" w:color="auto"/>
        <w:bottom w:val="none" w:sz="0" w:space="0" w:color="auto"/>
        <w:right w:val="none" w:sz="0" w:space="0" w:color="auto"/>
      </w:divBdr>
    </w:div>
    <w:div w:id="365065940">
      <w:bodyDiv w:val="1"/>
      <w:marLeft w:val="0"/>
      <w:marRight w:val="0"/>
      <w:marTop w:val="0"/>
      <w:marBottom w:val="0"/>
      <w:divBdr>
        <w:top w:val="none" w:sz="0" w:space="0" w:color="auto"/>
        <w:left w:val="none" w:sz="0" w:space="0" w:color="auto"/>
        <w:bottom w:val="none" w:sz="0" w:space="0" w:color="auto"/>
        <w:right w:val="none" w:sz="0" w:space="0" w:color="auto"/>
      </w:divBdr>
      <w:divsChild>
        <w:div w:id="254478157">
          <w:marLeft w:val="274"/>
          <w:marRight w:val="0"/>
          <w:marTop w:val="0"/>
          <w:marBottom w:val="0"/>
          <w:divBdr>
            <w:top w:val="none" w:sz="0" w:space="0" w:color="auto"/>
            <w:left w:val="none" w:sz="0" w:space="0" w:color="auto"/>
            <w:bottom w:val="none" w:sz="0" w:space="0" w:color="auto"/>
            <w:right w:val="none" w:sz="0" w:space="0" w:color="auto"/>
          </w:divBdr>
        </w:div>
      </w:divsChild>
    </w:div>
    <w:div w:id="431239935">
      <w:bodyDiv w:val="1"/>
      <w:marLeft w:val="0"/>
      <w:marRight w:val="0"/>
      <w:marTop w:val="0"/>
      <w:marBottom w:val="0"/>
      <w:divBdr>
        <w:top w:val="none" w:sz="0" w:space="0" w:color="auto"/>
        <w:left w:val="none" w:sz="0" w:space="0" w:color="auto"/>
        <w:bottom w:val="none" w:sz="0" w:space="0" w:color="auto"/>
        <w:right w:val="none" w:sz="0" w:space="0" w:color="auto"/>
      </w:divBdr>
    </w:div>
    <w:div w:id="436339368">
      <w:bodyDiv w:val="1"/>
      <w:marLeft w:val="0"/>
      <w:marRight w:val="0"/>
      <w:marTop w:val="0"/>
      <w:marBottom w:val="0"/>
      <w:divBdr>
        <w:top w:val="none" w:sz="0" w:space="0" w:color="auto"/>
        <w:left w:val="none" w:sz="0" w:space="0" w:color="auto"/>
        <w:bottom w:val="none" w:sz="0" w:space="0" w:color="auto"/>
        <w:right w:val="none" w:sz="0" w:space="0" w:color="auto"/>
      </w:divBdr>
    </w:div>
    <w:div w:id="439301491">
      <w:bodyDiv w:val="1"/>
      <w:marLeft w:val="0"/>
      <w:marRight w:val="0"/>
      <w:marTop w:val="0"/>
      <w:marBottom w:val="0"/>
      <w:divBdr>
        <w:top w:val="none" w:sz="0" w:space="0" w:color="auto"/>
        <w:left w:val="none" w:sz="0" w:space="0" w:color="auto"/>
        <w:bottom w:val="none" w:sz="0" w:space="0" w:color="auto"/>
        <w:right w:val="none" w:sz="0" w:space="0" w:color="auto"/>
      </w:divBdr>
    </w:div>
    <w:div w:id="446630884">
      <w:bodyDiv w:val="1"/>
      <w:marLeft w:val="0"/>
      <w:marRight w:val="0"/>
      <w:marTop w:val="0"/>
      <w:marBottom w:val="0"/>
      <w:divBdr>
        <w:top w:val="none" w:sz="0" w:space="0" w:color="auto"/>
        <w:left w:val="none" w:sz="0" w:space="0" w:color="auto"/>
        <w:bottom w:val="none" w:sz="0" w:space="0" w:color="auto"/>
        <w:right w:val="none" w:sz="0" w:space="0" w:color="auto"/>
      </w:divBdr>
    </w:div>
    <w:div w:id="455680733">
      <w:bodyDiv w:val="1"/>
      <w:marLeft w:val="0"/>
      <w:marRight w:val="0"/>
      <w:marTop w:val="0"/>
      <w:marBottom w:val="0"/>
      <w:divBdr>
        <w:top w:val="none" w:sz="0" w:space="0" w:color="auto"/>
        <w:left w:val="none" w:sz="0" w:space="0" w:color="auto"/>
        <w:bottom w:val="none" w:sz="0" w:space="0" w:color="auto"/>
        <w:right w:val="none" w:sz="0" w:space="0" w:color="auto"/>
      </w:divBdr>
    </w:div>
    <w:div w:id="466120832">
      <w:bodyDiv w:val="1"/>
      <w:marLeft w:val="0"/>
      <w:marRight w:val="0"/>
      <w:marTop w:val="0"/>
      <w:marBottom w:val="0"/>
      <w:divBdr>
        <w:top w:val="none" w:sz="0" w:space="0" w:color="auto"/>
        <w:left w:val="none" w:sz="0" w:space="0" w:color="auto"/>
        <w:bottom w:val="none" w:sz="0" w:space="0" w:color="auto"/>
        <w:right w:val="none" w:sz="0" w:space="0" w:color="auto"/>
      </w:divBdr>
    </w:div>
    <w:div w:id="487599607">
      <w:bodyDiv w:val="1"/>
      <w:marLeft w:val="0"/>
      <w:marRight w:val="0"/>
      <w:marTop w:val="0"/>
      <w:marBottom w:val="0"/>
      <w:divBdr>
        <w:top w:val="none" w:sz="0" w:space="0" w:color="auto"/>
        <w:left w:val="none" w:sz="0" w:space="0" w:color="auto"/>
        <w:bottom w:val="none" w:sz="0" w:space="0" w:color="auto"/>
        <w:right w:val="none" w:sz="0" w:space="0" w:color="auto"/>
      </w:divBdr>
    </w:div>
    <w:div w:id="489180040">
      <w:bodyDiv w:val="1"/>
      <w:marLeft w:val="0"/>
      <w:marRight w:val="0"/>
      <w:marTop w:val="0"/>
      <w:marBottom w:val="0"/>
      <w:divBdr>
        <w:top w:val="none" w:sz="0" w:space="0" w:color="auto"/>
        <w:left w:val="none" w:sz="0" w:space="0" w:color="auto"/>
        <w:bottom w:val="none" w:sz="0" w:space="0" w:color="auto"/>
        <w:right w:val="none" w:sz="0" w:space="0" w:color="auto"/>
      </w:divBdr>
    </w:div>
    <w:div w:id="501967490">
      <w:bodyDiv w:val="1"/>
      <w:marLeft w:val="0"/>
      <w:marRight w:val="0"/>
      <w:marTop w:val="0"/>
      <w:marBottom w:val="0"/>
      <w:divBdr>
        <w:top w:val="none" w:sz="0" w:space="0" w:color="auto"/>
        <w:left w:val="none" w:sz="0" w:space="0" w:color="auto"/>
        <w:bottom w:val="none" w:sz="0" w:space="0" w:color="auto"/>
        <w:right w:val="none" w:sz="0" w:space="0" w:color="auto"/>
      </w:divBdr>
      <w:divsChild>
        <w:div w:id="883367712">
          <w:marLeft w:val="720"/>
          <w:marRight w:val="0"/>
          <w:marTop w:val="200"/>
          <w:marBottom w:val="0"/>
          <w:divBdr>
            <w:top w:val="none" w:sz="0" w:space="0" w:color="auto"/>
            <w:left w:val="none" w:sz="0" w:space="0" w:color="auto"/>
            <w:bottom w:val="none" w:sz="0" w:space="0" w:color="auto"/>
            <w:right w:val="none" w:sz="0" w:space="0" w:color="auto"/>
          </w:divBdr>
        </w:div>
      </w:divsChild>
    </w:div>
    <w:div w:id="508837728">
      <w:bodyDiv w:val="1"/>
      <w:marLeft w:val="0"/>
      <w:marRight w:val="0"/>
      <w:marTop w:val="0"/>
      <w:marBottom w:val="0"/>
      <w:divBdr>
        <w:top w:val="none" w:sz="0" w:space="0" w:color="auto"/>
        <w:left w:val="none" w:sz="0" w:space="0" w:color="auto"/>
        <w:bottom w:val="none" w:sz="0" w:space="0" w:color="auto"/>
        <w:right w:val="none" w:sz="0" w:space="0" w:color="auto"/>
      </w:divBdr>
    </w:div>
    <w:div w:id="523632692">
      <w:bodyDiv w:val="1"/>
      <w:marLeft w:val="0"/>
      <w:marRight w:val="0"/>
      <w:marTop w:val="0"/>
      <w:marBottom w:val="0"/>
      <w:divBdr>
        <w:top w:val="none" w:sz="0" w:space="0" w:color="auto"/>
        <w:left w:val="none" w:sz="0" w:space="0" w:color="auto"/>
        <w:bottom w:val="none" w:sz="0" w:space="0" w:color="auto"/>
        <w:right w:val="none" w:sz="0" w:space="0" w:color="auto"/>
      </w:divBdr>
    </w:div>
    <w:div w:id="529073088">
      <w:bodyDiv w:val="1"/>
      <w:marLeft w:val="0"/>
      <w:marRight w:val="0"/>
      <w:marTop w:val="0"/>
      <w:marBottom w:val="0"/>
      <w:divBdr>
        <w:top w:val="none" w:sz="0" w:space="0" w:color="auto"/>
        <w:left w:val="none" w:sz="0" w:space="0" w:color="auto"/>
        <w:bottom w:val="none" w:sz="0" w:space="0" w:color="auto"/>
        <w:right w:val="none" w:sz="0" w:space="0" w:color="auto"/>
      </w:divBdr>
    </w:div>
    <w:div w:id="534201154">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56016547">
      <w:bodyDiv w:val="1"/>
      <w:marLeft w:val="0"/>
      <w:marRight w:val="0"/>
      <w:marTop w:val="0"/>
      <w:marBottom w:val="0"/>
      <w:divBdr>
        <w:top w:val="none" w:sz="0" w:space="0" w:color="auto"/>
        <w:left w:val="none" w:sz="0" w:space="0" w:color="auto"/>
        <w:bottom w:val="none" w:sz="0" w:space="0" w:color="auto"/>
        <w:right w:val="none" w:sz="0" w:space="0" w:color="auto"/>
      </w:divBdr>
    </w:div>
    <w:div w:id="557740597">
      <w:bodyDiv w:val="1"/>
      <w:marLeft w:val="0"/>
      <w:marRight w:val="0"/>
      <w:marTop w:val="0"/>
      <w:marBottom w:val="0"/>
      <w:divBdr>
        <w:top w:val="none" w:sz="0" w:space="0" w:color="auto"/>
        <w:left w:val="none" w:sz="0" w:space="0" w:color="auto"/>
        <w:bottom w:val="none" w:sz="0" w:space="0" w:color="auto"/>
        <w:right w:val="none" w:sz="0" w:space="0" w:color="auto"/>
      </w:divBdr>
    </w:div>
    <w:div w:id="572813235">
      <w:bodyDiv w:val="1"/>
      <w:marLeft w:val="0"/>
      <w:marRight w:val="0"/>
      <w:marTop w:val="0"/>
      <w:marBottom w:val="0"/>
      <w:divBdr>
        <w:top w:val="none" w:sz="0" w:space="0" w:color="auto"/>
        <w:left w:val="none" w:sz="0" w:space="0" w:color="auto"/>
        <w:bottom w:val="none" w:sz="0" w:space="0" w:color="auto"/>
        <w:right w:val="none" w:sz="0" w:space="0" w:color="auto"/>
      </w:divBdr>
    </w:div>
    <w:div w:id="574512870">
      <w:bodyDiv w:val="1"/>
      <w:marLeft w:val="0"/>
      <w:marRight w:val="0"/>
      <w:marTop w:val="0"/>
      <w:marBottom w:val="0"/>
      <w:divBdr>
        <w:top w:val="none" w:sz="0" w:space="0" w:color="auto"/>
        <w:left w:val="none" w:sz="0" w:space="0" w:color="auto"/>
        <w:bottom w:val="none" w:sz="0" w:space="0" w:color="auto"/>
        <w:right w:val="none" w:sz="0" w:space="0" w:color="auto"/>
      </w:divBdr>
    </w:div>
    <w:div w:id="578490986">
      <w:bodyDiv w:val="1"/>
      <w:marLeft w:val="0"/>
      <w:marRight w:val="0"/>
      <w:marTop w:val="0"/>
      <w:marBottom w:val="0"/>
      <w:divBdr>
        <w:top w:val="none" w:sz="0" w:space="0" w:color="auto"/>
        <w:left w:val="none" w:sz="0" w:space="0" w:color="auto"/>
        <w:bottom w:val="none" w:sz="0" w:space="0" w:color="auto"/>
        <w:right w:val="none" w:sz="0" w:space="0" w:color="auto"/>
      </w:divBdr>
    </w:div>
    <w:div w:id="602882716">
      <w:bodyDiv w:val="1"/>
      <w:marLeft w:val="0"/>
      <w:marRight w:val="0"/>
      <w:marTop w:val="0"/>
      <w:marBottom w:val="0"/>
      <w:divBdr>
        <w:top w:val="none" w:sz="0" w:space="0" w:color="auto"/>
        <w:left w:val="none" w:sz="0" w:space="0" w:color="auto"/>
        <w:bottom w:val="none" w:sz="0" w:space="0" w:color="auto"/>
        <w:right w:val="none" w:sz="0" w:space="0" w:color="auto"/>
      </w:divBdr>
    </w:div>
    <w:div w:id="611547551">
      <w:bodyDiv w:val="1"/>
      <w:marLeft w:val="0"/>
      <w:marRight w:val="0"/>
      <w:marTop w:val="0"/>
      <w:marBottom w:val="0"/>
      <w:divBdr>
        <w:top w:val="none" w:sz="0" w:space="0" w:color="auto"/>
        <w:left w:val="none" w:sz="0" w:space="0" w:color="auto"/>
        <w:bottom w:val="none" w:sz="0" w:space="0" w:color="auto"/>
        <w:right w:val="none" w:sz="0" w:space="0" w:color="auto"/>
      </w:divBdr>
    </w:div>
    <w:div w:id="620918826">
      <w:bodyDiv w:val="1"/>
      <w:marLeft w:val="0"/>
      <w:marRight w:val="0"/>
      <w:marTop w:val="0"/>
      <w:marBottom w:val="0"/>
      <w:divBdr>
        <w:top w:val="none" w:sz="0" w:space="0" w:color="auto"/>
        <w:left w:val="none" w:sz="0" w:space="0" w:color="auto"/>
        <w:bottom w:val="none" w:sz="0" w:space="0" w:color="auto"/>
        <w:right w:val="none" w:sz="0" w:space="0" w:color="auto"/>
      </w:divBdr>
    </w:div>
    <w:div w:id="624696035">
      <w:bodyDiv w:val="1"/>
      <w:marLeft w:val="0"/>
      <w:marRight w:val="0"/>
      <w:marTop w:val="0"/>
      <w:marBottom w:val="0"/>
      <w:divBdr>
        <w:top w:val="none" w:sz="0" w:space="0" w:color="auto"/>
        <w:left w:val="none" w:sz="0" w:space="0" w:color="auto"/>
        <w:bottom w:val="none" w:sz="0" w:space="0" w:color="auto"/>
        <w:right w:val="none" w:sz="0" w:space="0" w:color="auto"/>
      </w:divBdr>
    </w:div>
    <w:div w:id="658776225">
      <w:bodyDiv w:val="1"/>
      <w:marLeft w:val="0"/>
      <w:marRight w:val="0"/>
      <w:marTop w:val="0"/>
      <w:marBottom w:val="0"/>
      <w:divBdr>
        <w:top w:val="none" w:sz="0" w:space="0" w:color="auto"/>
        <w:left w:val="none" w:sz="0" w:space="0" w:color="auto"/>
        <w:bottom w:val="none" w:sz="0" w:space="0" w:color="auto"/>
        <w:right w:val="none" w:sz="0" w:space="0" w:color="auto"/>
      </w:divBdr>
      <w:divsChild>
        <w:div w:id="977995654">
          <w:marLeft w:val="1166"/>
          <w:marRight w:val="0"/>
          <w:marTop w:val="200"/>
          <w:marBottom w:val="0"/>
          <w:divBdr>
            <w:top w:val="none" w:sz="0" w:space="0" w:color="auto"/>
            <w:left w:val="none" w:sz="0" w:space="0" w:color="auto"/>
            <w:bottom w:val="none" w:sz="0" w:space="0" w:color="auto"/>
            <w:right w:val="none" w:sz="0" w:space="0" w:color="auto"/>
          </w:divBdr>
        </w:div>
      </w:divsChild>
    </w:div>
    <w:div w:id="668021642">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705251039">
      <w:bodyDiv w:val="1"/>
      <w:marLeft w:val="0"/>
      <w:marRight w:val="0"/>
      <w:marTop w:val="0"/>
      <w:marBottom w:val="0"/>
      <w:divBdr>
        <w:top w:val="none" w:sz="0" w:space="0" w:color="auto"/>
        <w:left w:val="none" w:sz="0" w:space="0" w:color="auto"/>
        <w:bottom w:val="none" w:sz="0" w:space="0" w:color="auto"/>
        <w:right w:val="none" w:sz="0" w:space="0" w:color="auto"/>
      </w:divBdr>
      <w:divsChild>
        <w:div w:id="141698471">
          <w:marLeft w:val="274"/>
          <w:marRight w:val="0"/>
          <w:marTop w:val="0"/>
          <w:marBottom w:val="0"/>
          <w:divBdr>
            <w:top w:val="none" w:sz="0" w:space="0" w:color="auto"/>
            <w:left w:val="none" w:sz="0" w:space="0" w:color="auto"/>
            <w:bottom w:val="none" w:sz="0" w:space="0" w:color="auto"/>
            <w:right w:val="none" w:sz="0" w:space="0" w:color="auto"/>
          </w:divBdr>
        </w:div>
        <w:div w:id="862089676">
          <w:marLeft w:val="274"/>
          <w:marRight w:val="0"/>
          <w:marTop w:val="0"/>
          <w:marBottom w:val="0"/>
          <w:divBdr>
            <w:top w:val="none" w:sz="0" w:space="0" w:color="auto"/>
            <w:left w:val="none" w:sz="0" w:space="0" w:color="auto"/>
            <w:bottom w:val="none" w:sz="0" w:space="0" w:color="auto"/>
            <w:right w:val="none" w:sz="0" w:space="0" w:color="auto"/>
          </w:divBdr>
        </w:div>
        <w:div w:id="1128472587">
          <w:marLeft w:val="274"/>
          <w:marRight w:val="0"/>
          <w:marTop w:val="0"/>
          <w:marBottom w:val="0"/>
          <w:divBdr>
            <w:top w:val="none" w:sz="0" w:space="0" w:color="auto"/>
            <w:left w:val="none" w:sz="0" w:space="0" w:color="auto"/>
            <w:bottom w:val="none" w:sz="0" w:space="0" w:color="auto"/>
            <w:right w:val="none" w:sz="0" w:space="0" w:color="auto"/>
          </w:divBdr>
        </w:div>
        <w:div w:id="1377436543">
          <w:marLeft w:val="274"/>
          <w:marRight w:val="0"/>
          <w:marTop w:val="0"/>
          <w:marBottom w:val="0"/>
          <w:divBdr>
            <w:top w:val="none" w:sz="0" w:space="0" w:color="auto"/>
            <w:left w:val="none" w:sz="0" w:space="0" w:color="auto"/>
            <w:bottom w:val="none" w:sz="0" w:space="0" w:color="auto"/>
            <w:right w:val="none" w:sz="0" w:space="0" w:color="auto"/>
          </w:divBdr>
        </w:div>
        <w:div w:id="1286036384">
          <w:marLeft w:val="274"/>
          <w:marRight w:val="0"/>
          <w:marTop w:val="0"/>
          <w:marBottom w:val="0"/>
          <w:divBdr>
            <w:top w:val="none" w:sz="0" w:space="0" w:color="auto"/>
            <w:left w:val="none" w:sz="0" w:space="0" w:color="auto"/>
            <w:bottom w:val="none" w:sz="0" w:space="0" w:color="auto"/>
            <w:right w:val="none" w:sz="0" w:space="0" w:color="auto"/>
          </w:divBdr>
        </w:div>
        <w:div w:id="1671326517">
          <w:marLeft w:val="274"/>
          <w:marRight w:val="0"/>
          <w:marTop w:val="0"/>
          <w:marBottom w:val="0"/>
          <w:divBdr>
            <w:top w:val="none" w:sz="0" w:space="0" w:color="auto"/>
            <w:left w:val="none" w:sz="0" w:space="0" w:color="auto"/>
            <w:bottom w:val="none" w:sz="0" w:space="0" w:color="auto"/>
            <w:right w:val="none" w:sz="0" w:space="0" w:color="auto"/>
          </w:divBdr>
        </w:div>
        <w:div w:id="237449257">
          <w:marLeft w:val="274"/>
          <w:marRight w:val="0"/>
          <w:marTop w:val="0"/>
          <w:marBottom w:val="0"/>
          <w:divBdr>
            <w:top w:val="none" w:sz="0" w:space="0" w:color="auto"/>
            <w:left w:val="none" w:sz="0" w:space="0" w:color="auto"/>
            <w:bottom w:val="none" w:sz="0" w:space="0" w:color="auto"/>
            <w:right w:val="none" w:sz="0" w:space="0" w:color="auto"/>
          </w:divBdr>
        </w:div>
      </w:divsChild>
    </w:div>
    <w:div w:id="709767177">
      <w:bodyDiv w:val="1"/>
      <w:marLeft w:val="0"/>
      <w:marRight w:val="0"/>
      <w:marTop w:val="0"/>
      <w:marBottom w:val="0"/>
      <w:divBdr>
        <w:top w:val="none" w:sz="0" w:space="0" w:color="auto"/>
        <w:left w:val="none" w:sz="0" w:space="0" w:color="auto"/>
        <w:bottom w:val="none" w:sz="0" w:space="0" w:color="auto"/>
        <w:right w:val="none" w:sz="0" w:space="0" w:color="auto"/>
      </w:divBdr>
    </w:div>
    <w:div w:id="735980349">
      <w:bodyDiv w:val="1"/>
      <w:marLeft w:val="0"/>
      <w:marRight w:val="0"/>
      <w:marTop w:val="0"/>
      <w:marBottom w:val="0"/>
      <w:divBdr>
        <w:top w:val="none" w:sz="0" w:space="0" w:color="auto"/>
        <w:left w:val="none" w:sz="0" w:space="0" w:color="auto"/>
        <w:bottom w:val="none" w:sz="0" w:space="0" w:color="auto"/>
        <w:right w:val="none" w:sz="0" w:space="0" w:color="auto"/>
      </w:divBdr>
      <w:divsChild>
        <w:div w:id="1649287622">
          <w:marLeft w:val="720"/>
          <w:marRight w:val="0"/>
          <w:marTop w:val="20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1878810742">
          <w:marLeft w:val="720"/>
          <w:marRight w:val="0"/>
          <w:marTop w:val="200"/>
          <w:marBottom w:val="0"/>
          <w:divBdr>
            <w:top w:val="none" w:sz="0" w:space="0" w:color="auto"/>
            <w:left w:val="none" w:sz="0" w:space="0" w:color="auto"/>
            <w:bottom w:val="none" w:sz="0" w:space="0" w:color="auto"/>
            <w:right w:val="none" w:sz="0" w:space="0" w:color="auto"/>
          </w:divBdr>
        </w:div>
      </w:divsChild>
    </w:div>
    <w:div w:id="804473123">
      <w:bodyDiv w:val="1"/>
      <w:marLeft w:val="0"/>
      <w:marRight w:val="0"/>
      <w:marTop w:val="0"/>
      <w:marBottom w:val="0"/>
      <w:divBdr>
        <w:top w:val="none" w:sz="0" w:space="0" w:color="auto"/>
        <w:left w:val="none" w:sz="0" w:space="0" w:color="auto"/>
        <w:bottom w:val="none" w:sz="0" w:space="0" w:color="auto"/>
        <w:right w:val="none" w:sz="0" w:space="0" w:color="auto"/>
      </w:divBdr>
      <w:divsChild>
        <w:div w:id="1995792799">
          <w:marLeft w:val="1166"/>
          <w:marRight w:val="0"/>
          <w:marTop w:val="200"/>
          <w:marBottom w:val="0"/>
          <w:divBdr>
            <w:top w:val="none" w:sz="0" w:space="0" w:color="auto"/>
            <w:left w:val="none" w:sz="0" w:space="0" w:color="auto"/>
            <w:bottom w:val="none" w:sz="0" w:space="0" w:color="auto"/>
            <w:right w:val="none" w:sz="0" w:space="0" w:color="auto"/>
          </w:divBdr>
        </w:div>
      </w:divsChild>
    </w:div>
    <w:div w:id="841899374">
      <w:bodyDiv w:val="1"/>
      <w:marLeft w:val="0"/>
      <w:marRight w:val="0"/>
      <w:marTop w:val="0"/>
      <w:marBottom w:val="0"/>
      <w:divBdr>
        <w:top w:val="none" w:sz="0" w:space="0" w:color="auto"/>
        <w:left w:val="none" w:sz="0" w:space="0" w:color="auto"/>
        <w:bottom w:val="none" w:sz="0" w:space="0" w:color="auto"/>
        <w:right w:val="none" w:sz="0" w:space="0" w:color="auto"/>
      </w:divBdr>
    </w:div>
    <w:div w:id="843284182">
      <w:bodyDiv w:val="1"/>
      <w:marLeft w:val="0"/>
      <w:marRight w:val="0"/>
      <w:marTop w:val="0"/>
      <w:marBottom w:val="0"/>
      <w:divBdr>
        <w:top w:val="none" w:sz="0" w:space="0" w:color="auto"/>
        <w:left w:val="none" w:sz="0" w:space="0" w:color="auto"/>
        <w:bottom w:val="none" w:sz="0" w:space="0" w:color="auto"/>
        <w:right w:val="none" w:sz="0" w:space="0" w:color="auto"/>
      </w:divBdr>
    </w:div>
    <w:div w:id="8522320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183">
          <w:marLeft w:val="360"/>
          <w:marRight w:val="0"/>
          <w:marTop w:val="200"/>
          <w:marBottom w:val="0"/>
          <w:divBdr>
            <w:top w:val="none" w:sz="0" w:space="0" w:color="auto"/>
            <w:left w:val="none" w:sz="0" w:space="0" w:color="auto"/>
            <w:bottom w:val="none" w:sz="0" w:space="0" w:color="auto"/>
            <w:right w:val="none" w:sz="0" w:space="0" w:color="auto"/>
          </w:divBdr>
        </w:div>
      </w:divsChild>
    </w:div>
    <w:div w:id="85272129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sChild>
        <w:div w:id="837964123">
          <w:marLeft w:val="720"/>
          <w:marRight w:val="0"/>
          <w:marTop w:val="200"/>
          <w:marBottom w:val="0"/>
          <w:divBdr>
            <w:top w:val="none" w:sz="0" w:space="0" w:color="auto"/>
            <w:left w:val="none" w:sz="0" w:space="0" w:color="auto"/>
            <w:bottom w:val="none" w:sz="0" w:space="0" w:color="auto"/>
            <w:right w:val="none" w:sz="0" w:space="0" w:color="auto"/>
          </w:divBdr>
        </w:div>
      </w:divsChild>
    </w:div>
    <w:div w:id="868958774">
      <w:bodyDiv w:val="1"/>
      <w:marLeft w:val="0"/>
      <w:marRight w:val="0"/>
      <w:marTop w:val="0"/>
      <w:marBottom w:val="0"/>
      <w:divBdr>
        <w:top w:val="none" w:sz="0" w:space="0" w:color="auto"/>
        <w:left w:val="none" w:sz="0" w:space="0" w:color="auto"/>
        <w:bottom w:val="none" w:sz="0" w:space="0" w:color="auto"/>
        <w:right w:val="none" w:sz="0" w:space="0" w:color="auto"/>
      </w:divBdr>
    </w:div>
    <w:div w:id="890114048">
      <w:bodyDiv w:val="1"/>
      <w:marLeft w:val="0"/>
      <w:marRight w:val="0"/>
      <w:marTop w:val="0"/>
      <w:marBottom w:val="0"/>
      <w:divBdr>
        <w:top w:val="none" w:sz="0" w:space="0" w:color="auto"/>
        <w:left w:val="none" w:sz="0" w:space="0" w:color="auto"/>
        <w:bottom w:val="none" w:sz="0" w:space="0" w:color="auto"/>
        <w:right w:val="none" w:sz="0" w:space="0" w:color="auto"/>
      </w:divBdr>
    </w:div>
    <w:div w:id="909730841">
      <w:bodyDiv w:val="1"/>
      <w:marLeft w:val="0"/>
      <w:marRight w:val="0"/>
      <w:marTop w:val="0"/>
      <w:marBottom w:val="0"/>
      <w:divBdr>
        <w:top w:val="none" w:sz="0" w:space="0" w:color="auto"/>
        <w:left w:val="none" w:sz="0" w:space="0" w:color="auto"/>
        <w:bottom w:val="none" w:sz="0" w:space="0" w:color="auto"/>
        <w:right w:val="none" w:sz="0" w:space="0" w:color="auto"/>
      </w:divBdr>
    </w:div>
    <w:div w:id="938635492">
      <w:bodyDiv w:val="1"/>
      <w:marLeft w:val="0"/>
      <w:marRight w:val="0"/>
      <w:marTop w:val="0"/>
      <w:marBottom w:val="0"/>
      <w:divBdr>
        <w:top w:val="none" w:sz="0" w:space="0" w:color="auto"/>
        <w:left w:val="none" w:sz="0" w:space="0" w:color="auto"/>
        <w:bottom w:val="none" w:sz="0" w:space="0" w:color="auto"/>
        <w:right w:val="none" w:sz="0" w:space="0" w:color="auto"/>
      </w:divBdr>
    </w:div>
    <w:div w:id="954599414">
      <w:bodyDiv w:val="1"/>
      <w:marLeft w:val="0"/>
      <w:marRight w:val="0"/>
      <w:marTop w:val="0"/>
      <w:marBottom w:val="0"/>
      <w:divBdr>
        <w:top w:val="none" w:sz="0" w:space="0" w:color="auto"/>
        <w:left w:val="none" w:sz="0" w:space="0" w:color="auto"/>
        <w:bottom w:val="none" w:sz="0" w:space="0" w:color="auto"/>
        <w:right w:val="none" w:sz="0" w:space="0" w:color="auto"/>
      </w:divBdr>
    </w:div>
    <w:div w:id="957686440">
      <w:bodyDiv w:val="1"/>
      <w:marLeft w:val="0"/>
      <w:marRight w:val="0"/>
      <w:marTop w:val="0"/>
      <w:marBottom w:val="0"/>
      <w:divBdr>
        <w:top w:val="none" w:sz="0" w:space="0" w:color="auto"/>
        <w:left w:val="none" w:sz="0" w:space="0" w:color="auto"/>
        <w:bottom w:val="none" w:sz="0" w:space="0" w:color="auto"/>
        <w:right w:val="none" w:sz="0" w:space="0" w:color="auto"/>
      </w:divBdr>
    </w:div>
    <w:div w:id="976226129">
      <w:bodyDiv w:val="1"/>
      <w:marLeft w:val="0"/>
      <w:marRight w:val="0"/>
      <w:marTop w:val="0"/>
      <w:marBottom w:val="0"/>
      <w:divBdr>
        <w:top w:val="none" w:sz="0" w:space="0" w:color="auto"/>
        <w:left w:val="none" w:sz="0" w:space="0" w:color="auto"/>
        <w:bottom w:val="none" w:sz="0" w:space="0" w:color="auto"/>
        <w:right w:val="none" w:sz="0" w:space="0" w:color="auto"/>
      </w:divBdr>
      <w:divsChild>
        <w:div w:id="52630047">
          <w:marLeft w:val="720"/>
          <w:marRight w:val="0"/>
          <w:marTop w:val="200"/>
          <w:marBottom w:val="0"/>
          <w:divBdr>
            <w:top w:val="none" w:sz="0" w:space="0" w:color="auto"/>
            <w:left w:val="none" w:sz="0" w:space="0" w:color="auto"/>
            <w:bottom w:val="none" w:sz="0" w:space="0" w:color="auto"/>
            <w:right w:val="none" w:sz="0" w:space="0" w:color="auto"/>
          </w:divBdr>
        </w:div>
      </w:divsChild>
    </w:div>
    <w:div w:id="993529400">
      <w:bodyDiv w:val="1"/>
      <w:marLeft w:val="0"/>
      <w:marRight w:val="0"/>
      <w:marTop w:val="0"/>
      <w:marBottom w:val="0"/>
      <w:divBdr>
        <w:top w:val="none" w:sz="0" w:space="0" w:color="auto"/>
        <w:left w:val="none" w:sz="0" w:space="0" w:color="auto"/>
        <w:bottom w:val="none" w:sz="0" w:space="0" w:color="auto"/>
        <w:right w:val="none" w:sz="0" w:space="0" w:color="auto"/>
      </w:divBdr>
    </w:div>
    <w:div w:id="1000040487">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9">
          <w:marLeft w:val="1166"/>
          <w:marRight w:val="0"/>
          <w:marTop w:val="200"/>
          <w:marBottom w:val="0"/>
          <w:divBdr>
            <w:top w:val="none" w:sz="0" w:space="0" w:color="auto"/>
            <w:left w:val="none" w:sz="0" w:space="0" w:color="auto"/>
            <w:bottom w:val="none" w:sz="0" w:space="0" w:color="auto"/>
            <w:right w:val="none" w:sz="0" w:space="0" w:color="auto"/>
          </w:divBdr>
        </w:div>
      </w:divsChild>
    </w:div>
    <w:div w:id="1008170903">
      <w:bodyDiv w:val="1"/>
      <w:marLeft w:val="0"/>
      <w:marRight w:val="0"/>
      <w:marTop w:val="0"/>
      <w:marBottom w:val="0"/>
      <w:divBdr>
        <w:top w:val="none" w:sz="0" w:space="0" w:color="auto"/>
        <w:left w:val="none" w:sz="0" w:space="0" w:color="auto"/>
        <w:bottom w:val="none" w:sz="0" w:space="0" w:color="auto"/>
        <w:right w:val="none" w:sz="0" w:space="0" w:color="auto"/>
      </w:divBdr>
      <w:divsChild>
        <w:div w:id="1868716010">
          <w:marLeft w:val="720"/>
          <w:marRight w:val="0"/>
          <w:marTop w:val="200"/>
          <w:marBottom w:val="0"/>
          <w:divBdr>
            <w:top w:val="none" w:sz="0" w:space="0" w:color="auto"/>
            <w:left w:val="none" w:sz="0" w:space="0" w:color="auto"/>
            <w:bottom w:val="none" w:sz="0" w:space="0" w:color="auto"/>
            <w:right w:val="none" w:sz="0" w:space="0" w:color="auto"/>
          </w:divBdr>
        </w:div>
      </w:divsChild>
    </w:div>
    <w:div w:id="1031228890">
      <w:bodyDiv w:val="1"/>
      <w:marLeft w:val="0"/>
      <w:marRight w:val="0"/>
      <w:marTop w:val="0"/>
      <w:marBottom w:val="0"/>
      <w:divBdr>
        <w:top w:val="none" w:sz="0" w:space="0" w:color="auto"/>
        <w:left w:val="none" w:sz="0" w:space="0" w:color="auto"/>
        <w:bottom w:val="none" w:sz="0" w:space="0" w:color="auto"/>
        <w:right w:val="none" w:sz="0" w:space="0" w:color="auto"/>
      </w:divBdr>
      <w:divsChild>
        <w:div w:id="210465258">
          <w:marLeft w:val="274"/>
          <w:marRight w:val="0"/>
          <w:marTop w:val="0"/>
          <w:marBottom w:val="0"/>
          <w:divBdr>
            <w:top w:val="none" w:sz="0" w:space="0" w:color="auto"/>
            <w:left w:val="none" w:sz="0" w:space="0" w:color="auto"/>
            <w:bottom w:val="none" w:sz="0" w:space="0" w:color="auto"/>
            <w:right w:val="none" w:sz="0" w:space="0" w:color="auto"/>
          </w:divBdr>
        </w:div>
        <w:div w:id="2026785772">
          <w:marLeft w:val="274"/>
          <w:marRight w:val="0"/>
          <w:marTop w:val="0"/>
          <w:marBottom w:val="0"/>
          <w:divBdr>
            <w:top w:val="none" w:sz="0" w:space="0" w:color="auto"/>
            <w:left w:val="none" w:sz="0" w:space="0" w:color="auto"/>
            <w:bottom w:val="none" w:sz="0" w:space="0" w:color="auto"/>
            <w:right w:val="none" w:sz="0" w:space="0" w:color="auto"/>
          </w:divBdr>
        </w:div>
      </w:divsChild>
    </w:div>
    <w:div w:id="1039861612">
      <w:bodyDiv w:val="1"/>
      <w:marLeft w:val="0"/>
      <w:marRight w:val="0"/>
      <w:marTop w:val="0"/>
      <w:marBottom w:val="0"/>
      <w:divBdr>
        <w:top w:val="none" w:sz="0" w:space="0" w:color="auto"/>
        <w:left w:val="none" w:sz="0" w:space="0" w:color="auto"/>
        <w:bottom w:val="none" w:sz="0" w:space="0" w:color="auto"/>
        <w:right w:val="none" w:sz="0" w:space="0" w:color="auto"/>
      </w:divBdr>
    </w:div>
    <w:div w:id="1041831224">
      <w:bodyDiv w:val="1"/>
      <w:marLeft w:val="0"/>
      <w:marRight w:val="0"/>
      <w:marTop w:val="0"/>
      <w:marBottom w:val="0"/>
      <w:divBdr>
        <w:top w:val="none" w:sz="0" w:space="0" w:color="auto"/>
        <w:left w:val="none" w:sz="0" w:space="0" w:color="auto"/>
        <w:bottom w:val="none" w:sz="0" w:space="0" w:color="auto"/>
        <w:right w:val="none" w:sz="0" w:space="0" w:color="auto"/>
      </w:divBdr>
      <w:divsChild>
        <w:div w:id="1917663768">
          <w:marLeft w:val="720"/>
          <w:marRight w:val="0"/>
          <w:marTop w:val="200"/>
          <w:marBottom w:val="0"/>
          <w:divBdr>
            <w:top w:val="none" w:sz="0" w:space="0" w:color="auto"/>
            <w:left w:val="none" w:sz="0" w:space="0" w:color="auto"/>
            <w:bottom w:val="none" w:sz="0" w:space="0" w:color="auto"/>
            <w:right w:val="none" w:sz="0" w:space="0" w:color="auto"/>
          </w:divBdr>
        </w:div>
      </w:divsChild>
    </w:div>
    <w:div w:id="1076585265">
      <w:bodyDiv w:val="1"/>
      <w:marLeft w:val="0"/>
      <w:marRight w:val="0"/>
      <w:marTop w:val="0"/>
      <w:marBottom w:val="0"/>
      <w:divBdr>
        <w:top w:val="none" w:sz="0" w:space="0" w:color="auto"/>
        <w:left w:val="none" w:sz="0" w:space="0" w:color="auto"/>
        <w:bottom w:val="none" w:sz="0" w:space="0" w:color="auto"/>
        <w:right w:val="none" w:sz="0" w:space="0" w:color="auto"/>
      </w:divBdr>
    </w:div>
    <w:div w:id="1123882147">
      <w:bodyDiv w:val="1"/>
      <w:marLeft w:val="0"/>
      <w:marRight w:val="0"/>
      <w:marTop w:val="0"/>
      <w:marBottom w:val="0"/>
      <w:divBdr>
        <w:top w:val="none" w:sz="0" w:space="0" w:color="auto"/>
        <w:left w:val="none" w:sz="0" w:space="0" w:color="auto"/>
        <w:bottom w:val="none" w:sz="0" w:space="0" w:color="auto"/>
        <w:right w:val="none" w:sz="0" w:space="0" w:color="auto"/>
      </w:divBdr>
    </w:div>
    <w:div w:id="1135021726">
      <w:bodyDiv w:val="1"/>
      <w:marLeft w:val="0"/>
      <w:marRight w:val="0"/>
      <w:marTop w:val="0"/>
      <w:marBottom w:val="0"/>
      <w:divBdr>
        <w:top w:val="none" w:sz="0" w:space="0" w:color="auto"/>
        <w:left w:val="none" w:sz="0" w:space="0" w:color="auto"/>
        <w:bottom w:val="none" w:sz="0" w:space="0" w:color="auto"/>
        <w:right w:val="none" w:sz="0" w:space="0" w:color="auto"/>
      </w:divBdr>
      <w:divsChild>
        <w:div w:id="894044623">
          <w:marLeft w:val="90"/>
          <w:marRight w:val="0"/>
          <w:marTop w:val="0"/>
          <w:marBottom w:val="90"/>
          <w:divBdr>
            <w:top w:val="none" w:sz="0" w:space="0" w:color="auto"/>
            <w:left w:val="none" w:sz="0" w:space="0" w:color="auto"/>
            <w:bottom w:val="none" w:sz="0" w:space="0" w:color="auto"/>
            <w:right w:val="none" w:sz="0" w:space="0" w:color="auto"/>
          </w:divBdr>
        </w:div>
      </w:divsChild>
    </w:div>
    <w:div w:id="1144083685">
      <w:bodyDiv w:val="1"/>
      <w:marLeft w:val="0"/>
      <w:marRight w:val="0"/>
      <w:marTop w:val="0"/>
      <w:marBottom w:val="0"/>
      <w:divBdr>
        <w:top w:val="none" w:sz="0" w:space="0" w:color="auto"/>
        <w:left w:val="none" w:sz="0" w:space="0" w:color="auto"/>
        <w:bottom w:val="none" w:sz="0" w:space="0" w:color="auto"/>
        <w:right w:val="none" w:sz="0" w:space="0" w:color="auto"/>
      </w:divBdr>
    </w:div>
    <w:div w:id="1146554111">
      <w:bodyDiv w:val="1"/>
      <w:marLeft w:val="0"/>
      <w:marRight w:val="0"/>
      <w:marTop w:val="0"/>
      <w:marBottom w:val="0"/>
      <w:divBdr>
        <w:top w:val="none" w:sz="0" w:space="0" w:color="auto"/>
        <w:left w:val="none" w:sz="0" w:space="0" w:color="auto"/>
        <w:bottom w:val="none" w:sz="0" w:space="0" w:color="auto"/>
        <w:right w:val="none" w:sz="0" w:space="0" w:color="auto"/>
      </w:divBdr>
    </w:div>
    <w:div w:id="1160081975">
      <w:bodyDiv w:val="1"/>
      <w:marLeft w:val="0"/>
      <w:marRight w:val="0"/>
      <w:marTop w:val="0"/>
      <w:marBottom w:val="0"/>
      <w:divBdr>
        <w:top w:val="none" w:sz="0" w:space="0" w:color="auto"/>
        <w:left w:val="none" w:sz="0" w:space="0" w:color="auto"/>
        <w:bottom w:val="none" w:sz="0" w:space="0" w:color="auto"/>
        <w:right w:val="none" w:sz="0" w:space="0" w:color="auto"/>
      </w:divBdr>
      <w:divsChild>
        <w:div w:id="1546673537">
          <w:marLeft w:val="720"/>
          <w:marRight w:val="0"/>
          <w:marTop w:val="200"/>
          <w:marBottom w:val="0"/>
          <w:divBdr>
            <w:top w:val="none" w:sz="0" w:space="0" w:color="auto"/>
            <w:left w:val="none" w:sz="0" w:space="0" w:color="auto"/>
            <w:bottom w:val="none" w:sz="0" w:space="0" w:color="auto"/>
            <w:right w:val="none" w:sz="0" w:space="0" w:color="auto"/>
          </w:divBdr>
        </w:div>
      </w:divsChild>
    </w:div>
    <w:div w:id="1160384159">
      <w:bodyDiv w:val="1"/>
      <w:marLeft w:val="0"/>
      <w:marRight w:val="0"/>
      <w:marTop w:val="0"/>
      <w:marBottom w:val="0"/>
      <w:divBdr>
        <w:top w:val="none" w:sz="0" w:space="0" w:color="auto"/>
        <w:left w:val="none" w:sz="0" w:space="0" w:color="auto"/>
        <w:bottom w:val="none" w:sz="0" w:space="0" w:color="auto"/>
        <w:right w:val="none" w:sz="0" w:space="0" w:color="auto"/>
      </w:divBdr>
    </w:div>
    <w:div w:id="1192836997">
      <w:bodyDiv w:val="1"/>
      <w:marLeft w:val="0"/>
      <w:marRight w:val="0"/>
      <w:marTop w:val="0"/>
      <w:marBottom w:val="0"/>
      <w:divBdr>
        <w:top w:val="none" w:sz="0" w:space="0" w:color="auto"/>
        <w:left w:val="none" w:sz="0" w:space="0" w:color="auto"/>
        <w:bottom w:val="none" w:sz="0" w:space="0" w:color="auto"/>
        <w:right w:val="none" w:sz="0" w:space="0" w:color="auto"/>
      </w:divBdr>
    </w:div>
    <w:div w:id="1197894354">
      <w:bodyDiv w:val="1"/>
      <w:marLeft w:val="0"/>
      <w:marRight w:val="0"/>
      <w:marTop w:val="0"/>
      <w:marBottom w:val="0"/>
      <w:divBdr>
        <w:top w:val="none" w:sz="0" w:space="0" w:color="auto"/>
        <w:left w:val="none" w:sz="0" w:space="0" w:color="auto"/>
        <w:bottom w:val="none" w:sz="0" w:space="0" w:color="auto"/>
        <w:right w:val="none" w:sz="0" w:space="0" w:color="auto"/>
      </w:divBdr>
    </w:div>
    <w:div w:id="1198198064">
      <w:bodyDiv w:val="1"/>
      <w:marLeft w:val="0"/>
      <w:marRight w:val="0"/>
      <w:marTop w:val="0"/>
      <w:marBottom w:val="0"/>
      <w:divBdr>
        <w:top w:val="none" w:sz="0" w:space="0" w:color="auto"/>
        <w:left w:val="none" w:sz="0" w:space="0" w:color="auto"/>
        <w:bottom w:val="none" w:sz="0" w:space="0" w:color="auto"/>
        <w:right w:val="none" w:sz="0" w:space="0" w:color="auto"/>
      </w:divBdr>
    </w:div>
    <w:div w:id="1223565933">
      <w:bodyDiv w:val="1"/>
      <w:marLeft w:val="0"/>
      <w:marRight w:val="0"/>
      <w:marTop w:val="0"/>
      <w:marBottom w:val="0"/>
      <w:divBdr>
        <w:top w:val="none" w:sz="0" w:space="0" w:color="auto"/>
        <w:left w:val="none" w:sz="0" w:space="0" w:color="auto"/>
        <w:bottom w:val="none" w:sz="0" w:space="0" w:color="auto"/>
        <w:right w:val="none" w:sz="0" w:space="0" w:color="auto"/>
      </w:divBdr>
    </w:div>
    <w:div w:id="1230192530">
      <w:bodyDiv w:val="1"/>
      <w:marLeft w:val="0"/>
      <w:marRight w:val="0"/>
      <w:marTop w:val="0"/>
      <w:marBottom w:val="0"/>
      <w:divBdr>
        <w:top w:val="none" w:sz="0" w:space="0" w:color="auto"/>
        <w:left w:val="none" w:sz="0" w:space="0" w:color="auto"/>
        <w:bottom w:val="none" w:sz="0" w:space="0" w:color="auto"/>
        <w:right w:val="none" w:sz="0" w:space="0" w:color="auto"/>
      </w:divBdr>
    </w:div>
    <w:div w:id="1244685634">
      <w:bodyDiv w:val="1"/>
      <w:marLeft w:val="0"/>
      <w:marRight w:val="0"/>
      <w:marTop w:val="0"/>
      <w:marBottom w:val="0"/>
      <w:divBdr>
        <w:top w:val="none" w:sz="0" w:space="0" w:color="auto"/>
        <w:left w:val="none" w:sz="0" w:space="0" w:color="auto"/>
        <w:bottom w:val="none" w:sz="0" w:space="0" w:color="auto"/>
        <w:right w:val="none" w:sz="0" w:space="0" w:color="auto"/>
      </w:divBdr>
    </w:div>
    <w:div w:id="1276250768">
      <w:bodyDiv w:val="1"/>
      <w:marLeft w:val="0"/>
      <w:marRight w:val="0"/>
      <w:marTop w:val="0"/>
      <w:marBottom w:val="0"/>
      <w:divBdr>
        <w:top w:val="none" w:sz="0" w:space="0" w:color="auto"/>
        <w:left w:val="none" w:sz="0" w:space="0" w:color="auto"/>
        <w:bottom w:val="none" w:sz="0" w:space="0" w:color="auto"/>
        <w:right w:val="none" w:sz="0" w:space="0" w:color="auto"/>
      </w:divBdr>
    </w:div>
    <w:div w:id="127948469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42">
          <w:marLeft w:val="274"/>
          <w:marRight w:val="0"/>
          <w:marTop w:val="0"/>
          <w:marBottom w:val="0"/>
          <w:divBdr>
            <w:top w:val="none" w:sz="0" w:space="0" w:color="auto"/>
            <w:left w:val="none" w:sz="0" w:space="0" w:color="auto"/>
            <w:bottom w:val="none" w:sz="0" w:space="0" w:color="auto"/>
            <w:right w:val="none" w:sz="0" w:space="0" w:color="auto"/>
          </w:divBdr>
        </w:div>
        <w:div w:id="1931350894">
          <w:marLeft w:val="274"/>
          <w:marRight w:val="0"/>
          <w:marTop w:val="0"/>
          <w:marBottom w:val="0"/>
          <w:divBdr>
            <w:top w:val="none" w:sz="0" w:space="0" w:color="auto"/>
            <w:left w:val="none" w:sz="0" w:space="0" w:color="auto"/>
            <w:bottom w:val="none" w:sz="0" w:space="0" w:color="auto"/>
            <w:right w:val="none" w:sz="0" w:space="0" w:color="auto"/>
          </w:divBdr>
        </w:div>
        <w:div w:id="75443284">
          <w:marLeft w:val="274"/>
          <w:marRight w:val="0"/>
          <w:marTop w:val="0"/>
          <w:marBottom w:val="0"/>
          <w:divBdr>
            <w:top w:val="none" w:sz="0" w:space="0" w:color="auto"/>
            <w:left w:val="none" w:sz="0" w:space="0" w:color="auto"/>
            <w:bottom w:val="none" w:sz="0" w:space="0" w:color="auto"/>
            <w:right w:val="none" w:sz="0" w:space="0" w:color="auto"/>
          </w:divBdr>
        </w:div>
        <w:div w:id="1803497240">
          <w:marLeft w:val="274"/>
          <w:marRight w:val="0"/>
          <w:marTop w:val="0"/>
          <w:marBottom w:val="0"/>
          <w:divBdr>
            <w:top w:val="none" w:sz="0" w:space="0" w:color="auto"/>
            <w:left w:val="none" w:sz="0" w:space="0" w:color="auto"/>
            <w:bottom w:val="none" w:sz="0" w:space="0" w:color="auto"/>
            <w:right w:val="none" w:sz="0" w:space="0" w:color="auto"/>
          </w:divBdr>
        </w:div>
        <w:div w:id="721367362">
          <w:marLeft w:val="274"/>
          <w:marRight w:val="0"/>
          <w:marTop w:val="0"/>
          <w:marBottom w:val="0"/>
          <w:divBdr>
            <w:top w:val="none" w:sz="0" w:space="0" w:color="auto"/>
            <w:left w:val="none" w:sz="0" w:space="0" w:color="auto"/>
            <w:bottom w:val="none" w:sz="0" w:space="0" w:color="auto"/>
            <w:right w:val="none" w:sz="0" w:space="0" w:color="auto"/>
          </w:divBdr>
        </w:div>
        <w:div w:id="1148742966">
          <w:marLeft w:val="274"/>
          <w:marRight w:val="0"/>
          <w:marTop w:val="0"/>
          <w:marBottom w:val="0"/>
          <w:divBdr>
            <w:top w:val="none" w:sz="0" w:space="0" w:color="auto"/>
            <w:left w:val="none" w:sz="0" w:space="0" w:color="auto"/>
            <w:bottom w:val="none" w:sz="0" w:space="0" w:color="auto"/>
            <w:right w:val="none" w:sz="0" w:space="0" w:color="auto"/>
          </w:divBdr>
        </w:div>
      </w:divsChild>
    </w:div>
    <w:div w:id="1321495808">
      <w:bodyDiv w:val="1"/>
      <w:marLeft w:val="0"/>
      <w:marRight w:val="0"/>
      <w:marTop w:val="0"/>
      <w:marBottom w:val="0"/>
      <w:divBdr>
        <w:top w:val="none" w:sz="0" w:space="0" w:color="auto"/>
        <w:left w:val="none" w:sz="0" w:space="0" w:color="auto"/>
        <w:bottom w:val="none" w:sz="0" w:space="0" w:color="auto"/>
        <w:right w:val="none" w:sz="0" w:space="0" w:color="auto"/>
      </w:divBdr>
    </w:div>
    <w:div w:id="1341665517">
      <w:bodyDiv w:val="1"/>
      <w:marLeft w:val="0"/>
      <w:marRight w:val="0"/>
      <w:marTop w:val="0"/>
      <w:marBottom w:val="0"/>
      <w:divBdr>
        <w:top w:val="none" w:sz="0" w:space="0" w:color="auto"/>
        <w:left w:val="none" w:sz="0" w:space="0" w:color="auto"/>
        <w:bottom w:val="none" w:sz="0" w:space="0" w:color="auto"/>
        <w:right w:val="none" w:sz="0" w:space="0" w:color="auto"/>
      </w:divBdr>
    </w:div>
    <w:div w:id="1358696115">
      <w:bodyDiv w:val="1"/>
      <w:marLeft w:val="0"/>
      <w:marRight w:val="0"/>
      <w:marTop w:val="0"/>
      <w:marBottom w:val="0"/>
      <w:divBdr>
        <w:top w:val="none" w:sz="0" w:space="0" w:color="auto"/>
        <w:left w:val="none" w:sz="0" w:space="0" w:color="auto"/>
        <w:bottom w:val="none" w:sz="0" w:space="0" w:color="auto"/>
        <w:right w:val="none" w:sz="0" w:space="0" w:color="auto"/>
      </w:divBdr>
      <w:divsChild>
        <w:div w:id="835271503">
          <w:marLeft w:val="720"/>
          <w:marRight w:val="0"/>
          <w:marTop w:val="200"/>
          <w:marBottom w:val="0"/>
          <w:divBdr>
            <w:top w:val="none" w:sz="0" w:space="0" w:color="auto"/>
            <w:left w:val="none" w:sz="0" w:space="0" w:color="auto"/>
            <w:bottom w:val="none" w:sz="0" w:space="0" w:color="auto"/>
            <w:right w:val="none" w:sz="0" w:space="0" w:color="auto"/>
          </w:divBdr>
        </w:div>
      </w:divsChild>
    </w:div>
    <w:div w:id="1389651921">
      <w:bodyDiv w:val="1"/>
      <w:marLeft w:val="0"/>
      <w:marRight w:val="0"/>
      <w:marTop w:val="0"/>
      <w:marBottom w:val="0"/>
      <w:divBdr>
        <w:top w:val="none" w:sz="0" w:space="0" w:color="auto"/>
        <w:left w:val="none" w:sz="0" w:space="0" w:color="auto"/>
        <w:bottom w:val="none" w:sz="0" w:space="0" w:color="auto"/>
        <w:right w:val="none" w:sz="0" w:space="0" w:color="auto"/>
      </w:divBdr>
    </w:div>
    <w:div w:id="1413427837">
      <w:bodyDiv w:val="1"/>
      <w:marLeft w:val="0"/>
      <w:marRight w:val="0"/>
      <w:marTop w:val="0"/>
      <w:marBottom w:val="0"/>
      <w:divBdr>
        <w:top w:val="none" w:sz="0" w:space="0" w:color="auto"/>
        <w:left w:val="none" w:sz="0" w:space="0" w:color="auto"/>
        <w:bottom w:val="none" w:sz="0" w:space="0" w:color="auto"/>
        <w:right w:val="none" w:sz="0" w:space="0" w:color="auto"/>
      </w:divBdr>
    </w:div>
    <w:div w:id="1422725564">
      <w:bodyDiv w:val="1"/>
      <w:marLeft w:val="0"/>
      <w:marRight w:val="0"/>
      <w:marTop w:val="0"/>
      <w:marBottom w:val="0"/>
      <w:divBdr>
        <w:top w:val="none" w:sz="0" w:space="0" w:color="auto"/>
        <w:left w:val="none" w:sz="0" w:space="0" w:color="auto"/>
        <w:bottom w:val="none" w:sz="0" w:space="0" w:color="auto"/>
        <w:right w:val="none" w:sz="0" w:space="0" w:color="auto"/>
      </w:divBdr>
    </w:div>
    <w:div w:id="1432818609">
      <w:bodyDiv w:val="1"/>
      <w:marLeft w:val="0"/>
      <w:marRight w:val="0"/>
      <w:marTop w:val="0"/>
      <w:marBottom w:val="0"/>
      <w:divBdr>
        <w:top w:val="none" w:sz="0" w:space="0" w:color="auto"/>
        <w:left w:val="none" w:sz="0" w:space="0" w:color="auto"/>
        <w:bottom w:val="none" w:sz="0" w:space="0" w:color="auto"/>
        <w:right w:val="none" w:sz="0" w:space="0" w:color="auto"/>
      </w:divBdr>
    </w:div>
    <w:div w:id="1444183399">
      <w:bodyDiv w:val="1"/>
      <w:marLeft w:val="0"/>
      <w:marRight w:val="0"/>
      <w:marTop w:val="0"/>
      <w:marBottom w:val="0"/>
      <w:divBdr>
        <w:top w:val="none" w:sz="0" w:space="0" w:color="auto"/>
        <w:left w:val="none" w:sz="0" w:space="0" w:color="auto"/>
        <w:bottom w:val="none" w:sz="0" w:space="0" w:color="auto"/>
        <w:right w:val="none" w:sz="0" w:space="0" w:color="auto"/>
      </w:divBdr>
    </w:div>
    <w:div w:id="1446315818">
      <w:bodyDiv w:val="1"/>
      <w:marLeft w:val="0"/>
      <w:marRight w:val="0"/>
      <w:marTop w:val="0"/>
      <w:marBottom w:val="0"/>
      <w:divBdr>
        <w:top w:val="none" w:sz="0" w:space="0" w:color="auto"/>
        <w:left w:val="none" w:sz="0" w:space="0" w:color="auto"/>
        <w:bottom w:val="none" w:sz="0" w:space="0" w:color="auto"/>
        <w:right w:val="none" w:sz="0" w:space="0" w:color="auto"/>
      </w:divBdr>
    </w:div>
    <w:div w:id="1457677343">
      <w:bodyDiv w:val="1"/>
      <w:marLeft w:val="0"/>
      <w:marRight w:val="0"/>
      <w:marTop w:val="0"/>
      <w:marBottom w:val="0"/>
      <w:divBdr>
        <w:top w:val="none" w:sz="0" w:space="0" w:color="auto"/>
        <w:left w:val="none" w:sz="0" w:space="0" w:color="auto"/>
        <w:bottom w:val="none" w:sz="0" w:space="0" w:color="auto"/>
        <w:right w:val="none" w:sz="0" w:space="0" w:color="auto"/>
      </w:divBdr>
    </w:div>
    <w:div w:id="1521166753">
      <w:bodyDiv w:val="1"/>
      <w:marLeft w:val="0"/>
      <w:marRight w:val="0"/>
      <w:marTop w:val="0"/>
      <w:marBottom w:val="0"/>
      <w:divBdr>
        <w:top w:val="none" w:sz="0" w:space="0" w:color="auto"/>
        <w:left w:val="none" w:sz="0" w:space="0" w:color="auto"/>
        <w:bottom w:val="none" w:sz="0" w:space="0" w:color="auto"/>
        <w:right w:val="none" w:sz="0" w:space="0" w:color="auto"/>
      </w:divBdr>
      <w:divsChild>
        <w:div w:id="312099513">
          <w:marLeft w:val="1166"/>
          <w:marRight w:val="0"/>
          <w:marTop w:val="200"/>
          <w:marBottom w:val="0"/>
          <w:divBdr>
            <w:top w:val="none" w:sz="0" w:space="0" w:color="auto"/>
            <w:left w:val="none" w:sz="0" w:space="0" w:color="auto"/>
            <w:bottom w:val="none" w:sz="0" w:space="0" w:color="auto"/>
            <w:right w:val="none" w:sz="0" w:space="0" w:color="auto"/>
          </w:divBdr>
        </w:div>
      </w:divsChild>
    </w:div>
    <w:div w:id="1544555555">
      <w:bodyDiv w:val="1"/>
      <w:marLeft w:val="0"/>
      <w:marRight w:val="0"/>
      <w:marTop w:val="0"/>
      <w:marBottom w:val="0"/>
      <w:divBdr>
        <w:top w:val="none" w:sz="0" w:space="0" w:color="auto"/>
        <w:left w:val="none" w:sz="0" w:space="0" w:color="auto"/>
        <w:bottom w:val="none" w:sz="0" w:space="0" w:color="auto"/>
        <w:right w:val="none" w:sz="0" w:space="0" w:color="auto"/>
      </w:divBdr>
    </w:div>
    <w:div w:id="1545293886">
      <w:bodyDiv w:val="1"/>
      <w:marLeft w:val="0"/>
      <w:marRight w:val="0"/>
      <w:marTop w:val="0"/>
      <w:marBottom w:val="0"/>
      <w:divBdr>
        <w:top w:val="none" w:sz="0" w:space="0" w:color="auto"/>
        <w:left w:val="none" w:sz="0" w:space="0" w:color="auto"/>
        <w:bottom w:val="none" w:sz="0" w:space="0" w:color="auto"/>
        <w:right w:val="none" w:sz="0" w:space="0" w:color="auto"/>
      </w:divBdr>
    </w:div>
    <w:div w:id="1545940976">
      <w:bodyDiv w:val="1"/>
      <w:marLeft w:val="0"/>
      <w:marRight w:val="0"/>
      <w:marTop w:val="0"/>
      <w:marBottom w:val="0"/>
      <w:divBdr>
        <w:top w:val="none" w:sz="0" w:space="0" w:color="auto"/>
        <w:left w:val="none" w:sz="0" w:space="0" w:color="auto"/>
        <w:bottom w:val="none" w:sz="0" w:space="0" w:color="auto"/>
        <w:right w:val="none" w:sz="0" w:space="0" w:color="auto"/>
      </w:divBdr>
    </w:div>
    <w:div w:id="1571231066">
      <w:bodyDiv w:val="1"/>
      <w:marLeft w:val="0"/>
      <w:marRight w:val="0"/>
      <w:marTop w:val="0"/>
      <w:marBottom w:val="0"/>
      <w:divBdr>
        <w:top w:val="none" w:sz="0" w:space="0" w:color="auto"/>
        <w:left w:val="none" w:sz="0" w:space="0" w:color="auto"/>
        <w:bottom w:val="none" w:sz="0" w:space="0" w:color="auto"/>
        <w:right w:val="none" w:sz="0" w:space="0" w:color="auto"/>
      </w:divBdr>
      <w:divsChild>
        <w:div w:id="1749424489">
          <w:marLeft w:val="720"/>
          <w:marRight w:val="0"/>
          <w:marTop w:val="200"/>
          <w:marBottom w:val="0"/>
          <w:divBdr>
            <w:top w:val="none" w:sz="0" w:space="0" w:color="auto"/>
            <w:left w:val="none" w:sz="0" w:space="0" w:color="auto"/>
            <w:bottom w:val="none" w:sz="0" w:space="0" w:color="auto"/>
            <w:right w:val="none" w:sz="0" w:space="0" w:color="auto"/>
          </w:divBdr>
        </w:div>
      </w:divsChild>
    </w:div>
    <w:div w:id="1582057946">
      <w:bodyDiv w:val="1"/>
      <w:marLeft w:val="0"/>
      <w:marRight w:val="0"/>
      <w:marTop w:val="0"/>
      <w:marBottom w:val="0"/>
      <w:divBdr>
        <w:top w:val="none" w:sz="0" w:space="0" w:color="auto"/>
        <w:left w:val="none" w:sz="0" w:space="0" w:color="auto"/>
        <w:bottom w:val="none" w:sz="0" w:space="0" w:color="auto"/>
        <w:right w:val="none" w:sz="0" w:space="0" w:color="auto"/>
      </w:divBdr>
      <w:divsChild>
        <w:div w:id="954144031">
          <w:marLeft w:val="1166"/>
          <w:marRight w:val="0"/>
          <w:marTop w:val="200"/>
          <w:marBottom w:val="0"/>
          <w:divBdr>
            <w:top w:val="none" w:sz="0" w:space="0" w:color="auto"/>
            <w:left w:val="none" w:sz="0" w:space="0" w:color="auto"/>
            <w:bottom w:val="none" w:sz="0" w:space="0" w:color="auto"/>
            <w:right w:val="none" w:sz="0" w:space="0" w:color="auto"/>
          </w:divBdr>
        </w:div>
      </w:divsChild>
    </w:div>
    <w:div w:id="1637684003">
      <w:bodyDiv w:val="1"/>
      <w:marLeft w:val="0"/>
      <w:marRight w:val="0"/>
      <w:marTop w:val="0"/>
      <w:marBottom w:val="0"/>
      <w:divBdr>
        <w:top w:val="none" w:sz="0" w:space="0" w:color="auto"/>
        <w:left w:val="none" w:sz="0" w:space="0" w:color="auto"/>
        <w:bottom w:val="none" w:sz="0" w:space="0" w:color="auto"/>
        <w:right w:val="none" w:sz="0" w:space="0" w:color="auto"/>
      </w:divBdr>
    </w:div>
    <w:div w:id="165210193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1">
          <w:marLeft w:val="1166"/>
          <w:marRight w:val="0"/>
          <w:marTop w:val="200"/>
          <w:marBottom w:val="0"/>
          <w:divBdr>
            <w:top w:val="none" w:sz="0" w:space="0" w:color="auto"/>
            <w:left w:val="none" w:sz="0" w:space="0" w:color="auto"/>
            <w:bottom w:val="none" w:sz="0" w:space="0" w:color="auto"/>
            <w:right w:val="none" w:sz="0" w:space="0" w:color="auto"/>
          </w:divBdr>
        </w:div>
      </w:divsChild>
    </w:div>
    <w:div w:id="1653679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525">
          <w:marLeft w:val="1166"/>
          <w:marRight w:val="0"/>
          <w:marTop w:val="200"/>
          <w:marBottom w:val="0"/>
          <w:divBdr>
            <w:top w:val="none" w:sz="0" w:space="0" w:color="auto"/>
            <w:left w:val="none" w:sz="0" w:space="0" w:color="auto"/>
            <w:bottom w:val="none" w:sz="0" w:space="0" w:color="auto"/>
            <w:right w:val="none" w:sz="0" w:space="0" w:color="auto"/>
          </w:divBdr>
        </w:div>
      </w:divsChild>
    </w:div>
    <w:div w:id="1655642408">
      <w:bodyDiv w:val="1"/>
      <w:marLeft w:val="0"/>
      <w:marRight w:val="0"/>
      <w:marTop w:val="0"/>
      <w:marBottom w:val="0"/>
      <w:divBdr>
        <w:top w:val="none" w:sz="0" w:space="0" w:color="auto"/>
        <w:left w:val="none" w:sz="0" w:space="0" w:color="auto"/>
        <w:bottom w:val="none" w:sz="0" w:space="0" w:color="auto"/>
        <w:right w:val="none" w:sz="0" w:space="0" w:color="auto"/>
      </w:divBdr>
    </w:div>
    <w:div w:id="1657104512">
      <w:bodyDiv w:val="1"/>
      <w:marLeft w:val="0"/>
      <w:marRight w:val="0"/>
      <w:marTop w:val="0"/>
      <w:marBottom w:val="0"/>
      <w:divBdr>
        <w:top w:val="none" w:sz="0" w:space="0" w:color="auto"/>
        <w:left w:val="none" w:sz="0" w:space="0" w:color="auto"/>
        <w:bottom w:val="none" w:sz="0" w:space="0" w:color="auto"/>
        <w:right w:val="none" w:sz="0" w:space="0" w:color="auto"/>
      </w:divBdr>
      <w:divsChild>
        <w:div w:id="1016689273">
          <w:marLeft w:val="274"/>
          <w:marRight w:val="0"/>
          <w:marTop w:val="0"/>
          <w:marBottom w:val="0"/>
          <w:divBdr>
            <w:top w:val="none" w:sz="0" w:space="0" w:color="auto"/>
            <w:left w:val="none" w:sz="0" w:space="0" w:color="auto"/>
            <w:bottom w:val="none" w:sz="0" w:space="0" w:color="auto"/>
            <w:right w:val="none" w:sz="0" w:space="0" w:color="auto"/>
          </w:divBdr>
        </w:div>
        <w:div w:id="872304643">
          <w:marLeft w:val="274"/>
          <w:marRight w:val="0"/>
          <w:marTop w:val="0"/>
          <w:marBottom w:val="0"/>
          <w:divBdr>
            <w:top w:val="none" w:sz="0" w:space="0" w:color="auto"/>
            <w:left w:val="none" w:sz="0" w:space="0" w:color="auto"/>
            <w:bottom w:val="none" w:sz="0" w:space="0" w:color="auto"/>
            <w:right w:val="none" w:sz="0" w:space="0" w:color="auto"/>
          </w:divBdr>
        </w:div>
        <w:div w:id="508371757">
          <w:marLeft w:val="274"/>
          <w:marRight w:val="0"/>
          <w:marTop w:val="0"/>
          <w:marBottom w:val="0"/>
          <w:divBdr>
            <w:top w:val="none" w:sz="0" w:space="0" w:color="auto"/>
            <w:left w:val="none" w:sz="0" w:space="0" w:color="auto"/>
            <w:bottom w:val="none" w:sz="0" w:space="0" w:color="auto"/>
            <w:right w:val="none" w:sz="0" w:space="0" w:color="auto"/>
          </w:divBdr>
        </w:div>
        <w:div w:id="1627155330">
          <w:marLeft w:val="274"/>
          <w:marRight w:val="0"/>
          <w:marTop w:val="0"/>
          <w:marBottom w:val="0"/>
          <w:divBdr>
            <w:top w:val="none" w:sz="0" w:space="0" w:color="auto"/>
            <w:left w:val="none" w:sz="0" w:space="0" w:color="auto"/>
            <w:bottom w:val="none" w:sz="0" w:space="0" w:color="auto"/>
            <w:right w:val="none" w:sz="0" w:space="0" w:color="auto"/>
          </w:divBdr>
        </w:div>
        <w:div w:id="1114207458">
          <w:marLeft w:val="274"/>
          <w:marRight w:val="0"/>
          <w:marTop w:val="0"/>
          <w:marBottom w:val="0"/>
          <w:divBdr>
            <w:top w:val="none" w:sz="0" w:space="0" w:color="auto"/>
            <w:left w:val="none" w:sz="0" w:space="0" w:color="auto"/>
            <w:bottom w:val="none" w:sz="0" w:space="0" w:color="auto"/>
            <w:right w:val="none" w:sz="0" w:space="0" w:color="auto"/>
          </w:divBdr>
        </w:div>
        <w:div w:id="1321497497">
          <w:marLeft w:val="274"/>
          <w:marRight w:val="0"/>
          <w:marTop w:val="0"/>
          <w:marBottom w:val="0"/>
          <w:divBdr>
            <w:top w:val="none" w:sz="0" w:space="0" w:color="auto"/>
            <w:left w:val="none" w:sz="0" w:space="0" w:color="auto"/>
            <w:bottom w:val="none" w:sz="0" w:space="0" w:color="auto"/>
            <w:right w:val="none" w:sz="0" w:space="0" w:color="auto"/>
          </w:divBdr>
        </w:div>
      </w:divsChild>
    </w:div>
    <w:div w:id="1676375686">
      <w:bodyDiv w:val="1"/>
      <w:marLeft w:val="0"/>
      <w:marRight w:val="0"/>
      <w:marTop w:val="0"/>
      <w:marBottom w:val="0"/>
      <w:divBdr>
        <w:top w:val="none" w:sz="0" w:space="0" w:color="auto"/>
        <w:left w:val="none" w:sz="0" w:space="0" w:color="auto"/>
        <w:bottom w:val="none" w:sz="0" w:space="0" w:color="auto"/>
        <w:right w:val="none" w:sz="0" w:space="0" w:color="auto"/>
      </w:divBdr>
    </w:div>
    <w:div w:id="1683698727">
      <w:bodyDiv w:val="1"/>
      <w:marLeft w:val="0"/>
      <w:marRight w:val="0"/>
      <w:marTop w:val="0"/>
      <w:marBottom w:val="0"/>
      <w:divBdr>
        <w:top w:val="none" w:sz="0" w:space="0" w:color="auto"/>
        <w:left w:val="none" w:sz="0" w:space="0" w:color="auto"/>
        <w:bottom w:val="none" w:sz="0" w:space="0" w:color="auto"/>
        <w:right w:val="none" w:sz="0" w:space="0" w:color="auto"/>
      </w:divBdr>
    </w:div>
    <w:div w:id="1711030359">
      <w:bodyDiv w:val="1"/>
      <w:marLeft w:val="0"/>
      <w:marRight w:val="0"/>
      <w:marTop w:val="0"/>
      <w:marBottom w:val="0"/>
      <w:divBdr>
        <w:top w:val="none" w:sz="0" w:space="0" w:color="auto"/>
        <w:left w:val="none" w:sz="0" w:space="0" w:color="auto"/>
        <w:bottom w:val="none" w:sz="0" w:space="0" w:color="auto"/>
        <w:right w:val="none" w:sz="0" w:space="0" w:color="auto"/>
      </w:divBdr>
    </w:div>
    <w:div w:id="1729841679">
      <w:bodyDiv w:val="1"/>
      <w:marLeft w:val="0"/>
      <w:marRight w:val="0"/>
      <w:marTop w:val="0"/>
      <w:marBottom w:val="0"/>
      <w:divBdr>
        <w:top w:val="none" w:sz="0" w:space="0" w:color="auto"/>
        <w:left w:val="none" w:sz="0" w:space="0" w:color="auto"/>
        <w:bottom w:val="none" w:sz="0" w:space="0" w:color="auto"/>
        <w:right w:val="none" w:sz="0" w:space="0" w:color="auto"/>
      </w:divBdr>
      <w:divsChild>
        <w:div w:id="155919765">
          <w:marLeft w:val="274"/>
          <w:marRight w:val="0"/>
          <w:marTop w:val="0"/>
          <w:marBottom w:val="0"/>
          <w:divBdr>
            <w:top w:val="none" w:sz="0" w:space="0" w:color="auto"/>
            <w:left w:val="none" w:sz="0" w:space="0" w:color="auto"/>
            <w:bottom w:val="none" w:sz="0" w:space="0" w:color="auto"/>
            <w:right w:val="none" w:sz="0" w:space="0" w:color="auto"/>
          </w:divBdr>
        </w:div>
      </w:divsChild>
    </w:div>
    <w:div w:id="1730156264">
      <w:bodyDiv w:val="1"/>
      <w:marLeft w:val="0"/>
      <w:marRight w:val="0"/>
      <w:marTop w:val="0"/>
      <w:marBottom w:val="0"/>
      <w:divBdr>
        <w:top w:val="none" w:sz="0" w:space="0" w:color="auto"/>
        <w:left w:val="none" w:sz="0" w:space="0" w:color="auto"/>
        <w:bottom w:val="none" w:sz="0" w:space="0" w:color="auto"/>
        <w:right w:val="none" w:sz="0" w:space="0" w:color="auto"/>
      </w:divBdr>
    </w:div>
    <w:div w:id="1731880062">
      <w:bodyDiv w:val="1"/>
      <w:marLeft w:val="0"/>
      <w:marRight w:val="0"/>
      <w:marTop w:val="0"/>
      <w:marBottom w:val="0"/>
      <w:divBdr>
        <w:top w:val="none" w:sz="0" w:space="0" w:color="auto"/>
        <w:left w:val="none" w:sz="0" w:space="0" w:color="auto"/>
        <w:bottom w:val="none" w:sz="0" w:space="0" w:color="auto"/>
        <w:right w:val="none" w:sz="0" w:space="0" w:color="auto"/>
      </w:divBdr>
    </w:div>
    <w:div w:id="173219129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07">
          <w:marLeft w:val="1166"/>
          <w:marRight w:val="0"/>
          <w:marTop w:val="200"/>
          <w:marBottom w:val="0"/>
          <w:divBdr>
            <w:top w:val="none" w:sz="0" w:space="0" w:color="auto"/>
            <w:left w:val="none" w:sz="0" w:space="0" w:color="auto"/>
            <w:bottom w:val="none" w:sz="0" w:space="0" w:color="auto"/>
            <w:right w:val="none" w:sz="0" w:space="0" w:color="auto"/>
          </w:divBdr>
        </w:div>
      </w:divsChild>
    </w:div>
    <w:div w:id="1734541944">
      <w:bodyDiv w:val="1"/>
      <w:marLeft w:val="0"/>
      <w:marRight w:val="0"/>
      <w:marTop w:val="0"/>
      <w:marBottom w:val="0"/>
      <w:divBdr>
        <w:top w:val="none" w:sz="0" w:space="0" w:color="auto"/>
        <w:left w:val="none" w:sz="0" w:space="0" w:color="auto"/>
        <w:bottom w:val="none" w:sz="0" w:space="0" w:color="auto"/>
        <w:right w:val="none" w:sz="0" w:space="0" w:color="auto"/>
      </w:divBdr>
    </w:div>
    <w:div w:id="1735541253">
      <w:bodyDiv w:val="1"/>
      <w:marLeft w:val="0"/>
      <w:marRight w:val="0"/>
      <w:marTop w:val="0"/>
      <w:marBottom w:val="0"/>
      <w:divBdr>
        <w:top w:val="none" w:sz="0" w:space="0" w:color="auto"/>
        <w:left w:val="none" w:sz="0" w:space="0" w:color="auto"/>
        <w:bottom w:val="none" w:sz="0" w:space="0" w:color="auto"/>
        <w:right w:val="none" w:sz="0" w:space="0" w:color="auto"/>
      </w:divBdr>
      <w:divsChild>
        <w:div w:id="836726465">
          <w:marLeft w:val="274"/>
          <w:marRight w:val="0"/>
          <w:marTop w:val="0"/>
          <w:marBottom w:val="0"/>
          <w:divBdr>
            <w:top w:val="none" w:sz="0" w:space="0" w:color="auto"/>
            <w:left w:val="none" w:sz="0" w:space="0" w:color="auto"/>
            <w:bottom w:val="none" w:sz="0" w:space="0" w:color="auto"/>
            <w:right w:val="none" w:sz="0" w:space="0" w:color="auto"/>
          </w:divBdr>
        </w:div>
        <w:div w:id="1586956763">
          <w:marLeft w:val="274"/>
          <w:marRight w:val="0"/>
          <w:marTop w:val="0"/>
          <w:marBottom w:val="0"/>
          <w:divBdr>
            <w:top w:val="none" w:sz="0" w:space="0" w:color="auto"/>
            <w:left w:val="none" w:sz="0" w:space="0" w:color="auto"/>
            <w:bottom w:val="none" w:sz="0" w:space="0" w:color="auto"/>
            <w:right w:val="none" w:sz="0" w:space="0" w:color="auto"/>
          </w:divBdr>
        </w:div>
        <w:div w:id="1193373189">
          <w:marLeft w:val="274"/>
          <w:marRight w:val="0"/>
          <w:marTop w:val="0"/>
          <w:marBottom w:val="0"/>
          <w:divBdr>
            <w:top w:val="none" w:sz="0" w:space="0" w:color="auto"/>
            <w:left w:val="none" w:sz="0" w:space="0" w:color="auto"/>
            <w:bottom w:val="none" w:sz="0" w:space="0" w:color="auto"/>
            <w:right w:val="none" w:sz="0" w:space="0" w:color="auto"/>
          </w:divBdr>
        </w:div>
        <w:div w:id="1479565721">
          <w:marLeft w:val="274"/>
          <w:marRight w:val="0"/>
          <w:marTop w:val="0"/>
          <w:marBottom w:val="0"/>
          <w:divBdr>
            <w:top w:val="none" w:sz="0" w:space="0" w:color="auto"/>
            <w:left w:val="none" w:sz="0" w:space="0" w:color="auto"/>
            <w:bottom w:val="none" w:sz="0" w:space="0" w:color="auto"/>
            <w:right w:val="none" w:sz="0" w:space="0" w:color="auto"/>
          </w:divBdr>
        </w:div>
        <w:div w:id="1526944379">
          <w:marLeft w:val="274"/>
          <w:marRight w:val="0"/>
          <w:marTop w:val="0"/>
          <w:marBottom w:val="0"/>
          <w:divBdr>
            <w:top w:val="none" w:sz="0" w:space="0" w:color="auto"/>
            <w:left w:val="none" w:sz="0" w:space="0" w:color="auto"/>
            <w:bottom w:val="none" w:sz="0" w:space="0" w:color="auto"/>
            <w:right w:val="none" w:sz="0" w:space="0" w:color="auto"/>
          </w:divBdr>
        </w:div>
        <w:div w:id="1094741553">
          <w:marLeft w:val="274"/>
          <w:marRight w:val="0"/>
          <w:marTop w:val="0"/>
          <w:marBottom w:val="0"/>
          <w:divBdr>
            <w:top w:val="none" w:sz="0" w:space="0" w:color="auto"/>
            <w:left w:val="none" w:sz="0" w:space="0" w:color="auto"/>
            <w:bottom w:val="none" w:sz="0" w:space="0" w:color="auto"/>
            <w:right w:val="none" w:sz="0" w:space="0" w:color="auto"/>
          </w:divBdr>
        </w:div>
      </w:divsChild>
    </w:div>
    <w:div w:id="1738015609">
      <w:bodyDiv w:val="1"/>
      <w:marLeft w:val="0"/>
      <w:marRight w:val="0"/>
      <w:marTop w:val="0"/>
      <w:marBottom w:val="0"/>
      <w:divBdr>
        <w:top w:val="none" w:sz="0" w:space="0" w:color="auto"/>
        <w:left w:val="none" w:sz="0" w:space="0" w:color="auto"/>
        <w:bottom w:val="none" w:sz="0" w:space="0" w:color="auto"/>
        <w:right w:val="none" w:sz="0" w:space="0" w:color="auto"/>
      </w:divBdr>
    </w:div>
    <w:div w:id="1784373510">
      <w:bodyDiv w:val="1"/>
      <w:marLeft w:val="0"/>
      <w:marRight w:val="0"/>
      <w:marTop w:val="0"/>
      <w:marBottom w:val="0"/>
      <w:divBdr>
        <w:top w:val="none" w:sz="0" w:space="0" w:color="auto"/>
        <w:left w:val="none" w:sz="0" w:space="0" w:color="auto"/>
        <w:bottom w:val="none" w:sz="0" w:space="0" w:color="auto"/>
        <w:right w:val="none" w:sz="0" w:space="0" w:color="auto"/>
      </w:divBdr>
    </w:div>
    <w:div w:id="1786927335">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997893">
          <w:marLeft w:val="720"/>
          <w:marRight w:val="0"/>
          <w:marTop w:val="200"/>
          <w:marBottom w:val="0"/>
          <w:divBdr>
            <w:top w:val="none" w:sz="0" w:space="0" w:color="auto"/>
            <w:left w:val="none" w:sz="0" w:space="0" w:color="auto"/>
            <w:bottom w:val="none" w:sz="0" w:space="0" w:color="auto"/>
            <w:right w:val="none" w:sz="0" w:space="0" w:color="auto"/>
          </w:divBdr>
        </w:div>
      </w:divsChild>
    </w:div>
    <w:div w:id="1810127777">
      <w:bodyDiv w:val="1"/>
      <w:marLeft w:val="0"/>
      <w:marRight w:val="0"/>
      <w:marTop w:val="0"/>
      <w:marBottom w:val="0"/>
      <w:divBdr>
        <w:top w:val="none" w:sz="0" w:space="0" w:color="auto"/>
        <w:left w:val="none" w:sz="0" w:space="0" w:color="auto"/>
        <w:bottom w:val="none" w:sz="0" w:space="0" w:color="auto"/>
        <w:right w:val="none" w:sz="0" w:space="0" w:color="auto"/>
      </w:divBdr>
    </w:div>
    <w:div w:id="1825121692">
      <w:bodyDiv w:val="1"/>
      <w:marLeft w:val="0"/>
      <w:marRight w:val="0"/>
      <w:marTop w:val="0"/>
      <w:marBottom w:val="0"/>
      <w:divBdr>
        <w:top w:val="none" w:sz="0" w:space="0" w:color="auto"/>
        <w:left w:val="none" w:sz="0" w:space="0" w:color="auto"/>
        <w:bottom w:val="none" w:sz="0" w:space="0" w:color="auto"/>
        <w:right w:val="none" w:sz="0" w:space="0" w:color="auto"/>
      </w:divBdr>
    </w:div>
    <w:div w:id="1858035779">
      <w:bodyDiv w:val="1"/>
      <w:marLeft w:val="0"/>
      <w:marRight w:val="0"/>
      <w:marTop w:val="0"/>
      <w:marBottom w:val="0"/>
      <w:divBdr>
        <w:top w:val="none" w:sz="0" w:space="0" w:color="auto"/>
        <w:left w:val="none" w:sz="0" w:space="0" w:color="auto"/>
        <w:bottom w:val="none" w:sz="0" w:space="0" w:color="auto"/>
        <w:right w:val="none" w:sz="0" w:space="0" w:color="auto"/>
      </w:divBdr>
      <w:divsChild>
        <w:div w:id="1886791075">
          <w:marLeft w:val="1166"/>
          <w:marRight w:val="0"/>
          <w:marTop w:val="200"/>
          <w:marBottom w:val="0"/>
          <w:divBdr>
            <w:top w:val="none" w:sz="0" w:space="0" w:color="auto"/>
            <w:left w:val="none" w:sz="0" w:space="0" w:color="auto"/>
            <w:bottom w:val="none" w:sz="0" w:space="0" w:color="auto"/>
            <w:right w:val="none" w:sz="0" w:space="0" w:color="auto"/>
          </w:divBdr>
        </w:div>
      </w:divsChild>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6622537">
      <w:bodyDiv w:val="1"/>
      <w:marLeft w:val="0"/>
      <w:marRight w:val="0"/>
      <w:marTop w:val="0"/>
      <w:marBottom w:val="0"/>
      <w:divBdr>
        <w:top w:val="none" w:sz="0" w:space="0" w:color="auto"/>
        <w:left w:val="none" w:sz="0" w:space="0" w:color="auto"/>
        <w:bottom w:val="none" w:sz="0" w:space="0" w:color="auto"/>
        <w:right w:val="none" w:sz="0" w:space="0" w:color="auto"/>
      </w:divBdr>
    </w:div>
    <w:div w:id="1925458468">
      <w:bodyDiv w:val="1"/>
      <w:marLeft w:val="0"/>
      <w:marRight w:val="0"/>
      <w:marTop w:val="0"/>
      <w:marBottom w:val="0"/>
      <w:divBdr>
        <w:top w:val="none" w:sz="0" w:space="0" w:color="auto"/>
        <w:left w:val="none" w:sz="0" w:space="0" w:color="auto"/>
        <w:bottom w:val="none" w:sz="0" w:space="0" w:color="auto"/>
        <w:right w:val="none" w:sz="0" w:space="0" w:color="auto"/>
      </w:divBdr>
    </w:div>
    <w:div w:id="1930381150">
      <w:bodyDiv w:val="1"/>
      <w:marLeft w:val="0"/>
      <w:marRight w:val="0"/>
      <w:marTop w:val="0"/>
      <w:marBottom w:val="0"/>
      <w:divBdr>
        <w:top w:val="none" w:sz="0" w:space="0" w:color="auto"/>
        <w:left w:val="none" w:sz="0" w:space="0" w:color="auto"/>
        <w:bottom w:val="none" w:sz="0" w:space="0" w:color="auto"/>
        <w:right w:val="none" w:sz="0" w:space="0" w:color="auto"/>
      </w:divBdr>
      <w:divsChild>
        <w:div w:id="308216788">
          <w:marLeft w:val="720"/>
          <w:marRight w:val="0"/>
          <w:marTop w:val="200"/>
          <w:marBottom w:val="0"/>
          <w:divBdr>
            <w:top w:val="none" w:sz="0" w:space="0" w:color="auto"/>
            <w:left w:val="none" w:sz="0" w:space="0" w:color="auto"/>
            <w:bottom w:val="none" w:sz="0" w:space="0" w:color="auto"/>
            <w:right w:val="none" w:sz="0" w:space="0" w:color="auto"/>
          </w:divBdr>
        </w:div>
      </w:divsChild>
    </w:div>
    <w:div w:id="1945184777">
      <w:bodyDiv w:val="1"/>
      <w:marLeft w:val="0"/>
      <w:marRight w:val="0"/>
      <w:marTop w:val="0"/>
      <w:marBottom w:val="0"/>
      <w:divBdr>
        <w:top w:val="none" w:sz="0" w:space="0" w:color="auto"/>
        <w:left w:val="none" w:sz="0" w:space="0" w:color="auto"/>
        <w:bottom w:val="none" w:sz="0" w:space="0" w:color="auto"/>
        <w:right w:val="none" w:sz="0" w:space="0" w:color="auto"/>
      </w:divBdr>
    </w:div>
    <w:div w:id="1947075661">
      <w:bodyDiv w:val="1"/>
      <w:marLeft w:val="0"/>
      <w:marRight w:val="0"/>
      <w:marTop w:val="0"/>
      <w:marBottom w:val="0"/>
      <w:divBdr>
        <w:top w:val="none" w:sz="0" w:space="0" w:color="auto"/>
        <w:left w:val="none" w:sz="0" w:space="0" w:color="auto"/>
        <w:bottom w:val="none" w:sz="0" w:space="0" w:color="auto"/>
        <w:right w:val="none" w:sz="0" w:space="0" w:color="auto"/>
      </w:divBdr>
    </w:div>
    <w:div w:id="2000769674">
      <w:bodyDiv w:val="1"/>
      <w:marLeft w:val="0"/>
      <w:marRight w:val="0"/>
      <w:marTop w:val="0"/>
      <w:marBottom w:val="0"/>
      <w:divBdr>
        <w:top w:val="none" w:sz="0" w:space="0" w:color="auto"/>
        <w:left w:val="none" w:sz="0" w:space="0" w:color="auto"/>
        <w:bottom w:val="none" w:sz="0" w:space="0" w:color="auto"/>
        <w:right w:val="none" w:sz="0" w:space="0" w:color="auto"/>
      </w:divBdr>
      <w:divsChild>
        <w:div w:id="578490963">
          <w:marLeft w:val="274"/>
          <w:marRight w:val="0"/>
          <w:marTop w:val="0"/>
          <w:marBottom w:val="0"/>
          <w:divBdr>
            <w:top w:val="none" w:sz="0" w:space="0" w:color="auto"/>
            <w:left w:val="none" w:sz="0" w:space="0" w:color="auto"/>
            <w:bottom w:val="none" w:sz="0" w:space="0" w:color="auto"/>
            <w:right w:val="none" w:sz="0" w:space="0" w:color="auto"/>
          </w:divBdr>
        </w:div>
      </w:divsChild>
    </w:div>
    <w:div w:id="2012248563">
      <w:bodyDiv w:val="1"/>
      <w:marLeft w:val="0"/>
      <w:marRight w:val="0"/>
      <w:marTop w:val="0"/>
      <w:marBottom w:val="0"/>
      <w:divBdr>
        <w:top w:val="none" w:sz="0" w:space="0" w:color="auto"/>
        <w:left w:val="none" w:sz="0" w:space="0" w:color="auto"/>
        <w:bottom w:val="none" w:sz="0" w:space="0" w:color="auto"/>
        <w:right w:val="none" w:sz="0" w:space="0" w:color="auto"/>
      </w:divBdr>
      <w:divsChild>
        <w:div w:id="1955745380">
          <w:marLeft w:val="720"/>
          <w:marRight w:val="0"/>
          <w:marTop w:val="200"/>
          <w:marBottom w:val="0"/>
          <w:divBdr>
            <w:top w:val="none" w:sz="0" w:space="0" w:color="auto"/>
            <w:left w:val="none" w:sz="0" w:space="0" w:color="auto"/>
            <w:bottom w:val="none" w:sz="0" w:space="0" w:color="auto"/>
            <w:right w:val="none" w:sz="0" w:space="0" w:color="auto"/>
          </w:divBdr>
        </w:div>
      </w:divsChild>
    </w:div>
    <w:div w:id="2023511634">
      <w:bodyDiv w:val="1"/>
      <w:marLeft w:val="0"/>
      <w:marRight w:val="0"/>
      <w:marTop w:val="0"/>
      <w:marBottom w:val="0"/>
      <w:divBdr>
        <w:top w:val="none" w:sz="0" w:space="0" w:color="auto"/>
        <w:left w:val="none" w:sz="0" w:space="0" w:color="auto"/>
        <w:bottom w:val="none" w:sz="0" w:space="0" w:color="auto"/>
        <w:right w:val="none" w:sz="0" w:space="0" w:color="auto"/>
      </w:divBdr>
    </w:div>
    <w:div w:id="2026132919">
      <w:bodyDiv w:val="1"/>
      <w:marLeft w:val="0"/>
      <w:marRight w:val="0"/>
      <w:marTop w:val="0"/>
      <w:marBottom w:val="0"/>
      <w:divBdr>
        <w:top w:val="none" w:sz="0" w:space="0" w:color="auto"/>
        <w:left w:val="none" w:sz="0" w:space="0" w:color="auto"/>
        <w:bottom w:val="none" w:sz="0" w:space="0" w:color="auto"/>
        <w:right w:val="none" w:sz="0" w:space="0" w:color="auto"/>
      </w:divBdr>
    </w:div>
    <w:div w:id="2043088190">
      <w:bodyDiv w:val="1"/>
      <w:marLeft w:val="0"/>
      <w:marRight w:val="0"/>
      <w:marTop w:val="0"/>
      <w:marBottom w:val="0"/>
      <w:divBdr>
        <w:top w:val="none" w:sz="0" w:space="0" w:color="auto"/>
        <w:left w:val="none" w:sz="0" w:space="0" w:color="auto"/>
        <w:bottom w:val="none" w:sz="0" w:space="0" w:color="auto"/>
        <w:right w:val="none" w:sz="0" w:space="0" w:color="auto"/>
      </w:divBdr>
    </w:div>
    <w:div w:id="2044019320">
      <w:bodyDiv w:val="1"/>
      <w:marLeft w:val="0"/>
      <w:marRight w:val="0"/>
      <w:marTop w:val="0"/>
      <w:marBottom w:val="0"/>
      <w:divBdr>
        <w:top w:val="none" w:sz="0" w:space="0" w:color="auto"/>
        <w:left w:val="none" w:sz="0" w:space="0" w:color="auto"/>
        <w:bottom w:val="none" w:sz="0" w:space="0" w:color="auto"/>
        <w:right w:val="none" w:sz="0" w:space="0" w:color="auto"/>
      </w:divBdr>
    </w:div>
    <w:div w:id="2074739681">
      <w:bodyDiv w:val="1"/>
      <w:marLeft w:val="0"/>
      <w:marRight w:val="0"/>
      <w:marTop w:val="0"/>
      <w:marBottom w:val="0"/>
      <w:divBdr>
        <w:top w:val="none" w:sz="0" w:space="0" w:color="auto"/>
        <w:left w:val="none" w:sz="0" w:space="0" w:color="auto"/>
        <w:bottom w:val="none" w:sz="0" w:space="0" w:color="auto"/>
        <w:right w:val="none" w:sz="0" w:space="0" w:color="auto"/>
      </w:divBdr>
      <w:divsChild>
        <w:div w:id="1235121670">
          <w:marLeft w:val="274"/>
          <w:marRight w:val="0"/>
          <w:marTop w:val="0"/>
          <w:marBottom w:val="0"/>
          <w:divBdr>
            <w:top w:val="none" w:sz="0" w:space="0" w:color="auto"/>
            <w:left w:val="none" w:sz="0" w:space="0" w:color="auto"/>
            <w:bottom w:val="none" w:sz="0" w:space="0" w:color="auto"/>
            <w:right w:val="none" w:sz="0" w:space="0" w:color="auto"/>
          </w:divBdr>
        </w:div>
      </w:divsChild>
    </w:div>
    <w:div w:id="2081174152">
      <w:bodyDiv w:val="1"/>
      <w:marLeft w:val="0"/>
      <w:marRight w:val="0"/>
      <w:marTop w:val="0"/>
      <w:marBottom w:val="0"/>
      <w:divBdr>
        <w:top w:val="none" w:sz="0" w:space="0" w:color="auto"/>
        <w:left w:val="none" w:sz="0" w:space="0" w:color="auto"/>
        <w:bottom w:val="none" w:sz="0" w:space="0" w:color="auto"/>
        <w:right w:val="none" w:sz="0" w:space="0" w:color="auto"/>
      </w:divBdr>
    </w:div>
    <w:div w:id="2085645202">
      <w:bodyDiv w:val="1"/>
      <w:marLeft w:val="0"/>
      <w:marRight w:val="0"/>
      <w:marTop w:val="0"/>
      <w:marBottom w:val="0"/>
      <w:divBdr>
        <w:top w:val="none" w:sz="0" w:space="0" w:color="auto"/>
        <w:left w:val="none" w:sz="0" w:space="0" w:color="auto"/>
        <w:bottom w:val="none" w:sz="0" w:space="0" w:color="auto"/>
        <w:right w:val="none" w:sz="0" w:space="0" w:color="auto"/>
      </w:divBdr>
    </w:div>
    <w:div w:id="2098204614">
      <w:bodyDiv w:val="1"/>
      <w:marLeft w:val="0"/>
      <w:marRight w:val="0"/>
      <w:marTop w:val="0"/>
      <w:marBottom w:val="0"/>
      <w:divBdr>
        <w:top w:val="none" w:sz="0" w:space="0" w:color="auto"/>
        <w:left w:val="none" w:sz="0" w:space="0" w:color="auto"/>
        <w:bottom w:val="none" w:sz="0" w:space="0" w:color="auto"/>
        <w:right w:val="none" w:sz="0" w:space="0" w:color="auto"/>
      </w:divBdr>
    </w:div>
    <w:div w:id="2122721295">
      <w:bodyDiv w:val="1"/>
      <w:marLeft w:val="0"/>
      <w:marRight w:val="0"/>
      <w:marTop w:val="0"/>
      <w:marBottom w:val="0"/>
      <w:divBdr>
        <w:top w:val="none" w:sz="0" w:space="0" w:color="auto"/>
        <w:left w:val="none" w:sz="0" w:space="0" w:color="auto"/>
        <w:bottom w:val="none" w:sz="0" w:space="0" w:color="auto"/>
        <w:right w:val="none" w:sz="0" w:space="0" w:color="auto"/>
      </w:divBdr>
    </w:div>
    <w:div w:id="212476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t-sharepoint/PMO/Projects%20Folder/Forms/AllItems.aspx?RootFolder=%2FPMO%2FProjects%20Folder%2FElsevier%2FMDP%20Project%2FCommercials%2FMDP%20Phase%202%20%2D%20Implementation&amp;FolderCTID=0x012000171F192B898D724B9534917D702E9A8E&amp;View=%7B434C34D1%2D3231%2D4BDD%2D838D%2D8EA2ACF05835%7D"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ams.microsoft.com/_"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D9080317834C069420BD388D65746B"/>
        <w:category>
          <w:name w:val="General"/>
          <w:gallery w:val="placeholder"/>
        </w:category>
        <w:types>
          <w:type w:val="bbPlcHdr"/>
        </w:types>
        <w:behaviors>
          <w:behavior w:val="content"/>
        </w:behaviors>
        <w:guid w:val="{DAA49A53-CC57-4134-8D67-B710A7487003}"/>
      </w:docPartPr>
      <w:docPartBody>
        <w:p w:rsidR="00AD0CBA" w:rsidRDefault="005561F9" w:rsidP="005561F9">
          <w:pPr>
            <w:pStyle w:val="AFD9080317834C069420BD388D65746B2"/>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
      <w:docPartPr>
        <w:name w:val="219288181A0B454DACB2E3D7CEDC8E57"/>
        <w:category>
          <w:name w:val="General"/>
          <w:gallery w:val="placeholder"/>
        </w:category>
        <w:types>
          <w:type w:val="bbPlcHdr"/>
        </w:types>
        <w:behaviors>
          <w:behavior w:val="content"/>
        </w:behaviors>
        <w:guid w:val="{1C3AB682-B564-483F-9ECB-62F6C2EF6F6D}"/>
      </w:docPartPr>
      <w:docPartBody>
        <w:p w:rsidR="00AC70D9" w:rsidRDefault="00AC70D9" w:rsidP="00AC70D9">
          <w:pPr>
            <w:pStyle w:val="219288181A0B454DACB2E3D7CEDC8E57"/>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F9"/>
    <w:rsid w:val="00014BD2"/>
    <w:rsid w:val="0002699C"/>
    <w:rsid w:val="0003059C"/>
    <w:rsid w:val="000417CB"/>
    <w:rsid w:val="0005237E"/>
    <w:rsid w:val="0005269A"/>
    <w:rsid w:val="00064048"/>
    <w:rsid w:val="00085E10"/>
    <w:rsid w:val="000B7A93"/>
    <w:rsid w:val="000C3ECF"/>
    <w:rsid w:val="0011622E"/>
    <w:rsid w:val="001257DB"/>
    <w:rsid w:val="0013292B"/>
    <w:rsid w:val="001869CF"/>
    <w:rsid w:val="001A20A2"/>
    <w:rsid w:val="001C7CCA"/>
    <w:rsid w:val="001F3A92"/>
    <w:rsid w:val="00213FF0"/>
    <w:rsid w:val="0027591A"/>
    <w:rsid w:val="00285BE8"/>
    <w:rsid w:val="002A21F1"/>
    <w:rsid w:val="002A5A0C"/>
    <w:rsid w:val="002D0519"/>
    <w:rsid w:val="002D341C"/>
    <w:rsid w:val="002F0A9C"/>
    <w:rsid w:val="002F17FE"/>
    <w:rsid w:val="002F38EB"/>
    <w:rsid w:val="003423F5"/>
    <w:rsid w:val="00342DC9"/>
    <w:rsid w:val="00345540"/>
    <w:rsid w:val="003475DD"/>
    <w:rsid w:val="00363D13"/>
    <w:rsid w:val="003C37EE"/>
    <w:rsid w:val="00416728"/>
    <w:rsid w:val="00452052"/>
    <w:rsid w:val="00467F0E"/>
    <w:rsid w:val="00473EF8"/>
    <w:rsid w:val="004944AE"/>
    <w:rsid w:val="004E7E5F"/>
    <w:rsid w:val="0050260D"/>
    <w:rsid w:val="00503771"/>
    <w:rsid w:val="005561F9"/>
    <w:rsid w:val="005E29AE"/>
    <w:rsid w:val="005F7C24"/>
    <w:rsid w:val="00624796"/>
    <w:rsid w:val="00653DA7"/>
    <w:rsid w:val="006952CA"/>
    <w:rsid w:val="006F1CA7"/>
    <w:rsid w:val="006F37D5"/>
    <w:rsid w:val="00701A46"/>
    <w:rsid w:val="007A41A0"/>
    <w:rsid w:val="007A49B8"/>
    <w:rsid w:val="007B4DB9"/>
    <w:rsid w:val="007D0443"/>
    <w:rsid w:val="007D5E94"/>
    <w:rsid w:val="008045CD"/>
    <w:rsid w:val="008049B2"/>
    <w:rsid w:val="00837E36"/>
    <w:rsid w:val="0086223A"/>
    <w:rsid w:val="00880753"/>
    <w:rsid w:val="008A0EBD"/>
    <w:rsid w:val="009116A7"/>
    <w:rsid w:val="0092187A"/>
    <w:rsid w:val="00923843"/>
    <w:rsid w:val="00934E3F"/>
    <w:rsid w:val="00936588"/>
    <w:rsid w:val="00941EF1"/>
    <w:rsid w:val="00963C79"/>
    <w:rsid w:val="00985CE2"/>
    <w:rsid w:val="009A4875"/>
    <w:rsid w:val="009A498D"/>
    <w:rsid w:val="009C2EE5"/>
    <w:rsid w:val="009F2A9D"/>
    <w:rsid w:val="00A07757"/>
    <w:rsid w:val="00A411F7"/>
    <w:rsid w:val="00A41887"/>
    <w:rsid w:val="00A903D8"/>
    <w:rsid w:val="00AC1055"/>
    <w:rsid w:val="00AC70D9"/>
    <w:rsid w:val="00AD0CBA"/>
    <w:rsid w:val="00AE6E53"/>
    <w:rsid w:val="00B16D67"/>
    <w:rsid w:val="00B241C9"/>
    <w:rsid w:val="00B32551"/>
    <w:rsid w:val="00B4071E"/>
    <w:rsid w:val="00B44A83"/>
    <w:rsid w:val="00B76EBA"/>
    <w:rsid w:val="00BC44B7"/>
    <w:rsid w:val="00BC4BE8"/>
    <w:rsid w:val="00BC5CAC"/>
    <w:rsid w:val="00BF3B60"/>
    <w:rsid w:val="00C33FC3"/>
    <w:rsid w:val="00C91C9A"/>
    <w:rsid w:val="00C94EA8"/>
    <w:rsid w:val="00D0359A"/>
    <w:rsid w:val="00D34642"/>
    <w:rsid w:val="00D467E8"/>
    <w:rsid w:val="00D7315A"/>
    <w:rsid w:val="00D77EC2"/>
    <w:rsid w:val="00DA6CE8"/>
    <w:rsid w:val="00DD33D1"/>
    <w:rsid w:val="00DD4ED0"/>
    <w:rsid w:val="00DF3A2C"/>
    <w:rsid w:val="00E00D95"/>
    <w:rsid w:val="00E03732"/>
    <w:rsid w:val="00E27D40"/>
    <w:rsid w:val="00E979DE"/>
    <w:rsid w:val="00F2748B"/>
    <w:rsid w:val="00F30B50"/>
    <w:rsid w:val="00F56470"/>
    <w:rsid w:val="00F652D7"/>
    <w:rsid w:val="00F82C4C"/>
    <w:rsid w:val="00FE6F06"/>
    <w:rsid w:val="00FF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C70D9"/>
    <w:rPr>
      <w:color w:val="808080"/>
    </w:rPr>
  </w:style>
  <w:style w:type="paragraph" w:customStyle="1" w:styleId="7743F115559F4D9EAF78FA6EDC9BD578">
    <w:name w:val="7743F115559F4D9EAF78FA6EDC9BD578"/>
    <w:rsid w:val="005561F9"/>
  </w:style>
  <w:style w:type="paragraph" w:customStyle="1" w:styleId="B4382EF53C1F471C9C0861C11464FACC">
    <w:name w:val="B4382EF53C1F471C9C0861C11464FACC"/>
    <w:rsid w:val="005561F9"/>
  </w:style>
  <w:style w:type="paragraph" w:customStyle="1" w:styleId="7DBAE2E83A1F46B7AD0896D717C2D1C1">
    <w:name w:val="7DBAE2E83A1F46B7AD0896D717C2D1C1"/>
    <w:rsid w:val="005561F9"/>
  </w:style>
  <w:style w:type="paragraph" w:customStyle="1" w:styleId="C691A40073C94224B3D34E081BA89A20">
    <w:name w:val="C691A40073C94224B3D34E081BA89A20"/>
    <w:rsid w:val="005561F9"/>
  </w:style>
  <w:style w:type="paragraph" w:customStyle="1" w:styleId="AFD9080317834C069420BD388D65746B">
    <w:name w:val="AFD9080317834C069420BD388D65746B"/>
    <w:rsid w:val="005561F9"/>
    <w:pPr>
      <w:spacing w:after="0" w:line="240" w:lineRule="auto"/>
    </w:pPr>
    <w:rPr>
      <w:rFonts w:ascii="Verdana" w:hAnsi="Verdana"/>
      <w:lang w:eastAsia="en-US"/>
    </w:rPr>
  </w:style>
  <w:style w:type="paragraph" w:customStyle="1" w:styleId="7DA45AA0BD014351B465BB72B947DDCC">
    <w:name w:val="7DA45AA0BD014351B465BB72B947DDCC"/>
    <w:rsid w:val="005561F9"/>
    <w:pPr>
      <w:spacing w:after="100" w:line="240" w:lineRule="auto"/>
    </w:pPr>
    <w:rPr>
      <w:rFonts w:ascii="Verdana" w:hAnsi="Verdana"/>
      <w:lang w:eastAsia="en-US"/>
    </w:rPr>
  </w:style>
  <w:style w:type="paragraph" w:customStyle="1" w:styleId="C691A40073C94224B3D34E081BA89A201">
    <w:name w:val="C691A40073C94224B3D34E081BA89A201"/>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1">
    <w:name w:val="AFD9080317834C069420BD388D65746B1"/>
    <w:rsid w:val="005561F9"/>
    <w:pPr>
      <w:spacing w:after="0" w:line="240" w:lineRule="auto"/>
    </w:pPr>
    <w:rPr>
      <w:rFonts w:ascii="Verdana" w:hAnsi="Verdana"/>
      <w:lang w:eastAsia="en-US"/>
    </w:rPr>
  </w:style>
  <w:style w:type="paragraph" w:customStyle="1" w:styleId="7DA45AA0BD014351B465BB72B947DDCC1">
    <w:name w:val="7DA45AA0BD014351B465BB72B947DDCC1"/>
    <w:rsid w:val="005561F9"/>
    <w:pPr>
      <w:spacing w:after="100" w:line="240" w:lineRule="auto"/>
    </w:pPr>
    <w:rPr>
      <w:rFonts w:ascii="Verdana" w:hAnsi="Verdana"/>
      <w:lang w:eastAsia="en-US"/>
    </w:rPr>
  </w:style>
  <w:style w:type="paragraph" w:customStyle="1" w:styleId="C691A40073C94224B3D34E081BA89A202">
    <w:name w:val="C691A40073C94224B3D34E081BA89A202"/>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2">
    <w:name w:val="AFD9080317834C069420BD388D65746B2"/>
    <w:rsid w:val="005561F9"/>
    <w:pPr>
      <w:spacing w:after="0" w:line="240" w:lineRule="auto"/>
    </w:pPr>
    <w:rPr>
      <w:rFonts w:ascii="Verdana" w:hAnsi="Verdana"/>
      <w:lang w:eastAsia="en-US"/>
    </w:rPr>
  </w:style>
  <w:style w:type="paragraph" w:customStyle="1" w:styleId="7DA45AA0BD014351B465BB72B947DDCC2">
    <w:name w:val="7DA45AA0BD014351B465BB72B947DDCC2"/>
    <w:rsid w:val="005561F9"/>
    <w:pPr>
      <w:spacing w:after="100" w:line="240" w:lineRule="auto"/>
    </w:pPr>
    <w:rPr>
      <w:rFonts w:ascii="Verdana" w:hAnsi="Verdana"/>
      <w:lang w:eastAsia="en-US"/>
    </w:rPr>
  </w:style>
  <w:style w:type="paragraph" w:customStyle="1" w:styleId="C691A40073C94224B3D34E081BA89A203">
    <w:name w:val="C691A40073C94224B3D34E081BA89A203"/>
    <w:rsid w:val="005561F9"/>
    <w:pPr>
      <w:tabs>
        <w:tab w:val="center" w:pos="4320"/>
        <w:tab w:val="right" w:pos="8640"/>
      </w:tabs>
      <w:spacing w:after="0" w:line="240" w:lineRule="auto"/>
    </w:pPr>
    <w:rPr>
      <w:rFonts w:ascii="Verdana" w:hAnsi="Verdana"/>
      <w:lang w:eastAsia="en-US"/>
    </w:rPr>
  </w:style>
  <w:style w:type="paragraph" w:customStyle="1" w:styleId="B7011554A57743D4BFBC953A2AA04F0A">
    <w:name w:val="B7011554A57743D4BFBC953A2AA04F0A"/>
    <w:rsid w:val="00BC44B7"/>
    <w:pPr>
      <w:spacing w:after="160" w:line="259" w:lineRule="auto"/>
    </w:pPr>
  </w:style>
  <w:style w:type="paragraph" w:customStyle="1" w:styleId="8F7CEF9930C44A348BBDC12BC4BDE35A">
    <w:name w:val="8F7CEF9930C44A348BBDC12BC4BDE35A"/>
    <w:rsid w:val="00BC44B7"/>
    <w:pPr>
      <w:spacing w:after="160" w:line="259" w:lineRule="auto"/>
    </w:pPr>
  </w:style>
  <w:style w:type="paragraph" w:customStyle="1" w:styleId="A3C1F41A261E4FA1AD5F7AEDD1B86696">
    <w:name w:val="A3C1F41A261E4FA1AD5F7AEDD1B86696"/>
    <w:rsid w:val="00BC44B7"/>
    <w:pPr>
      <w:spacing w:after="160" w:line="259" w:lineRule="auto"/>
    </w:pPr>
  </w:style>
  <w:style w:type="paragraph" w:customStyle="1" w:styleId="E79B50AC003446AE8114BE3F8BAC8941">
    <w:name w:val="E79B50AC003446AE8114BE3F8BAC8941"/>
    <w:rsid w:val="00BC44B7"/>
    <w:pPr>
      <w:spacing w:after="160" w:line="259" w:lineRule="auto"/>
    </w:pPr>
  </w:style>
  <w:style w:type="paragraph" w:customStyle="1" w:styleId="E4038779F6734E6C84B237B603071547">
    <w:name w:val="E4038779F6734E6C84B237B603071547"/>
    <w:rsid w:val="00BC44B7"/>
    <w:pPr>
      <w:spacing w:after="160" w:line="259" w:lineRule="auto"/>
    </w:pPr>
  </w:style>
  <w:style w:type="paragraph" w:customStyle="1" w:styleId="2A82AD23259D49F397CC5057910738EB">
    <w:name w:val="2A82AD23259D49F397CC5057910738EB"/>
    <w:rsid w:val="00BC44B7"/>
    <w:pPr>
      <w:spacing w:after="160" w:line="259" w:lineRule="auto"/>
    </w:pPr>
  </w:style>
  <w:style w:type="paragraph" w:customStyle="1" w:styleId="322DB0448095402C87406E60EB375CA3">
    <w:name w:val="322DB0448095402C87406E60EB375CA3"/>
    <w:rsid w:val="00BC44B7"/>
    <w:pPr>
      <w:spacing w:after="160" w:line="259" w:lineRule="auto"/>
    </w:pPr>
  </w:style>
  <w:style w:type="paragraph" w:customStyle="1" w:styleId="DE4ECDE4E22F4C639B6D19B7F77037D0">
    <w:name w:val="DE4ECDE4E22F4C639B6D19B7F77037D0"/>
    <w:rsid w:val="00BC44B7"/>
    <w:pPr>
      <w:spacing w:after="160" w:line="259" w:lineRule="auto"/>
    </w:pPr>
  </w:style>
  <w:style w:type="paragraph" w:customStyle="1" w:styleId="E62A922E1EEE42EAAED2EE15AF138E1E">
    <w:name w:val="E62A922E1EEE42EAAED2EE15AF138E1E"/>
    <w:rsid w:val="00BC44B7"/>
    <w:pPr>
      <w:spacing w:after="160" w:line="259" w:lineRule="auto"/>
    </w:pPr>
  </w:style>
  <w:style w:type="paragraph" w:customStyle="1" w:styleId="3DB6B83855334BADB5763F0148AFF05A">
    <w:name w:val="3DB6B83855334BADB5763F0148AFF05A"/>
    <w:rsid w:val="00BC44B7"/>
    <w:pPr>
      <w:spacing w:after="160" w:line="259" w:lineRule="auto"/>
    </w:pPr>
  </w:style>
  <w:style w:type="paragraph" w:customStyle="1" w:styleId="208722ED85044FA08F8FA629F22154CE">
    <w:name w:val="208722ED85044FA08F8FA629F22154CE"/>
    <w:rsid w:val="00BC44B7"/>
    <w:pPr>
      <w:spacing w:after="160" w:line="259" w:lineRule="auto"/>
    </w:pPr>
  </w:style>
  <w:style w:type="paragraph" w:customStyle="1" w:styleId="3581C62E6F574FF5AA15FB49C04EDBF9">
    <w:name w:val="3581C62E6F574FF5AA15FB49C04EDBF9"/>
    <w:rsid w:val="00BC44B7"/>
    <w:pPr>
      <w:spacing w:after="160" w:line="259" w:lineRule="auto"/>
    </w:pPr>
  </w:style>
  <w:style w:type="paragraph" w:customStyle="1" w:styleId="B042758C16C6433E994DA949298766EA">
    <w:name w:val="B042758C16C6433E994DA949298766EA"/>
    <w:rsid w:val="00BC44B7"/>
    <w:pPr>
      <w:spacing w:after="160" w:line="259" w:lineRule="auto"/>
    </w:pPr>
  </w:style>
  <w:style w:type="paragraph" w:customStyle="1" w:styleId="325371E5C05C46EEA2DD3A532872B333">
    <w:name w:val="325371E5C05C46EEA2DD3A532872B333"/>
    <w:rsid w:val="00BC44B7"/>
    <w:pPr>
      <w:spacing w:after="160" w:line="259" w:lineRule="auto"/>
    </w:pPr>
  </w:style>
  <w:style w:type="paragraph" w:customStyle="1" w:styleId="DC1AC500D1E64894A34A700B61B8919E">
    <w:name w:val="DC1AC500D1E64894A34A700B61B8919E"/>
    <w:rsid w:val="00BC44B7"/>
    <w:pPr>
      <w:spacing w:after="160" w:line="259" w:lineRule="auto"/>
    </w:pPr>
  </w:style>
  <w:style w:type="paragraph" w:customStyle="1" w:styleId="860006345A1342FB8203BB907472A873">
    <w:name w:val="860006345A1342FB8203BB907472A873"/>
    <w:rsid w:val="00BC44B7"/>
    <w:pPr>
      <w:spacing w:after="160" w:line="259" w:lineRule="auto"/>
    </w:pPr>
  </w:style>
  <w:style w:type="paragraph" w:customStyle="1" w:styleId="99331F67AA594CD8BE109BC30AB35875">
    <w:name w:val="99331F67AA594CD8BE109BC30AB35875"/>
    <w:rsid w:val="00BC44B7"/>
    <w:pPr>
      <w:spacing w:after="160" w:line="259" w:lineRule="auto"/>
    </w:pPr>
  </w:style>
  <w:style w:type="paragraph" w:customStyle="1" w:styleId="8929C367B5DD45D592D0F6362724867C">
    <w:name w:val="8929C367B5DD45D592D0F6362724867C"/>
    <w:rsid w:val="00BC44B7"/>
    <w:pPr>
      <w:spacing w:after="160" w:line="259" w:lineRule="auto"/>
    </w:pPr>
  </w:style>
  <w:style w:type="paragraph" w:customStyle="1" w:styleId="AAE7FFFC3C704AC996A309AC6C59B1A4">
    <w:name w:val="AAE7FFFC3C704AC996A309AC6C59B1A4"/>
    <w:rsid w:val="00BC44B7"/>
    <w:pPr>
      <w:spacing w:after="160" w:line="259" w:lineRule="auto"/>
    </w:pPr>
  </w:style>
  <w:style w:type="paragraph" w:customStyle="1" w:styleId="A5643E0C5AE14FE59C241AB3503AFD1C">
    <w:name w:val="A5643E0C5AE14FE59C241AB3503AFD1C"/>
    <w:rsid w:val="00BC44B7"/>
    <w:pPr>
      <w:spacing w:after="160" w:line="259" w:lineRule="auto"/>
    </w:pPr>
  </w:style>
  <w:style w:type="paragraph" w:customStyle="1" w:styleId="DD3D6F7C81244FBEB05126D6C0DFECAD">
    <w:name w:val="DD3D6F7C81244FBEB05126D6C0DFECAD"/>
    <w:rsid w:val="00BC44B7"/>
    <w:pPr>
      <w:spacing w:after="160" w:line="259" w:lineRule="auto"/>
    </w:pPr>
  </w:style>
  <w:style w:type="paragraph" w:customStyle="1" w:styleId="B2EADCFBD10D4950B7D719FB0B15C794">
    <w:name w:val="B2EADCFBD10D4950B7D719FB0B15C794"/>
    <w:rsid w:val="00BC44B7"/>
    <w:pPr>
      <w:spacing w:after="160" w:line="259" w:lineRule="auto"/>
    </w:pPr>
  </w:style>
  <w:style w:type="paragraph" w:customStyle="1" w:styleId="F0595A314ADE46929D417CB1EE0DEFB5">
    <w:name w:val="F0595A314ADE46929D417CB1EE0DEFB5"/>
    <w:rsid w:val="00BC44B7"/>
    <w:pPr>
      <w:spacing w:after="160" w:line="259" w:lineRule="auto"/>
    </w:pPr>
  </w:style>
  <w:style w:type="paragraph" w:customStyle="1" w:styleId="048FEBB96C6849EF8901BB114E6D594B">
    <w:name w:val="048FEBB96C6849EF8901BB114E6D594B"/>
    <w:rsid w:val="00BC44B7"/>
    <w:pPr>
      <w:spacing w:after="160" w:line="259" w:lineRule="auto"/>
    </w:pPr>
  </w:style>
  <w:style w:type="paragraph" w:customStyle="1" w:styleId="CA8D5C85A74F4BD386141DB150EABC58">
    <w:name w:val="CA8D5C85A74F4BD386141DB150EABC58"/>
    <w:rsid w:val="00BC44B7"/>
    <w:pPr>
      <w:spacing w:after="160" w:line="259" w:lineRule="auto"/>
    </w:pPr>
  </w:style>
  <w:style w:type="paragraph" w:customStyle="1" w:styleId="5E7677FC4BB44C92AF768640BF832764">
    <w:name w:val="5E7677FC4BB44C92AF768640BF832764"/>
    <w:rsid w:val="00BC44B7"/>
    <w:pPr>
      <w:spacing w:after="160" w:line="259" w:lineRule="auto"/>
    </w:pPr>
  </w:style>
  <w:style w:type="paragraph" w:customStyle="1" w:styleId="3B0B5B51193E4F1B97455F0EE396D278">
    <w:name w:val="3B0B5B51193E4F1B97455F0EE396D278"/>
    <w:rsid w:val="00BC44B7"/>
    <w:pPr>
      <w:spacing w:after="160" w:line="259" w:lineRule="auto"/>
    </w:pPr>
  </w:style>
  <w:style w:type="paragraph" w:customStyle="1" w:styleId="6DA6EDCDE9614DE489C80176F32FAD56">
    <w:name w:val="6DA6EDCDE9614DE489C80176F32FAD56"/>
    <w:rsid w:val="00BC44B7"/>
    <w:pPr>
      <w:spacing w:after="160" w:line="259" w:lineRule="auto"/>
    </w:pPr>
  </w:style>
  <w:style w:type="paragraph" w:customStyle="1" w:styleId="79D4338ADD774F888F65217A46CAE43A">
    <w:name w:val="79D4338ADD774F888F65217A46CAE43A"/>
    <w:rsid w:val="00BC44B7"/>
    <w:pPr>
      <w:spacing w:after="160" w:line="259" w:lineRule="auto"/>
    </w:pPr>
  </w:style>
  <w:style w:type="paragraph" w:customStyle="1" w:styleId="C2E2C69DD58546F0B070E81EF0AD4129">
    <w:name w:val="C2E2C69DD58546F0B070E81EF0AD4129"/>
    <w:rsid w:val="00BC44B7"/>
    <w:pPr>
      <w:spacing w:after="160" w:line="259" w:lineRule="auto"/>
    </w:pPr>
  </w:style>
  <w:style w:type="paragraph" w:customStyle="1" w:styleId="9178DFF987B14EA68EFA490AE9371D3F">
    <w:name w:val="9178DFF987B14EA68EFA490AE9371D3F"/>
    <w:rsid w:val="00BC44B7"/>
    <w:pPr>
      <w:spacing w:after="160" w:line="259" w:lineRule="auto"/>
    </w:pPr>
  </w:style>
  <w:style w:type="paragraph" w:customStyle="1" w:styleId="D710AF381A254D35AD962274FF44C9C1">
    <w:name w:val="D710AF381A254D35AD962274FF44C9C1"/>
    <w:rsid w:val="00BC44B7"/>
    <w:pPr>
      <w:spacing w:after="160" w:line="259" w:lineRule="auto"/>
    </w:pPr>
  </w:style>
  <w:style w:type="paragraph" w:customStyle="1" w:styleId="6F19AA5A776C4664BB95859A9F6CEBFE">
    <w:name w:val="6F19AA5A776C4664BB95859A9F6CEBFE"/>
    <w:rsid w:val="00BC44B7"/>
    <w:pPr>
      <w:spacing w:after="160" w:line="259" w:lineRule="auto"/>
    </w:pPr>
  </w:style>
  <w:style w:type="paragraph" w:customStyle="1" w:styleId="E04B5EBB8AEF4F9CBE038055777D59ED">
    <w:name w:val="E04B5EBB8AEF4F9CBE038055777D59ED"/>
    <w:rsid w:val="00BC44B7"/>
    <w:pPr>
      <w:spacing w:after="160" w:line="259" w:lineRule="auto"/>
    </w:pPr>
  </w:style>
  <w:style w:type="paragraph" w:customStyle="1" w:styleId="8375E1F6C1D040E982665AE31541F5D0">
    <w:name w:val="8375E1F6C1D040E982665AE31541F5D0"/>
    <w:rsid w:val="00BC44B7"/>
    <w:pPr>
      <w:spacing w:after="160" w:line="259" w:lineRule="auto"/>
    </w:pPr>
  </w:style>
  <w:style w:type="paragraph" w:customStyle="1" w:styleId="D5B122BD96DF41BDA6FF70AC15A0E8A6">
    <w:name w:val="D5B122BD96DF41BDA6FF70AC15A0E8A6"/>
    <w:rsid w:val="00BC44B7"/>
    <w:pPr>
      <w:spacing w:after="160" w:line="259" w:lineRule="auto"/>
    </w:pPr>
  </w:style>
  <w:style w:type="paragraph" w:customStyle="1" w:styleId="579B920A93E4408A9DD3B302F58044C9">
    <w:name w:val="579B920A93E4408A9DD3B302F58044C9"/>
    <w:rsid w:val="00BC44B7"/>
    <w:pPr>
      <w:spacing w:after="160" w:line="259" w:lineRule="auto"/>
    </w:pPr>
  </w:style>
  <w:style w:type="paragraph" w:customStyle="1" w:styleId="7208E15353ED4523A8AC362CB32BF71D">
    <w:name w:val="7208E15353ED4523A8AC362CB32BF71D"/>
    <w:rsid w:val="00BC44B7"/>
    <w:pPr>
      <w:spacing w:after="160" w:line="259" w:lineRule="auto"/>
    </w:pPr>
  </w:style>
  <w:style w:type="paragraph" w:customStyle="1" w:styleId="E7474EDFA7A241B7B502F53EF8DCAA92">
    <w:name w:val="E7474EDFA7A241B7B502F53EF8DCAA92"/>
    <w:rsid w:val="00BC44B7"/>
    <w:pPr>
      <w:spacing w:after="160" w:line="259" w:lineRule="auto"/>
    </w:pPr>
  </w:style>
  <w:style w:type="paragraph" w:customStyle="1" w:styleId="25B4A93A3D3E417892E8221EF4B4DB7B">
    <w:name w:val="25B4A93A3D3E417892E8221EF4B4DB7B"/>
    <w:rsid w:val="00BC44B7"/>
    <w:pPr>
      <w:spacing w:after="160" w:line="259" w:lineRule="auto"/>
    </w:pPr>
  </w:style>
  <w:style w:type="paragraph" w:customStyle="1" w:styleId="F8A754C81DD64F17B18656DE727BCA01">
    <w:name w:val="F8A754C81DD64F17B18656DE727BCA01"/>
    <w:rsid w:val="00BC44B7"/>
    <w:pPr>
      <w:spacing w:after="160" w:line="259" w:lineRule="auto"/>
    </w:pPr>
  </w:style>
  <w:style w:type="paragraph" w:customStyle="1" w:styleId="50FD7BD40FA4480E879722E5E6E6BA2D">
    <w:name w:val="50FD7BD40FA4480E879722E5E6E6BA2D"/>
    <w:rsid w:val="00BC44B7"/>
    <w:pPr>
      <w:spacing w:after="160" w:line="259" w:lineRule="auto"/>
    </w:pPr>
  </w:style>
  <w:style w:type="paragraph" w:customStyle="1" w:styleId="CDDA6D8000064FA586F532A55333F035">
    <w:name w:val="CDDA6D8000064FA586F532A55333F035"/>
    <w:rsid w:val="00BC44B7"/>
    <w:pPr>
      <w:spacing w:after="160" w:line="259" w:lineRule="auto"/>
    </w:pPr>
  </w:style>
  <w:style w:type="paragraph" w:customStyle="1" w:styleId="7DC28E5B195E4AE491C197AB3207632B">
    <w:name w:val="7DC28E5B195E4AE491C197AB3207632B"/>
    <w:rsid w:val="00BC44B7"/>
    <w:pPr>
      <w:spacing w:after="160" w:line="259" w:lineRule="auto"/>
    </w:pPr>
  </w:style>
  <w:style w:type="paragraph" w:customStyle="1" w:styleId="D7C083ADFFC34BCB9CD8933A25FF7673">
    <w:name w:val="D7C083ADFFC34BCB9CD8933A25FF7673"/>
    <w:rsid w:val="00BC44B7"/>
    <w:pPr>
      <w:spacing w:after="160" w:line="259" w:lineRule="auto"/>
    </w:pPr>
  </w:style>
  <w:style w:type="paragraph" w:customStyle="1" w:styleId="5F7F74C2DA4B49838936F1FBE704A8F7">
    <w:name w:val="5F7F74C2DA4B49838936F1FBE704A8F7"/>
    <w:rsid w:val="00BC44B7"/>
    <w:pPr>
      <w:spacing w:after="160" w:line="259" w:lineRule="auto"/>
    </w:pPr>
  </w:style>
  <w:style w:type="paragraph" w:customStyle="1" w:styleId="EB883B4B5176462F96358B75A0640CBE">
    <w:name w:val="EB883B4B5176462F96358B75A0640CBE"/>
    <w:rsid w:val="00BC44B7"/>
    <w:pPr>
      <w:spacing w:after="160" w:line="259" w:lineRule="auto"/>
    </w:pPr>
  </w:style>
  <w:style w:type="paragraph" w:customStyle="1" w:styleId="789CD254C8E04287B43D4175DB27D7CC">
    <w:name w:val="789CD254C8E04287B43D4175DB27D7CC"/>
    <w:rsid w:val="00BC44B7"/>
    <w:pPr>
      <w:spacing w:after="160" w:line="259" w:lineRule="auto"/>
    </w:pPr>
  </w:style>
  <w:style w:type="paragraph" w:customStyle="1" w:styleId="7FC1DC0FDEA14AB086C313A04A65ABB1">
    <w:name w:val="7FC1DC0FDEA14AB086C313A04A65ABB1"/>
    <w:rsid w:val="00BC44B7"/>
    <w:pPr>
      <w:spacing w:after="160" w:line="259" w:lineRule="auto"/>
    </w:pPr>
  </w:style>
  <w:style w:type="paragraph" w:customStyle="1" w:styleId="F0FA633ED0AA429BBE9F06F7B9E3C38C">
    <w:name w:val="F0FA633ED0AA429BBE9F06F7B9E3C38C"/>
    <w:rsid w:val="00BC44B7"/>
    <w:pPr>
      <w:spacing w:after="160" w:line="259" w:lineRule="auto"/>
    </w:pPr>
  </w:style>
  <w:style w:type="paragraph" w:customStyle="1" w:styleId="A69057E624964E599904787844B1ED7C">
    <w:name w:val="A69057E624964E599904787844B1ED7C"/>
    <w:rsid w:val="00BC44B7"/>
    <w:pPr>
      <w:spacing w:after="160" w:line="259" w:lineRule="auto"/>
    </w:pPr>
  </w:style>
  <w:style w:type="paragraph" w:customStyle="1" w:styleId="B2CDE9997126436AA149C5FD3EDAC821">
    <w:name w:val="B2CDE9997126436AA149C5FD3EDAC821"/>
    <w:rsid w:val="00BC44B7"/>
    <w:pPr>
      <w:spacing w:after="160" w:line="259" w:lineRule="auto"/>
    </w:pPr>
  </w:style>
  <w:style w:type="paragraph" w:customStyle="1" w:styleId="C1BC195A66A842DA8E1846834D98450C">
    <w:name w:val="C1BC195A66A842DA8E1846834D98450C"/>
    <w:rsid w:val="00BC44B7"/>
    <w:pPr>
      <w:spacing w:after="160" w:line="259" w:lineRule="auto"/>
    </w:pPr>
  </w:style>
  <w:style w:type="paragraph" w:customStyle="1" w:styleId="DD8F123CA4DA42919B00174DDC8AE815">
    <w:name w:val="DD8F123CA4DA42919B00174DDC8AE815"/>
    <w:rsid w:val="00BC44B7"/>
    <w:pPr>
      <w:spacing w:after="160" w:line="259" w:lineRule="auto"/>
    </w:pPr>
  </w:style>
  <w:style w:type="paragraph" w:customStyle="1" w:styleId="C769775D9FC74C848C9DD145AB5D6184">
    <w:name w:val="C769775D9FC74C848C9DD145AB5D6184"/>
    <w:rsid w:val="00BC44B7"/>
    <w:pPr>
      <w:spacing w:after="160" w:line="259" w:lineRule="auto"/>
    </w:pPr>
  </w:style>
  <w:style w:type="paragraph" w:customStyle="1" w:styleId="0D9115FB7166466A8FBFCE4F7DBFC322">
    <w:name w:val="0D9115FB7166466A8FBFCE4F7DBFC322"/>
    <w:rsid w:val="00BC44B7"/>
    <w:pPr>
      <w:spacing w:after="160" w:line="259" w:lineRule="auto"/>
    </w:pPr>
  </w:style>
  <w:style w:type="paragraph" w:customStyle="1" w:styleId="2B5479C9413A4C2FB2433B09AF0B7794">
    <w:name w:val="2B5479C9413A4C2FB2433B09AF0B7794"/>
    <w:rsid w:val="00BC44B7"/>
    <w:pPr>
      <w:spacing w:after="160" w:line="259" w:lineRule="auto"/>
    </w:pPr>
  </w:style>
  <w:style w:type="paragraph" w:customStyle="1" w:styleId="50C6C684FCB34524A725C73B264DFE53">
    <w:name w:val="50C6C684FCB34524A725C73B264DFE53"/>
    <w:rsid w:val="00BC44B7"/>
    <w:pPr>
      <w:spacing w:after="160" w:line="259" w:lineRule="auto"/>
    </w:pPr>
  </w:style>
  <w:style w:type="paragraph" w:customStyle="1" w:styleId="7E3E00A2BBF042849484823E2A11C4D0">
    <w:name w:val="7E3E00A2BBF042849484823E2A11C4D0"/>
    <w:rsid w:val="00BC44B7"/>
    <w:pPr>
      <w:spacing w:after="160" w:line="259" w:lineRule="auto"/>
    </w:pPr>
  </w:style>
  <w:style w:type="paragraph" w:customStyle="1" w:styleId="B07D0C025B40468C8942E8ABE87C9972">
    <w:name w:val="B07D0C025B40468C8942E8ABE87C9972"/>
    <w:rsid w:val="00BC44B7"/>
    <w:pPr>
      <w:spacing w:after="160" w:line="259" w:lineRule="auto"/>
    </w:pPr>
  </w:style>
  <w:style w:type="paragraph" w:customStyle="1" w:styleId="7E97A10FF7E74093BA5E288B56FA6D2C">
    <w:name w:val="7E97A10FF7E74093BA5E288B56FA6D2C"/>
    <w:rsid w:val="00BC44B7"/>
    <w:pPr>
      <w:spacing w:after="160" w:line="259" w:lineRule="auto"/>
    </w:pPr>
  </w:style>
  <w:style w:type="paragraph" w:customStyle="1" w:styleId="40165C745AB14360B1B8E7CD546BF96F">
    <w:name w:val="40165C745AB14360B1B8E7CD546BF96F"/>
    <w:rsid w:val="00BC44B7"/>
    <w:pPr>
      <w:spacing w:after="160" w:line="259" w:lineRule="auto"/>
    </w:pPr>
  </w:style>
  <w:style w:type="paragraph" w:customStyle="1" w:styleId="3C0F50ACAACD48E2B4BEB76DB708BEBE">
    <w:name w:val="3C0F50ACAACD48E2B4BEB76DB708BEBE"/>
    <w:rsid w:val="00BC44B7"/>
    <w:pPr>
      <w:spacing w:after="160" w:line="259" w:lineRule="auto"/>
    </w:pPr>
  </w:style>
  <w:style w:type="paragraph" w:customStyle="1" w:styleId="C54E84AEF43E40E189EF06B07CB747E9">
    <w:name w:val="C54E84AEF43E40E189EF06B07CB747E9"/>
    <w:rsid w:val="00BC44B7"/>
    <w:pPr>
      <w:spacing w:after="160" w:line="259" w:lineRule="auto"/>
    </w:pPr>
  </w:style>
  <w:style w:type="paragraph" w:customStyle="1" w:styleId="69C8F3B672274FC39BAAB7B9CFC62AF1">
    <w:name w:val="69C8F3B672274FC39BAAB7B9CFC62AF1"/>
    <w:rsid w:val="00BC44B7"/>
    <w:pPr>
      <w:spacing w:after="160" w:line="259" w:lineRule="auto"/>
    </w:pPr>
  </w:style>
  <w:style w:type="paragraph" w:customStyle="1" w:styleId="6AE67766910542078CA34BF1EAE23605">
    <w:name w:val="6AE67766910542078CA34BF1EAE23605"/>
    <w:rsid w:val="00BC44B7"/>
    <w:pPr>
      <w:spacing w:after="160" w:line="259" w:lineRule="auto"/>
    </w:pPr>
  </w:style>
  <w:style w:type="paragraph" w:customStyle="1" w:styleId="DF51D2C3B75D4D73A6B9C8C94A01D689">
    <w:name w:val="DF51D2C3B75D4D73A6B9C8C94A01D689"/>
    <w:rsid w:val="00BC44B7"/>
    <w:pPr>
      <w:spacing w:after="160" w:line="259" w:lineRule="auto"/>
    </w:pPr>
  </w:style>
  <w:style w:type="paragraph" w:customStyle="1" w:styleId="C396D5257A544104A01528636998E880">
    <w:name w:val="C396D5257A544104A01528636998E880"/>
    <w:rsid w:val="00BC44B7"/>
    <w:pPr>
      <w:spacing w:after="160" w:line="259" w:lineRule="auto"/>
    </w:pPr>
  </w:style>
  <w:style w:type="paragraph" w:customStyle="1" w:styleId="F617DB497639420A81ED762F6364ACA1">
    <w:name w:val="F617DB497639420A81ED762F6364ACA1"/>
    <w:rsid w:val="00BC44B7"/>
    <w:pPr>
      <w:spacing w:after="160" w:line="259" w:lineRule="auto"/>
    </w:pPr>
  </w:style>
  <w:style w:type="paragraph" w:customStyle="1" w:styleId="A427E756312B44E78E70648333FBB072">
    <w:name w:val="A427E756312B44E78E70648333FBB072"/>
    <w:rsid w:val="00BC44B7"/>
    <w:pPr>
      <w:spacing w:after="160" w:line="259" w:lineRule="auto"/>
    </w:pPr>
  </w:style>
  <w:style w:type="paragraph" w:customStyle="1" w:styleId="74592E24D779482085F108D5E0B45BA3">
    <w:name w:val="74592E24D779482085F108D5E0B45BA3"/>
    <w:rsid w:val="00BC44B7"/>
    <w:pPr>
      <w:spacing w:after="160" w:line="259" w:lineRule="auto"/>
    </w:pPr>
  </w:style>
  <w:style w:type="paragraph" w:customStyle="1" w:styleId="51EBF38EEB654A62919995E0EF502B5C">
    <w:name w:val="51EBF38EEB654A62919995E0EF502B5C"/>
    <w:rsid w:val="00BC44B7"/>
    <w:pPr>
      <w:spacing w:after="160" w:line="259" w:lineRule="auto"/>
    </w:pPr>
  </w:style>
  <w:style w:type="paragraph" w:customStyle="1" w:styleId="8146B20F989A4AD7890C7ECB7022B131">
    <w:name w:val="8146B20F989A4AD7890C7ECB7022B131"/>
    <w:rsid w:val="00BC44B7"/>
    <w:pPr>
      <w:spacing w:after="160" w:line="259" w:lineRule="auto"/>
    </w:pPr>
  </w:style>
  <w:style w:type="paragraph" w:customStyle="1" w:styleId="E4FE338EC6CC40D584617D89587B96A8">
    <w:name w:val="E4FE338EC6CC40D584617D89587B96A8"/>
    <w:rsid w:val="00BC44B7"/>
    <w:pPr>
      <w:spacing w:after="160" w:line="259" w:lineRule="auto"/>
    </w:pPr>
  </w:style>
  <w:style w:type="paragraph" w:customStyle="1" w:styleId="50A894F77EB147418ED9FDC00962B290">
    <w:name w:val="50A894F77EB147418ED9FDC00962B290"/>
    <w:rsid w:val="00BC44B7"/>
    <w:pPr>
      <w:spacing w:after="160" w:line="259" w:lineRule="auto"/>
    </w:pPr>
  </w:style>
  <w:style w:type="paragraph" w:customStyle="1" w:styleId="701ACE53BF3B410C96335BDE2CB996FF">
    <w:name w:val="701ACE53BF3B410C96335BDE2CB996FF"/>
    <w:rsid w:val="00BC44B7"/>
    <w:pPr>
      <w:spacing w:after="160" w:line="259" w:lineRule="auto"/>
    </w:pPr>
  </w:style>
  <w:style w:type="paragraph" w:customStyle="1" w:styleId="1B11AF20B2CF40B0B026A9F40EE7EECA">
    <w:name w:val="1B11AF20B2CF40B0B026A9F40EE7EECA"/>
    <w:rsid w:val="00BC44B7"/>
    <w:pPr>
      <w:spacing w:after="160" w:line="259" w:lineRule="auto"/>
    </w:pPr>
  </w:style>
  <w:style w:type="paragraph" w:customStyle="1" w:styleId="832EAFCB1BBC46C9B35D7D87EDBA7D2D">
    <w:name w:val="832EAFCB1BBC46C9B35D7D87EDBA7D2D"/>
    <w:rsid w:val="00BC44B7"/>
    <w:pPr>
      <w:spacing w:after="160" w:line="259" w:lineRule="auto"/>
    </w:pPr>
  </w:style>
  <w:style w:type="paragraph" w:customStyle="1" w:styleId="639F1AE507E948B08BB8D21C0F0CE39F">
    <w:name w:val="639F1AE507E948B08BB8D21C0F0CE39F"/>
    <w:rsid w:val="00BC44B7"/>
    <w:pPr>
      <w:spacing w:after="160" w:line="259" w:lineRule="auto"/>
    </w:pPr>
  </w:style>
  <w:style w:type="paragraph" w:customStyle="1" w:styleId="EA497403ACF7419D91E316720BD754AE">
    <w:name w:val="EA497403ACF7419D91E316720BD754AE"/>
    <w:rsid w:val="00BC44B7"/>
    <w:pPr>
      <w:spacing w:after="160" w:line="259" w:lineRule="auto"/>
    </w:pPr>
  </w:style>
  <w:style w:type="paragraph" w:customStyle="1" w:styleId="B14569A3B72B4E46AB606EECBFF30309">
    <w:name w:val="B14569A3B72B4E46AB606EECBFF30309"/>
    <w:rsid w:val="00BC44B7"/>
    <w:pPr>
      <w:spacing w:after="160" w:line="259" w:lineRule="auto"/>
    </w:pPr>
  </w:style>
  <w:style w:type="paragraph" w:customStyle="1" w:styleId="C2098EBE4A004BD98E38A64435011914">
    <w:name w:val="C2098EBE4A004BD98E38A64435011914"/>
    <w:rsid w:val="00BC44B7"/>
    <w:pPr>
      <w:spacing w:after="160" w:line="259" w:lineRule="auto"/>
    </w:pPr>
  </w:style>
  <w:style w:type="paragraph" w:customStyle="1" w:styleId="67A1E1B0FF124C94AAB4B81DB062BF16">
    <w:name w:val="67A1E1B0FF124C94AAB4B81DB062BF16"/>
    <w:rsid w:val="00BC44B7"/>
    <w:pPr>
      <w:spacing w:after="160" w:line="259" w:lineRule="auto"/>
    </w:pPr>
  </w:style>
  <w:style w:type="paragraph" w:customStyle="1" w:styleId="87A04D12452749A3B824FF60E56882EA">
    <w:name w:val="87A04D12452749A3B824FF60E56882EA"/>
    <w:rsid w:val="00BC44B7"/>
    <w:pPr>
      <w:spacing w:after="160" w:line="259" w:lineRule="auto"/>
    </w:pPr>
  </w:style>
  <w:style w:type="paragraph" w:customStyle="1" w:styleId="594DC6297D37478C8700858258A01289">
    <w:name w:val="594DC6297D37478C8700858258A01289"/>
    <w:rsid w:val="00BC44B7"/>
    <w:pPr>
      <w:spacing w:after="160" w:line="259" w:lineRule="auto"/>
    </w:pPr>
  </w:style>
  <w:style w:type="paragraph" w:customStyle="1" w:styleId="B980E028A3B949F5BB008D1AF7208749">
    <w:name w:val="B980E028A3B949F5BB008D1AF7208749"/>
    <w:rsid w:val="00BC44B7"/>
    <w:pPr>
      <w:spacing w:after="160" w:line="259" w:lineRule="auto"/>
    </w:pPr>
  </w:style>
  <w:style w:type="paragraph" w:customStyle="1" w:styleId="C37882D006FF408C8E5165050E0B8E3C">
    <w:name w:val="C37882D006FF408C8E5165050E0B8E3C"/>
    <w:rsid w:val="00BC44B7"/>
    <w:pPr>
      <w:spacing w:after="160" w:line="259" w:lineRule="auto"/>
    </w:pPr>
  </w:style>
  <w:style w:type="paragraph" w:customStyle="1" w:styleId="076D8AB5BF3D46519096EDDED18E0044">
    <w:name w:val="076D8AB5BF3D46519096EDDED18E0044"/>
    <w:rsid w:val="00BC44B7"/>
    <w:pPr>
      <w:spacing w:after="160" w:line="259" w:lineRule="auto"/>
    </w:pPr>
  </w:style>
  <w:style w:type="paragraph" w:customStyle="1" w:styleId="A87806A260C0440F8FB27336DD5B4240">
    <w:name w:val="A87806A260C0440F8FB27336DD5B4240"/>
    <w:rsid w:val="00BC44B7"/>
    <w:pPr>
      <w:spacing w:after="160" w:line="259" w:lineRule="auto"/>
    </w:pPr>
  </w:style>
  <w:style w:type="paragraph" w:customStyle="1" w:styleId="B6BAC249EC2942E791DFBDD4BC912229">
    <w:name w:val="B6BAC249EC2942E791DFBDD4BC912229"/>
    <w:rsid w:val="00BC44B7"/>
    <w:pPr>
      <w:spacing w:after="160" w:line="259" w:lineRule="auto"/>
    </w:pPr>
  </w:style>
  <w:style w:type="paragraph" w:customStyle="1" w:styleId="C7AE82193DE8426CA5DAF29440E65EF6">
    <w:name w:val="C7AE82193DE8426CA5DAF29440E65EF6"/>
    <w:rsid w:val="00BC44B7"/>
    <w:pPr>
      <w:spacing w:after="160" w:line="259" w:lineRule="auto"/>
    </w:pPr>
  </w:style>
  <w:style w:type="paragraph" w:customStyle="1" w:styleId="1769B6BFA86A482C8EA8B4C01BB5C0E6">
    <w:name w:val="1769B6BFA86A482C8EA8B4C01BB5C0E6"/>
    <w:rsid w:val="00BC44B7"/>
    <w:pPr>
      <w:spacing w:after="160" w:line="259" w:lineRule="auto"/>
    </w:pPr>
  </w:style>
  <w:style w:type="paragraph" w:customStyle="1" w:styleId="8234E94B33B447A3BB1A02F5DB28CFCF">
    <w:name w:val="8234E94B33B447A3BB1A02F5DB28CFCF"/>
    <w:rsid w:val="00BC44B7"/>
    <w:pPr>
      <w:spacing w:after="160" w:line="259" w:lineRule="auto"/>
    </w:pPr>
  </w:style>
  <w:style w:type="paragraph" w:customStyle="1" w:styleId="202229DBC83B4B7FB6E19F423B219AE5">
    <w:name w:val="202229DBC83B4B7FB6E19F423B219AE5"/>
    <w:rsid w:val="00BC44B7"/>
    <w:pPr>
      <w:spacing w:after="160" w:line="259" w:lineRule="auto"/>
    </w:pPr>
  </w:style>
  <w:style w:type="paragraph" w:customStyle="1" w:styleId="C69FAC34146B4568A8D476DFE75BB09B">
    <w:name w:val="C69FAC34146B4568A8D476DFE75BB09B"/>
    <w:rsid w:val="00BC44B7"/>
    <w:pPr>
      <w:spacing w:after="160" w:line="259" w:lineRule="auto"/>
    </w:pPr>
  </w:style>
  <w:style w:type="paragraph" w:customStyle="1" w:styleId="8C1BD458015B498AAD6C450A540CDE6D">
    <w:name w:val="8C1BD458015B498AAD6C450A540CDE6D"/>
    <w:rsid w:val="00BC44B7"/>
    <w:pPr>
      <w:spacing w:after="160" w:line="259" w:lineRule="auto"/>
    </w:pPr>
  </w:style>
  <w:style w:type="paragraph" w:customStyle="1" w:styleId="930EE40CDBEB4022A7B72B5ED1FBA2D5">
    <w:name w:val="930EE40CDBEB4022A7B72B5ED1FBA2D5"/>
    <w:rsid w:val="00BC44B7"/>
    <w:pPr>
      <w:spacing w:after="160" w:line="259" w:lineRule="auto"/>
    </w:pPr>
  </w:style>
  <w:style w:type="paragraph" w:customStyle="1" w:styleId="F0DA84B332BF4496B022B1FC9F1B5A0C">
    <w:name w:val="F0DA84B332BF4496B022B1FC9F1B5A0C"/>
    <w:rsid w:val="00BC44B7"/>
    <w:pPr>
      <w:spacing w:after="160" w:line="259" w:lineRule="auto"/>
    </w:pPr>
  </w:style>
  <w:style w:type="paragraph" w:customStyle="1" w:styleId="281DC164A796452AB17C0DAEB32B773D">
    <w:name w:val="281DC164A796452AB17C0DAEB32B773D"/>
    <w:rsid w:val="00BC44B7"/>
    <w:pPr>
      <w:spacing w:after="160" w:line="259" w:lineRule="auto"/>
    </w:pPr>
  </w:style>
  <w:style w:type="paragraph" w:customStyle="1" w:styleId="B80B66B1F9CA45ECAE5E902593928071">
    <w:name w:val="B80B66B1F9CA45ECAE5E902593928071"/>
    <w:rsid w:val="00BC44B7"/>
    <w:pPr>
      <w:spacing w:after="160" w:line="259" w:lineRule="auto"/>
    </w:pPr>
  </w:style>
  <w:style w:type="paragraph" w:customStyle="1" w:styleId="CCE801D0F4244D33B61EABF85F886804">
    <w:name w:val="CCE801D0F4244D33B61EABF85F886804"/>
    <w:rsid w:val="00BC44B7"/>
    <w:pPr>
      <w:spacing w:after="160" w:line="259" w:lineRule="auto"/>
    </w:pPr>
  </w:style>
  <w:style w:type="paragraph" w:customStyle="1" w:styleId="8B1092D84C7846D581CD4D0E40A48988">
    <w:name w:val="8B1092D84C7846D581CD4D0E40A48988"/>
    <w:rsid w:val="00BC44B7"/>
    <w:pPr>
      <w:spacing w:after="160" w:line="259" w:lineRule="auto"/>
    </w:pPr>
  </w:style>
  <w:style w:type="paragraph" w:customStyle="1" w:styleId="D3E97CC121C6435EB728114E6DEE8842">
    <w:name w:val="D3E97CC121C6435EB728114E6DEE8842"/>
    <w:rsid w:val="00BC44B7"/>
    <w:pPr>
      <w:spacing w:after="160" w:line="259" w:lineRule="auto"/>
    </w:pPr>
  </w:style>
  <w:style w:type="paragraph" w:customStyle="1" w:styleId="4C21035546EC4DC786FAF5FF1097309C">
    <w:name w:val="4C21035546EC4DC786FAF5FF1097309C"/>
    <w:rsid w:val="00BC44B7"/>
    <w:pPr>
      <w:spacing w:after="160" w:line="259" w:lineRule="auto"/>
    </w:pPr>
  </w:style>
  <w:style w:type="paragraph" w:customStyle="1" w:styleId="07A4DFCC6318478F8466AB070F133259">
    <w:name w:val="07A4DFCC6318478F8466AB070F133259"/>
    <w:rsid w:val="00BC44B7"/>
    <w:pPr>
      <w:spacing w:after="160" w:line="259" w:lineRule="auto"/>
    </w:pPr>
  </w:style>
  <w:style w:type="paragraph" w:customStyle="1" w:styleId="17940E7320B74A598BCA371AAD72B6B3">
    <w:name w:val="17940E7320B74A598BCA371AAD72B6B3"/>
    <w:rsid w:val="00BC44B7"/>
    <w:pPr>
      <w:spacing w:after="160" w:line="259" w:lineRule="auto"/>
    </w:pPr>
  </w:style>
  <w:style w:type="paragraph" w:customStyle="1" w:styleId="CE66B4F0186741C58C5C01673D211C81">
    <w:name w:val="CE66B4F0186741C58C5C01673D211C81"/>
    <w:rsid w:val="00BC44B7"/>
    <w:pPr>
      <w:spacing w:after="160" w:line="259" w:lineRule="auto"/>
    </w:pPr>
  </w:style>
  <w:style w:type="paragraph" w:customStyle="1" w:styleId="FB2C08BD6A3D4644981BBEF9771CBAE9">
    <w:name w:val="FB2C08BD6A3D4644981BBEF9771CBAE9"/>
    <w:rsid w:val="00BC44B7"/>
    <w:pPr>
      <w:spacing w:after="160" w:line="259" w:lineRule="auto"/>
    </w:pPr>
  </w:style>
  <w:style w:type="paragraph" w:customStyle="1" w:styleId="F3B255068962418589B68AD81CAB6CA4">
    <w:name w:val="F3B255068962418589B68AD81CAB6CA4"/>
    <w:rsid w:val="00BC44B7"/>
    <w:pPr>
      <w:spacing w:after="160" w:line="259" w:lineRule="auto"/>
    </w:pPr>
  </w:style>
  <w:style w:type="paragraph" w:customStyle="1" w:styleId="447915014FBD4BC4A9A50A2AA5EC68BF">
    <w:name w:val="447915014FBD4BC4A9A50A2AA5EC68BF"/>
    <w:rsid w:val="00BC44B7"/>
    <w:pPr>
      <w:spacing w:after="160" w:line="259" w:lineRule="auto"/>
    </w:pPr>
  </w:style>
  <w:style w:type="paragraph" w:customStyle="1" w:styleId="47B5315B83F348F0B2C8C0011E8F4E01">
    <w:name w:val="47B5315B83F348F0B2C8C0011E8F4E01"/>
    <w:rsid w:val="00BC44B7"/>
    <w:pPr>
      <w:spacing w:after="160" w:line="259" w:lineRule="auto"/>
    </w:pPr>
  </w:style>
  <w:style w:type="paragraph" w:customStyle="1" w:styleId="32A5919C996B42A8B0384E180C0A6DCB">
    <w:name w:val="32A5919C996B42A8B0384E180C0A6DCB"/>
    <w:rsid w:val="00BC44B7"/>
    <w:pPr>
      <w:spacing w:after="160" w:line="259" w:lineRule="auto"/>
    </w:pPr>
  </w:style>
  <w:style w:type="paragraph" w:customStyle="1" w:styleId="15E54CB6B8FD4B41BF85BF8564FB2CC9">
    <w:name w:val="15E54CB6B8FD4B41BF85BF8564FB2CC9"/>
    <w:rsid w:val="00BC44B7"/>
    <w:pPr>
      <w:spacing w:after="160" w:line="259" w:lineRule="auto"/>
    </w:pPr>
  </w:style>
  <w:style w:type="paragraph" w:customStyle="1" w:styleId="5CFBA86B0609446BA22183B2044237C3">
    <w:name w:val="5CFBA86B0609446BA22183B2044237C3"/>
    <w:rsid w:val="00BC44B7"/>
    <w:pPr>
      <w:spacing w:after="160" w:line="259" w:lineRule="auto"/>
    </w:pPr>
  </w:style>
  <w:style w:type="paragraph" w:customStyle="1" w:styleId="19E9BEDC1842476E9248A4BA6993309F">
    <w:name w:val="19E9BEDC1842476E9248A4BA6993309F"/>
    <w:rsid w:val="00BC44B7"/>
    <w:pPr>
      <w:spacing w:after="160" w:line="259" w:lineRule="auto"/>
    </w:pPr>
  </w:style>
  <w:style w:type="paragraph" w:customStyle="1" w:styleId="4329A3274D7943578252D7FEC33D4481">
    <w:name w:val="4329A3274D7943578252D7FEC33D4481"/>
    <w:rsid w:val="00BC44B7"/>
    <w:pPr>
      <w:spacing w:after="160" w:line="259" w:lineRule="auto"/>
    </w:pPr>
  </w:style>
  <w:style w:type="paragraph" w:customStyle="1" w:styleId="9228FEAECFBA44A9AD465D476EBC284C">
    <w:name w:val="9228FEAECFBA44A9AD465D476EBC284C"/>
    <w:rsid w:val="00BC44B7"/>
    <w:pPr>
      <w:spacing w:after="160" w:line="259" w:lineRule="auto"/>
    </w:pPr>
  </w:style>
  <w:style w:type="paragraph" w:customStyle="1" w:styleId="44D65BF2A017434FBD9C64DC8A412AC3">
    <w:name w:val="44D65BF2A017434FBD9C64DC8A412AC3"/>
    <w:rsid w:val="00BC44B7"/>
    <w:pPr>
      <w:spacing w:after="160" w:line="259" w:lineRule="auto"/>
    </w:pPr>
  </w:style>
  <w:style w:type="paragraph" w:customStyle="1" w:styleId="9BAB0A367A85416D91991B490A1E6252">
    <w:name w:val="9BAB0A367A85416D91991B490A1E6252"/>
    <w:rsid w:val="00BC44B7"/>
    <w:pPr>
      <w:spacing w:after="160" w:line="259" w:lineRule="auto"/>
    </w:pPr>
  </w:style>
  <w:style w:type="paragraph" w:customStyle="1" w:styleId="144FCE2FCE134275B2990248C2FA7D78">
    <w:name w:val="144FCE2FCE134275B2990248C2FA7D78"/>
    <w:rsid w:val="00BC44B7"/>
    <w:pPr>
      <w:spacing w:after="160" w:line="259" w:lineRule="auto"/>
    </w:pPr>
  </w:style>
  <w:style w:type="paragraph" w:customStyle="1" w:styleId="883C93D6D30740DEB38950B7347CBB3E">
    <w:name w:val="883C93D6D30740DEB38950B7347CBB3E"/>
    <w:rsid w:val="00BC44B7"/>
    <w:pPr>
      <w:spacing w:after="160" w:line="259" w:lineRule="auto"/>
    </w:pPr>
  </w:style>
  <w:style w:type="paragraph" w:customStyle="1" w:styleId="29D4ACE618A24E9B8A2F0D03B07ED12F">
    <w:name w:val="29D4ACE618A24E9B8A2F0D03B07ED12F"/>
    <w:rsid w:val="00BC44B7"/>
    <w:pPr>
      <w:spacing w:after="160" w:line="259" w:lineRule="auto"/>
    </w:pPr>
  </w:style>
  <w:style w:type="paragraph" w:customStyle="1" w:styleId="DF80175DD340483D8B247AC1F8C3E1E0">
    <w:name w:val="DF80175DD340483D8B247AC1F8C3E1E0"/>
    <w:rsid w:val="00BC44B7"/>
    <w:pPr>
      <w:spacing w:after="160" w:line="259" w:lineRule="auto"/>
    </w:pPr>
  </w:style>
  <w:style w:type="paragraph" w:customStyle="1" w:styleId="40B9683538FC4D739D94EF71ABDA7716">
    <w:name w:val="40B9683538FC4D739D94EF71ABDA7716"/>
    <w:rsid w:val="00BC44B7"/>
    <w:pPr>
      <w:spacing w:after="160" w:line="259" w:lineRule="auto"/>
    </w:pPr>
  </w:style>
  <w:style w:type="paragraph" w:customStyle="1" w:styleId="6AD704CAE83B43A7B16B9898141156AB">
    <w:name w:val="6AD704CAE83B43A7B16B9898141156AB"/>
    <w:rsid w:val="00BC44B7"/>
    <w:pPr>
      <w:spacing w:after="160" w:line="259" w:lineRule="auto"/>
    </w:pPr>
  </w:style>
  <w:style w:type="paragraph" w:customStyle="1" w:styleId="44807A15F33A42BB9C40E254F4E1922F">
    <w:name w:val="44807A15F33A42BB9C40E254F4E1922F"/>
    <w:rsid w:val="00BC44B7"/>
    <w:pPr>
      <w:spacing w:after="160" w:line="259" w:lineRule="auto"/>
    </w:pPr>
  </w:style>
  <w:style w:type="paragraph" w:customStyle="1" w:styleId="24623717C58D4AF6B696620E54456453">
    <w:name w:val="24623717C58D4AF6B696620E54456453"/>
    <w:rsid w:val="00BC44B7"/>
    <w:pPr>
      <w:spacing w:after="160" w:line="259" w:lineRule="auto"/>
    </w:pPr>
  </w:style>
  <w:style w:type="paragraph" w:customStyle="1" w:styleId="35B6A1A312314673BFE449B2AC6F8200">
    <w:name w:val="35B6A1A312314673BFE449B2AC6F8200"/>
    <w:rsid w:val="00BC44B7"/>
    <w:pPr>
      <w:spacing w:after="160" w:line="259" w:lineRule="auto"/>
    </w:pPr>
  </w:style>
  <w:style w:type="paragraph" w:customStyle="1" w:styleId="29729AEAC64D4BE8B345FDCD9FD6FAD0">
    <w:name w:val="29729AEAC64D4BE8B345FDCD9FD6FAD0"/>
    <w:rsid w:val="00BC44B7"/>
    <w:pPr>
      <w:spacing w:after="160" w:line="259" w:lineRule="auto"/>
    </w:pPr>
  </w:style>
  <w:style w:type="paragraph" w:customStyle="1" w:styleId="ECC8F8722CB24D3A8C87BD0FDC7DFB88">
    <w:name w:val="ECC8F8722CB24D3A8C87BD0FDC7DFB88"/>
    <w:rsid w:val="00BC44B7"/>
    <w:pPr>
      <w:spacing w:after="160" w:line="259" w:lineRule="auto"/>
    </w:pPr>
  </w:style>
  <w:style w:type="paragraph" w:customStyle="1" w:styleId="A159B5E557CB4543A9E6B7B192B437E8">
    <w:name w:val="A159B5E557CB4543A9E6B7B192B437E8"/>
    <w:rsid w:val="00BC44B7"/>
    <w:pPr>
      <w:spacing w:after="160" w:line="259" w:lineRule="auto"/>
    </w:pPr>
  </w:style>
  <w:style w:type="paragraph" w:customStyle="1" w:styleId="A91FB9DD56AF480894A9A7A17D33E214">
    <w:name w:val="A91FB9DD56AF480894A9A7A17D33E214"/>
    <w:rsid w:val="00BC44B7"/>
    <w:pPr>
      <w:spacing w:after="160" w:line="259" w:lineRule="auto"/>
    </w:pPr>
  </w:style>
  <w:style w:type="paragraph" w:customStyle="1" w:styleId="8154FF38187C40B8B99AD5190F6292CE">
    <w:name w:val="8154FF38187C40B8B99AD5190F6292CE"/>
    <w:rsid w:val="00BC44B7"/>
    <w:pPr>
      <w:spacing w:after="160" w:line="259" w:lineRule="auto"/>
    </w:pPr>
  </w:style>
  <w:style w:type="paragraph" w:customStyle="1" w:styleId="8552792BEEEB4B84B97CBE1B438DF61A">
    <w:name w:val="8552792BEEEB4B84B97CBE1B438DF61A"/>
    <w:rsid w:val="00BC44B7"/>
    <w:pPr>
      <w:spacing w:after="160" w:line="259" w:lineRule="auto"/>
    </w:pPr>
  </w:style>
  <w:style w:type="paragraph" w:customStyle="1" w:styleId="732F3AAA02584BD0B7AE2EE440C7820C">
    <w:name w:val="732F3AAA02584BD0B7AE2EE440C7820C"/>
    <w:rsid w:val="00BC44B7"/>
    <w:pPr>
      <w:spacing w:after="160" w:line="259" w:lineRule="auto"/>
    </w:pPr>
  </w:style>
  <w:style w:type="paragraph" w:customStyle="1" w:styleId="B62B61E3170E41609497B9B5F0360162">
    <w:name w:val="B62B61E3170E41609497B9B5F0360162"/>
    <w:rsid w:val="00BC44B7"/>
    <w:pPr>
      <w:spacing w:after="160" w:line="259" w:lineRule="auto"/>
    </w:pPr>
  </w:style>
  <w:style w:type="paragraph" w:customStyle="1" w:styleId="35A2D89B7AE040B3B3A63ED7E6E1B351">
    <w:name w:val="35A2D89B7AE040B3B3A63ED7E6E1B351"/>
    <w:rsid w:val="00BC44B7"/>
    <w:pPr>
      <w:spacing w:after="160" w:line="259" w:lineRule="auto"/>
    </w:pPr>
  </w:style>
  <w:style w:type="paragraph" w:customStyle="1" w:styleId="F3A3BF65E99F4A5BA6ACC98870248E7F">
    <w:name w:val="F3A3BF65E99F4A5BA6ACC98870248E7F"/>
    <w:rsid w:val="00BC44B7"/>
    <w:pPr>
      <w:spacing w:after="160" w:line="259" w:lineRule="auto"/>
    </w:pPr>
  </w:style>
  <w:style w:type="paragraph" w:customStyle="1" w:styleId="5320F0F03D89446D92F5233454F7C8DA">
    <w:name w:val="5320F0F03D89446D92F5233454F7C8DA"/>
    <w:rsid w:val="00BC44B7"/>
    <w:pPr>
      <w:spacing w:after="160" w:line="259" w:lineRule="auto"/>
    </w:pPr>
  </w:style>
  <w:style w:type="paragraph" w:customStyle="1" w:styleId="EFD95B37BE7A47A8889BF75743164873">
    <w:name w:val="EFD95B37BE7A47A8889BF75743164873"/>
    <w:rsid w:val="00BC44B7"/>
    <w:pPr>
      <w:spacing w:after="160" w:line="259" w:lineRule="auto"/>
    </w:pPr>
  </w:style>
  <w:style w:type="paragraph" w:customStyle="1" w:styleId="F3382B09EB0041E0A1DB4D70ED387586">
    <w:name w:val="F3382B09EB0041E0A1DB4D70ED387586"/>
    <w:rsid w:val="00BC44B7"/>
    <w:pPr>
      <w:spacing w:after="160" w:line="259" w:lineRule="auto"/>
    </w:pPr>
  </w:style>
  <w:style w:type="paragraph" w:customStyle="1" w:styleId="9A278E13F6D04917AB1EDE9AE618C026">
    <w:name w:val="9A278E13F6D04917AB1EDE9AE618C026"/>
    <w:rsid w:val="00BC44B7"/>
    <w:pPr>
      <w:spacing w:after="160" w:line="259" w:lineRule="auto"/>
    </w:pPr>
  </w:style>
  <w:style w:type="paragraph" w:customStyle="1" w:styleId="C3CC2A8365884B85A866A2B1853F7A54">
    <w:name w:val="C3CC2A8365884B85A866A2B1853F7A54"/>
    <w:rsid w:val="00BC44B7"/>
    <w:pPr>
      <w:spacing w:after="160" w:line="259" w:lineRule="auto"/>
    </w:pPr>
  </w:style>
  <w:style w:type="paragraph" w:customStyle="1" w:styleId="72390D4AA9E349EE9D421DBC7E086F93">
    <w:name w:val="72390D4AA9E349EE9D421DBC7E086F93"/>
    <w:rsid w:val="00BC44B7"/>
    <w:pPr>
      <w:spacing w:after="160" w:line="259" w:lineRule="auto"/>
    </w:pPr>
  </w:style>
  <w:style w:type="paragraph" w:customStyle="1" w:styleId="DCD2E59378B5477C8A3004CEA7F4F240">
    <w:name w:val="DCD2E59378B5477C8A3004CEA7F4F240"/>
    <w:rsid w:val="00BC44B7"/>
    <w:pPr>
      <w:spacing w:after="160" w:line="259" w:lineRule="auto"/>
    </w:pPr>
  </w:style>
  <w:style w:type="paragraph" w:customStyle="1" w:styleId="364AD52ADDF64357A6034929B7745D9B">
    <w:name w:val="364AD52ADDF64357A6034929B7745D9B"/>
    <w:rsid w:val="00BC44B7"/>
    <w:pPr>
      <w:spacing w:after="160" w:line="259" w:lineRule="auto"/>
    </w:pPr>
  </w:style>
  <w:style w:type="paragraph" w:customStyle="1" w:styleId="EF889E6A08574B31B2EB79D96CCD7BA2">
    <w:name w:val="EF889E6A08574B31B2EB79D96CCD7BA2"/>
    <w:rsid w:val="00BC44B7"/>
    <w:pPr>
      <w:spacing w:after="160" w:line="259" w:lineRule="auto"/>
    </w:pPr>
  </w:style>
  <w:style w:type="paragraph" w:customStyle="1" w:styleId="2E86EEC1C795433EAF8E8C4BABAF7301">
    <w:name w:val="2E86EEC1C795433EAF8E8C4BABAF7301"/>
    <w:rsid w:val="00BC44B7"/>
    <w:pPr>
      <w:spacing w:after="160" w:line="259" w:lineRule="auto"/>
    </w:pPr>
  </w:style>
  <w:style w:type="paragraph" w:customStyle="1" w:styleId="BFA0BB12C9ED4A988EBBEA8D31AD8537">
    <w:name w:val="BFA0BB12C9ED4A988EBBEA8D31AD8537"/>
    <w:rsid w:val="00BC44B7"/>
    <w:pPr>
      <w:spacing w:after="160" w:line="259" w:lineRule="auto"/>
    </w:pPr>
  </w:style>
  <w:style w:type="paragraph" w:customStyle="1" w:styleId="8BBCD2A977D0424997D3E043E3AB47C6">
    <w:name w:val="8BBCD2A977D0424997D3E043E3AB47C6"/>
    <w:rsid w:val="00BC44B7"/>
    <w:pPr>
      <w:spacing w:after="160" w:line="259" w:lineRule="auto"/>
    </w:pPr>
  </w:style>
  <w:style w:type="paragraph" w:customStyle="1" w:styleId="CD3CA57C34604894B2FDFE1A0EDBFD90">
    <w:name w:val="CD3CA57C34604894B2FDFE1A0EDBFD90"/>
    <w:rsid w:val="00BC44B7"/>
    <w:pPr>
      <w:spacing w:after="160" w:line="259" w:lineRule="auto"/>
    </w:pPr>
  </w:style>
  <w:style w:type="paragraph" w:customStyle="1" w:styleId="FDAF7DA055F14330B79F8BA1D86D3E45">
    <w:name w:val="FDAF7DA055F14330B79F8BA1D86D3E45"/>
    <w:rsid w:val="00BC44B7"/>
    <w:pPr>
      <w:spacing w:after="160" w:line="259" w:lineRule="auto"/>
    </w:pPr>
  </w:style>
  <w:style w:type="paragraph" w:customStyle="1" w:styleId="2768D523013F43C382A041F88B5D3A11">
    <w:name w:val="2768D523013F43C382A041F88B5D3A11"/>
    <w:rsid w:val="00BC44B7"/>
    <w:pPr>
      <w:spacing w:after="160" w:line="259" w:lineRule="auto"/>
    </w:pPr>
  </w:style>
  <w:style w:type="paragraph" w:customStyle="1" w:styleId="9D77A9D8457843FFB6B26746BB558B23">
    <w:name w:val="9D77A9D8457843FFB6B26746BB558B23"/>
    <w:rsid w:val="00BC44B7"/>
    <w:pPr>
      <w:spacing w:after="160" w:line="259" w:lineRule="auto"/>
    </w:pPr>
  </w:style>
  <w:style w:type="paragraph" w:customStyle="1" w:styleId="5A43BA2E48964D5592A0914CBCA37439">
    <w:name w:val="5A43BA2E48964D5592A0914CBCA37439"/>
    <w:rsid w:val="00BC44B7"/>
    <w:pPr>
      <w:spacing w:after="160" w:line="259" w:lineRule="auto"/>
    </w:pPr>
  </w:style>
  <w:style w:type="paragraph" w:customStyle="1" w:styleId="A1858A4582D34DF9A44510E8DBC3ECF8">
    <w:name w:val="A1858A4582D34DF9A44510E8DBC3ECF8"/>
    <w:rsid w:val="00BC44B7"/>
    <w:pPr>
      <w:spacing w:after="160" w:line="259" w:lineRule="auto"/>
    </w:pPr>
  </w:style>
  <w:style w:type="paragraph" w:customStyle="1" w:styleId="AF7483DD348041529B1E9ECA4E6E8F46">
    <w:name w:val="AF7483DD348041529B1E9ECA4E6E8F46"/>
    <w:rsid w:val="00D7315A"/>
    <w:pPr>
      <w:spacing w:after="160" w:line="259" w:lineRule="auto"/>
    </w:pPr>
  </w:style>
  <w:style w:type="paragraph" w:customStyle="1" w:styleId="9049DB4DD44247D29DC695165F1AFC32">
    <w:name w:val="9049DB4DD44247D29DC695165F1AFC32"/>
    <w:rsid w:val="00D7315A"/>
    <w:pPr>
      <w:spacing w:after="160" w:line="259" w:lineRule="auto"/>
    </w:pPr>
  </w:style>
  <w:style w:type="paragraph" w:customStyle="1" w:styleId="48F829494076409585F11A7E4E828B7B">
    <w:name w:val="48F829494076409585F11A7E4E828B7B"/>
    <w:rsid w:val="00416728"/>
    <w:pPr>
      <w:spacing w:after="160" w:line="259" w:lineRule="auto"/>
    </w:pPr>
  </w:style>
  <w:style w:type="paragraph" w:customStyle="1" w:styleId="C1DE1A1FF8BE451B898F4B4A38C8CDCA">
    <w:name w:val="C1DE1A1FF8BE451B898F4B4A38C8CDCA"/>
    <w:rsid w:val="00416728"/>
    <w:pPr>
      <w:spacing w:after="160" w:line="259" w:lineRule="auto"/>
    </w:pPr>
  </w:style>
  <w:style w:type="paragraph" w:customStyle="1" w:styleId="8DBB0790587346A88B1C55FC54E46BE7">
    <w:name w:val="8DBB0790587346A88B1C55FC54E46BE7"/>
    <w:rsid w:val="00416728"/>
    <w:pPr>
      <w:spacing w:after="160" w:line="259" w:lineRule="auto"/>
    </w:pPr>
  </w:style>
  <w:style w:type="paragraph" w:customStyle="1" w:styleId="AE2FBCA729BB44D5A32C576B3AF5E6B5">
    <w:name w:val="AE2FBCA729BB44D5A32C576B3AF5E6B5"/>
    <w:rsid w:val="00416728"/>
    <w:pPr>
      <w:spacing w:after="160" w:line="259" w:lineRule="auto"/>
    </w:pPr>
  </w:style>
  <w:style w:type="paragraph" w:customStyle="1" w:styleId="6A3952BE9D7E4CD5898105EDE77275D5">
    <w:name w:val="6A3952BE9D7E4CD5898105EDE77275D5"/>
    <w:rsid w:val="00416728"/>
    <w:pPr>
      <w:spacing w:after="160" w:line="259" w:lineRule="auto"/>
    </w:pPr>
  </w:style>
  <w:style w:type="paragraph" w:customStyle="1" w:styleId="0744365DC0DE4599B4873DE043C0588E">
    <w:name w:val="0744365DC0DE4599B4873DE043C0588E"/>
    <w:rsid w:val="00416728"/>
    <w:pPr>
      <w:spacing w:after="160" w:line="259" w:lineRule="auto"/>
    </w:pPr>
  </w:style>
  <w:style w:type="paragraph" w:customStyle="1" w:styleId="B0B52ADC177E4CA39C4C6095CFC8D6D1">
    <w:name w:val="B0B52ADC177E4CA39C4C6095CFC8D6D1"/>
    <w:rsid w:val="00416728"/>
    <w:pPr>
      <w:spacing w:after="160" w:line="259" w:lineRule="auto"/>
    </w:pPr>
  </w:style>
  <w:style w:type="paragraph" w:customStyle="1" w:styleId="B5FA0662C39D48E6B824DCB56409EC50">
    <w:name w:val="B5FA0662C39D48E6B824DCB56409EC50"/>
    <w:rsid w:val="00416728"/>
    <w:pPr>
      <w:spacing w:after="160" w:line="259" w:lineRule="auto"/>
    </w:pPr>
  </w:style>
  <w:style w:type="paragraph" w:customStyle="1" w:styleId="4E18F8455E8F4E1E83F60DE4A002ABDE">
    <w:name w:val="4E18F8455E8F4E1E83F60DE4A002ABDE"/>
    <w:rsid w:val="00416728"/>
    <w:pPr>
      <w:spacing w:after="160" w:line="259" w:lineRule="auto"/>
    </w:pPr>
  </w:style>
  <w:style w:type="paragraph" w:customStyle="1" w:styleId="E46B879F54F442108A3271AA9A4B3EC8">
    <w:name w:val="E46B879F54F442108A3271AA9A4B3EC8"/>
    <w:rsid w:val="00416728"/>
    <w:pPr>
      <w:spacing w:after="160" w:line="259" w:lineRule="auto"/>
    </w:pPr>
  </w:style>
  <w:style w:type="paragraph" w:customStyle="1" w:styleId="3C32D02EDA594C6299B6D4E841E56191">
    <w:name w:val="3C32D02EDA594C6299B6D4E841E56191"/>
    <w:rsid w:val="00416728"/>
    <w:pPr>
      <w:spacing w:after="160" w:line="259" w:lineRule="auto"/>
    </w:pPr>
  </w:style>
  <w:style w:type="paragraph" w:customStyle="1" w:styleId="BFD67102C085473DA3A5F49236D68549">
    <w:name w:val="BFD67102C085473DA3A5F49236D68549"/>
    <w:rsid w:val="00416728"/>
    <w:pPr>
      <w:spacing w:after="160" w:line="259" w:lineRule="auto"/>
    </w:pPr>
  </w:style>
  <w:style w:type="paragraph" w:customStyle="1" w:styleId="97CAB965B8BE41B7AE36E5C88105A220">
    <w:name w:val="97CAB965B8BE41B7AE36E5C88105A220"/>
    <w:rsid w:val="00416728"/>
    <w:pPr>
      <w:spacing w:after="160" w:line="259" w:lineRule="auto"/>
    </w:pPr>
  </w:style>
  <w:style w:type="paragraph" w:customStyle="1" w:styleId="9DAE4636D61045429A5558F1FDF10152">
    <w:name w:val="9DAE4636D61045429A5558F1FDF10152"/>
    <w:rsid w:val="00416728"/>
    <w:pPr>
      <w:spacing w:after="160" w:line="259" w:lineRule="auto"/>
    </w:pPr>
  </w:style>
  <w:style w:type="paragraph" w:customStyle="1" w:styleId="1D838B6477084AE795FBA259A4B90913">
    <w:name w:val="1D838B6477084AE795FBA259A4B90913"/>
    <w:rsid w:val="00416728"/>
    <w:pPr>
      <w:spacing w:after="160" w:line="259" w:lineRule="auto"/>
    </w:pPr>
  </w:style>
  <w:style w:type="paragraph" w:customStyle="1" w:styleId="B58EA612C0D643DF9F383BB3B5D72156">
    <w:name w:val="B58EA612C0D643DF9F383BB3B5D72156"/>
    <w:rsid w:val="00416728"/>
    <w:pPr>
      <w:spacing w:after="160" w:line="259" w:lineRule="auto"/>
    </w:pPr>
  </w:style>
  <w:style w:type="paragraph" w:customStyle="1" w:styleId="6DB6B1BD00534F3289E18BDF9CCF5ABA">
    <w:name w:val="6DB6B1BD00534F3289E18BDF9CCF5ABA"/>
    <w:rsid w:val="00416728"/>
    <w:pPr>
      <w:spacing w:after="160" w:line="259" w:lineRule="auto"/>
    </w:pPr>
  </w:style>
  <w:style w:type="paragraph" w:customStyle="1" w:styleId="8DCBD24D74AB4369BAB363387AB44C9F">
    <w:name w:val="8DCBD24D74AB4369BAB363387AB44C9F"/>
    <w:rsid w:val="00416728"/>
    <w:pPr>
      <w:spacing w:after="160" w:line="259" w:lineRule="auto"/>
    </w:pPr>
  </w:style>
  <w:style w:type="paragraph" w:customStyle="1" w:styleId="475E46C558424E07954A52EFBA0D7EE1">
    <w:name w:val="475E46C558424E07954A52EFBA0D7EE1"/>
    <w:rsid w:val="00416728"/>
    <w:pPr>
      <w:spacing w:after="160" w:line="259" w:lineRule="auto"/>
    </w:pPr>
  </w:style>
  <w:style w:type="paragraph" w:customStyle="1" w:styleId="7C8C9885F78549A0B52EC6DBFFC752CE">
    <w:name w:val="7C8C9885F78549A0B52EC6DBFFC752CE"/>
    <w:rsid w:val="00416728"/>
    <w:pPr>
      <w:spacing w:after="160" w:line="259" w:lineRule="auto"/>
    </w:pPr>
  </w:style>
  <w:style w:type="paragraph" w:customStyle="1" w:styleId="12CA1E5EC27A4271BBCCEAA790208B28">
    <w:name w:val="12CA1E5EC27A4271BBCCEAA790208B28"/>
    <w:rsid w:val="00416728"/>
    <w:pPr>
      <w:spacing w:after="160" w:line="259" w:lineRule="auto"/>
    </w:pPr>
  </w:style>
  <w:style w:type="paragraph" w:customStyle="1" w:styleId="32508318FFF0498AA1B9989E6333D908">
    <w:name w:val="32508318FFF0498AA1B9989E6333D908"/>
    <w:rsid w:val="00416728"/>
    <w:pPr>
      <w:spacing w:after="160" w:line="259" w:lineRule="auto"/>
    </w:pPr>
  </w:style>
  <w:style w:type="paragraph" w:customStyle="1" w:styleId="27B4EC0703AD4754B3B70721C72C2F7A">
    <w:name w:val="27B4EC0703AD4754B3B70721C72C2F7A"/>
    <w:rsid w:val="00416728"/>
    <w:pPr>
      <w:spacing w:after="160" w:line="259" w:lineRule="auto"/>
    </w:pPr>
  </w:style>
  <w:style w:type="paragraph" w:customStyle="1" w:styleId="F5AF0D2EB5DC42B4B9A9D6BF328C1E9A">
    <w:name w:val="F5AF0D2EB5DC42B4B9A9D6BF328C1E9A"/>
    <w:rsid w:val="00416728"/>
    <w:pPr>
      <w:spacing w:after="160" w:line="259" w:lineRule="auto"/>
    </w:pPr>
  </w:style>
  <w:style w:type="paragraph" w:customStyle="1" w:styleId="75E4B11E841D48FA84CCD9F2FBD32219">
    <w:name w:val="75E4B11E841D48FA84CCD9F2FBD32219"/>
    <w:rsid w:val="00416728"/>
    <w:pPr>
      <w:spacing w:after="160" w:line="259" w:lineRule="auto"/>
    </w:pPr>
  </w:style>
  <w:style w:type="paragraph" w:customStyle="1" w:styleId="98C19B2EF05A48709A455ADC3307659C">
    <w:name w:val="98C19B2EF05A48709A455ADC3307659C"/>
    <w:rsid w:val="00416728"/>
    <w:pPr>
      <w:spacing w:after="160" w:line="259" w:lineRule="auto"/>
    </w:pPr>
  </w:style>
  <w:style w:type="paragraph" w:customStyle="1" w:styleId="CD77C17831AA4348B0CFF3E8FD7314A1">
    <w:name w:val="CD77C17831AA4348B0CFF3E8FD7314A1"/>
    <w:rsid w:val="00416728"/>
    <w:pPr>
      <w:spacing w:after="160" w:line="259" w:lineRule="auto"/>
    </w:pPr>
  </w:style>
  <w:style w:type="paragraph" w:customStyle="1" w:styleId="6763294AA3154AF3B6E0EF6AC08E75C6">
    <w:name w:val="6763294AA3154AF3B6E0EF6AC08E75C6"/>
    <w:rsid w:val="00416728"/>
    <w:pPr>
      <w:spacing w:after="160" w:line="259" w:lineRule="auto"/>
    </w:pPr>
  </w:style>
  <w:style w:type="paragraph" w:customStyle="1" w:styleId="371204DD2D884BD79CA3A19409A631F6">
    <w:name w:val="371204DD2D884BD79CA3A19409A631F6"/>
    <w:rsid w:val="00416728"/>
    <w:pPr>
      <w:spacing w:after="160" w:line="259" w:lineRule="auto"/>
    </w:pPr>
  </w:style>
  <w:style w:type="paragraph" w:customStyle="1" w:styleId="F66070D9161042BCA008EE41F57F1666">
    <w:name w:val="F66070D9161042BCA008EE41F57F1666"/>
    <w:rsid w:val="00416728"/>
    <w:pPr>
      <w:spacing w:after="160" w:line="259" w:lineRule="auto"/>
    </w:pPr>
  </w:style>
  <w:style w:type="paragraph" w:customStyle="1" w:styleId="90618B97E87A443A885F6AFE3285B358">
    <w:name w:val="90618B97E87A443A885F6AFE3285B358"/>
    <w:rsid w:val="00416728"/>
    <w:pPr>
      <w:spacing w:after="160" w:line="259" w:lineRule="auto"/>
    </w:pPr>
  </w:style>
  <w:style w:type="paragraph" w:customStyle="1" w:styleId="83D5409781024448AE47939AD1C4DE69">
    <w:name w:val="83D5409781024448AE47939AD1C4DE69"/>
    <w:rsid w:val="00416728"/>
    <w:pPr>
      <w:spacing w:after="160" w:line="259" w:lineRule="auto"/>
    </w:pPr>
  </w:style>
  <w:style w:type="paragraph" w:customStyle="1" w:styleId="6537D491548E464DB6EBD9D5FC506993">
    <w:name w:val="6537D491548E464DB6EBD9D5FC506993"/>
    <w:rsid w:val="00416728"/>
    <w:pPr>
      <w:spacing w:after="160" w:line="259" w:lineRule="auto"/>
    </w:pPr>
  </w:style>
  <w:style w:type="paragraph" w:customStyle="1" w:styleId="769BA89A61BD46FABEB02ACCD46C8F12">
    <w:name w:val="769BA89A61BD46FABEB02ACCD46C8F12"/>
    <w:rsid w:val="00416728"/>
    <w:pPr>
      <w:spacing w:after="160" w:line="259" w:lineRule="auto"/>
    </w:pPr>
  </w:style>
  <w:style w:type="paragraph" w:customStyle="1" w:styleId="E7E8029F063B4153AFDAE6206D8C80E4">
    <w:name w:val="E7E8029F063B4153AFDAE6206D8C80E4"/>
    <w:rsid w:val="00416728"/>
    <w:pPr>
      <w:spacing w:after="160" w:line="259" w:lineRule="auto"/>
    </w:pPr>
  </w:style>
  <w:style w:type="paragraph" w:customStyle="1" w:styleId="C8AC55E96E5C4155900AC26C88E53F3A">
    <w:name w:val="C8AC55E96E5C4155900AC26C88E53F3A"/>
    <w:rsid w:val="00416728"/>
    <w:pPr>
      <w:spacing w:after="160" w:line="259" w:lineRule="auto"/>
    </w:pPr>
  </w:style>
  <w:style w:type="paragraph" w:customStyle="1" w:styleId="5CBDCFC9808E4D849C6A4972D1F65A21">
    <w:name w:val="5CBDCFC9808E4D849C6A4972D1F65A21"/>
    <w:rsid w:val="00416728"/>
    <w:pPr>
      <w:spacing w:after="160" w:line="259" w:lineRule="auto"/>
    </w:pPr>
  </w:style>
  <w:style w:type="paragraph" w:customStyle="1" w:styleId="869A086886E0430B855DDE26C65B1ACB">
    <w:name w:val="869A086886E0430B855DDE26C65B1ACB"/>
    <w:rsid w:val="00416728"/>
    <w:pPr>
      <w:spacing w:after="160" w:line="259" w:lineRule="auto"/>
    </w:pPr>
  </w:style>
  <w:style w:type="paragraph" w:customStyle="1" w:styleId="E00E50A8E7FB44629C42A811F8D8111C">
    <w:name w:val="E00E50A8E7FB44629C42A811F8D8111C"/>
    <w:rsid w:val="00416728"/>
    <w:pPr>
      <w:spacing w:after="160" w:line="259" w:lineRule="auto"/>
    </w:pPr>
  </w:style>
  <w:style w:type="paragraph" w:customStyle="1" w:styleId="8DDB9DCBBE2B4132BA6E09EFA3C4447A">
    <w:name w:val="8DDB9DCBBE2B4132BA6E09EFA3C4447A"/>
    <w:rsid w:val="00416728"/>
    <w:pPr>
      <w:spacing w:after="160" w:line="259" w:lineRule="auto"/>
    </w:pPr>
  </w:style>
  <w:style w:type="paragraph" w:customStyle="1" w:styleId="2AB083FC79B141AB9488F1F4C6264EE6">
    <w:name w:val="2AB083FC79B141AB9488F1F4C6264EE6"/>
    <w:rsid w:val="00416728"/>
    <w:pPr>
      <w:spacing w:after="160" w:line="259" w:lineRule="auto"/>
    </w:pPr>
  </w:style>
  <w:style w:type="paragraph" w:customStyle="1" w:styleId="B5D49B23E412447CAF1CBCDA521547E4">
    <w:name w:val="B5D49B23E412447CAF1CBCDA521547E4"/>
    <w:rsid w:val="00416728"/>
    <w:pPr>
      <w:spacing w:after="160" w:line="259" w:lineRule="auto"/>
    </w:pPr>
  </w:style>
  <w:style w:type="paragraph" w:customStyle="1" w:styleId="2ADBD0F408C24DDC960C7FC738D50898">
    <w:name w:val="2ADBD0F408C24DDC960C7FC738D50898"/>
    <w:rsid w:val="00416728"/>
    <w:pPr>
      <w:spacing w:after="160" w:line="259" w:lineRule="auto"/>
    </w:pPr>
  </w:style>
  <w:style w:type="paragraph" w:customStyle="1" w:styleId="D250F63A020C4177B0C75B572366593B">
    <w:name w:val="D250F63A020C4177B0C75B572366593B"/>
    <w:rsid w:val="00416728"/>
    <w:pPr>
      <w:spacing w:after="160" w:line="259" w:lineRule="auto"/>
    </w:pPr>
  </w:style>
  <w:style w:type="paragraph" w:customStyle="1" w:styleId="A3B813DE1247408C8107D4A552A1A9D4">
    <w:name w:val="A3B813DE1247408C8107D4A552A1A9D4"/>
    <w:rsid w:val="00416728"/>
    <w:pPr>
      <w:spacing w:after="160" w:line="259" w:lineRule="auto"/>
    </w:pPr>
  </w:style>
  <w:style w:type="paragraph" w:customStyle="1" w:styleId="907B13FE5C4F466793A8BA2AC882181D">
    <w:name w:val="907B13FE5C4F466793A8BA2AC882181D"/>
    <w:rsid w:val="00416728"/>
    <w:pPr>
      <w:spacing w:after="160" w:line="259" w:lineRule="auto"/>
    </w:pPr>
  </w:style>
  <w:style w:type="paragraph" w:customStyle="1" w:styleId="3CBA3F0DB0934CA3AF2C5FFB4CCD2C1B">
    <w:name w:val="3CBA3F0DB0934CA3AF2C5FFB4CCD2C1B"/>
    <w:rsid w:val="00416728"/>
    <w:pPr>
      <w:spacing w:after="160" w:line="259" w:lineRule="auto"/>
    </w:pPr>
  </w:style>
  <w:style w:type="paragraph" w:customStyle="1" w:styleId="8431EDB1B4BA402DBB722DB414A2C0C9">
    <w:name w:val="8431EDB1B4BA402DBB722DB414A2C0C9"/>
    <w:rsid w:val="00416728"/>
    <w:pPr>
      <w:spacing w:after="160" w:line="259" w:lineRule="auto"/>
    </w:pPr>
  </w:style>
  <w:style w:type="paragraph" w:customStyle="1" w:styleId="359D87160ADB45E6822840CF933310D9">
    <w:name w:val="359D87160ADB45E6822840CF933310D9"/>
    <w:rsid w:val="00416728"/>
    <w:pPr>
      <w:spacing w:after="160" w:line="259" w:lineRule="auto"/>
    </w:pPr>
  </w:style>
  <w:style w:type="paragraph" w:customStyle="1" w:styleId="9A5F3D8060BD4A6884BC0C463015DC8F">
    <w:name w:val="9A5F3D8060BD4A6884BC0C463015DC8F"/>
    <w:rsid w:val="00416728"/>
    <w:pPr>
      <w:spacing w:after="160" w:line="259" w:lineRule="auto"/>
    </w:pPr>
  </w:style>
  <w:style w:type="paragraph" w:customStyle="1" w:styleId="5B64118E41744430A99414E0FEABF158">
    <w:name w:val="5B64118E41744430A99414E0FEABF158"/>
    <w:rsid w:val="00416728"/>
    <w:pPr>
      <w:spacing w:after="160" w:line="259" w:lineRule="auto"/>
    </w:pPr>
  </w:style>
  <w:style w:type="paragraph" w:customStyle="1" w:styleId="37993D172BE240C5A614229AF3E2B1AD">
    <w:name w:val="37993D172BE240C5A614229AF3E2B1AD"/>
    <w:rsid w:val="00416728"/>
    <w:pPr>
      <w:spacing w:after="160" w:line="259" w:lineRule="auto"/>
    </w:pPr>
  </w:style>
  <w:style w:type="paragraph" w:customStyle="1" w:styleId="32D7432003364982A47E5AAE113BA23D">
    <w:name w:val="32D7432003364982A47E5AAE113BA23D"/>
    <w:rsid w:val="00416728"/>
    <w:pPr>
      <w:spacing w:after="160" w:line="259" w:lineRule="auto"/>
    </w:pPr>
  </w:style>
  <w:style w:type="paragraph" w:customStyle="1" w:styleId="32400A3F2DF54D11B6B5316B0AA3B871">
    <w:name w:val="32400A3F2DF54D11B6B5316B0AA3B871"/>
    <w:rsid w:val="00416728"/>
    <w:pPr>
      <w:spacing w:after="160" w:line="259" w:lineRule="auto"/>
    </w:pPr>
  </w:style>
  <w:style w:type="paragraph" w:customStyle="1" w:styleId="4E9573E4DC9748C8805C04A628B8C017">
    <w:name w:val="4E9573E4DC9748C8805C04A628B8C017"/>
    <w:rsid w:val="00416728"/>
    <w:pPr>
      <w:spacing w:after="160" w:line="259" w:lineRule="auto"/>
    </w:pPr>
  </w:style>
  <w:style w:type="paragraph" w:customStyle="1" w:styleId="147AEA83AD5544C2A03280F7ACDF0D23">
    <w:name w:val="147AEA83AD5544C2A03280F7ACDF0D23"/>
    <w:rsid w:val="00416728"/>
    <w:pPr>
      <w:spacing w:after="160" w:line="259" w:lineRule="auto"/>
    </w:pPr>
  </w:style>
  <w:style w:type="paragraph" w:customStyle="1" w:styleId="63C8D41D0C494AA58FEEC4A1A47ED0EB">
    <w:name w:val="63C8D41D0C494AA58FEEC4A1A47ED0EB"/>
    <w:rsid w:val="00416728"/>
    <w:pPr>
      <w:spacing w:after="160" w:line="259" w:lineRule="auto"/>
    </w:pPr>
  </w:style>
  <w:style w:type="paragraph" w:customStyle="1" w:styleId="E7A60C60663849678FA52F195536A902">
    <w:name w:val="E7A60C60663849678FA52F195536A902"/>
    <w:rsid w:val="00416728"/>
    <w:pPr>
      <w:spacing w:after="160" w:line="259" w:lineRule="auto"/>
    </w:pPr>
  </w:style>
  <w:style w:type="paragraph" w:customStyle="1" w:styleId="0E6709762C1A41C9B57E68D16DCE8B1B">
    <w:name w:val="0E6709762C1A41C9B57E68D16DCE8B1B"/>
    <w:rsid w:val="00416728"/>
    <w:pPr>
      <w:spacing w:after="160" w:line="259" w:lineRule="auto"/>
    </w:pPr>
  </w:style>
  <w:style w:type="paragraph" w:customStyle="1" w:styleId="85B04F24C22A4E36AA2B949E74DC9931">
    <w:name w:val="85B04F24C22A4E36AA2B949E74DC9931"/>
    <w:rsid w:val="00416728"/>
    <w:pPr>
      <w:spacing w:after="160" w:line="259" w:lineRule="auto"/>
    </w:pPr>
  </w:style>
  <w:style w:type="paragraph" w:customStyle="1" w:styleId="62B2DD13773D4FC8A10F127E7A3A4A88">
    <w:name w:val="62B2DD13773D4FC8A10F127E7A3A4A88"/>
    <w:rsid w:val="00416728"/>
    <w:pPr>
      <w:spacing w:after="160" w:line="259" w:lineRule="auto"/>
    </w:pPr>
  </w:style>
  <w:style w:type="paragraph" w:customStyle="1" w:styleId="4AC1B60B83344103B8AC26169D0650C6">
    <w:name w:val="4AC1B60B83344103B8AC26169D0650C6"/>
    <w:rsid w:val="00416728"/>
    <w:pPr>
      <w:spacing w:after="160" w:line="259" w:lineRule="auto"/>
    </w:pPr>
  </w:style>
  <w:style w:type="paragraph" w:customStyle="1" w:styleId="31A5CFF8D89F4CA5BF2C4D660FF4821B">
    <w:name w:val="31A5CFF8D89F4CA5BF2C4D660FF4821B"/>
    <w:rsid w:val="00416728"/>
    <w:pPr>
      <w:spacing w:after="160" w:line="259" w:lineRule="auto"/>
    </w:pPr>
  </w:style>
  <w:style w:type="paragraph" w:customStyle="1" w:styleId="2B78BB352FFE40F782505A9B851FB21E">
    <w:name w:val="2B78BB352FFE40F782505A9B851FB21E"/>
    <w:rsid w:val="00416728"/>
    <w:pPr>
      <w:spacing w:after="160" w:line="259" w:lineRule="auto"/>
    </w:pPr>
  </w:style>
  <w:style w:type="paragraph" w:customStyle="1" w:styleId="E6003C468B1540639D514A1C25D4F896">
    <w:name w:val="E6003C468B1540639D514A1C25D4F896"/>
    <w:rsid w:val="00416728"/>
    <w:pPr>
      <w:spacing w:after="160" w:line="259" w:lineRule="auto"/>
    </w:pPr>
  </w:style>
  <w:style w:type="paragraph" w:customStyle="1" w:styleId="C9AF7FA175E14DFB94F14A4EEF940527">
    <w:name w:val="C9AF7FA175E14DFB94F14A4EEF940527"/>
    <w:rsid w:val="00416728"/>
    <w:pPr>
      <w:spacing w:after="160" w:line="259" w:lineRule="auto"/>
    </w:pPr>
  </w:style>
  <w:style w:type="paragraph" w:customStyle="1" w:styleId="B6BE57FEE94844A0B34338B93AC2A0F7">
    <w:name w:val="B6BE57FEE94844A0B34338B93AC2A0F7"/>
    <w:rsid w:val="00416728"/>
    <w:pPr>
      <w:spacing w:after="160" w:line="259" w:lineRule="auto"/>
    </w:pPr>
  </w:style>
  <w:style w:type="paragraph" w:customStyle="1" w:styleId="B8CD01C864934E4EA89E03AA1D96B21D">
    <w:name w:val="B8CD01C864934E4EA89E03AA1D96B21D"/>
    <w:rsid w:val="00416728"/>
    <w:pPr>
      <w:spacing w:after="160" w:line="259" w:lineRule="auto"/>
    </w:pPr>
  </w:style>
  <w:style w:type="paragraph" w:customStyle="1" w:styleId="591FCEEC5CAA4E8F8EA7540F7FDD098F">
    <w:name w:val="591FCEEC5CAA4E8F8EA7540F7FDD098F"/>
    <w:rsid w:val="00416728"/>
    <w:pPr>
      <w:spacing w:after="160" w:line="259" w:lineRule="auto"/>
    </w:pPr>
  </w:style>
  <w:style w:type="paragraph" w:customStyle="1" w:styleId="C2E19CD6C4164ED88ACFE3A046AA7801">
    <w:name w:val="C2E19CD6C4164ED88ACFE3A046AA7801"/>
    <w:rsid w:val="00416728"/>
    <w:pPr>
      <w:spacing w:after="160" w:line="259" w:lineRule="auto"/>
    </w:pPr>
  </w:style>
  <w:style w:type="paragraph" w:customStyle="1" w:styleId="11EFB9C2572042C6A4C3341B4D76AF69">
    <w:name w:val="11EFB9C2572042C6A4C3341B4D76AF69"/>
    <w:rsid w:val="00416728"/>
    <w:pPr>
      <w:spacing w:after="160" w:line="259" w:lineRule="auto"/>
    </w:pPr>
  </w:style>
  <w:style w:type="paragraph" w:customStyle="1" w:styleId="39C383D4C0D941AD96E8DF664B456FCC">
    <w:name w:val="39C383D4C0D941AD96E8DF664B456FCC"/>
    <w:rsid w:val="00416728"/>
    <w:pPr>
      <w:spacing w:after="160" w:line="259" w:lineRule="auto"/>
    </w:pPr>
  </w:style>
  <w:style w:type="paragraph" w:customStyle="1" w:styleId="6855EFC4673E48E0A35766F3CAF4C211">
    <w:name w:val="6855EFC4673E48E0A35766F3CAF4C211"/>
    <w:rsid w:val="00416728"/>
    <w:pPr>
      <w:spacing w:after="160" w:line="259" w:lineRule="auto"/>
    </w:pPr>
  </w:style>
  <w:style w:type="paragraph" w:customStyle="1" w:styleId="B26FE18CBC0A42CBAC694F6A986A43E1">
    <w:name w:val="B26FE18CBC0A42CBAC694F6A986A43E1"/>
    <w:rsid w:val="00416728"/>
    <w:pPr>
      <w:spacing w:after="160" w:line="259" w:lineRule="auto"/>
    </w:pPr>
  </w:style>
  <w:style w:type="paragraph" w:customStyle="1" w:styleId="CD9AE5D3F5C440589A14643617BAF376">
    <w:name w:val="CD9AE5D3F5C440589A14643617BAF376"/>
    <w:rsid w:val="00416728"/>
    <w:pPr>
      <w:spacing w:after="160" w:line="259" w:lineRule="auto"/>
    </w:pPr>
  </w:style>
  <w:style w:type="paragraph" w:customStyle="1" w:styleId="1DA21B0FC97242FEBF237DB4D4316E68">
    <w:name w:val="1DA21B0FC97242FEBF237DB4D4316E68"/>
    <w:rsid w:val="00416728"/>
    <w:pPr>
      <w:spacing w:after="160" w:line="259" w:lineRule="auto"/>
    </w:pPr>
  </w:style>
  <w:style w:type="paragraph" w:customStyle="1" w:styleId="8BC87C6FCD9D41E7AC802C42DEA9D4C5">
    <w:name w:val="8BC87C6FCD9D41E7AC802C42DEA9D4C5"/>
    <w:rsid w:val="00416728"/>
    <w:pPr>
      <w:spacing w:after="160" w:line="259" w:lineRule="auto"/>
    </w:pPr>
  </w:style>
  <w:style w:type="paragraph" w:customStyle="1" w:styleId="BE33196619B14051BA8ECA3697E4D3B2">
    <w:name w:val="BE33196619B14051BA8ECA3697E4D3B2"/>
    <w:rsid w:val="00416728"/>
    <w:pPr>
      <w:spacing w:after="160" w:line="259" w:lineRule="auto"/>
    </w:pPr>
  </w:style>
  <w:style w:type="paragraph" w:customStyle="1" w:styleId="2EF724968DCE4F0684CA628ADC996D93">
    <w:name w:val="2EF724968DCE4F0684CA628ADC996D93"/>
    <w:rsid w:val="00416728"/>
    <w:pPr>
      <w:spacing w:after="160" w:line="259" w:lineRule="auto"/>
    </w:pPr>
  </w:style>
  <w:style w:type="paragraph" w:customStyle="1" w:styleId="0B966DBA9F1C4AAC80600372DF078E4E">
    <w:name w:val="0B966DBA9F1C4AAC80600372DF078E4E"/>
    <w:rsid w:val="00416728"/>
    <w:pPr>
      <w:spacing w:after="160" w:line="259" w:lineRule="auto"/>
    </w:pPr>
  </w:style>
  <w:style w:type="paragraph" w:customStyle="1" w:styleId="1CB13F058AFA4774BE5BA5D7D12835A0">
    <w:name w:val="1CB13F058AFA4774BE5BA5D7D12835A0"/>
    <w:rsid w:val="00416728"/>
    <w:pPr>
      <w:spacing w:after="160" w:line="259" w:lineRule="auto"/>
    </w:pPr>
  </w:style>
  <w:style w:type="paragraph" w:customStyle="1" w:styleId="F48960692E124842BD6BF30A22C0AE1B">
    <w:name w:val="F48960692E124842BD6BF30A22C0AE1B"/>
    <w:rsid w:val="00416728"/>
    <w:pPr>
      <w:spacing w:after="160" w:line="259" w:lineRule="auto"/>
    </w:pPr>
  </w:style>
  <w:style w:type="paragraph" w:customStyle="1" w:styleId="6FC7C137BD6B4FAB95561CA8D3A64960">
    <w:name w:val="6FC7C137BD6B4FAB95561CA8D3A64960"/>
    <w:rsid w:val="00416728"/>
    <w:pPr>
      <w:spacing w:after="160" w:line="259" w:lineRule="auto"/>
    </w:pPr>
  </w:style>
  <w:style w:type="paragraph" w:customStyle="1" w:styleId="76520CE15817441FB2B663FD2973CB7F">
    <w:name w:val="76520CE15817441FB2B663FD2973CB7F"/>
    <w:rsid w:val="00416728"/>
    <w:pPr>
      <w:spacing w:after="160" w:line="259" w:lineRule="auto"/>
    </w:pPr>
  </w:style>
  <w:style w:type="paragraph" w:customStyle="1" w:styleId="2A89742C20514F54AE97D5234577000E">
    <w:name w:val="2A89742C20514F54AE97D5234577000E"/>
    <w:rsid w:val="00416728"/>
    <w:pPr>
      <w:spacing w:after="160" w:line="259" w:lineRule="auto"/>
    </w:pPr>
  </w:style>
  <w:style w:type="paragraph" w:customStyle="1" w:styleId="97C2D77DB4DB477B94FB78D436BA42DB">
    <w:name w:val="97C2D77DB4DB477B94FB78D436BA42DB"/>
    <w:rsid w:val="00416728"/>
    <w:pPr>
      <w:spacing w:after="160" w:line="259" w:lineRule="auto"/>
    </w:pPr>
  </w:style>
  <w:style w:type="paragraph" w:customStyle="1" w:styleId="E5C57F60C1494C11858C5321C6E39698">
    <w:name w:val="E5C57F60C1494C11858C5321C6E39698"/>
    <w:rsid w:val="00416728"/>
    <w:pPr>
      <w:spacing w:after="160" w:line="259" w:lineRule="auto"/>
    </w:pPr>
  </w:style>
  <w:style w:type="paragraph" w:customStyle="1" w:styleId="EE398C898FEE426AB1C115D2F8FB1659">
    <w:name w:val="EE398C898FEE426AB1C115D2F8FB1659"/>
    <w:rsid w:val="00416728"/>
    <w:pPr>
      <w:spacing w:after="160" w:line="259" w:lineRule="auto"/>
    </w:pPr>
  </w:style>
  <w:style w:type="paragraph" w:customStyle="1" w:styleId="F29762CB94FF427EA190452CC3DC98C9">
    <w:name w:val="F29762CB94FF427EA190452CC3DC98C9"/>
    <w:rsid w:val="00416728"/>
    <w:pPr>
      <w:spacing w:after="160" w:line="259" w:lineRule="auto"/>
    </w:pPr>
  </w:style>
  <w:style w:type="paragraph" w:customStyle="1" w:styleId="230FF9EFDE8149D9874E1DF3171929C4">
    <w:name w:val="230FF9EFDE8149D9874E1DF3171929C4"/>
    <w:rsid w:val="00416728"/>
    <w:pPr>
      <w:spacing w:after="160" w:line="259" w:lineRule="auto"/>
    </w:pPr>
  </w:style>
  <w:style w:type="paragraph" w:customStyle="1" w:styleId="CB3FD9BE8F184F3E9988E2E4F6D54E6C">
    <w:name w:val="CB3FD9BE8F184F3E9988E2E4F6D54E6C"/>
    <w:rsid w:val="00416728"/>
    <w:pPr>
      <w:spacing w:after="160" w:line="259" w:lineRule="auto"/>
    </w:pPr>
  </w:style>
  <w:style w:type="paragraph" w:customStyle="1" w:styleId="FDD6EDAB354E474D842D2FB8A2E87D42">
    <w:name w:val="FDD6EDAB354E474D842D2FB8A2E87D42"/>
    <w:rsid w:val="00416728"/>
    <w:pPr>
      <w:spacing w:after="160" w:line="259" w:lineRule="auto"/>
    </w:pPr>
  </w:style>
  <w:style w:type="paragraph" w:customStyle="1" w:styleId="822219DB809047678CC0B0FA1A97B70C">
    <w:name w:val="822219DB809047678CC0B0FA1A97B70C"/>
    <w:rsid w:val="00416728"/>
    <w:pPr>
      <w:spacing w:after="160" w:line="259" w:lineRule="auto"/>
    </w:pPr>
  </w:style>
  <w:style w:type="paragraph" w:customStyle="1" w:styleId="1D2397A2E4A840A19324F190F7C3D79F">
    <w:name w:val="1D2397A2E4A840A19324F190F7C3D79F"/>
    <w:rsid w:val="00416728"/>
    <w:pPr>
      <w:spacing w:after="160" w:line="259" w:lineRule="auto"/>
    </w:pPr>
  </w:style>
  <w:style w:type="paragraph" w:customStyle="1" w:styleId="7B43C80696D3480FB4C353F49CC543AE">
    <w:name w:val="7B43C80696D3480FB4C353F49CC543AE"/>
    <w:rsid w:val="00416728"/>
    <w:pPr>
      <w:spacing w:after="160" w:line="259" w:lineRule="auto"/>
    </w:pPr>
  </w:style>
  <w:style w:type="paragraph" w:customStyle="1" w:styleId="6E4CDD4A5E4F4938847812F7E1C36E26">
    <w:name w:val="6E4CDD4A5E4F4938847812F7E1C36E26"/>
    <w:rsid w:val="00416728"/>
    <w:pPr>
      <w:spacing w:after="160" w:line="259" w:lineRule="auto"/>
    </w:pPr>
  </w:style>
  <w:style w:type="paragraph" w:customStyle="1" w:styleId="C4C89F56329C43E1A8A9A2171BCA12AA">
    <w:name w:val="C4C89F56329C43E1A8A9A2171BCA12AA"/>
    <w:rsid w:val="00416728"/>
    <w:pPr>
      <w:spacing w:after="160" w:line="259" w:lineRule="auto"/>
    </w:pPr>
  </w:style>
  <w:style w:type="paragraph" w:customStyle="1" w:styleId="3E67E71B6DE447D0830F388E71273FFE">
    <w:name w:val="3E67E71B6DE447D0830F388E71273FFE"/>
    <w:rsid w:val="00416728"/>
    <w:pPr>
      <w:spacing w:after="160" w:line="259" w:lineRule="auto"/>
    </w:pPr>
  </w:style>
  <w:style w:type="paragraph" w:customStyle="1" w:styleId="41CC9D16F6BF4514ABE45FEF405C8D9C">
    <w:name w:val="41CC9D16F6BF4514ABE45FEF405C8D9C"/>
    <w:rsid w:val="00416728"/>
    <w:pPr>
      <w:spacing w:after="160" w:line="259" w:lineRule="auto"/>
    </w:pPr>
  </w:style>
  <w:style w:type="paragraph" w:customStyle="1" w:styleId="1194EE441A8B48E6A26DF5C5191B1050">
    <w:name w:val="1194EE441A8B48E6A26DF5C5191B1050"/>
    <w:rsid w:val="00416728"/>
    <w:pPr>
      <w:spacing w:after="160" w:line="259" w:lineRule="auto"/>
    </w:pPr>
  </w:style>
  <w:style w:type="paragraph" w:customStyle="1" w:styleId="B1278510C69B437BAAD1D030B0E31DFB">
    <w:name w:val="B1278510C69B437BAAD1D030B0E31DFB"/>
    <w:rsid w:val="00416728"/>
    <w:pPr>
      <w:spacing w:after="160" w:line="259" w:lineRule="auto"/>
    </w:pPr>
  </w:style>
  <w:style w:type="paragraph" w:customStyle="1" w:styleId="338F4950617F4C9A9F0B4A9BF2604665">
    <w:name w:val="338F4950617F4C9A9F0B4A9BF2604665"/>
    <w:rsid w:val="00416728"/>
    <w:pPr>
      <w:spacing w:after="160" w:line="259" w:lineRule="auto"/>
    </w:pPr>
  </w:style>
  <w:style w:type="paragraph" w:customStyle="1" w:styleId="1A22ABBA55584466B06EAB73E75DEEE4">
    <w:name w:val="1A22ABBA55584466B06EAB73E75DEEE4"/>
    <w:rsid w:val="00416728"/>
    <w:pPr>
      <w:spacing w:after="160" w:line="259" w:lineRule="auto"/>
    </w:pPr>
  </w:style>
  <w:style w:type="paragraph" w:customStyle="1" w:styleId="1828A18015FD468597F188C050D02435">
    <w:name w:val="1828A18015FD468597F188C050D02435"/>
    <w:rsid w:val="00416728"/>
    <w:pPr>
      <w:spacing w:after="160" w:line="259" w:lineRule="auto"/>
    </w:pPr>
  </w:style>
  <w:style w:type="paragraph" w:customStyle="1" w:styleId="E88A9E2F58184834831791273FD0470B">
    <w:name w:val="E88A9E2F58184834831791273FD0470B"/>
    <w:rsid w:val="00416728"/>
    <w:pPr>
      <w:spacing w:after="160" w:line="259" w:lineRule="auto"/>
    </w:pPr>
  </w:style>
  <w:style w:type="paragraph" w:customStyle="1" w:styleId="92787C2BC97C4F37BEB6282EFFBD17EF">
    <w:name w:val="92787C2BC97C4F37BEB6282EFFBD17EF"/>
    <w:rsid w:val="00416728"/>
    <w:pPr>
      <w:spacing w:after="160" w:line="259" w:lineRule="auto"/>
    </w:pPr>
  </w:style>
  <w:style w:type="paragraph" w:customStyle="1" w:styleId="EBAE996F15444DBEA0E2D195602DF2B8">
    <w:name w:val="EBAE996F15444DBEA0E2D195602DF2B8"/>
    <w:rsid w:val="00416728"/>
    <w:pPr>
      <w:spacing w:after="160" w:line="259" w:lineRule="auto"/>
    </w:pPr>
  </w:style>
  <w:style w:type="paragraph" w:customStyle="1" w:styleId="E16F6B902E96408680329C27C9F75F0E">
    <w:name w:val="E16F6B902E96408680329C27C9F75F0E"/>
    <w:rsid w:val="00416728"/>
    <w:pPr>
      <w:spacing w:after="160" w:line="259" w:lineRule="auto"/>
    </w:pPr>
  </w:style>
  <w:style w:type="paragraph" w:customStyle="1" w:styleId="DC4545179484473FA9A541CEA8BD8698">
    <w:name w:val="DC4545179484473FA9A541CEA8BD8698"/>
    <w:rsid w:val="00416728"/>
    <w:pPr>
      <w:spacing w:after="160" w:line="259" w:lineRule="auto"/>
    </w:pPr>
  </w:style>
  <w:style w:type="paragraph" w:customStyle="1" w:styleId="73ED6D72769A46B793E61E8BE99CD7F6">
    <w:name w:val="73ED6D72769A46B793E61E8BE99CD7F6"/>
    <w:rsid w:val="00416728"/>
    <w:pPr>
      <w:spacing w:after="160" w:line="259" w:lineRule="auto"/>
    </w:pPr>
  </w:style>
  <w:style w:type="paragraph" w:customStyle="1" w:styleId="98B9701067214832856255E82E2AFDD0">
    <w:name w:val="98B9701067214832856255E82E2AFDD0"/>
    <w:rsid w:val="00416728"/>
    <w:pPr>
      <w:spacing w:after="160" w:line="259" w:lineRule="auto"/>
    </w:pPr>
  </w:style>
  <w:style w:type="paragraph" w:customStyle="1" w:styleId="0E4CC4C919914E95A4A7ACA4A6045E78">
    <w:name w:val="0E4CC4C919914E95A4A7ACA4A6045E78"/>
    <w:rsid w:val="00416728"/>
    <w:pPr>
      <w:spacing w:after="160" w:line="259" w:lineRule="auto"/>
    </w:pPr>
  </w:style>
  <w:style w:type="paragraph" w:customStyle="1" w:styleId="8F37142DA85C44C5AC6A0C978612F2A6">
    <w:name w:val="8F37142DA85C44C5AC6A0C978612F2A6"/>
    <w:rsid w:val="00416728"/>
    <w:pPr>
      <w:spacing w:after="160" w:line="259" w:lineRule="auto"/>
    </w:pPr>
  </w:style>
  <w:style w:type="paragraph" w:customStyle="1" w:styleId="D32238E7856C407A9EAF44475DE62A90">
    <w:name w:val="D32238E7856C407A9EAF44475DE62A90"/>
    <w:rsid w:val="00416728"/>
    <w:pPr>
      <w:spacing w:after="160" w:line="259" w:lineRule="auto"/>
    </w:pPr>
  </w:style>
  <w:style w:type="paragraph" w:customStyle="1" w:styleId="B994583A50EE4B819B2251F4F03867FF">
    <w:name w:val="B994583A50EE4B819B2251F4F03867FF"/>
    <w:rsid w:val="00416728"/>
    <w:pPr>
      <w:spacing w:after="160" w:line="259" w:lineRule="auto"/>
    </w:pPr>
  </w:style>
  <w:style w:type="paragraph" w:customStyle="1" w:styleId="F37CF07A6D9C4D3B9848BB577385187F">
    <w:name w:val="F37CF07A6D9C4D3B9848BB577385187F"/>
    <w:rsid w:val="00416728"/>
    <w:pPr>
      <w:spacing w:after="160" w:line="259" w:lineRule="auto"/>
    </w:pPr>
  </w:style>
  <w:style w:type="paragraph" w:customStyle="1" w:styleId="8E55678CB53146FDAB3AAC32AF21871D">
    <w:name w:val="8E55678CB53146FDAB3AAC32AF21871D"/>
    <w:rsid w:val="00416728"/>
    <w:pPr>
      <w:spacing w:after="160" w:line="259" w:lineRule="auto"/>
    </w:pPr>
  </w:style>
  <w:style w:type="paragraph" w:customStyle="1" w:styleId="A0DD628332EC49B08211A1E7147FA2F8">
    <w:name w:val="A0DD628332EC49B08211A1E7147FA2F8"/>
    <w:rsid w:val="00416728"/>
    <w:pPr>
      <w:spacing w:after="160" w:line="259" w:lineRule="auto"/>
    </w:pPr>
  </w:style>
  <w:style w:type="paragraph" w:customStyle="1" w:styleId="4A444CBA3EBA4687A075156E026F0AD2">
    <w:name w:val="4A444CBA3EBA4687A075156E026F0AD2"/>
    <w:rsid w:val="00416728"/>
    <w:pPr>
      <w:spacing w:after="160" w:line="259" w:lineRule="auto"/>
    </w:pPr>
  </w:style>
  <w:style w:type="paragraph" w:customStyle="1" w:styleId="48619F8FAF184B21A669AB4A348B14E9">
    <w:name w:val="48619F8FAF184B21A669AB4A348B14E9"/>
    <w:rsid w:val="00416728"/>
    <w:pPr>
      <w:spacing w:after="160" w:line="259" w:lineRule="auto"/>
    </w:pPr>
  </w:style>
  <w:style w:type="paragraph" w:customStyle="1" w:styleId="6DBAAA5AF9F54688BCEC6A60D868297E">
    <w:name w:val="6DBAAA5AF9F54688BCEC6A60D868297E"/>
    <w:rsid w:val="00416728"/>
    <w:pPr>
      <w:spacing w:after="160" w:line="259" w:lineRule="auto"/>
    </w:pPr>
  </w:style>
  <w:style w:type="paragraph" w:customStyle="1" w:styleId="1EBE4B0F2C0B48E3A2BB48F4018E5710">
    <w:name w:val="1EBE4B0F2C0B48E3A2BB48F4018E5710"/>
    <w:rsid w:val="00416728"/>
    <w:pPr>
      <w:spacing w:after="160" w:line="259" w:lineRule="auto"/>
    </w:pPr>
  </w:style>
  <w:style w:type="paragraph" w:customStyle="1" w:styleId="CDA99E037909450C8E7B19BE3F5C0603">
    <w:name w:val="CDA99E037909450C8E7B19BE3F5C0603"/>
    <w:rsid w:val="00416728"/>
    <w:pPr>
      <w:spacing w:after="160" w:line="259" w:lineRule="auto"/>
    </w:pPr>
  </w:style>
  <w:style w:type="paragraph" w:customStyle="1" w:styleId="F233F13A5BC2491CB594E8EBA7965DAF">
    <w:name w:val="F233F13A5BC2491CB594E8EBA7965DAF"/>
    <w:rsid w:val="00416728"/>
    <w:pPr>
      <w:spacing w:after="160" w:line="259" w:lineRule="auto"/>
    </w:pPr>
  </w:style>
  <w:style w:type="paragraph" w:customStyle="1" w:styleId="DD044215B86043998332D8C4142BD3C3">
    <w:name w:val="DD044215B86043998332D8C4142BD3C3"/>
    <w:rsid w:val="00416728"/>
    <w:pPr>
      <w:spacing w:after="160" w:line="259" w:lineRule="auto"/>
    </w:pPr>
  </w:style>
  <w:style w:type="paragraph" w:customStyle="1" w:styleId="68658E8F1B22410EAE2C955638B52B2D">
    <w:name w:val="68658E8F1B22410EAE2C955638B52B2D"/>
    <w:rsid w:val="00416728"/>
    <w:pPr>
      <w:spacing w:after="160" w:line="259" w:lineRule="auto"/>
    </w:pPr>
  </w:style>
  <w:style w:type="paragraph" w:customStyle="1" w:styleId="278D66A9D3AB4FC5B3E7784C483E6947">
    <w:name w:val="278D66A9D3AB4FC5B3E7784C483E6947"/>
    <w:rsid w:val="00416728"/>
    <w:pPr>
      <w:spacing w:after="160" w:line="259" w:lineRule="auto"/>
    </w:pPr>
  </w:style>
  <w:style w:type="paragraph" w:customStyle="1" w:styleId="4CF82EFA5F744293A99256392CCF2C54">
    <w:name w:val="4CF82EFA5F744293A99256392CCF2C54"/>
    <w:rsid w:val="00416728"/>
    <w:pPr>
      <w:spacing w:after="160" w:line="259" w:lineRule="auto"/>
    </w:pPr>
  </w:style>
  <w:style w:type="paragraph" w:customStyle="1" w:styleId="041FA9263F804C0CB676255497228B81">
    <w:name w:val="041FA9263F804C0CB676255497228B81"/>
    <w:rsid w:val="00416728"/>
    <w:pPr>
      <w:spacing w:after="160" w:line="259" w:lineRule="auto"/>
    </w:pPr>
  </w:style>
  <w:style w:type="paragraph" w:customStyle="1" w:styleId="F8DF18BCF8254380AFFEFD034049FCDF">
    <w:name w:val="F8DF18BCF8254380AFFEFD034049FCDF"/>
    <w:rsid w:val="00416728"/>
    <w:pPr>
      <w:spacing w:after="160" w:line="259" w:lineRule="auto"/>
    </w:pPr>
  </w:style>
  <w:style w:type="paragraph" w:customStyle="1" w:styleId="512FCF0C6D1C43299CA498998F8E4542">
    <w:name w:val="512FCF0C6D1C43299CA498998F8E4542"/>
    <w:rsid w:val="00416728"/>
    <w:pPr>
      <w:spacing w:after="160" w:line="259" w:lineRule="auto"/>
    </w:pPr>
  </w:style>
  <w:style w:type="paragraph" w:customStyle="1" w:styleId="008D66B6DB414E6F95D017DBC3ECDC40">
    <w:name w:val="008D66B6DB414E6F95D017DBC3ECDC40"/>
    <w:rsid w:val="00416728"/>
    <w:pPr>
      <w:spacing w:after="160" w:line="259" w:lineRule="auto"/>
    </w:pPr>
  </w:style>
  <w:style w:type="paragraph" w:customStyle="1" w:styleId="7B0492A805794651BAB5E094F0F6DAAD">
    <w:name w:val="7B0492A805794651BAB5E094F0F6DAAD"/>
    <w:rsid w:val="00416728"/>
    <w:pPr>
      <w:spacing w:after="160" w:line="259" w:lineRule="auto"/>
    </w:pPr>
  </w:style>
  <w:style w:type="paragraph" w:customStyle="1" w:styleId="E72C81433A9349159AA15782CAF5A62F">
    <w:name w:val="E72C81433A9349159AA15782CAF5A62F"/>
    <w:rsid w:val="00416728"/>
    <w:pPr>
      <w:spacing w:after="160" w:line="259" w:lineRule="auto"/>
    </w:pPr>
  </w:style>
  <w:style w:type="paragraph" w:customStyle="1" w:styleId="9BB177775DE5471A892DEC6E1FA23F5D">
    <w:name w:val="9BB177775DE5471A892DEC6E1FA23F5D"/>
    <w:rsid w:val="00416728"/>
    <w:pPr>
      <w:spacing w:after="160" w:line="259" w:lineRule="auto"/>
    </w:pPr>
  </w:style>
  <w:style w:type="paragraph" w:customStyle="1" w:styleId="EA5F2B15FDA44E13B9955018C2DA78D7">
    <w:name w:val="EA5F2B15FDA44E13B9955018C2DA78D7"/>
    <w:rsid w:val="00416728"/>
    <w:pPr>
      <w:spacing w:after="160" w:line="259" w:lineRule="auto"/>
    </w:pPr>
  </w:style>
  <w:style w:type="paragraph" w:customStyle="1" w:styleId="112C43590D7A4623AC4F6D14E254FD7C">
    <w:name w:val="112C43590D7A4623AC4F6D14E254FD7C"/>
    <w:rsid w:val="00416728"/>
    <w:pPr>
      <w:spacing w:after="160" w:line="259" w:lineRule="auto"/>
    </w:pPr>
  </w:style>
  <w:style w:type="paragraph" w:customStyle="1" w:styleId="CDF969E2E5AC46E7B2BC4B406F5A6926">
    <w:name w:val="CDF969E2E5AC46E7B2BC4B406F5A6926"/>
    <w:rsid w:val="00416728"/>
    <w:pPr>
      <w:spacing w:after="160" w:line="259" w:lineRule="auto"/>
    </w:pPr>
  </w:style>
  <w:style w:type="paragraph" w:customStyle="1" w:styleId="748CC843952E45519C73B9C51DD12D06">
    <w:name w:val="748CC843952E45519C73B9C51DD12D06"/>
    <w:rsid w:val="00416728"/>
    <w:pPr>
      <w:spacing w:after="160" w:line="259" w:lineRule="auto"/>
    </w:pPr>
  </w:style>
  <w:style w:type="paragraph" w:customStyle="1" w:styleId="C72BCEBDD05F46CB838EB77D80CE7BF6">
    <w:name w:val="C72BCEBDD05F46CB838EB77D80CE7BF6"/>
    <w:rsid w:val="00416728"/>
    <w:pPr>
      <w:spacing w:after="160" w:line="259" w:lineRule="auto"/>
    </w:pPr>
  </w:style>
  <w:style w:type="paragraph" w:customStyle="1" w:styleId="01655EF0B2694259B9FCFDACEF049FBA">
    <w:name w:val="01655EF0B2694259B9FCFDACEF049FBA"/>
    <w:rsid w:val="00416728"/>
    <w:pPr>
      <w:spacing w:after="160" w:line="259" w:lineRule="auto"/>
    </w:pPr>
  </w:style>
  <w:style w:type="paragraph" w:customStyle="1" w:styleId="3927DF7CC164496D9CD16E673901E8CD">
    <w:name w:val="3927DF7CC164496D9CD16E673901E8CD"/>
    <w:rsid w:val="00416728"/>
    <w:pPr>
      <w:spacing w:after="160" w:line="259" w:lineRule="auto"/>
    </w:pPr>
  </w:style>
  <w:style w:type="paragraph" w:customStyle="1" w:styleId="54583FFA716D464397153D17ACE89821">
    <w:name w:val="54583FFA716D464397153D17ACE89821"/>
    <w:rsid w:val="00416728"/>
    <w:pPr>
      <w:spacing w:after="160" w:line="259" w:lineRule="auto"/>
    </w:pPr>
  </w:style>
  <w:style w:type="paragraph" w:customStyle="1" w:styleId="976282887A3F45DFA7D6C79D3383888E">
    <w:name w:val="976282887A3F45DFA7D6C79D3383888E"/>
    <w:rsid w:val="00416728"/>
    <w:pPr>
      <w:spacing w:after="160" w:line="259" w:lineRule="auto"/>
    </w:pPr>
  </w:style>
  <w:style w:type="paragraph" w:customStyle="1" w:styleId="7995067FE03647A2B33B94E7B33B7BD5">
    <w:name w:val="7995067FE03647A2B33B94E7B33B7BD5"/>
    <w:rsid w:val="00416728"/>
    <w:pPr>
      <w:spacing w:after="160" w:line="259" w:lineRule="auto"/>
    </w:pPr>
  </w:style>
  <w:style w:type="paragraph" w:customStyle="1" w:styleId="0CA7706118374F1B9D76070ED25A38A3">
    <w:name w:val="0CA7706118374F1B9D76070ED25A38A3"/>
    <w:rsid w:val="00416728"/>
    <w:pPr>
      <w:spacing w:after="160" w:line="259" w:lineRule="auto"/>
    </w:pPr>
  </w:style>
  <w:style w:type="paragraph" w:customStyle="1" w:styleId="14E4DFD6235D411E97FDB8135827D192">
    <w:name w:val="14E4DFD6235D411E97FDB8135827D192"/>
    <w:rsid w:val="00416728"/>
    <w:pPr>
      <w:spacing w:after="160" w:line="259" w:lineRule="auto"/>
    </w:pPr>
  </w:style>
  <w:style w:type="paragraph" w:customStyle="1" w:styleId="AF0C124EA4A84491B05C50D5E54924D0">
    <w:name w:val="AF0C124EA4A84491B05C50D5E54924D0"/>
    <w:rsid w:val="00416728"/>
    <w:pPr>
      <w:spacing w:after="160" w:line="259" w:lineRule="auto"/>
    </w:pPr>
  </w:style>
  <w:style w:type="paragraph" w:customStyle="1" w:styleId="14EBD2F1FD9C485BBD5E6328044F46EB">
    <w:name w:val="14EBD2F1FD9C485BBD5E6328044F46EB"/>
    <w:rsid w:val="00416728"/>
    <w:pPr>
      <w:spacing w:after="160" w:line="259" w:lineRule="auto"/>
    </w:pPr>
  </w:style>
  <w:style w:type="paragraph" w:customStyle="1" w:styleId="250F94FC8D004DE887DD038A2E3B79C8">
    <w:name w:val="250F94FC8D004DE887DD038A2E3B79C8"/>
    <w:rsid w:val="00416728"/>
    <w:pPr>
      <w:spacing w:after="160" w:line="259" w:lineRule="auto"/>
    </w:pPr>
  </w:style>
  <w:style w:type="paragraph" w:customStyle="1" w:styleId="6991D05AD0444D8F8B2B8DC230578074">
    <w:name w:val="6991D05AD0444D8F8B2B8DC230578074"/>
    <w:rsid w:val="00416728"/>
    <w:pPr>
      <w:spacing w:after="160" w:line="259" w:lineRule="auto"/>
    </w:pPr>
  </w:style>
  <w:style w:type="paragraph" w:customStyle="1" w:styleId="9B23DCEBB1B94AE9A7D499854707FD6E">
    <w:name w:val="9B23DCEBB1B94AE9A7D499854707FD6E"/>
    <w:rsid w:val="00416728"/>
    <w:pPr>
      <w:spacing w:after="160" w:line="259" w:lineRule="auto"/>
    </w:pPr>
  </w:style>
  <w:style w:type="paragraph" w:customStyle="1" w:styleId="DF3805DD6BD441398E4DABCCB9A860D1">
    <w:name w:val="DF3805DD6BD441398E4DABCCB9A860D1"/>
    <w:rsid w:val="00416728"/>
    <w:pPr>
      <w:spacing w:after="160" w:line="259" w:lineRule="auto"/>
    </w:pPr>
  </w:style>
  <w:style w:type="paragraph" w:customStyle="1" w:styleId="A235105220C54596AC98B89F7BEE7581">
    <w:name w:val="A235105220C54596AC98B89F7BEE7581"/>
    <w:rsid w:val="00416728"/>
    <w:pPr>
      <w:spacing w:after="160" w:line="259" w:lineRule="auto"/>
    </w:pPr>
  </w:style>
  <w:style w:type="paragraph" w:customStyle="1" w:styleId="CC2A8A1D4B3044A691C1AAB4AC4737FC">
    <w:name w:val="CC2A8A1D4B3044A691C1AAB4AC4737FC"/>
    <w:rsid w:val="00416728"/>
    <w:pPr>
      <w:spacing w:after="160" w:line="259" w:lineRule="auto"/>
    </w:pPr>
  </w:style>
  <w:style w:type="paragraph" w:customStyle="1" w:styleId="DDABC54323664BDBB7BB9932D1C6AE05">
    <w:name w:val="DDABC54323664BDBB7BB9932D1C6AE05"/>
    <w:rsid w:val="00416728"/>
    <w:pPr>
      <w:spacing w:after="160" w:line="259" w:lineRule="auto"/>
    </w:pPr>
  </w:style>
  <w:style w:type="paragraph" w:customStyle="1" w:styleId="98B13F0A0FE94EEFAF80AC64B0B652A4">
    <w:name w:val="98B13F0A0FE94EEFAF80AC64B0B652A4"/>
    <w:rsid w:val="00416728"/>
    <w:pPr>
      <w:spacing w:after="160" w:line="259" w:lineRule="auto"/>
    </w:pPr>
  </w:style>
  <w:style w:type="paragraph" w:customStyle="1" w:styleId="E22F2AA20E734228AF6C0C4E15BCB633">
    <w:name w:val="E22F2AA20E734228AF6C0C4E15BCB633"/>
    <w:rsid w:val="00416728"/>
    <w:pPr>
      <w:spacing w:after="160" w:line="259" w:lineRule="auto"/>
    </w:pPr>
  </w:style>
  <w:style w:type="paragraph" w:customStyle="1" w:styleId="A37D9944D8E5456CAB9E27BDE889D105">
    <w:name w:val="A37D9944D8E5456CAB9E27BDE889D105"/>
    <w:rsid w:val="00416728"/>
    <w:pPr>
      <w:spacing w:after="160" w:line="259" w:lineRule="auto"/>
    </w:pPr>
  </w:style>
  <w:style w:type="paragraph" w:customStyle="1" w:styleId="4E5FEEC0D88D478ABE03F5414815571B">
    <w:name w:val="4E5FEEC0D88D478ABE03F5414815571B"/>
    <w:rsid w:val="00416728"/>
    <w:pPr>
      <w:spacing w:after="160" w:line="259" w:lineRule="auto"/>
    </w:pPr>
  </w:style>
  <w:style w:type="paragraph" w:customStyle="1" w:styleId="1A7F5D0C882849F4973B50E35DA6494D">
    <w:name w:val="1A7F5D0C882849F4973B50E35DA6494D"/>
    <w:rsid w:val="00416728"/>
    <w:pPr>
      <w:spacing w:after="160" w:line="259" w:lineRule="auto"/>
    </w:pPr>
  </w:style>
  <w:style w:type="paragraph" w:customStyle="1" w:styleId="C3527EBD11E64BA692E4B031A82090C9">
    <w:name w:val="C3527EBD11E64BA692E4B031A82090C9"/>
    <w:rsid w:val="00416728"/>
    <w:pPr>
      <w:spacing w:after="160" w:line="259" w:lineRule="auto"/>
    </w:pPr>
  </w:style>
  <w:style w:type="paragraph" w:customStyle="1" w:styleId="08E7D0AE908C41A78876314521377B7B">
    <w:name w:val="08E7D0AE908C41A78876314521377B7B"/>
    <w:rsid w:val="00416728"/>
    <w:pPr>
      <w:spacing w:after="160" w:line="259" w:lineRule="auto"/>
    </w:pPr>
  </w:style>
  <w:style w:type="paragraph" w:customStyle="1" w:styleId="F2B727CA537849F7894E6D488330BEAB">
    <w:name w:val="F2B727CA537849F7894E6D488330BEAB"/>
    <w:rsid w:val="00416728"/>
    <w:pPr>
      <w:spacing w:after="160" w:line="259" w:lineRule="auto"/>
    </w:pPr>
  </w:style>
  <w:style w:type="paragraph" w:customStyle="1" w:styleId="1050213D2FDA4215AE2B965186C922A1">
    <w:name w:val="1050213D2FDA4215AE2B965186C922A1"/>
    <w:rsid w:val="00416728"/>
    <w:pPr>
      <w:spacing w:after="160" w:line="259" w:lineRule="auto"/>
    </w:pPr>
  </w:style>
  <w:style w:type="paragraph" w:customStyle="1" w:styleId="9CC4424CE6574AF49ACD7354804C74B8">
    <w:name w:val="9CC4424CE6574AF49ACD7354804C74B8"/>
    <w:rsid w:val="00416728"/>
    <w:pPr>
      <w:spacing w:after="160" w:line="259" w:lineRule="auto"/>
    </w:pPr>
  </w:style>
  <w:style w:type="paragraph" w:customStyle="1" w:styleId="6B4DB03E5F5E4C039EF0D785F0181736">
    <w:name w:val="6B4DB03E5F5E4C039EF0D785F0181736"/>
    <w:rsid w:val="00416728"/>
    <w:pPr>
      <w:spacing w:after="160" w:line="259" w:lineRule="auto"/>
    </w:pPr>
  </w:style>
  <w:style w:type="paragraph" w:customStyle="1" w:styleId="37A0F37DDCE34AE882ED8388AB08383E">
    <w:name w:val="37A0F37DDCE34AE882ED8388AB08383E"/>
    <w:rsid w:val="00416728"/>
    <w:pPr>
      <w:spacing w:after="160" w:line="259" w:lineRule="auto"/>
    </w:pPr>
  </w:style>
  <w:style w:type="paragraph" w:customStyle="1" w:styleId="7285DCAA263849DAA527D1D7559BCFB3">
    <w:name w:val="7285DCAA263849DAA527D1D7559BCFB3"/>
    <w:rsid w:val="00416728"/>
    <w:pPr>
      <w:spacing w:after="160" w:line="259" w:lineRule="auto"/>
    </w:pPr>
  </w:style>
  <w:style w:type="paragraph" w:customStyle="1" w:styleId="1034CB0A16EC454F9F10FF6C96FEB212">
    <w:name w:val="1034CB0A16EC454F9F10FF6C96FEB212"/>
    <w:rsid w:val="00416728"/>
    <w:pPr>
      <w:spacing w:after="160" w:line="259" w:lineRule="auto"/>
    </w:pPr>
  </w:style>
  <w:style w:type="paragraph" w:customStyle="1" w:styleId="A2085F6A4E754B40AA221F6EE89F190D">
    <w:name w:val="A2085F6A4E754B40AA221F6EE89F190D"/>
    <w:rsid w:val="00416728"/>
    <w:pPr>
      <w:spacing w:after="160" w:line="259" w:lineRule="auto"/>
    </w:pPr>
  </w:style>
  <w:style w:type="paragraph" w:customStyle="1" w:styleId="3669D030082A49D89C57E7897703A80E">
    <w:name w:val="3669D030082A49D89C57E7897703A80E"/>
    <w:rsid w:val="00416728"/>
    <w:pPr>
      <w:spacing w:after="160" w:line="259" w:lineRule="auto"/>
    </w:pPr>
  </w:style>
  <w:style w:type="paragraph" w:customStyle="1" w:styleId="C5867FF8D4604E0CBA7290AD24D48E59">
    <w:name w:val="C5867FF8D4604E0CBA7290AD24D48E59"/>
    <w:rsid w:val="00416728"/>
    <w:pPr>
      <w:spacing w:after="160" w:line="259" w:lineRule="auto"/>
    </w:pPr>
  </w:style>
  <w:style w:type="paragraph" w:customStyle="1" w:styleId="7981EEDA40234372930EE9A232BD80D1">
    <w:name w:val="7981EEDA40234372930EE9A232BD80D1"/>
    <w:rsid w:val="00416728"/>
    <w:pPr>
      <w:spacing w:after="160" w:line="259" w:lineRule="auto"/>
    </w:pPr>
  </w:style>
  <w:style w:type="paragraph" w:customStyle="1" w:styleId="4FDCE6729CA3410AB2C45C07D258A30C">
    <w:name w:val="4FDCE6729CA3410AB2C45C07D258A30C"/>
    <w:rsid w:val="00416728"/>
    <w:pPr>
      <w:spacing w:after="160" w:line="259" w:lineRule="auto"/>
    </w:pPr>
  </w:style>
  <w:style w:type="paragraph" w:customStyle="1" w:styleId="B43C283C9366496889E169E2F7F4CC1F">
    <w:name w:val="B43C283C9366496889E169E2F7F4CC1F"/>
    <w:rsid w:val="00416728"/>
    <w:pPr>
      <w:spacing w:after="160" w:line="259" w:lineRule="auto"/>
    </w:pPr>
  </w:style>
  <w:style w:type="paragraph" w:customStyle="1" w:styleId="90A332E740B84599BABFC56EFE111152">
    <w:name w:val="90A332E740B84599BABFC56EFE111152"/>
    <w:rsid w:val="00416728"/>
    <w:pPr>
      <w:spacing w:after="160" w:line="259" w:lineRule="auto"/>
    </w:pPr>
  </w:style>
  <w:style w:type="paragraph" w:customStyle="1" w:styleId="C7D76768E3B94B6DA11990A5359FACCD">
    <w:name w:val="C7D76768E3B94B6DA11990A5359FACCD"/>
    <w:rsid w:val="00416728"/>
    <w:pPr>
      <w:spacing w:after="160" w:line="259" w:lineRule="auto"/>
    </w:pPr>
  </w:style>
  <w:style w:type="paragraph" w:customStyle="1" w:styleId="1615044B29A7478AA96769F6D164873F">
    <w:name w:val="1615044B29A7478AA96769F6D164873F"/>
    <w:rsid w:val="00416728"/>
    <w:pPr>
      <w:spacing w:after="160" w:line="259" w:lineRule="auto"/>
    </w:pPr>
  </w:style>
  <w:style w:type="paragraph" w:customStyle="1" w:styleId="0685A187D0BE4C2F89AAC315CAE61263">
    <w:name w:val="0685A187D0BE4C2F89AAC315CAE61263"/>
    <w:rsid w:val="00416728"/>
    <w:pPr>
      <w:spacing w:after="160" w:line="259" w:lineRule="auto"/>
    </w:pPr>
  </w:style>
  <w:style w:type="paragraph" w:customStyle="1" w:styleId="E107E29D809F44BA881B43E32B414630">
    <w:name w:val="E107E29D809F44BA881B43E32B414630"/>
    <w:rsid w:val="00416728"/>
    <w:pPr>
      <w:spacing w:after="160" w:line="259" w:lineRule="auto"/>
    </w:pPr>
  </w:style>
  <w:style w:type="paragraph" w:customStyle="1" w:styleId="47B4D25F7BAF4BB7AF7060C50DE6BA48">
    <w:name w:val="47B4D25F7BAF4BB7AF7060C50DE6BA48"/>
    <w:rsid w:val="00416728"/>
    <w:pPr>
      <w:spacing w:after="160" w:line="259" w:lineRule="auto"/>
    </w:pPr>
  </w:style>
  <w:style w:type="paragraph" w:customStyle="1" w:styleId="3BFF201EA4194660A7CA48128CFF0B1D">
    <w:name w:val="3BFF201EA4194660A7CA48128CFF0B1D"/>
    <w:rsid w:val="00416728"/>
    <w:pPr>
      <w:spacing w:after="160" w:line="259" w:lineRule="auto"/>
    </w:pPr>
  </w:style>
  <w:style w:type="paragraph" w:customStyle="1" w:styleId="CFA19E9D1A9C44A59D3688F9243D7517">
    <w:name w:val="CFA19E9D1A9C44A59D3688F9243D7517"/>
    <w:rsid w:val="00416728"/>
    <w:pPr>
      <w:spacing w:after="160" w:line="259" w:lineRule="auto"/>
    </w:pPr>
  </w:style>
  <w:style w:type="paragraph" w:customStyle="1" w:styleId="AA6C2B62DB4D410DB0A95971F72C20B1">
    <w:name w:val="AA6C2B62DB4D410DB0A95971F72C20B1"/>
    <w:rsid w:val="00416728"/>
    <w:pPr>
      <w:spacing w:after="160" w:line="259" w:lineRule="auto"/>
    </w:pPr>
  </w:style>
  <w:style w:type="paragraph" w:customStyle="1" w:styleId="4836EDD2F1F64217B5BF240B5E65B80A">
    <w:name w:val="4836EDD2F1F64217B5BF240B5E65B80A"/>
    <w:rsid w:val="00416728"/>
    <w:pPr>
      <w:spacing w:after="160" w:line="259" w:lineRule="auto"/>
    </w:pPr>
  </w:style>
  <w:style w:type="paragraph" w:customStyle="1" w:styleId="8EE5509BC08C471590EB6E6AB253B24A">
    <w:name w:val="8EE5509BC08C471590EB6E6AB253B24A"/>
    <w:rsid w:val="00416728"/>
    <w:pPr>
      <w:spacing w:after="160" w:line="259" w:lineRule="auto"/>
    </w:pPr>
  </w:style>
  <w:style w:type="paragraph" w:customStyle="1" w:styleId="C696100C3A5D4C07A80B0C7D28468CEE">
    <w:name w:val="C696100C3A5D4C07A80B0C7D28468CEE"/>
    <w:rsid w:val="00416728"/>
    <w:pPr>
      <w:spacing w:after="160" w:line="259" w:lineRule="auto"/>
    </w:pPr>
  </w:style>
  <w:style w:type="paragraph" w:customStyle="1" w:styleId="204D9862831540219344A4A9E3D18370">
    <w:name w:val="204D9862831540219344A4A9E3D18370"/>
    <w:rsid w:val="00416728"/>
    <w:pPr>
      <w:spacing w:after="160" w:line="259" w:lineRule="auto"/>
    </w:pPr>
  </w:style>
  <w:style w:type="paragraph" w:customStyle="1" w:styleId="138024FA2BA840C99980DC75D0FE9863">
    <w:name w:val="138024FA2BA840C99980DC75D0FE9863"/>
    <w:rsid w:val="00416728"/>
    <w:pPr>
      <w:spacing w:after="160" w:line="259" w:lineRule="auto"/>
    </w:pPr>
  </w:style>
  <w:style w:type="paragraph" w:customStyle="1" w:styleId="465ED7AC55E8474CBE7254D7FB4855D8">
    <w:name w:val="465ED7AC55E8474CBE7254D7FB4855D8"/>
    <w:rsid w:val="00416728"/>
    <w:pPr>
      <w:spacing w:after="160" w:line="259" w:lineRule="auto"/>
    </w:pPr>
  </w:style>
  <w:style w:type="paragraph" w:customStyle="1" w:styleId="78343DD25D2249058FA15096876BCB18">
    <w:name w:val="78343DD25D2249058FA15096876BCB18"/>
    <w:rsid w:val="00416728"/>
    <w:pPr>
      <w:spacing w:after="160" w:line="259" w:lineRule="auto"/>
    </w:pPr>
  </w:style>
  <w:style w:type="paragraph" w:customStyle="1" w:styleId="4CD68389CC144C469DE395618F07F627">
    <w:name w:val="4CD68389CC144C469DE395618F07F627"/>
    <w:rsid w:val="00416728"/>
    <w:pPr>
      <w:spacing w:after="160" w:line="259" w:lineRule="auto"/>
    </w:pPr>
  </w:style>
  <w:style w:type="paragraph" w:customStyle="1" w:styleId="087DFC1412CA4658BBFDD27421120651">
    <w:name w:val="087DFC1412CA4658BBFDD27421120651"/>
    <w:rsid w:val="00416728"/>
    <w:pPr>
      <w:spacing w:after="160" w:line="259" w:lineRule="auto"/>
    </w:pPr>
  </w:style>
  <w:style w:type="paragraph" w:customStyle="1" w:styleId="F223F71736EE4E1D83C97FC5A6A87EE8">
    <w:name w:val="F223F71736EE4E1D83C97FC5A6A87EE8"/>
    <w:rsid w:val="00416728"/>
    <w:pPr>
      <w:spacing w:after="160" w:line="259" w:lineRule="auto"/>
    </w:pPr>
  </w:style>
  <w:style w:type="paragraph" w:customStyle="1" w:styleId="64E507A7C86D4FEC90F3DFA984993AD7">
    <w:name w:val="64E507A7C86D4FEC90F3DFA984993AD7"/>
    <w:rsid w:val="00416728"/>
    <w:pPr>
      <w:spacing w:after="160" w:line="259" w:lineRule="auto"/>
    </w:pPr>
  </w:style>
  <w:style w:type="paragraph" w:customStyle="1" w:styleId="B5A707DD3B904AF295486C7F9EBDF3C3">
    <w:name w:val="B5A707DD3B904AF295486C7F9EBDF3C3"/>
    <w:rsid w:val="00416728"/>
    <w:pPr>
      <w:spacing w:after="160" w:line="259" w:lineRule="auto"/>
    </w:pPr>
  </w:style>
  <w:style w:type="paragraph" w:customStyle="1" w:styleId="8939C162263B4E63917A12F49A145943">
    <w:name w:val="8939C162263B4E63917A12F49A145943"/>
    <w:rsid w:val="00416728"/>
    <w:pPr>
      <w:spacing w:after="160" w:line="259" w:lineRule="auto"/>
    </w:pPr>
  </w:style>
  <w:style w:type="paragraph" w:customStyle="1" w:styleId="8DF917BCD96D4307B00E351D57F96E55">
    <w:name w:val="8DF917BCD96D4307B00E351D57F96E55"/>
    <w:rsid w:val="00416728"/>
    <w:pPr>
      <w:spacing w:after="160" w:line="259" w:lineRule="auto"/>
    </w:pPr>
  </w:style>
  <w:style w:type="paragraph" w:customStyle="1" w:styleId="391D5247815D453EA1062230991C39B7">
    <w:name w:val="391D5247815D453EA1062230991C39B7"/>
    <w:rsid w:val="00416728"/>
    <w:pPr>
      <w:spacing w:after="160" w:line="259" w:lineRule="auto"/>
    </w:pPr>
  </w:style>
  <w:style w:type="paragraph" w:customStyle="1" w:styleId="C9AEE219E0304C6DAEF77A9CA306C768">
    <w:name w:val="C9AEE219E0304C6DAEF77A9CA306C768"/>
    <w:rsid w:val="00416728"/>
    <w:pPr>
      <w:spacing w:after="160" w:line="259" w:lineRule="auto"/>
    </w:pPr>
  </w:style>
  <w:style w:type="paragraph" w:customStyle="1" w:styleId="FF19B5EA66E8456E8232A835DE51242C">
    <w:name w:val="FF19B5EA66E8456E8232A835DE51242C"/>
    <w:rsid w:val="00416728"/>
    <w:pPr>
      <w:spacing w:after="160" w:line="259" w:lineRule="auto"/>
    </w:pPr>
  </w:style>
  <w:style w:type="paragraph" w:customStyle="1" w:styleId="C1FCF0FDB0E74AF9B17AC58D2011CFBD">
    <w:name w:val="C1FCF0FDB0E74AF9B17AC58D2011CFBD"/>
    <w:rsid w:val="00416728"/>
    <w:pPr>
      <w:spacing w:after="160" w:line="259" w:lineRule="auto"/>
    </w:pPr>
  </w:style>
  <w:style w:type="paragraph" w:customStyle="1" w:styleId="CA321FADBF7A46DB9F8E3F459CD6AE96">
    <w:name w:val="CA321FADBF7A46DB9F8E3F459CD6AE96"/>
    <w:rsid w:val="00416728"/>
    <w:pPr>
      <w:spacing w:after="160" w:line="259" w:lineRule="auto"/>
    </w:pPr>
  </w:style>
  <w:style w:type="paragraph" w:customStyle="1" w:styleId="C99B1B7CD8174BA3BF14E17943E37357">
    <w:name w:val="C99B1B7CD8174BA3BF14E17943E37357"/>
    <w:rsid w:val="00416728"/>
    <w:pPr>
      <w:spacing w:after="160" w:line="259" w:lineRule="auto"/>
    </w:pPr>
  </w:style>
  <w:style w:type="paragraph" w:customStyle="1" w:styleId="A5E0389E11C7483AA9848286D2FD64EC">
    <w:name w:val="A5E0389E11C7483AA9848286D2FD64EC"/>
    <w:rsid w:val="00416728"/>
    <w:pPr>
      <w:spacing w:after="160" w:line="259" w:lineRule="auto"/>
    </w:pPr>
  </w:style>
  <w:style w:type="paragraph" w:customStyle="1" w:styleId="3796CC4A04DE465D92FA9287B12F431F">
    <w:name w:val="3796CC4A04DE465D92FA9287B12F431F"/>
    <w:rsid w:val="00416728"/>
    <w:pPr>
      <w:spacing w:after="160" w:line="259" w:lineRule="auto"/>
    </w:pPr>
  </w:style>
  <w:style w:type="paragraph" w:customStyle="1" w:styleId="C19719FA8D35474AB3E65191D2FF44BB">
    <w:name w:val="C19719FA8D35474AB3E65191D2FF44BB"/>
    <w:rsid w:val="00416728"/>
    <w:pPr>
      <w:spacing w:after="160" w:line="259" w:lineRule="auto"/>
    </w:pPr>
  </w:style>
  <w:style w:type="paragraph" w:customStyle="1" w:styleId="C03F377FDABC4C4AAAE7E7BDDF716BF6">
    <w:name w:val="C03F377FDABC4C4AAAE7E7BDDF716BF6"/>
    <w:rsid w:val="00416728"/>
    <w:pPr>
      <w:spacing w:after="160" w:line="259" w:lineRule="auto"/>
    </w:pPr>
  </w:style>
  <w:style w:type="paragraph" w:customStyle="1" w:styleId="483AD9949F40491494CD02B30CF79A3F">
    <w:name w:val="483AD9949F40491494CD02B30CF79A3F"/>
    <w:rsid w:val="00416728"/>
    <w:pPr>
      <w:spacing w:after="160" w:line="259" w:lineRule="auto"/>
    </w:pPr>
  </w:style>
  <w:style w:type="paragraph" w:customStyle="1" w:styleId="3335945672654B579956896728A1808D">
    <w:name w:val="3335945672654B579956896728A1808D"/>
    <w:rsid w:val="00416728"/>
    <w:pPr>
      <w:spacing w:after="160" w:line="259" w:lineRule="auto"/>
    </w:pPr>
  </w:style>
  <w:style w:type="paragraph" w:customStyle="1" w:styleId="7B1D49E12E16456FA80E4CE2EE6E76C2">
    <w:name w:val="7B1D49E12E16456FA80E4CE2EE6E76C2"/>
    <w:rsid w:val="00416728"/>
    <w:pPr>
      <w:spacing w:after="160" w:line="259" w:lineRule="auto"/>
    </w:pPr>
  </w:style>
  <w:style w:type="paragraph" w:customStyle="1" w:styleId="26B4BC6F98B44E96BE1A96CDB54FA590">
    <w:name w:val="26B4BC6F98B44E96BE1A96CDB54FA590"/>
    <w:rsid w:val="00416728"/>
    <w:pPr>
      <w:spacing w:after="160" w:line="259" w:lineRule="auto"/>
    </w:pPr>
  </w:style>
  <w:style w:type="paragraph" w:customStyle="1" w:styleId="0133B137AE004F2481EA903A43A82E74">
    <w:name w:val="0133B137AE004F2481EA903A43A82E74"/>
    <w:rsid w:val="00416728"/>
    <w:pPr>
      <w:spacing w:after="160" w:line="259" w:lineRule="auto"/>
    </w:pPr>
  </w:style>
  <w:style w:type="paragraph" w:customStyle="1" w:styleId="C654550E40DA4F849CFB1FA647245EB6">
    <w:name w:val="C654550E40DA4F849CFB1FA647245EB6"/>
    <w:rsid w:val="00416728"/>
    <w:pPr>
      <w:spacing w:after="160" w:line="259" w:lineRule="auto"/>
    </w:pPr>
  </w:style>
  <w:style w:type="paragraph" w:customStyle="1" w:styleId="01A81473DC044EC092B67A9FEACE0E6F">
    <w:name w:val="01A81473DC044EC092B67A9FEACE0E6F"/>
    <w:rsid w:val="00416728"/>
    <w:pPr>
      <w:spacing w:after="160" w:line="259" w:lineRule="auto"/>
    </w:pPr>
  </w:style>
  <w:style w:type="paragraph" w:customStyle="1" w:styleId="0C3BBBE060804710BBB5B6E5C0A3AF88">
    <w:name w:val="0C3BBBE060804710BBB5B6E5C0A3AF88"/>
    <w:rsid w:val="00416728"/>
    <w:pPr>
      <w:spacing w:after="160" w:line="259" w:lineRule="auto"/>
    </w:pPr>
  </w:style>
  <w:style w:type="paragraph" w:customStyle="1" w:styleId="734F5DDFDAAF44DCBB2E466684843BD3">
    <w:name w:val="734F5DDFDAAF44DCBB2E466684843BD3"/>
    <w:rsid w:val="00416728"/>
    <w:pPr>
      <w:spacing w:after="160" w:line="259" w:lineRule="auto"/>
    </w:pPr>
  </w:style>
  <w:style w:type="paragraph" w:customStyle="1" w:styleId="B9AC7BEDCA6F406A9B48474E08D26366">
    <w:name w:val="B9AC7BEDCA6F406A9B48474E08D26366"/>
    <w:rsid w:val="00416728"/>
    <w:pPr>
      <w:spacing w:after="160" w:line="259" w:lineRule="auto"/>
    </w:pPr>
  </w:style>
  <w:style w:type="paragraph" w:customStyle="1" w:styleId="778A49C736B243BDBB2AD0261C0DB21F">
    <w:name w:val="778A49C736B243BDBB2AD0261C0DB21F"/>
    <w:rsid w:val="00416728"/>
    <w:pPr>
      <w:spacing w:after="160" w:line="259" w:lineRule="auto"/>
    </w:pPr>
  </w:style>
  <w:style w:type="paragraph" w:customStyle="1" w:styleId="D25EB973DBDB472AB58BB95C0209DFCC">
    <w:name w:val="D25EB973DBDB472AB58BB95C0209DFCC"/>
    <w:rsid w:val="00416728"/>
    <w:pPr>
      <w:spacing w:after="160" w:line="259" w:lineRule="auto"/>
    </w:pPr>
  </w:style>
  <w:style w:type="paragraph" w:customStyle="1" w:styleId="48DF2004B68647088E9A9BB1C0F9DC4C">
    <w:name w:val="48DF2004B68647088E9A9BB1C0F9DC4C"/>
    <w:rsid w:val="00416728"/>
    <w:pPr>
      <w:spacing w:after="160" w:line="259" w:lineRule="auto"/>
    </w:pPr>
  </w:style>
  <w:style w:type="paragraph" w:customStyle="1" w:styleId="21B261D144EF4133A2086385818F5600">
    <w:name w:val="21B261D144EF4133A2086385818F5600"/>
    <w:rsid w:val="00416728"/>
    <w:pPr>
      <w:spacing w:after="160" w:line="259" w:lineRule="auto"/>
    </w:pPr>
  </w:style>
  <w:style w:type="paragraph" w:customStyle="1" w:styleId="B158BB15C6204225A35C1CABF43B1939">
    <w:name w:val="B158BB15C6204225A35C1CABF43B1939"/>
    <w:rsid w:val="00416728"/>
    <w:pPr>
      <w:spacing w:after="160" w:line="259" w:lineRule="auto"/>
    </w:pPr>
  </w:style>
  <w:style w:type="paragraph" w:customStyle="1" w:styleId="512B68AB90B944A497A61A139C63822C">
    <w:name w:val="512B68AB90B944A497A61A139C63822C"/>
    <w:rsid w:val="00416728"/>
    <w:pPr>
      <w:spacing w:after="160" w:line="259" w:lineRule="auto"/>
    </w:pPr>
  </w:style>
  <w:style w:type="paragraph" w:customStyle="1" w:styleId="153E4651688846AEB05C450CC48891B1">
    <w:name w:val="153E4651688846AEB05C450CC48891B1"/>
    <w:rsid w:val="00416728"/>
    <w:pPr>
      <w:spacing w:after="160" w:line="259" w:lineRule="auto"/>
    </w:pPr>
  </w:style>
  <w:style w:type="paragraph" w:customStyle="1" w:styleId="BA23F388D27E4959B88E313E59E5F21E">
    <w:name w:val="BA23F388D27E4959B88E313E59E5F21E"/>
    <w:rsid w:val="00416728"/>
    <w:pPr>
      <w:spacing w:after="160" w:line="259" w:lineRule="auto"/>
    </w:pPr>
  </w:style>
  <w:style w:type="paragraph" w:customStyle="1" w:styleId="D6CA4BCEAA784BF89BF58D4A34630D30">
    <w:name w:val="D6CA4BCEAA784BF89BF58D4A34630D30"/>
    <w:rsid w:val="00416728"/>
    <w:pPr>
      <w:spacing w:after="160" w:line="259" w:lineRule="auto"/>
    </w:pPr>
  </w:style>
  <w:style w:type="paragraph" w:customStyle="1" w:styleId="37BF7B53238D4741B3CD35D53B61FD16">
    <w:name w:val="37BF7B53238D4741B3CD35D53B61FD16"/>
    <w:rsid w:val="00416728"/>
    <w:pPr>
      <w:spacing w:after="160" w:line="259" w:lineRule="auto"/>
    </w:pPr>
  </w:style>
  <w:style w:type="paragraph" w:customStyle="1" w:styleId="C356EECF8D0E4536B9611967D2322194">
    <w:name w:val="C356EECF8D0E4536B9611967D2322194"/>
    <w:rsid w:val="00416728"/>
    <w:pPr>
      <w:spacing w:after="160" w:line="259" w:lineRule="auto"/>
    </w:pPr>
  </w:style>
  <w:style w:type="paragraph" w:customStyle="1" w:styleId="68F89F16E8774677A209EC91B0DE2BE3">
    <w:name w:val="68F89F16E8774677A209EC91B0DE2BE3"/>
    <w:rsid w:val="00416728"/>
    <w:pPr>
      <w:spacing w:after="160" w:line="259" w:lineRule="auto"/>
    </w:pPr>
  </w:style>
  <w:style w:type="paragraph" w:customStyle="1" w:styleId="96BF96525891438A8A487AFEEEADFA2A">
    <w:name w:val="96BF96525891438A8A487AFEEEADFA2A"/>
    <w:rsid w:val="00416728"/>
    <w:pPr>
      <w:spacing w:after="160" w:line="259" w:lineRule="auto"/>
    </w:pPr>
  </w:style>
  <w:style w:type="paragraph" w:customStyle="1" w:styleId="845AE879712641B192FC47BC6DE44DF0">
    <w:name w:val="845AE879712641B192FC47BC6DE44DF0"/>
    <w:rsid w:val="00416728"/>
    <w:pPr>
      <w:spacing w:after="160" w:line="259" w:lineRule="auto"/>
    </w:pPr>
  </w:style>
  <w:style w:type="paragraph" w:customStyle="1" w:styleId="C039BF9441294A21989ABEB941913699">
    <w:name w:val="C039BF9441294A21989ABEB941913699"/>
    <w:rsid w:val="00416728"/>
    <w:pPr>
      <w:spacing w:after="160" w:line="259" w:lineRule="auto"/>
    </w:pPr>
  </w:style>
  <w:style w:type="paragraph" w:customStyle="1" w:styleId="623DD4EBB43C4D459494CCD99094D499">
    <w:name w:val="623DD4EBB43C4D459494CCD99094D499"/>
    <w:rsid w:val="00416728"/>
    <w:pPr>
      <w:spacing w:after="160" w:line="259" w:lineRule="auto"/>
    </w:pPr>
  </w:style>
  <w:style w:type="paragraph" w:customStyle="1" w:styleId="4C0F284035D8483FBEE88556BE849E65">
    <w:name w:val="4C0F284035D8483FBEE88556BE849E65"/>
    <w:rsid w:val="00416728"/>
    <w:pPr>
      <w:spacing w:after="160" w:line="259" w:lineRule="auto"/>
    </w:pPr>
  </w:style>
  <w:style w:type="paragraph" w:customStyle="1" w:styleId="1C4AD3614AA94BE68209686328A57F7C">
    <w:name w:val="1C4AD3614AA94BE68209686328A57F7C"/>
    <w:rsid w:val="00416728"/>
    <w:pPr>
      <w:spacing w:after="160" w:line="259" w:lineRule="auto"/>
    </w:pPr>
  </w:style>
  <w:style w:type="paragraph" w:customStyle="1" w:styleId="8EA2340137F744F9B4742359731F8264">
    <w:name w:val="8EA2340137F744F9B4742359731F8264"/>
    <w:rsid w:val="00416728"/>
    <w:pPr>
      <w:spacing w:after="160" w:line="259" w:lineRule="auto"/>
    </w:pPr>
  </w:style>
  <w:style w:type="paragraph" w:customStyle="1" w:styleId="9B23F1C1031840FB8630AC0D21241329">
    <w:name w:val="9B23F1C1031840FB8630AC0D21241329"/>
    <w:rsid w:val="00416728"/>
    <w:pPr>
      <w:spacing w:after="160" w:line="259" w:lineRule="auto"/>
    </w:pPr>
  </w:style>
  <w:style w:type="paragraph" w:customStyle="1" w:styleId="2EC40C490AA04571A2F02343FB7FB7A8">
    <w:name w:val="2EC40C490AA04571A2F02343FB7FB7A8"/>
    <w:rsid w:val="00416728"/>
    <w:pPr>
      <w:spacing w:after="160" w:line="259" w:lineRule="auto"/>
    </w:pPr>
  </w:style>
  <w:style w:type="paragraph" w:customStyle="1" w:styleId="89D222FFE965429FA3F77C9F998FE832">
    <w:name w:val="89D222FFE965429FA3F77C9F998FE832"/>
    <w:rsid w:val="00416728"/>
    <w:pPr>
      <w:spacing w:after="160" w:line="259" w:lineRule="auto"/>
    </w:pPr>
  </w:style>
  <w:style w:type="paragraph" w:customStyle="1" w:styleId="DFFDC2FEFF2D45F3AFA6F5990AD757CC">
    <w:name w:val="DFFDC2FEFF2D45F3AFA6F5990AD757CC"/>
    <w:rsid w:val="00416728"/>
    <w:pPr>
      <w:spacing w:after="160" w:line="259" w:lineRule="auto"/>
    </w:pPr>
  </w:style>
  <w:style w:type="paragraph" w:customStyle="1" w:styleId="F4651838FB4A49B898D1AB1B4129033B">
    <w:name w:val="F4651838FB4A49B898D1AB1B4129033B"/>
    <w:rsid w:val="00416728"/>
    <w:pPr>
      <w:spacing w:after="160" w:line="259" w:lineRule="auto"/>
    </w:pPr>
  </w:style>
  <w:style w:type="paragraph" w:customStyle="1" w:styleId="949235E45E734A908BDE9857E64C954A">
    <w:name w:val="949235E45E734A908BDE9857E64C954A"/>
    <w:rsid w:val="00416728"/>
    <w:pPr>
      <w:spacing w:after="160" w:line="259" w:lineRule="auto"/>
    </w:pPr>
  </w:style>
  <w:style w:type="paragraph" w:customStyle="1" w:styleId="A13821810AB74ABE8FEA6706E8C8A7B3">
    <w:name w:val="A13821810AB74ABE8FEA6706E8C8A7B3"/>
    <w:rsid w:val="00416728"/>
    <w:pPr>
      <w:spacing w:after="160" w:line="259" w:lineRule="auto"/>
    </w:pPr>
  </w:style>
  <w:style w:type="paragraph" w:customStyle="1" w:styleId="57C70CB8E2DE4091B29F58D3C98426DD">
    <w:name w:val="57C70CB8E2DE4091B29F58D3C98426DD"/>
    <w:rsid w:val="00416728"/>
    <w:pPr>
      <w:spacing w:after="160" w:line="259" w:lineRule="auto"/>
    </w:pPr>
  </w:style>
  <w:style w:type="paragraph" w:customStyle="1" w:styleId="045DCE5D7E1F4FA39E4F395C79AD9F8E">
    <w:name w:val="045DCE5D7E1F4FA39E4F395C79AD9F8E"/>
    <w:rsid w:val="00416728"/>
    <w:pPr>
      <w:spacing w:after="160" w:line="259" w:lineRule="auto"/>
    </w:pPr>
  </w:style>
  <w:style w:type="paragraph" w:customStyle="1" w:styleId="875BD512C88C4D89ACE9B54BBCB68CF7">
    <w:name w:val="875BD512C88C4D89ACE9B54BBCB68CF7"/>
    <w:rsid w:val="00416728"/>
    <w:pPr>
      <w:spacing w:after="160" w:line="259" w:lineRule="auto"/>
    </w:pPr>
  </w:style>
  <w:style w:type="paragraph" w:customStyle="1" w:styleId="EFA9CE1D3F2D47DAB46C27CE77AC380F">
    <w:name w:val="EFA9CE1D3F2D47DAB46C27CE77AC380F"/>
    <w:rsid w:val="00416728"/>
    <w:pPr>
      <w:spacing w:after="160" w:line="259" w:lineRule="auto"/>
    </w:pPr>
  </w:style>
  <w:style w:type="paragraph" w:customStyle="1" w:styleId="F419D91AE4624BCBA075AB3AABAE6B9F">
    <w:name w:val="F419D91AE4624BCBA075AB3AABAE6B9F"/>
    <w:rsid w:val="00416728"/>
    <w:pPr>
      <w:spacing w:after="160" w:line="259" w:lineRule="auto"/>
    </w:pPr>
  </w:style>
  <w:style w:type="paragraph" w:customStyle="1" w:styleId="5E95E966BC2044A796FFCAD5482EBF3C">
    <w:name w:val="5E95E966BC2044A796FFCAD5482EBF3C"/>
    <w:rsid w:val="00416728"/>
    <w:pPr>
      <w:spacing w:after="160" w:line="259" w:lineRule="auto"/>
    </w:pPr>
  </w:style>
  <w:style w:type="paragraph" w:customStyle="1" w:styleId="881442B37BBD4FF59A9D71809BCE5200">
    <w:name w:val="881442B37BBD4FF59A9D71809BCE5200"/>
    <w:rsid w:val="00416728"/>
    <w:pPr>
      <w:spacing w:after="160" w:line="259" w:lineRule="auto"/>
    </w:pPr>
  </w:style>
  <w:style w:type="paragraph" w:customStyle="1" w:styleId="9D8AEA48D60D4B05BA8D4792169B6D35">
    <w:name w:val="9D8AEA48D60D4B05BA8D4792169B6D35"/>
    <w:rsid w:val="00416728"/>
    <w:pPr>
      <w:spacing w:after="160" w:line="259" w:lineRule="auto"/>
    </w:pPr>
  </w:style>
  <w:style w:type="paragraph" w:customStyle="1" w:styleId="C25A5C60E9674706AB699BBAF5F09232">
    <w:name w:val="C25A5C60E9674706AB699BBAF5F09232"/>
    <w:rsid w:val="00416728"/>
    <w:pPr>
      <w:spacing w:after="160" w:line="259" w:lineRule="auto"/>
    </w:pPr>
  </w:style>
  <w:style w:type="paragraph" w:customStyle="1" w:styleId="1D442FF0AED34BA19FD3435A49E2C26A">
    <w:name w:val="1D442FF0AED34BA19FD3435A49E2C26A"/>
    <w:rsid w:val="00416728"/>
    <w:pPr>
      <w:spacing w:after="160" w:line="259" w:lineRule="auto"/>
    </w:pPr>
  </w:style>
  <w:style w:type="paragraph" w:customStyle="1" w:styleId="99CB5D2D9524455F91CF924D5540150D">
    <w:name w:val="99CB5D2D9524455F91CF924D5540150D"/>
    <w:rsid w:val="00416728"/>
    <w:pPr>
      <w:spacing w:after="160" w:line="259" w:lineRule="auto"/>
    </w:pPr>
  </w:style>
  <w:style w:type="paragraph" w:customStyle="1" w:styleId="70EC5408996E4C8B9488D074CBF283C4">
    <w:name w:val="70EC5408996E4C8B9488D074CBF283C4"/>
    <w:rsid w:val="00416728"/>
    <w:pPr>
      <w:spacing w:after="160" w:line="259" w:lineRule="auto"/>
    </w:pPr>
  </w:style>
  <w:style w:type="paragraph" w:customStyle="1" w:styleId="CCC8A4AA95C54AF59040315D1E50F83D">
    <w:name w:val="CCC8A4AA95C54AF59040315D1E50F83D"/>
    <w:rsid w:val="00416728"/>
    <w:pPr>
      <w:spacing w:after="160" w:line="259" w:lineRule="auto"/>
    </w:pPr>
  </w:style>
  <w:style w:type="paragraph" w:customStyle="1" w:styleId="319C10A0DE1346E4A073C3BC4DEB9FD0">
    <w:name w:val="319C10A0DE1346E4A073C3BC4DEB9FD0"/>
    <w:rsid w:val="00416728"/>
    <w:pPr>
      <w:spacing w:after="160" w:line="259" w:lineRule="auto"/>
    </w:pPr>
  </w:style>
  <w:style w:type="paragraph" w:customStyle="1" w:styleId="ED32D771A6224A4F8EFB376A3193FD8A">
    <w:name w:val="ED32D771A6224A4F8EFB376A3193FD8A"/>
    <w:rsid w:val="00416728"/>
    <w:pPr>
      <w:spacing w:after="160" w:line="259" w:lineRule="auto"/>
    </w:pPr>
  </w:style>
  <w:style w:type="paragraph" w:customStyle="1" w:styleId="402B8F688BBC4B03B53F13EA59CD9994">
    <w:name w:val="402B8F688BBC4B03B53F13EA59CD9994"/>
    <w:rsid w:val="00416728"/>
    <w:pPr>
      <w:spacing w:after="160" w:line="259" w:lineRule="auto"/>
    </w:pPr>
  </w:style>
  <w:style w:type="paragraph" w:customStyle="1" w:styleId="8146C6DEEF624B8BB32B71353803863C">
    <w:name w:val="8146C6DEEF624B8BB32B71353803863C"/>
    <w:rsid w:val="00416728"/>
    <w:pPr>
      <w:spacing w:after="160" w:line="259" w:lineRule="auto"/>
    </w:pPr>
  </w:style>
  <w:style w:type="paragraph" w:customStyle="1" w:styleId="30E96420727B43FC98A361B0FEE3EA96">
    <w:name w:val="30E96420727B43FC98A361B0FEE3EA96"/>
    <w:rsid w:val="00416728"/>
    <w:pPr>
      <w:spacing w:after="160" w:line="259" w:lineRule="auto"/>
    </w:pPr>
  </w:style>
  <w:style w:type="paragraph" w:customStyle="1" w:styleId="1837F37A432647B28882D853D7A9E0ED">
    <w:name w:val="1837F37A432647B28882D853D7A9E0ED"/>
    <w:rsid w:val="00416728"/>
    <w:pPr>
      <w:spacing w:after="160" w:line="259" w:lineRule="auto"/>
    </w:pPr>
  </w:style>
  <w:style w:type="paragraph" w:customStyle="1" w:styleId="894F2108D7834C5EA08A0CEE169087B1">
    <w:name w:val="894F2108D7834C5EA08A0CEE169087B1"/>
    <w:rsid w:val="00416728"/>
    <w:pPr>
      <w:spacing w:after="160" w:line="259" w:lineRule="auto"/>
    </w:pPr>
  </w:style>
  <w:style w:type="paragraph" w:customStyle="1" w:styleId="DCB439E61D7B464FA1785CAB666650A5">
    <w:name w:val="DCB439E61D7B464FA1785CAB666650A5"/>
    <w:rsid w:val="00416728"/>
    <w:pPr>
      <w:spacing w:after="160" w:line="259" w:lineRule="auto"/>
    </w:pPr>
  </w:style>
  <w:style w:type="paragraph" w:customStyle="1" w:styleId="EDDCBE86AC5F4C4BB0204A12CE8E0D1D">
    <w:name w:val="EDDCBE86AC5F4C4BB0204A12CE8E0D1D"/>
    <w:rsid w:val="00416728"/>
    <w:pPr>
      <w:spacing w:after="160" w:line="259" w:lineRule="auto"/>
    </w:pPr>
  </w:style>
  <w:style w:type="paragraph" w:customStyle="1" w:styleId="F327C76DD18847D6ADAF50BA06871966">
    <w:name w:val="F327C76DD18847D6ADAF50BA06871966"/>
    <w:rsid w:val="00416728"/>
    <w:pPr>
      <w:spacing w:after="160" w:line="259" w:lineRule="auto"/>
    </w:pPr>
  </w:style>
  <w:style w:type="paragraph" w:customStyle="1" w:styleId="71AED86E2AEF4F4BA037BD5A011ABE57">
    <w:name w:val="71AED86E2AEF4F4BA037BD5A011ABE57"/>
    <w:rsid w:val="00416728"/>
    <w:pPr>
      <w:spacing w:after="160" w:line="259" w:lineRule="auto"/>
    </w:pPr>
  </w:style>
  <w:style w:type="paragraph" w:customStyle="1" w:styleId="005970E7E08341CB86FA21327C6F09F0">
    <w:name w:val="005970E7E08341CB86FA21327C6F09F0"/>
    <w:rsid w:val="00416728"/>
    <w:pPr>
      <w:spacing w:after="160" w:line="259" w:lineRule="auto"/>
    </w:pPr>
  </w:style>
  <w:style w:type="paragraph" w:customStyle="1" w:styleId="812309F7303743BBB349963D8FA5A64C">
    <w:name w:val="812309F7303743BBB349963D8FA5A64C"/>
    <w:rsid w:val="00416728"/>
    <w:pPr>
      <w:spacing w:after="160" w:line="259" w:lineRule="auto"/>
    </w:pPr>
  </w:style>
  <w:style w:type="paragraph" w:customStyle="1" w:styleId="BCC567171A954DC4954B69563C06EC9A">
    <w:name w:val="BCC567171A954DC4954B69563C06EC9A"/>
    <w:rsid w:val="00416728"/>
    <w:pPr>
      <w:spacing w:after="160" w:line="259" w:lineRule="auto"/>
    </w:pPr>
  </w:style>
  <w:style w:type="paragraph" w:customStyle="1" w:styleId="FBCAA6A3190E4A53926391A8922921E0">
    <w:name w:val="FBCAA6A3190E4A53926391A8922921E0"/>
    <w:rsid w:val="00416728"/>
    <w:pPr>
      <w:spacing w:after="160" w:line="259" w:lineRule="auto"/>
    </w:pPr>
  </w:style>
  <w:style w:type="paragraph" w:customStyle="1" w:styleId="B48AF9B8670842C7A8F4AA5FE9322608">
    <w:name w:val="B48AF9B8670842C7A8F4AA5FE9322608"/>
    <w:rsid w:val="00416728"/>
    <w:pPr>
      <w:spacing w:after="160" w:line="259" w:lineRule="auto"/>
    </w:pPr>
  </w:style>
  <w:style w:type="paragraph" w:customStyle="1" w:styleId="5CE38C69FC814CF985F43AE229D1C8B0">
    <w:name w:val="5CE38C69FC814CF985F43AE229D1C8B0"/>
    <w:rsid w:val="00416728"/>
    <w:pPr>
      <w:spacing w:after="160" w:line="259" w:lineRule="auto"/>
    </w:pPr>
  </w:style>
  <w:style w:type="paragraph" w:customStyle="1" w:styleId="E6EB8ECF133442158DF1634D0004EC0A">
    <w:name w:val="E6EB8ECF133442158DF1634D0004EC0A"/>
    <w:rsid w:val="00416728"/>
    <w:pPr>
      <w:spacing w:after="160" w:line="259" w:lineRule="auto"/>
    </w:pPr>
  </w:style>
  <w:style w:type="paragraph" w:customStyle="1" w:styleId="F2EDA678000941DA8C9BCC21B1EE7DA8">
    <w:name w:val="F2EDA678000941DA8C9BCC21B1EE7DA8"/>
    <w:rsid w:val="00416728"/>
    <w:pPr>
      <w:spacing w:after="160" w:line="259" w:lineRule="auto"/>
    </w:pPr>
  </w:style>
  <w:style w:type="paragraph" w:customStyle="1" w:styleId="A264076C9B304C628782F94E9A8D923E">
    <w:name w:val="A264076C9B304C628782F94E9A8D923E"/>
    <w:rsid w:val="00416728"/>
    <w:pPr>
      <w:spacing w:after="160" w:line="259" w:lineRule="auto"/>
    </w:pPr>
  </w:style>
  <w:style w:type="paragraph" w:customStyle="1" w:styleId="22703DF8B8774631904CD000425BF112">
    <w:name w:val="22703DF8B8774631904CD000425BF112"/>
    <w:rsid w:val="00416728"/>
    <w:pPr>
      <w:spacing w:after="160" w:line="259" w:lineRule="auto"/>
    </w:pPr>
  </w:style>
  <w:style w:type="paragraph" w:customStyle="1" w:styleId="719DE85209C34C0B9F4D25E0DEA4F593">
    <w:name w:val="719DE85209C34C0B9F4D25E0DEA4F593"/>
    <w:rsid w:val="00416728"/>
    <w:pPr>
      <w:spacing w:after="160" w:line="259" w:lineRule="auto"/>
    </w:pPr>
  </w:style>
  <w:style w:type="paragraph" w:customStyle="1" w:styleId="085ECAB5E5A54D538D8D3DBC2F1A533C">
    <w:name w:val="085ECAB5E5A54D538D8D3DBC2F1A533C"/>
    <w:rsid w:val="00416728"/>
    <w:pPr>
      <w:spacing w:after="160" w:line="259" w:lineRule="auto"/>
    </w:pPr>
  </w:style>
  <w:style w:type="paragraph" w:customStyle="1" w:styleId="1A7FCAD7CC5145A68A8A20D855F435B1">
    <w:name w:val="1A7FCAD7CC5145A68A8A20D855F435B1"/>
    <w:rsid w:val="00416728"/>
    <w:pPr>
      <w:spacing w:after="160" w:line="259" w:lineRule="auto"/>
    </w:pPr>
  </w:style>
  <w:style w:type="paragraph" w:customStyle="1" w:styleId="200B6C08E15B4BA4849F9F0E44CE2C70">
    <w:name w:val="200B6C08E15B4BA4849F9F0E44CE2C70"/>
    <w:rsid w:val="00416728"/>
    <w:pPr>
      <w:spacing w:after="160" w:line="259" w:lineRule="auto"/>
    </w:pPr>
  </w:style>
  <w:style w:type="paragraph" w:customStyle="1" w:styleId="D5EA6A2CDD3449B9A39B2A9A43AFC610">
    <w:name w:val="D5EA6A2CDD3449B9A39B2A9A43AFC610"/>
    <w:rsid w:val="00416728"/>
    <w:pPr>
      <w:spacing w:after="160" w:line="259" w:lineRule="auto"/>
    </w:pPr>
  </w:style>
  <w:style w:type="paragraph" w:customStyle="1" w:styleId="1BC49E501561487F9286654A80013CD3">
    <w:name w:val="1BC49E501561487F9286654A80013CD3"/>
    <w:rsid w:val="00416728"/>
    <w:pPr>
      <w:spacing w:after="160" w:line="259" w:lineRule="auto"/>
    </w:pPr>
  </w:style>
  <w:style w:type="paragraph" w:customStyle="1" w:styleId="544AC536B60E4CF3B0777D86AECA50E8">
    <w:name w:val="544AC536B60E4CF3B0777D86AECA50E8"/>
    <w:rsid w:val="00416728"/>
    <w:pPr>
      <w:spacing w:after="160" w:line="259" w:lineRule="auto"/>
    </w:pPr>
  </w:style>
  <w:style w:type="paragraph" w:customStyle="1" w:styleId="ABE485C3272340698503BDAF2080E6FC">
    <w:name w:val="ABE485C3272340698503BDAF2080E6FC"/>
    <w:rsid w:val="00416728"/>
    <w:pPr>
      <w:spacing w:after="160" w:line="259" w:lineRule="auto"/>
    </w:pPr>
  </w:style>
  <w:style w:type="paragraph" w:customStyle="1" w:styleId="50BEBF2C54CD4D56BD4ACAC8A2D60DC7">
    <w:name w:val="50BEBF2C54CD4D56BD4ACAC8A2D60DC7"/>
    <w:rsid w:val="00416728"/>
    <w:pPr>
      <w:spacing w:after="160" w:line="259" w:lineRule="auto"/>
    </w:pPr>
  </w:style>
  <w:style w:type="paragraph" w:customStyle="1" w:styleId="154A0D2841084FDC954F2F679333621F">
    <w:name w:val="154A0D2841084FDC954F2F679333621F"/>
    <w:rsid w:val="00416728"/>
    <w:pPr>
      <w:spacing w:after="160" w:line="259" w:lineRule="auto"/>
    </w:pPr>
  </w:style>
  <w:style w:type="paragraph" w:customStyle="1" w:styleId="ABD4C56A871E4B46997A4D26FE5B3098">
    <w:name w:val="ABD4C56A871E4B46997A4D26FE5B3098"/>
    <w:rsid w:val="00416728"/>
    <w:pPr>
      <w:spacing w:after="160" w:line="259" w:lineRule="auto"/>
    </w:pPr>
  </w:style>
  <w:style w:type="paragraph" w:customStyle="1" w:styleId="8938345709174B5B9412EFC924E889D8">
    <w:name w:val="8938345709174B5B9412EFC924E889D8"/>
    <w:rsid w:val="00416728"/>
    <w:pPr>
      <w:spacing w:after="160" w:line="259" w:lineRule="auto"/>
    </w:pPr>
  </w:style>
  <w:style w:type="paragraph" w:customStyle="1" w:styleId="2FAB9CB2A57A47E5B1E6DE3DE5B39061">
    <w:name w:val="2FAB9CB2A57A47E5B1E6DE3DE5B39061"/>
    <w:rsid w:val="00416728"/>
    <w:pPr>
      <w:spacing w:after="160" w:line="259" w:lineRule="auto"/>
    </w:pPr>
  </w:style>
  <w:style w:type="paragraph" w:customStyle="1" w:styleId="670279115DE14A2CA1A42AEAE828B6FE">
    <w:name w:val="670279115DE14A2CA1A42AEAE828B6FE"/>
    <w:rsid w:val="00416728"/>
    <w:pPr>
      <w:spacing w:after="160" w:line="259" w:lineRule="auto"/>
    </w:pPr>
  </w:style>
  <w:style w:type="paragraph" w:customStyle="1" w:styleId="9A8D3FC603F64DD8B487EF6097F4988F">
    <w:name w:val="9A8D3FC603F64DD8B487EF6097F4988F"/>
    <w:rsid w:val="00416728"/>
    <w:pPr>
      <w:spacing w:after="160" w:line="259" w:lineRule="auto"/>
    </w:pPr>
  </w:style>
  <w:style w:type="paragraph" w:customStyle="1" w:styleId="37F5F8B9BC734EEB8822700EEE26583C">
    <w:name w:val="37F5F8B9BC734EEB8822700EEE26583C"/>
    <w:rsid w:val="00416728"/>
    <w:pPr>
      <w:spacing w:after="160" w:line="259" w:lineRule="auto"/>
    </w:pPr>
  </w:style>
  <w:style w:type="paragraph" w:customStyle="1" w:styleId="AF7CFD4E302041A1B3FA6979655F2811">
    <w:name w:val="AF7CFD4E302041A1B3FA6979655F2811"/>
    <w:rsid w:val="00416728"/>
    <w:pPr>
      <w:spacing w:after="160" w:line="259" w:lineRule="auto"/>
    </w:pPr>
  </w:style>
  <w:style w:type="paragraph" w:customStyle="1" w:styleId="2209DD691AFC4F36A8DB36D0174BD7E6">
    <w:name w:val="2209DD691AFC4F36A8DB36D0174BD7E6"/>
    <w:rsid w:val="00416728"/>
    <w:pPr>
      <w:spacing w:after="160" w:line="259" w:lineRule="auto"/>
    </w:pPr>
  </w:style>
  <w:style w:type="paragraph" w:customStyle="1" w:styleId="D632A4BD8D4D46D28CF0F1C56B91ED7E">
    <w:name w:val="D632A4BD8D4D46D28CF0F1C56B91ED7E"/>
    <w:rsid w:val="00416728"/>
    <w:pPr>
      <w:spacing w:after="160" w:line="259" w:lineRule="auto"/>
    </w:pPr>
  </w:style>
  <w:style w:type="paragraph" w:customStyle="1" w:styleId="71513451DA0441938B997714C372395F">
    <w:name w:val="71513451DA0441938B997714C372395F"/>
    <w:rsid w:val="00416728"/>
    <w:pPr>
      <w:spacing w:after="160" w:line="259" w:lineRule="auto"/>
    </w:pPr>
  </w:style>
  <w:style w:type="paragraph" w:customStyle="1" w:styleId="627CD6B934EB45E1BF5E667133032C2C">
    <w:name w:val="627CD6B934EB45E1BF5E667133032C2C"/>
    <w:rsid w:val="00416728"/>
    <w:pPr>
      <w:spacing w:after="160" w:line="259" w:lineRule="auto"/>
    </w:pPr>
  </w:style>
  <w:style w:type="paragraph" w:customStyle="1" w:styleId="88C6E63AA4A44C5EA55A84D18BFB5354">
    <w:name w:val="88C6E63AA4A44C5EA55A84D18BFB5354"/>
    <w:rsid w:val="00416728"/>
    <w:pPr>
      <w:spacing w:after="160" w:line="259" w:lineRule="auto"/>
    </w:pPr>
  </w:style>
  <w:style w:type="paragraph" w:customStyle="1" w:styleId="960CE2132FFE4A5495E2ADA678B7C366">
    <w:name w:val="960CE2132FFE4A5495E2ADA678B7C366"/>
    <w:rsid w:val="00416728"/>
    <w:pPr>
      <w:spacing w:after="160" w:line="259" w:lineRule="auto"/>
    </w:pPr>
  </w:style>
  <w:style w:type="paragraph" w:customStyle="1" w:styleId="89A9427B8D1D4B419C0BF4C2ECCF67B5">
    <w:name w:val="89A9427B8D1D4B419C0BF4C2ECCF67B5"/>
    <w:rsid w:val="00416728"/>
    <w:pPr>
      <w:spacing w:after="160" w:line="259" w:lineRule="auto"/>
    </w:pPr>
  </w:style>
  <w:style w:type="paragraph" w:customStyle="1" w:styleId="6BB25A394CAE44128B29BACE33BBEFC7">
    <w:name w:val="6BB25A394CAE44128B29BACE33BBEFC7"/>
    <w:rsid w:val="00416728"/>
    <w:pPr>
      <w:spacing w:after="160" w:line="259" w:lineRule="auto"/>
    </w:pPr>
  </w:style>
  <w:style w:type="paragraph" w:customStyle="1" w:styleId="60AD26ABBEDF4741ADFFD65E8C669890">
    <w:name w:val="60AD26ABBEDF4741ADFFD65E8C669890"/>
    <w:rsid w:val="00416728"/>
    <w:pPr>
      <w:spacing w:after="160" w:line="259" w:lineRule="auto"/>
    </w:pPr>
  </w:style>
  <w:style w:type="paragraph" w:customStyle="1" w:styleId="7E3D0ACBB8D741EC832EAC827B592823">
    <w:name w:val="7E3D0ACBB8D741EC832EAC827B592823"/>
    <w:rsid w:val="00416728"/>
    <w:pPr>
      <w:spacing w:after="160" w:line="259" w:lineRule="auto"/>
    </w:pPr>
  </w:style>
  <w:style w:type="paragraph" w:customStyle="1" w:styleId="B069D93B77994508827DB44930C4CB53">
    <w:name w:val="B069D93B77994508827DB44930C4CB53"/>
    <w:rsid w:val="00416728"/>
    <w:pPr>
      <w:spacing w:after="160" w:line="259" w:lineRule="auto"/>
    </w:pPr>
  </w:style>
  <w:style w:type="paragraph" w:customStyle="1" w:styleId="CD1BDF6F9D8B47E7A34DE93AB6BFFA46">
    <w:name w:val="CD1BDF6F9D8B47E7A34DE93AB6BFFA46"/>
    <w:rsid w:val="00416728"/>
    <w:pPr>
      <w:spacing w:after="160" w:line="259" w:lineRule="auto"/>
    </w:pPr>
  </w:style>
  <w:style w:type="paragraph" w:customStyle="1" w:styleId="F98C06151E584685974C047FD9F963EF">
    <w:name w:val="F98C06151E584685974C047FD9F963EF"/>
    <w:rsid w:val="00416728"/>
    <w:pPr>
      <w:spacing w:after="160" w:line="259" w:lineRule="auto"/>
    </w:pPr>
  </w:style>
  <w:style w:type="paragraph" w:customStyle="1" w:styleId="9EC1766C66954BBD8169A7102E7FF4B6">
    <w:name w:val="9EC1766C66954BBD8169A7102E7FF4B6"/>
    <w:rsid w:val="00085E10"/>
    <w:pPr>
      <w:spacing w:after="160" w:line="259" w:lineRule="auto"/>
    </w:pPr>
  </w:style>
  <w:style w:type="paragraph" w:customStyle="1" w:styleId="4455A5F354BD4E1E9C1B28FAC82B0FDF">
    <w:name w:val="4455A5F354BD4E1E9C1B28FAC82B0FDF"/>
    <w:rsid w:val="00085E10"/>
    <w:pPr>
      <w:spacing w:after="160" w:line="259" w:lineRule="auto"/>
    </w:pPr>
  </w:style>
  <w:style w:type="paragraph" w:customStyle="1" w:styleId="6B9923007EF94CBBA4A2BF9DD6305756">
    <w:name w:val="6B9923007EF94CBBA4A2BF9DD6305756"/>
    <w:rsid w:val="00085E10"/>
    <w:pPr>
      <w:spacing w:after="160" w:line="259" w:lineRule="auto"/>
    </w:pPr>
  </w:style>
  <w:style w:type="paragraph" w:customStyle="1" w:styleId="59C7A7AF54E846E0AB16F0BFFA1B7DB8">
    <w:name w:val="59C7A7AF54E846E0AB16F0BFFA1B7DB8"/>
    <w:rsid w:val="00085E10"/>
    <w:pPr>
      <w:spacing w:after="160" w:line="259" w:lineRule="auto"/>
    </w:pPr>
  </w:style>
  <w:style w:type="paragraph" w:customStyle="1" w:styleId="4BBB5DCC2B4A4285A09FB8185978F573">
    <w:name w:val="4BBB5DCC2B4A4285A09FB8185978F573"/>
    <w:rsid w:val="00085E10"/>
    <w:pPr>
      <w:spacing w:after="160" w:line="259" w:lineRule="auto"/>
    </w:pPr>
  </w:style>
  <w:style w:type="paragraph" w:customStyle="1" w:styleId="AD1D6E5333574EF294EA40B078D0C359">
    <w:name w:val="AD1D6E5333574EF294EA40B078D0C359"/>
    <w:rsid w:val="00AC1055"/>
    <w:pPr>
      <w:spacing w:after="160" w:line="259" w:lineRule="auto"/>
    </w:pPr>
  </w:style>
  <w:style w:type="paragraph" w:customStyle="1" w:styleId="B3DD11D6EE1E49B29B23F5C969DC26C2">
    <w:name w:val="B3DD11D6EE1E49B29B23F5C969DC26C2"/>
    <w:rsid w:val="00AC1055"/>
    <w:pPr>
      <w:spacing w:after="160" w:line="259" w:lineRule="auto"/>
    </w:pPr>
  </w:style>
  <w:style w:type="paragraph" w:customStyle="1" w:styleId="E6911DB7040946B2AE520C1F3C898E97">
    <w:name w:val="E6911DB7040946B2AE520C1F3C898E97"/>
    <w:rsid w:val="00AC1055"/>
    <w:pPr>
      <w:spacing w:after="160" w:line="259" w:lineRule="auto"/>
    </w:pPr>
  </w:style>
  <w:style w:type="paragraph" w:customStyle="1" w:styleId="A0AD9438AB054083AEE075C3124E8F80">
    <w:name w:val="A0AD9438AB054083AEE075C3124E8F80"/>
    <w:rsid w:val="00AC1055"/>
    <w:pPr>
      <w:spacing w:after="160" w:line="259" w:lineRule="auto"/>
    </w:pPr>
  </w:style>
  <w:style w:type="paragraph" w:customStyle="1" w:styleId="928FA97C2D56400E90A2DB2962D0BF78">
    <w:name w:val="928FA97C2D56400E90A2DB2962D0BF78"/>
    <w:rsid w:val="00AC1055"/>
    <w:pPr>
      <w:spacing w:after="160" w:line="259" w:lineRule="auto"/>
    </w:pPr>
  </w:style>
  <w:style w:type="paragraph" w:customStyle="1" w:styleId="F332607256CC4A0BACC9814B6F3AC8F3">
    <w:name w:val="F332607256CC4A0BACC9814B6F3AC8F3"/>
    <w:rsid w:val="00AC1055"/>
    <w:pPr>
      <w:spacing w:after="160" w:line="259" w:lineRule="auto"/>
    </w:pPr>
  </w:style>
  <w:style w:type="paragraph" w:customStyle="1" w:styleId="7356ACD78F804FDCB62B239BE4CAE7FB">
    <w:name w:val="7356ACD78F804FDCB62B239BE4CAE7FB"/>
    <w:rsid w:val="00AC1055"/>
    <w:pPr>
      <w:spacing w:after="160" w:line="259" w:lineRule="auto"/>
    </w:pPr>
  </w:style>
  <w:style w:type="paragraph" w:customStyle="1" w:styleId="C9841254BE88423CB691EBEFF1134A89">
    <w:name w:val="C9841254BE88423CB691EBEFF1134A89"/>
    <w:rsid w:val="00AC1055"/>
    <w:pPr>
      <w:spacing w:after="160" w:line="259" w:lineRule="auto"/>
    </w:pPr>
  </w:style>
  <w:style w:type="paragraph" w:customStyle="1" w:styleId="EC05B46D65FB4789A443CA389EDD07CB">
    <w:name w:val="EC05B46D65FB4789A443CA389EDD07CB"/>
    <w:rsid w:val="00AC1055"/>
    <w:pPr>
      <w:spacing w:after="160" w:line="259" w:lineRule="auto"/>
    </w:pPr>
  </w:style>
  <w:style w:type="paragraph" w:customStyle="1" w:styleId="DD53B9A9EC8A4A1D8E31820F7EDD0029">
    <w:name w:val="DD53B9A9EC8A4A1D8E31820F7EDD0029"/>
    <w:rsid w:val="00AC1055"/>
    <w:pPr>
      <w:spacing w:after="160" w:line="259" w:lineRule="auto"/>
    </w:pPr>
  </w:style>
  <w:style w:type="paragraph" w:customStyle="1" w:styleId="D37D354D92124365806ED509CABAA9A9">
    <w:name w:val="D37D354D92124365806ED509CABAA9A9"/>
    <w:rsid w:val="00AC1055"/>
    <w:pPr>
      <w:spacing w:after="160" w:line="259" w:lineRule="auto"/>
    </w:pPr>
  </w:style>
  <w:style w:type="paragraph" w:customStyle="1" w:styleId="63DF851FE12D4D60898E3C194683682B">
    <w:name w:val="63DF851FE12D4D60898E3C194683682B"/>
    <w:rsid w:val="00AC1055"/>
    <w:pPr>
      <w:spacing w:after="160" w:line="259" w:lineRule="auto"/>
    </w:pPr>
  </w:style>
  <w:style w:type="paragraph" w:customStyle="1" w:styleId="C6839084CFF942DA9A92355CF185AEA8">
    <w:name w:val="C6839084CFF942DA9A92355CF185AEA8"/>
    <w:rsid w:val="00AC1055"/>
    <w:pPr>
      <w:spacing w:after="160" w:line="259" w:lineRule="auto"/>
    </w:pPr>
  </w:style>
  <w:style w:type="paragraph" w:customStyle="1" w:styleId="4C3E6872C2E340DABA381CE8BE0B5D2C">
    <w:name w:val="4C3E6872C2E340DABA381CE8BE0B5D2C"/>
    <w:rsid w:val="00AC1055"/>
    <w:pPr>
      <w:spacing w:after="160" w:line="259" w:lineRule="auto"/>
    </w:pPr>
  </w:style>
  <w:style w:type="paragraph" w:customStyle="1" w:styleId="9109480044624A578B5A5D9EEFB55BFA">
    <w:name w:val="9109480044624A578B5A5D9EEFB55BFA"/>
    <w:rsid w:val="00E03732"/>
    <w:pPr>
      <w:spacing w:after="160" w:line="259" w:lineRule="auto"/>
    </w:pPr>
  </w:style>
  <w:style w:type="paragraph" w:customStyle="1" w:styleId="797CD98DC69047DCAB89AF4EE183708C">
    <w:name w:val="797CD98DC69047DCAB89AF4EE183708C"/>
    <w:rsid w:val="00E03732"/>
    <w:pPr>
      <w:spacing w:after="160" w:line="259" w:lineRule="auto"/>
    </w:pPr>
  </w:style>
  <w:style w:type="paragraph" w:customStyle="1" w:styleId="BF676EE99FCF4913AA2733F8C477B474">
    <w:name w:val="BF676EE99FCF4913AA2733F8C477B474"/>
    <w:rsid w:val="00E03732"/>
    <w:pPr>
      <w:spacing w:after="160" w:line="259" w:lineRule="auto"/>
    </w:pPr>
  </w:style>
  <w:style w:type="paragraph" w:customStyle="1" w:styleId="2CAA965B38714B7B98D0840CB85C0901">
    <w:name w:val="2CAA965B38714B7B98D0840CB85C0901"/>
    <w:rsid w:val="00E03732"/>
    <w:pPr>
      <w:spacing w:after="160" w:line="259" w:lineRule="auto"/>
    </w:pPr>
  </w:style>
  <w:style w:type="paragraph" w:customStyle="1" w:styleId="943CF6DC2FA74703BEAA9289F17B4A8A">
    <w:name w:val="943CF6DC2FA74703BEAA9289F17B4A8A"/>
    <w:rsid w:val="00E03732"/>
    <w:pPr>
      <w:spacing w:after="160" w:line="259" w:lineRule="auto"/>
    </w:pPr>
  </w:style>
  <w:style w:type="paragraph" w:customStyle="1" w:styleId="601D26C3F2EE4074942ACF52AAAA13F0">
    <w:name w:val="601D26C3F2EE4074942ACF52AAAA13F0"/>
    <w:rsid w:val="00E03732"/>
    <w:pPr>
      <w:spacing w:after="160" w:line="259" w:lineRule="auto"/>
    </w:pPr>
  </w:style>
  <w:style w:type="paragraph" w:customStyle="1" w:styleId="73A24D3B33CF40A18A0365FE68008475">
    <w:name w:val="73A24D3B33CF40A18A0365FE68008475"/>
    <w:rsid w:val="00E03732"/>
    <w:pPr>
      <w:spacing w:after="160" w:line="259" w:lineRule="auto"/>
    </w:pPr>
  </w:style>
  <w:style w:type="paragraph" w:customStyle="1" w:styleId="C1F7859C243549C681F44718F42170CE">
    <w:name w:val="C1F7859C243549C681F44718F42170CE"/>
    <w:rsid w:val="00E03732"/>
    <w:pPr>
      <w:spacing w:after="160" w:line="259" w:lineRule="auto"/>
    </w:pPr>
  </w:style>
  <w:style w:type="paragraph" w:customStyle="1" w:styleId="0E29D321ABDF432388E29BACF16A42CE">
    <w:name w:val="0E29D321ABDF432388E29BACF16A42CE"/>
    <w:rsid w:val="00E03732"/>
    <w:pPr>
      <w:spacing w:after="160" w:line="259" w:lineRule="auto"/>
    </w:pPr>
  </w:style>
  <w:style w:type="paragraph" w:customStyle="1" w:styleId="64B379C679FA4B7F9186BD3490F0C9F7">
    <w:name w:val="64B379C679FA4B7F9186BD3490F0C9F7"/>
    <w:rsid w:val="00E03732"/>
    <w:pPr>
      <w:spacing w:after="160" w:line="259" w:lineRule="auto"/>
    </w:pPr>
  </w:style>
  <w:style w:type="paragraph" w:customStyle="1" w:styleId="DF3516AA0B4444FCB50F990FBD69E162">
    <w:name w:val="DF3516AA0B4444FCB50F990FBD69E162"/>
    <w:rsid w:val="00E03732"/>
    <w:pPr>
      <w:spacing w:after="160" w:line="259" w:lineRule="auto"/>
    </w:pPr>
  </w:style>
  <w:style w:type="paragraph" w:customStyle="1" w:styleId="8B1365E4E2494525B27A78BFA289DBC3">
    <w:name w:val="8B1365E4E2494525B27A78BFA289DBC3"/>
    <w:rsid w:val="00E03732"/>
    <w:pPr>
      <w:spacing w:after="160" w:line="259" w:lineRule="auto"/>
    </w:pPr>
  </w:style>
  <w:style w:type="paragraph" w:customStyle="1" w:styleId="B6A8EBBF957A4515A3ABF8F8FF16F90F">
    <w:name w:val="B6A8EBBF957A4515A3ABF8F8FF16F90F"/>
    <w:rsid w:val="00E03732"/>
    <w:pPr>
      <w:spacing w:after="160" w:line="259" w:lineRule="auto"/>
    </w:pPr>
  </w:style>
  <w:style w:type="paragraph" w:customStyle="1" w:styleId="BCD10E06004248798054859B0C34AB79">
    <w:name w:val="BCD10E06004248798054859B0C34AB79"/>
    <w:rsid w:val="00E03732"/>
    <w:pPr>
      <w:spacing w:after="160" w:line="259" w:lineRule="auto"/>
    </w:pPr>
  </w:style>
  <w:style w:type="paragraph" w:customStyle="1" w:styleId="D0F1F6AEEA49486DAAD28689F8067D86">
    <w:name w:val="D0F1F6AEEA49486DAAD28689F8067D86"/>
    <w:rsid w:val="00E03732"/>
    <w:pPr>
      <w:spacing w:after="160" w:line="259" w:lineRule="auto"/>
    </w:pPr>
  </w:style>
  <w:style w:type="paragraph" w:customStyle="1" w:styleId="9375914831C94F0D99CE52C76F853511">
    <w:name w:val="9375914831C94F0D99CE52C76F853511"/>
    <w:rsid w:val="00E03732"/>
    <w:pPr>
      <w:spacing w:after="160" w:line="259" w:lineRule="auto"/>
    </w:pPr>
  </w:style>
  <w:style w:type="paragraph" w:customStyle="1" w:styleId="0F9F7776504541EBA4F1D53A0A428C3A">
    <w:name w:val="0F9F7776504541EBA4F1D53A0A428C3A"/>
    <w:rsid w:val="00E03732"/>
    <w:pPr>
      <w:spacing w:after="160" w:line="259" w:lineRule="auto"/>
    </w:pPr>
  </w:style>
  <w:style w:type="paragraph" w:customStyle="1" w:styleId="A062E4BB58524A6CAFEEE7A0AFC809F3">
    <w:name w:val="A062E4BB58524A6CAFEEE7A0AFC809F3"/>
    <w:rsid w:val="00E03732"/>
    <w:pPr>
      <w:spacing w:after="160" w:line="259" w:lineRule="auto"/>
    </w:pPr>
  </w:style>
  <w:style w:type="paragraph" w:customStyle="1" w:styleId="74007245CDF547F5A599A62A9ADE5AC5">
    <w:name w:val="74007245CDF547F5A599A62A9ADE5AC5"/>
    <w:rsid w:val="00E03732"/>
    <w:pPr>
      <w:spacing w:after="160" w:line="259" w:lineRule="auto"/>
    </w:pPr>
  </w:style>
  <w:style w:type="paragraph" w:customStyle="1" w:styleId="87B7980025E74F4B831687E2EF9CD348">
    <w:name w:val="87B7980025E74F4B831687E2EF9CD348"/>
    <w:rsid w:val="00E03732"/>
    <w:pPr>
      <w:spacing w:after="160" w:line="259" w:lineRule="auto"/>
    </w:pPr>
  </w:style>
  <w:style w:type="paragraph" w:customStyle="1" w:styleId="5F411589A126437DA7F0572F90176825">
    <w:name w:val="5F411589A126437DA7F0572F90176825"/>
    <w:rsid w:val="00E03732"/>
    <w:pPr>
      <w:spacing w:after="160" w:line="259" w:lineRule="auto"/>
    </w:pPr>
  </w:style>
  <w:style w:type="paragraph" w:customStyle="1" w:styleId="A14299F131AC46949C574D3DF43D83BE">
    <w:name w:val="A14299F131AC46949C574D3DF43D83BE"/>
    <w:rsid w:val="00E03732"/>
    <w:pPr>
      <w:spacing w:after="160" w:line="259" w:lineRule="auto"/>
    </w:pPr>
  </w:style>
  <w:style w:type="paragraph" w:customStyle="1" w:styleId="BEF6F51866DB4A62B0AE9772195FA334">
    <w:name w:val="BEF6F51866DB4A62B0AE9772195FA334"/>
    <w:rsid w:val="00E03732"/>
    <w:pPr>
      <w:spacing w:after="160" w:line="259" w:lineRule="auto"/>
    </w:pPr>
  </w:style>
  <w:style w:type="paragraph" w:customStyle="1" w:styleId="C0D86BA27A1147EBB750E550230707E7">
    <w:name w:val="C0D86BA27A1147EBB750E550230707E7"/>
    <w:rsid w:val="00E03732"/>
    <w:pPr>
      <w:spacing w:after="160" w:line="259" w:lineRule="auto"/>
    </w:pPr>
  </w:style>
  <w:style w:type="paragraph" w:customStyle="1" w:styleId="37A41490B6D14682BD44D145679B85B1">
    <w:name w:val="37A41490B6D14682BD44D145679B85B1"/>
    <w:rsid w:val="00E03732"/>
    <w:pPr>
      <w:spacing w:after="160" w:line="259" w:lineRule="auto"/>
    </w:pPr>
  </w:style>
  <w:style w:type="paragraph" w:customStyle="1" w:styleId="22E39E442F4F4091A7AAC8DD76391653">
    <w:name w:val="22E39E442F4F4091A7AAC8DD76391653"/>
    <w:rsid w:val="00E03732"/>
    <w:pPr>
      <w:spacing w:after="160" w:line="259" w:lineRule="auto"/>
    </w:pPr>
  </w:style>
  <w:style w:type="paragraph" w:customStyle="1" w:styleId="AD927A9464C94473AB6521425CAEFCED">
    <w:name w:val="AD927A9464C94473AB6521425CAEFCED"/>
    <w:rsid w:val="00E03732"/>
    <w:pPr>
      <w:spacing w:after="160" w:line="259" w:lineRule="auto"/>
    </w:pPr>
  </w:style>
  <w:style w:type="paragraph" w:customStyle="1" w:styleId="D11BA7E0A2D846E5B4DC4A354E607072">
    <w:name w:val="D11BA7E0A2D846E5B4DC4A354E607072"/>
    <w:rsid w:val="00E03732"/>
    <w:pPr>
      <w:spacing w:after="160" w:line="259" w:lineRule="auto"/>
    </w:pPr>
  </w:style>
  <w:style w:type="paragraph" w:customStyle="1" w:styleId="7672B1C0D7C8413F8BD38FDA7F199BE4">
    <w:name w:val="7672B1C0D7C8413F8BD38FDA7F199BE4"/>
    <w:rsid w:val="00E03732"/>
    <w:pPr>
      <w:spacing w:after="160" w:line="259" w:lineRule="auto"/>
    </w:pPr>
  </w:style>
  <w:style w:type="paragraph" w:customStyle="1" w:styleId="DE22BED107614CDB9C0BFC639F8F8198">
    <w:name w:val="DE22BED107614CDB9C0BFC639F8F8198"/>
    <w:rsid w:val="00E03732"/>
    <w:pPr>
      <w:spacing w:after="160" w:line="259" w:lineRule="auto"/>
    </w:pPr>
  </w:style>
  <w:style w:type="paragraph" w:customStyle="1" w:styleId="54A332843EE14F7ABC5EBE42C976F16F">
    <w:name w:val="54A332843EE14F7ABC5EBE42C976F16F"/>
    <w:rsid w:val="00E03732"/>
    <w:pPr>
      <w:spacing w:after="160" w:line="259" w:lineRule="auto"/>
    </w:pPr>
  </w:style>
  <w:style w:type="paragraph" w:customStyle="1" w:styleId="A992582CDC314B6BBD4BEC26FC50D92E">
    <w:name w:val="A992582CDC314B6BBD4BEC26FC50D92E"/>
    <w:rsid w:val="00E03732"/>
    <w:pPr>
      <w:spacing w:after="160" w:line="259" w:lineRule="auto"/>
    </w:pPr>
  </w:style>
  <w:style w:type="paragraph" w:customStyle="1" w:styleId="52C0475F3FF94F078F577B77F4559A4E">
    <w:name w:val="52C0475F3FF94F078F577B77F4559A4E"/>
    <w:rsid w:val="00E03732"/>
    <w:pPr>
      <w:spacing w:after="160" w:line="259" w:lineRule="auto"/>
    </w:pPr>
  </w:style>
  <w:style w:type="paragraph" w:customStyle="1" w:styleId="EFEA2E9279E54F5F9E4EE722514F9F8E">
    <w:name w:val="EFEA2E9279E54F5F9E4EE722514F9F8E"/>
    <w:rsid w:val="00E03732"/>
    <w:pPr>
      <w:spacing w:after="160" w:line="259" w:lineRule="auto"/>
    </w:pPr>
  </w:style>
  <w:style w:type="paragraph" w:customStyle="1" w:styleId="7298B86A5FA846359005F9A74D562DBB">
    <w:name w:val="7298B86A5FA846359005F9A74D562DBB"/>
    <w:rsid w:val="00E03732"/>
    <w:pPr>
      <w:spacing w:after="160" w:line="259" w:lineRule="auto"/>
    </w:pPr>
  </w:style>
  <w:style w:type="paragraph" w:customStyle="1" w:styleId="9653C4A5A2FA4A22BC2A00D4AB904B6E">
    <w:name w:val="9653C4A5A2FA4A22BC2A00D4AB904B6E"/>
    <w:rsid w:val="00E03732"/>
    <w:pPr>
      <w:spacing w:after="160" w:line="259" w:lineRule="auto"/>
    </w:pPr>
  </w:style>
  <w:style w:type="paragraph" w:customStyle="1" w:styleId="B2253A32A6D042CEA460229EE373A21A">
    <w:name w:val="B2253A32A6D042CEA460229EE373A21A"/>
    <w:rsid w:val="00E03732"/>
    <w:pPr>
      <w:spacing w:after="160" w:line="259" w:lineRule="auto"/>
    </w:pPr>
  </w:style>
  <w:style w:type="paragraph" w:customStyle="1" w:styleId="C4F071DF0ECF4FA1900DED76AB4E9293">
    <w:name w:val="C4F071DF0ECF4FA1900DED76AB4E9293"/>
    <w:rsid w:val="00E03732"/>
    <w:pPr>
      <w:spacing w:after="160" w:line="259" w:lineRule="auto"/>
    </w:pPr>
  </w:style>
  <w:style w:type="paragraph" w:customStyle="1" w:styleId="DA89694D7997486EBB7D49AD20E10D68">
    <w:name w:val="DA89694D7997486EBB7D49AD20E10D68"/>
    <w:rsid w:val="00E03732"/>
    <w:pPr>
      <w:spacing w:after="160" w:line="259" w:lineRule="auto"/>
    </w:pPr>
  </w:style>
  <w:style w:type="paragraph" w:customStyle="1" w:styleId="B18DDA13297B48A8AA8FB68E10AC2090">
    <w:name w:val="B18DDA13297B48A8AA8FB68E10AC2090"/>
    <w:rsid w:val="00E03732"/>
    <w:pPr>
      <w:spacing w:after="160" w:line="259" w:lineRule="auto"/>
    </w:pPr>
  </w:style>
  <w:style w:type="paragraph" w:customStyle="1" w:styleId="DF0B8FECCD9345A4B15F14CC34FFFCC6">
    <w:name w:val="DF0B8FECCD9345A4B15F14CC34FFFCC6"/>
    <w:rsid w:val="00E03732"/>
    <w:pPr>
      <w:spacing w:after="160" w:line="259" w:lineRule="auto"/>
    </w:pPr>
  </w:style>
  <w:style w:type="paragraph" w:customStyle="1" w:styleId="89A1474B788B4E15BD13F9E406C32B63">
    <w:name w:val="89A1474B788B4E15BD13F9E406C32B63"/>
    <w:rsid w:val="00E03732"/>
    <w:pPr>
      <w:spacing w:after="160" w:line="259" w:lineRule="auto"/>
    </w:pPr>
  </w:style>
  <w:style w:type="paragraph" w:customStyle="1" w:styleId="7A9D0E8419AD4259B9E6947AA7F76017">
    <w:name w:val="7A9D0E8419AD4259B9E6947AA7F76017"/>
    <w:rsid w:val="00E03732"/>
    <w:pPr>
      <w:spacing w:after="160" w:line="259" w:lineRule="auto"/>
    </w:pPr>
  </w:style>
  <w:style w:type="paragraph" w:customStyle="1" w:styleId="904A6196CD8345FEBD6A4ECC24F2FBAB">
    <w:name w:val="904A6196CD8345FEBD6A4ECC24F2FBAB"/>
    <w:rsid w:val="00E03732"/>
    <w:pPr>
      <w:spacing w:after="160" w:line="259" w:lineRule="auto"/>
    </w:pPr>
  </w:style>
  <w:style w:type="paragraph" w:customStyle="1" w:styleId="1AF582D0073C4CD2AF84A45E3D3AF349">
    <w:name w:val="1AF582D0073C4CD2AF84A45E3D3AF349"/>
    <w:rsid w:val="00E03732"/>
    <w:pPr>
      <w:spacing w:after="160" w:line="259" w:lineRule="auto"/>
    </w:pPr>
  </w:style>
  <w:style w:type="paragraph" w:customStyle="1" w:styleId="2D0C1A0B84894316B1504C079B552E22">
    <w:name w:val="2D0C1A0B84894316B1504C079B552E22"/>
    <w:rsid w:val="00E03732"/>
    <w:pPr>
      <w:spacing w:after="160" w:line="259" w:lineRule="auto"/>
    </w:pPr>
  </w:style>
  <w:style w:type="paragraph" w:customStyle="1" w:styleId="C42CE7BAB5B842AFA726F8670E73C3E8">
    <w:name w:val="C42CE7BAB5B842AFA726F8670E73C3E8"/>
    <w:rsid w:val="00E03732"/>
    <w:pPr>
      <w:spacing w:after="160" w:line="259" w:lineRule="auto"/>
    </w:pPr>
  </w:style>
  <w:style w:type="paragraph" w:customStyle="1" w:styleId="B89F428F6A62428EACA5B571F013B62C">
    <w:name w:val="B89F428F6A62428EACA5B571F013B62C"/>
    <w:rsid w:val="00E03732"/>
    <w:pPr>
      <w:spacing w:after="160" w:line="259" w:lineRule="auto"/>
    </w:pPr>
  </w:style>
  <w:style w:type="paragraph" w:customStyle="1" w:styleId="F8106E6252704BDD8D23F78334F20E42">
    <w:name w:val="F8106E6252704BDD8D23F78334F20E42"/>
    <w:rsid w:val="00E03732"/>
    <w:pPr>
      <w:spacing w:after="160" w:line="259" w:lineRule="auto"/>
    </w:pPr>
  </w:style>
  <w:style w:type="paragraph" w:customStyle="1" w:styleId="29FBD87062EF4EF1B85E9F57F86AA5FC">
    <w:name w:val="29FBD87062EF4EF1B85E9F57F86AA5FC"/>
    <w:rsid w:val="00E03732"/>
    <w:pPr>
      <w:spacing w:after="160" w:line="259" w:lineRule="auto"/>
    </w:pPr>
  </w:style>
  <w:style w:type="paragraph" w:customStyle="1" w:styleId="2BA79771EF6F49C49ED8A30192525C18">
    <w:name w:val="2BA79771EF6F49C49ED8A30192525C18"/>
    <w:rsid w:val="00E03732"/>
    <w:pPr>
      <w:spacing w:after="160" w:line="259" w:lineRule="auto"/>
    </w:pPr>
  </w:style>
  <w:style w:type="paragraph" w:customStyle="1" w:styleId="E637997769CD4E97B88AAAE35F723C5E">
    <w:name w:val="E637997769CD4E97B88AAAE35F723C5E"/>
    <w:rsid w:val="00E03732"/>
    <w:pPr>
      <w:spacing w:after="160" w:line="259" w:lineRule="auto"/>
    </w:pPr>
  </w:style>
  <w:style w:type="paragraph" w:customStyle="1" w:styleId="975B9057412840E4B854551CA790445F">
    <w:name w:val="975B9057412840E4B854551CA790445F"/>
    <w:rsid w:val="00E03732"/>
    <w:pPr>
      <w:spacing w:after="160" w:line="259" w:lineRule="auto"/>
    </w:pPr>
  </w:style>
  <w:style w:type="paragraph" w:customStyle="1" w:styleId="93BD5DF18F3A415DBF99865C6853A7DC">
    <w:name w:val="93BD5DF18F3A415DBF99865C6853A7DC"/>
    <w:rsid w:val="00E03732"/>
    <w:pPr>
      <w:spacing w:after="160" w:line="259" w:lineRule="auto"/>
    </w:pPr>
  </w:style>
  <w:style w:type="paragraph" w:customStyle="1" w:styleId="7582037D38264B1985C289C3F1426616">
    <w:name w:val="7582037D38264B1985C289C3F1426616"/>
    <w:rsid w:val="00E03732"/>
    <w:pPr>
      <w:spacing w:after="160" w:line="259" w:lineRule="auto"/>
    </w:pPr>
  </w:style>
  <w:style w:type="paragraph" w:customStyle="1" w:styleId="59C884A1476142CCADBE9CDC4E6163D4">
    <w:name w:val="59C884A1476142CCADBE9CDC4E6163D4"/>
    <w:rsid w:val="00E03732"/>
    <w:pPr>
      <w:spacing w:after="160" w:line="259" w:lineRule="auto"/>
    </w:pPr>
  </w:style>
  <w:style w:type="paragraph" w:customStyle="1" w:styleId="B4E09BA78E11465D810228BCA23B2A96">
    <w:name w:val="B4E09BA78E11465D810228BCA23B2A96"/>
    <w:rsid w:val="00E03732"/>
    <w:pPr>
      <w:spacing w:after="160" w:line="259" w:lineRule="auto"/>
    </w:pPr>
  </w:style>
  <w:style w:type="paragraph" w:customStyle="1" w:styleId="71E9E31DC2F241FE97FDCAC5B382B5CF">
    <w:name w:val="71E9E31DC2F241FE97FDCAC5B382B5CF"/>
    <w:rsid w:val="00E03732"/>
    <w:pPr>
      <w:spacing w:after="160" w:line="259" w:lineRule="auto"/>
    </w:pPr>
  </w:style>
  <w:style w:type="paragraph" w:customStyle="1" w:styleId="86B244CCAAF44FB28232ACDEC0CC086E">
    <w:name w:val="86B244CCAAF44FB28232ACDEC0CC086E"/>
    <w:rsid w:val="00E03732"/>
    <w:pPr>
      <w:spacing w:after="160" w:line="259" w:lineRule="auto"/>
    </w:pPr>
  </w:style>
  <w:style w:type="paragraph" w:customStyle="1" w:styleId="26960887985B4EF1B1CF2EDC646C923B">
    <w:name w:val="26960887985B4EF1B1CF2EDC646C923B"/>
    <w:rsid w:val="00E03732"/>
    <w:pPr>
      <w:spacing w:after="160" w:line="259" w:lineRule="auto"/>
    </w:pPr>
  </w:style>
  <w:style w:type="paragraph" w:customStyle="1" w:styleId="65978B8FEBF34310858F2EEF353A85E0">
    <w:name w:val="65978B8FEBF34310858F2EEF353A85E0"/>
    <w:rsid w:val="00E03732"/>
    <w:pPr>
      <w:spacing w:after="160" w:line="259" w:lineRule="auto"/>
    </w:pPr>
  </w:style>
  <w:style w:type="paragraph" w:customStyle="1" w:styleId="34102876D1B04E8BB7B2D00D6C83641E">
    <w:name w:val="34102876D1B04E8BB7B2D00D6C83641E"/>
    <w:rsid w:val="00E03732"/>
    <w:pPr>
      <w:spacing w:after="160" w:line="259" w:lineRule="auto"/>
    </w:pPr>
  </w:style>
  <w:style w:type="paragraph" w:customStyle="1" w:styleId="6D3F356A942F4A0D82778CED18D27193">
    <w:name w:val="6D3F356A942F4A0D82778CED18D27193"/>
    <w:rsid w:val="00E03732"/>
    <w:pPr>
      <w:spacing w:after="160" w:line="259" w:lineRule="auto"/>
    </w:pPr>
  </w:style>
  <w:style w:type="paragraph" w:customStyle="1" w:styleId="D7A6F662939648C7A456F36125DADBCE">
    <w:name w:val="D7A6F662939648C7A456F36125DADBCE"/>
    <w:rsid w:val="00E03732"/>
    <w:pPr>
      <w:spacing w:after="160" w:line="259" w:lineRule="auto"/>
    </w:pPr>
  </w:style>
  <w:style w:type="paragraph" w:customStyle="1" w:styleId="72B29743460545A4AB6A080D926132C1">
    <w:name w:val="72B29743460545A4AB6A080D926132C1"/>
    <w:rsid w:val="00E03732"/>
    <w:pPr>
      <w:spacing w:after="160" w:line="259" w:lineRule="auto"/>
    </w:pPr>
  </w:style>
  <w:style w:type="paragraph" w:customStyle="1" w:styleId="F711C616AA8E439CAD43A78B3D36B31F">
    <w:name w:val="F711C616AA8E439CAD43A78B3D36B31F"/>
    <w:rsid w:val="00E03732"/>
    <w:pPr>
      <w:spacing w:after="160" w:line="259" w:lineRule="auto"/>
    </w:pPr>
  </w:style>
  <w:style w:type="paragraph" w:customStyle="1" w:styleId="8B0000A07B5E44F5AC14BE9C3F82A3A1">
    <w:name w:val="8B0000A07B5E44F5AC14BE9C3F82A3A1"/>
    <w:rsid w:val="00E03732"/>
    <w:pPr>
      <w:spacing w:after="160" w:line="259" w:lineRule="auto"/>
    </w:pPr>
  </w:style>
  <w:style w:type="paragraph" w:customStyle="1" w:styleId="694F319F89EE4D67A2D9EAB53489561B">
    <w:name w:val="694F319F89EE4D67A2D9EAB53489561B"/>
    <w:rsid w:val="00E03732"/>
    <w:pPr>
      <w:spacing w:after="160" w:line="259" w:lineRule="auto"/>
    </w:pPr>
  </w:style>
  <w:style w:type="paragraph" w:customStyle="1" w:styleId="4875A9A5A7444CE6B22D8C8F603C4437">
    <w:name w:val="4875A9A5A7444CE6B22D8C8F603C4437"/>
    <w:rsid w:val="00E03732"/>
    <w:pPr>
      <w:spacing w:after="160" w:line="259" w:lineRule="auto"/>
    </w:pPr>
  </w:style>
  <w:style w:type="paragraph" w:customStyle="1" w:styleId="01615726DE3B49AC9C543ADC6D710F53">
    <w:name w:val="01615726DE3B49AC9C543ADC6D710F53"/>
    <w:rsid w:val="00E03732"/>
    <w:pPr>
      <w:spacing w:after="160" w:line="259" w:lineRule="auto"/>
    </w:pPr>
  </w:style>
  <w:style w:type="paragraph" w:customStyle="1" w:styleId="DF1EC0491E0B4BBC96DC11CDDA5A125C">
    <w:name w:val="DF1EC0491E0B4BBC96DC11CDDA5A125C"/>
    <w:rsid w:val="00E03732"/>
    <w:pPr>
      <w:spacing w:after="160" w:line="259" w:lineRule="auto"/>
    </w:pPr>
  </w:style>
  <w:style w:type="paragraph" w:customStyle="1" w:styleId="E5E3972ACF7842BDA6C2750333FBC43D">
    <w:name w:val="E5E3972ACF7842BDA6C2750333FBC43D"/>
    <w:rsid w:val="00E03732"/>
    <w:pPr>
      <w:spacing w:after="160" w:line="259" w:lineRule="auto"/>
    </w:pPr>
  </w:style>
  <w:style w:type="paragraph" w:customStyle="1" w:styleId="5A531DC465BB4A8D8CF444C7E96D68AF">
    <w:name w:val="5A531DC465BB4A8D8CF444C7E96D68AF"/>
    <w:rsid w:val="00E03732"/>
    <w:pPr>
      <w:spacing w:after="160" w:line="259" w:lineRule="auto"/>
    </w:pPr>
  </w:style>
  <w:style w:type="paragraph" w:customStyle="1" w:styleId="F2F632176A784ACA89264F7399933437">
    <w:name w:val="F2F632176A784ACA89264F7399933437"/>
    <w:rsid w:val="00E03732"/>
    <w:pPr>
      <w:spacing w:after="160" w:line="259" w:lineRule="auto"/>
    </w:pPr>
  </w:style>
  <w:style w:type="paragraph" w:customStyle="1" w:styleId="FBB10820033D4A3A8E24A235B0546411">
    <w:name w:val="FBB10820033D4A3A8E24A235B0546411"/>
    <w:rsid w:val="00E03732"/>
    <w:pPr>
      <w:spacing w:after="160" w:line="259" w:lineRule="auto"/>
    </w:pPr>
  </w:style>
  <w:style w:type="paragraph" w:customStyle="1" w:styleId="B2A7A93341E9460DBFEFB18418B949D2">
    <w:name w:val="B2A7A93341E9460DBFEFB18418B949D2"/>
    <w:rsid w:val="00E03732"/>
    <w:pPr>
      <w:spacing w:after="160" w:line="259" w:lineRule="auto"/>
    </w:pPr>
  </w:style>
  <w:style w:type="paragraph" w:customStyle="1" w:styleId="7D3ABB83457C45E0B662E7637B2BFD59">
    <w:name w:val="7D3ABB83457C45E0B662E7637B2BFD59"/>
    <w:rsid w:val="00E03732"/>
    <w:pPr>
      <w:spacing w:after="160" w:line="259" w:lineRule="auto"/>
    </w:pPr>
  </w:style>
  <w:style w:type="paragraph" w:customStyle="1" w:styleId="EF1EDF08FE984E3E9140F633721D880A">
    <w:name w:val="EF1EDF08FE984E3E9140F633721D880A"/>
    <w:rsid w:val="00E03732"/>
    <w:pPr>
      <w:spacing w:after="160" w:line="259" w:lineRule="auto"/>
    </w:pPr>
  </w:style>
  <w:style w:type="paragraph" w:customStyle="1" w:styleId="5182A601C11C4768B377A1232C37CD9E">
    <w:name w:val="5182A601C11C4768B377A1232C37CD9E"/>
    <w:rsid w:val="00E03732"/>
    <w:pPr>
      <w:spacing w:after="160" w:line="259" w:lineRule="auto"/>
    </w:pPr>
  </w:style>
  <w:style w:type="paragraph" w:customStyle="1" w:styleId="613732A543894F57AA850BA963AD2740">
    <w:name w:val="613732A543894F57AA850BA963AD2740"/>
    <w:rsid w:val="00E03732"/>
    <w:pPr>
      <w:spacing w:after="160" w:line="259" w:lineRule="auto"/>
    </w:pPr>
  </w:style>
  <w:style w:type="paragraph" w:customStyle="1" w:styleId="D5BD0FAA43914D8DAA6F20CAB69C8ED5">
    <w:name w:val="D5BD0FAA43914D8DAA6F20CAB69C8ED5"/>
    <w:rsid w:val="00E03732"/>
    <w:pPr>
      <w:spacing w:after="160" w:line="259" w:lineRule="auto"/>
    </w:pPr>
  </w:style>
  <w:style w:type="paragraph" w:customStyle="1" w:styleId="15648F9CB0084A69B8E42DD4A1D19DE1">
    <w:name w:val="15648F9CB0084A69B8E42DD4A1D19DE1"/>
    <w:rsid w:val="00E03732"/>
    <w:pPr>
      <w:spacing w:after="160" w:line="259" w:lineRule="auto"/>
    </w:pPr>
  </w:style>
  <w:style w:type="paragraph" w:customStyle="1" w:styleId="2FAF9AD6C83E4A349650EAA47530C36E">
    <w:name w:val="2FAF9AD6C83E4A349650EAA47530C36E"/>
    <w:rsid w:val="00E03732"/>
    <w:pPr>
      <w:spacing w:after="160" w:line="259" w:lineRule="auto"/>
    </w:pPr>
  </w:style>
  <w:style w:type="paragraph" w:customStyle="1" w:styleId="62388D4B3B6E4D7294350356486C48CB">
    <w:name w:val="62388D4B3B6E4D7294350356486C48CB"/>
    <w:rsid w:val="00E03732"/>
    <w:pPr>
      <w:spacing w:after="160" w:line="259" w:lineRule="auto"/>
    </w:pPr>
  </w:style>
  <w:style w:type="paragraph" w:customStyle="1" w:styleId="8560F1B6497047EE89AB188F98ABF3FB">
    <w:name w:val="8560F1B6497047EE89AB188F98ABF3FB"/>
    <w:rsid w:val="00E03732"/>
    <w:pPr>
      <w:spacing w:after="160" w:line="259" w:lineRule="auto"/>
    </w:pPr>
  </w:style>
  <w:style w:type="paragraph" w:customStyle="1" w:styleId="8698B6E9857447EA96AC865F817055EB">
    <w:name w:val="8698B6E9857447EA96AC865F817055EB"/>
    <w:rsid w:val="00E03732"/>
    <w:pPr>
      <w:spacing w:after="160" w:line="259" w:lineRule="auto"/>
    </w:pPr>
  </w:style>
  <w:style w:type="paragraph" w:customStyle="1" w:styleId="39A100CB60004015AD1D6901CDA1876F">
    <w:name w:val="39A100CB60004015AD1D6901CDA1876F"/>
    <w:rsid w:val="00E03732"/>
    <w:pPr>
      <w:spacing w:after="160" w:line="259" w:lineRule="auto"/>
    </w:pPr>
  </w:style>
  <w:style w:type="paragraph" w:customStyle="1" w:styleId="CBF2B22086014EA79C5BFD8B60FAE7E0">
    <w:name w:val="CBF2B22086014EA79C5BFD8B60FAE7E0"/>
    <w:rsid w:val="00E03732"/>
    <w:pPr>
      <w:spacing w:after="160" w:line="259" w:lineRule="auto"/>
    </w:pPr>
  </w:style>
  <w:style w:type="paragraph" w:customStyle="1" w:styleId="B9087CD813464528820B7E79D25DEBEC">
    <w:name w:val="B9087CD813464528820B7E79D25DEBEC"/>
    <w:rsid w:val="00E03732"/>
    <w:pPr>
      <w:spacing w:after="160" w:line="259" w:lineRule="auto"/>
    </w:pPr>
  </w:style>
  <w:style w:type="paragraph" w:customStyle="1" w:styleId="39C1039B225F438893C9872D6C015B51">
    <w:name w:val="39C1039B225F438893C9872D6C015B51"/>
    <w:rsid w:val="00E03732"/>
    <w:pPr>
      <w:spacing w:after="160" w:line="259" w:lineRule="auto"/>
    </w:pPr>
  </w:style>
  <w:style w:type="paragraph" w:customStyle="1" w:styleId="1589FF71C174442EACCF732629317ACF">
    <w:name w:val="1589FF71C174442EACCF732629317ACF"/>
    <w:rsid w:val="00E03732"/>
    <w:pPr>
      <w:spacing w:after="160" w:line="259" w:lineRule="auto"/>
    </w:pPr>
  </w:style>
  <w:style w:type="paragraph" w:customStyle="1" w:styleId="604E54D3659146BDA39AD209E801D234">
    <w:name w:val="604E54D3659146BDA39AD209E801D234"/>
    <w:rsid w:val="00E03732"/>
    <w:pPr>
      <w:spacing w:after="160" w:line="259" w:lineRule="auto"/>
    </w:pPr>
  </w:style>
  <w:style w:type="paragraph" w:customStyle="1" w:styleId="7429D1A3794444C5A56363F6FFE285F7">
    <w:name w:val="7429D1A3794444C5A56363F6FFE285F7"/>
    <w:rsid w:val="00E03732"/>
    <w:pPr>
      <w:spacing w:after="160" w:line="259" w:lineRule="auto"/>
    </w:pPr>
  </w:style>
  <w:style w:type="paragraph" w:customStyle="1" w:styleId="0B030DC17F0C4129981E23B9ADDD0944">
    <w:name w:val="0B030DC17F0C4129981E23B9ADDD0944"/>
    <w:rsid w:val="00E03732"/>
    <w:pPr>
      <w:spacing w:after="160" w:line="259" w:lineRule="auto"/>
    </w:pPr>
  </w:style>
  <w:style w:type="paragraph" w:customStyle="1" w:styleId="0D8A67517291451D9848F04B8B4B3A4F">
    <w:name w:val="0D8A67517291451D9848F04B8B4B3A4F"/>
    <w:rsid w:val="00E03732"/>
    <w:pPr>
      <w:spacing w:after="160" w:line="259" w:lineRule="auto"/>
    </w:pPr>
  </w:style>
  <w:style w:type="paragraph" w:customStyle="1" w:styleId="B3E047CF87F646D1B8D10C521275D5D7">
    <w:name w:val="B3E047CF87F646D1B8D10C521275D5D7"/>
    <w:rsid w:val="00E03732"/>
    <w:pPr>
      <w:spacing w:after="160" w:line="259" w:lineRule="auto"/>
    </w:pPr>
  </w:style>
  <w:style w:type="paragraph" w:customStyle="1" w:styleId="7F374A2388C145BBB57CB2779C13BF9F">
    <w:name w:val="7F374A2388C145BBB57CB2779C13BF9F"/>
    <w:rsid w:val="00E03732"/>
    <w:pPr>
      <w:spacing w:after="160" w:line="259" w:lineRule="auto"/>
    </w:pPr>
  </w:style>
  <w:style w:type="paragraph" w:customStyle="1" w:styleId="99E8A72F45CF463082AB0D1608199D1E">
    <w:name w:val="99E8A72F45CF463082AB0D1608199D1E"/>
    <w:rsid w:val="00E03732"/>
    <w:pPr>
      <w:spacing w:after="160" w:line="259" w:lineRule="auto"/>
    </w:pPr>
  </w:style>
  <w:style w:type="paragraph" w:customStyle="1" w:styleId="8235819E8BD1491AAB0F6E8B0073AB63">
    <w:name w:val="8235819E8BD1491AAB0F6E8B0073AB63"/>
    <w:rsid w:val="00E03732"/>
    <w:pPr>
      <w:spacing w:after="160" w:line="259" w:lineRule="auto"/>
    </w:pPr>
  </w:style>
  <w:style w:type="paragraph" w:customStyle="1" w:styleId="52C1228EEE574110A29DCCBEC81ECFB5">
    <w:name w:val="52C1228EEE574110A29DCCBEC81ECFB5"/>
    <w:rsid w:val="00E03732"/>
    <w:pPr>
      <w:spacing w:after="160" w:line="259" w:lineRule="auto"/>
    </w:pPr>
  </w:style>
  <w:style w:type="paragraph" w:customStyle="1" w:styleId="3526E4E51576441180053DF413D2A43F">
    <w:name w:val="3526E4E51576441180053DF413D2A43F"/>
    <w:rsid w:val="00E03732"/>
    <w:pPr>
      <w:spacing w:after="160" w:line="259" w:lineRule="auto"/>
    </w:pPr>
  </w:style>
  <w:style w:type="paragraph" w:customStyle="1" w:styleId="0712851301924349A2196746DB3BFBE0">
    <w:name w:val="0712851301924349A2196746DB3BFBE0"/>
    <w:rsid w:val="00E03732"/>
    <w:pPr>
      <w:spacing w:after="160" w:line="259" w:lineRule="auto"/>
    </w:pPr>
  </w:style>
  <w:style w:type="paragraph" w:customStyle="1" w:styleId="2CD13E828DB14AD7B3CCE4FA2D772EA6">
    <w:name w:val="2CD13E828DB14AD7B3CCE4FA2D772EA6"/>
    <w:rsid w:val="00E03732"/>
    <w:pPr>
      <w:spacing w:after="160" w:line="259" w:lineRule="auto"/>
    </w:pPr>
  </w:style>
  <w:style w:type="paragraph" w:customStyle="1" w:styleId="0A05C462F0AA488BA5E1076465C00860">
    <w:name w:val="0A05C462F0AA488BA5E1076465C00860"/>
    <w:rsid w:val="00E03732"/>
    <w:pPr>
      <w:spacing w:after="160" w:line="259" w:lineRule="auto"/>
    </w:pPr>
  </w:style>
  <w:style w:type="paragraph" w:customStyle="1" w:styleId="BF107A1AE92C4F4B915DE24AF7A52875">
    <w:name w:val="BF107A1AE92C4F4B915DE24AF7A52875"/>
    <w:rsid w:val="00E03732"/>
    <w:pPr>
      <w:spacing w:after="160" w:line="259" w:lineRule="auto"/>
    </w:pPr>
  </w:style>
  <w:style w:type="paragraph" w:customStyle="1" w:styleId="E49E3E27F1F04586B432504D89EB0219">
    <w:name w:val="E49E3E27F1F04586B432504D89EB0219"/>
    <w:rsid w:val="00E03732"/>
    <w:pPr>
      <w:spacing w:after="160" w:line="259" w:lineRule="auto"/>
    </w:pPr>
  </w:style>
  <w:style w:type="paragraph" w:customStyle="1" w:styleId="727FEA6A860E49EA9182AAACCC990B33">
    <w:name w:val="727FEA6A860E49EA9182AAACCC990B33"/>
    <w:rsid w:val="00E03732"/>
    <w:pPr>
      <w:spacing w:after="160" w:line="259" w:lineRule="auto"/>
    </w:pPr>
  </w:style>
  <w:style w:type="paragraph" w:customStyle="1" w:styleId="AE4C3F9743AB411580B28A8E9C4A2373">
    <w:name w:val="AE4C3F9743AB411580B28A8E9C4A2373"/>
    <w:rsid w:val="00E03732"/>
    <w:pPr>
      <w:spacing w:after="160" w:line="259" w:lineRule="auto"/>
    </w:pPr>
  </w:style>
  <w:style w:type="paragraph" w:customStyle="1" w:styleId="6DE9AAA5799E4E86BB94CDC552FE05B5">
    <w:name w:val="6DE9AAA5799E4E86BB94CDC552FE05B5"/>
    <w:rsid w:val="00E03732"/>
    <w:pPr>
      <w:spacing w:after="160" w:line="259" w:lineRule="auto"/>
    </w:pPr>
  </w:style>
  <w:style w:type="paragraph" w:customStyle="1" w:styleId="28DCFDBEC0404F26A1B623668592DB1B">
    <w:name w:val="28DCFDBEC0404F26A1B623668592DB1B"/>
    <w:rsid w:val="00E03732"/>
    <w:pPr>
      <w:spacing w:after="160" w:line="259" w:lineRule="auto"/>
    </w:pPr>
  </w:style>
  <w:style w:type="paragraph" w:customStyle="1" w:styleId="F3A3611FD4A143ED92057BB01F3F6630">
    <w:name w:val="F3A3611FD4A143ED92057BB01F3F6630"/>
    <w:rsid w:val="00E03732"/>
    <w:pPr>
      <w:spacing w:after="160" w:line="259" w:lineRule="auto"/>
    </w:pPr>
  </w:style>
  <w:style w:type="paragraph" w:customStyle="1" w:styleId="637A37D067BE4A1689A4A6C8F17CA35F">
    <w:name w:val="637A37D067BE4A1689A4A6C8F17CA35F"/>
    <w:rsid w:val="00E03732"/>
    <w:pPr>
      <w:spacing w:after="160" w:line="259" w:lineRule="auto"/>
    </w:pPr>
  </w:style>
  <w:style w:type="paragraph" w:customStyle="1" w:styleId="2F30E69F7967409C816DF60EDEF6B4B9">
    <w:name w:val="2F30E69F7967409C816DF60EDEF6B4B9"/>
    <w:rsid w:val="00E03732"/>
    <w:pPr>
      <w:spacing w:after="160" w:line="259" w:lineRule="auto"/>
    </w:pPr>
  </w:style>
  <w:style w:type="paragraph" w:customStyle="1" w:styleId="32D3551993DB4378BBEDFAF288569945">
    <w:name w:val="32D3551993DB4378BBEDFAF288569945"/>
    <w:rsid w:val="00E03732"/>
    <w:pPr>
      <w:spacing w:after="160" w:line="259" w:lineRule="auto"/>
    </w:pPr>
  </w:style>
  <w:style w:type="paragraph" w:customStyle="1" w:styleId="83415D2CE51D4D2AA3F741154B3477CF">
    <w:name w:val="83415D2CE51D4D2AA3F741154B3477CF"/>
    <w:rsid w:val="00E03732"/>
    <w:pPr>
      <w:spacing w:after="160" w:line="259" w:lineRule="auto"/>
    </w:pPr>
  </w:style>
  <w:style w:type="paragraph" w:customStyle="1" w:styleId="24F53D4035D0473188ADFD673F41DACD">
    <w:name w:val="24F53D4035D0473188ADFD673F41DACD"/>
    <w:rsid w:val="00E03732"/>
    <w:pPr>
      <w:spacing w:after="160" w:line="259" w:lineRule="auto"/>
    </w:pPr>
  </w:style>
  <w:style w:type="paragraph" w:customStyle="1" w:styleId="667104F440864D4C900B4B9611D29166">
    <w:name w:val="667104F440864D4C900B4B9611D29166"/>
    <w:rsid w:val="00E03732"/>
    <w:pPr>
      <w:spacing w:after="160" w:line="259" w:lineRule="auto"/>
    </w:pPr>
  </w:style>
  <w:style w:type="paragraph" w:customStyle="1" w:styleId="F929A465356E496B833BAA0C2C6776B2">
    <w:name w:val="F929A465356E496B833BAA0C2C6776B2"/>
    <w:rsid w:val="00E03732"/>
    <w:pPr>
      <w:spacing w:after="160" w:line="259" w:lineRule="auto"/>
    </w:pPr>
  </w:style>
  <w:style w:type="paragraph" w:customStyle="1" w:styleId="C1ACE2B0FF3A4C6FAA6DF5B73D11633B">
    <w:name w:val="C1ACE2B0FF3A4C6FAA6DF5B73D11633B"/>
    <w:rsid w:val="00E03732"/>
    <w:pPr>
      <w:spacing w:after="160" w:line="259" w:lineRule="auto"/>
    </w:pPr>
  </w:style>
  <w:style w:type="paragraph" w:customStyle="1" w:styleId="ED511B9A9F8047AD9C9D56CAC1AF0166">
    <w:name w:val="ED511B9A9F8047AD9C9D56CAC1AF0166"/>
    <w:rsid w:val="00E03732"/>
    <w:pPr>
      <w:spacing w:after="160" w:line="259" w:lineRule="auto"/>
    </w:pPr>
  </w:style>
  <w:style w:type="paragraph" w:customStyle="1" w:styleId="E72697D4BE984174A9CC65F6284044F2">
    <w:name w:val="E72697D4BE984174A9CC65F6284044F2"/>
    <w:rsid w:val="00E03732"/>
    <w:pPr>
      <w:spacing w:after="160" w:line="259" w:lineRule="auto"/>
    </w:pPr>
  </w:style>
  <w:style w:type="paragraph" w:customStyle="1" w:styleId="54D79D96F667436ABC7230A20D2A9288">
    <w:name w:val="54D79D96F667436ABC7230A20D2A9288"/>
    <w:rsid w:val="00E03732"/>
    <w:pPr>
      <w:spacing w:after="160" w:line="259" w:lineRule="auto"/>
    </w:pPr>
  </w:style>
  <w:style w:type="paragraph" w:customStyle="1" w:styleId="D49FC517822F4DD286183264D0348CE1">
    <w:name w:val="D49FC517822F4DD286183264D0348CE1"/>
    <w:rsid w:val="00E03732"/>
    <w:pPr>
      <w:spacing w:after="160" w:line="259" w:lineRule="auto"/>
    </w:pPr>
  </w:style>
  <w:style w:type="paragraph" w:customStyle="1" w:styleId="D23F5F05E4164E8C84BCE5B084C7AD07">
    <w:name w:val="D23F5F05E4164E8C84BCE5B084C7AD07"/>
    <w:rsid w:val="00E03732"/>
    <w:pPr>
      <w:spacing w:after="160" w:line="259" w:lineRule="auto"/>
    </w:pPr>
  </w:style>
  <w:style w:type="paragraph" w:customStyle="1" w:styleId="CCBE32E96BD34D628677EC9FED49E556">
    <w:name w:val="CCBE32E96BD34D628677EC9FED49E556"/>
    <w:rsid w:val="00E03732"/>
    <w:pPr>
      <w:spacing w:after="160" w:line="259" w:lineRule="auto"/>
    </w:pPr>
  </w:style>
  <w:style w:type="paragraph" w:customStyle="1" w:styleId="67002DE2DE1349279B1151CBF7697CB9">
    <w:name w:val="67002DE2DE1349279B1151CBF7697CB9"/>
    <w:rsid w:val="00E03732"/>
    <w:pPr>
      <w:spacing w:after="160" w:line="259" w:lineRule="auto"/>
    </w:pPr>
  </w:style>
  <w:style w:type="paragraph" w:customStyle="1" w:styleId="30485BFD97FF487481DBE9E81BE419E5">
    <w:name w:val="30485BFD97FF487481DBE9E81BE419E5"/>
    <w:rsid w:val="00213FF0"/>
    <w:pPr>
      <w:spacing w:after="160" w:line="259" w:lineRule="auto"/>
    </w:pPr>
  </w:style>
  <w:style w:type="paragraph" w:customStyle="1" w:styleId="AC000230AB824FB8985764B6C306B480">
    <w:name w:val="AC000230AB824FB8985764B6C306B480"/>
    <w:rsid w:val="00064048"/>
    <w:pPr>
      <w:spacing w:after="160" w:line="259" w:lineRule="auto"/>
    </w:pPr>
  </w:style>
  <w:style w:type="paragraph" w:customStyle="1" w:styleId="59CFC39AF9BD43BB87D5C75B5D299BF5">
    <w:name w:val="59CFC39AF9BD43BB87D5C75B5D299BF5"/>
    <w:rsid w:val="0011622E"/>
    <w:pPr>
      <w:spacing w:after="160" w:line="259" w:lineRule="auto"/>
    </w:pPr>
  </w:style>
  <w:style w:type="paragraph" w:customStyle="1" w:styleId="6CDDAE5AD72C4D5383E9E3122627C346">
    <w:name w:val="6CDDAE5AD72C4D5383E9E3122627C346"/>
    <w:rsid w:val="0011622E"/>
    <w:pPr>
      <w:spacing w:after="160" w:line="259" w:lineRule="auto"/>
    </w:pPr>
  </w:style>
  <w:style w:type="paragraph" w:customStyle="1" w:styleId="1A0D923C9C154A30BD49D52FDF1C1221">
    <w:name w:val="1A0D923C9C154A30BD49D52FDF1C1221"/>
    <w:rsid w:val="0011622E"/>
    <w:pPr>
      <w:spacing w:after="160" w:line="259" w:lineRule="auto"/>
    </w:pPr>
  </w:style>
  <w:style w:type="paragraph" w:customStyle="1" w:styleId="44BC67266CC14D469EF75C2A34687861">
    <w:name w:val="44BC67266CC14D469EF75C2A34687861"/>
    <w:rsid w:val="0011622E"/>
    <w:pPr>
      <w:spacing w:after="160" w:line="259" w:lineRule="auto"/>
    </w:pPr>
  </w:style>
  <w:style w:type="paragraph" w:customStyle="1" w:styleId="4667A951538942A8A1B82747164AE948">
    <w:name w:val="4667A951538942A8A1B82747164AE948"/>
    <w:rsid w:val="0011622E"/>
    <w:pPr>
      <w:spacing w:after="160" w:line="259" w:lineRule="auto"/>
    </w:pPr>
  </w:style>
  <w:style w:type="paragraph" w:customStyle="1" w:styleId="6198E7E721CC4D519C6F30E530E53A06">
    <w:name w:val="6198E7E721CC4D519C6F30E530E53A06"/>
    <w:rsid w:val="0011622E"/>
    <w:pPr>
      <w:spacing w:after="160" w:line="259" w:lineRule="auto"/>
    </w:pPr>
  </w:style>
  <w:style w:type="paragraph" w:customStyle="1" w:styleId="6524313FC2924C92AA389EFB0F070352">
    <w:name w:val="6524313FC2924C92AA389EFB0F070352"/>
    <w:rsid w:val="0011622E"/>
    <w:pPr>
      <w:spacing w:after="160" w:line="259" w:lineRule="auto"/>
    </w:pPr>
  </w:style>
  <w:style w:type="paragraph" w:customStyle="1" w:styleId="61A469E0986C49FD93C0AA563DCC598B">
    <w:name w:val="61A469E0986C49FD93C0AA563DCC598B"/>
    <w:rsid w:val="0011622E"/>
    <w:pPr>
      <w:spacing w:after="160" w:line="259" w:lineRule="auto"/>
    </w:pPr>
  </w:style>
  <w:style w:type="paragraph" w:customStyle="1" w:styleId="D05EACA128D74BC8BAEA38C37CF1D7A0">
    <w:name w:val="D05EACA128D74BC8BAEA38C37CF1D7A0"/>
    <w:rsid w:val="0011622E"/>
    <w:pPr>
      <w:spacing w:after="160" w:line="259" w:lineRule="auto"/>
    </w:pPr>
  </w:style>
  <w:style w:type="paragraph" w:customStyle="1" w:styleId="99CD2EE4BED14529BC64B13A5241DA67">
    <w:name w:val="99CD2EE4BED14529BC64B13A5241DA67"/>
    <w:rsid w:val="0011622E"/>
    <w:pPr>
      <w:spacing w:after="160" w:line="259" w:lineRule="auto"/>
    </w:pPr>
  </w:style>
  <w:style w:type="paragraph" w:customStyle="1" w:styleId="7883C5AACB85452A9AD86D0C06D3F169">
    <w:name w:val="7883C5AACB85452A9AD86D0C06D3F169"/>
    <w:rsid w:val="0011622E"/>
    <w:pPr>
      <w:spacing w:after="160" w:line="259" w:lineRule="auto"/>
    </w:pPr>
  </w:style>
  <w:style w:type="paragraph" w:customStyle="1" w:styleId="6F8F728793BC4D0091E1DD69C86FCDDE">
    <w:name w:val="6F8F728793BC4D0091E1DD69C86FCDDE"/>
    <w:rsid w:val="0011622E"/>
    <w:pPr>
      <w:spacing w:after="160" w:line="259" w:lineRule="auto"/>
    </w:pPr>
  </w:style>
  <w:style w:type="paragraph" w:customStyle="1" w:styleId="593262E2460643F8A9711D2F0DCE7D11">
    <w:name w:val="593262E2460643F8A9711D2F0DCE7D11"/>
    <w:rsid w:val="0011622E"/>
    <w:pPr>
      <w:spacing w:after="160" w:line="259" w:lineRule="auto"/>
    </w:pPr>
  </w:style>
  <w:style w:type="paragraph" w:customStyle="1" w:styleId="D892EA2CCE254F8688BEB5E3B67A4B10">
    <w:name w:val="D892EA2CCE254F8688BEB5E3B67A4B10"/>
    <w:rsid w:val="0011622E"/>
    <w:pPr>
      <w:spacing w:after="160" w:line="259" w:lineRule="auto"/>
    </w:pPr>
  </w:style>
  <w:style w:type="paragraph" w:customStyle="1" w:styleId="B76CFA931EBA40C4AA5BF76DF66FEB42">
    <w:name w:val="B76CFA931EBA40C4AA5BF76DF66FEB42"/>
    <w:rsid w:val="0011622E"/>
    <w:pPr>
      <w:spacing w:after="160" w:line="259" w:lineRule="auto"/>
    </w:pPr>
  </w:style>
  <w:style w:type="paragraph" w:customStyle="1" w:styleId="FA2A7A5050EB47FAAED69302AC2509BE">
    <w:name w:val="FA2A7A5050EB47FAAED69302AC2509BE"/>
    <w:rsid w:val="0011622E"/>
    <w:pPr>
      <w:spacing w:after="160" w:line="259" w:lineRule="auto"/>
    </w:pPr>
  </w:style>
  <w:style w:type="paragraph" w:customStyle="1" w:styleId="1FCA5B021D334FE1A13F78CAC2DAF850">
    <w:name w:val="1FCA5B021D334FE1A13F78CAC2DAF850"/>
    <w:rsid w:val="0011622E"/>
    <w:pPr>
      <w:spacing w:after="160" w:line="259" w:lineRule="auto"/>
    </w:pPr>
  </w:style>
  <w:style w:type="paragraph" w:customStyle="1" w:styleId="1F60484F9D854F0FA0116F7AAF7504A4">
    <w:name w:val="1F60484F9D854F0FA0116F7AAF7504A4"/>
    <w:rsid w:val="0011622E"/>
    <w:pPr>
      <w:spacing w:after="160" w:line="259" w:lineRule="auto"/>
    </w:pPr>
  </w:style>
  <w:style w:type="paragraph" w:customStyle="1" w:styleId="438D38430FB04EA2BB7E6BBCC5FD7427">
    <w:name w:val="438D38430FB04EA2BB7E6BBCC5FD7427"/>
    <w:rsid w:val="0011622E"/>
    <w:pPr>
      <w:spacing w:after="160" w:line="259" w:lineRule="auto"/>
    </w:pPr>
  </w:style>
  <w:style w:type="paragraph" w:customStyle="1" w:styleId="BF92B772AE9546E79B94B7CD23B433F9">
    <w:name w:val="BF92B772AE9546E79B94B7CD23B433F9"/>
    <w:rsid w:val="0011622E"/>
    <w:pPr>
      <w:spacing w:after="160" w:line="259" w:lineRule="auto"/>
    </w:pPr>
  </w:style>
  <w:style w:type="paragraph" w:customStyle="1" w:styleId="A52FC9EC5C484E708C4223A3813D8E71">
    <w:name w:val="A52FC9EC5C484E708C4223A3813D8E71"/>
    <w:rsid w:val="0011622E"/>
    <w:pPr>
      <w:spacing w:after="160" w:line="259" w:lineRule="auto"/>
    </w:pPr>
  </w:style>
  <w:style w:type="paragraph" w:customStyle="1" w:styleId="B42359686F9148EDAF7426C5055F69A4">
    <w:name w:val="B42359686F9148EDAF7426C5055F69A4"/>
    <w:rsid w:val="0011622E"/>
    <w:pPr>
      <w:spacing w:after="160" w:line="259" w:lineRule="auto"/>
    </w:pPr>
  </w:style>
  <w:style w:type="paragraph" w:customStyle="1" w:styleId="FF8156086A5B468B9665AF5A80F77D47">
    <w:name w:val="FF8156086A5B468B9665AF5A80F77D47"/>
    <w:rsid w:val="0011622E"/>
    <w:pPr>
      <w:spacing w:after="160" w:line="259" w:lineRule="auto"/>
    </w:pPr>
  </w:style>
  <w:style w:type="paragraph" w:customStyle="1" w:styleId="7126EDFD96A84151A05AEC7C3D84DF71">
    <w:name w:val="7126EDFD96A84151A05AEC7C3D84DF71"/>
    <w:rsid w:val="0011622E"/>
    <w:pPr>
      <w:spacing w:after="160" w:line="259" w:lineRule="auto"/>
    </w:pPr>
  </w:style>
  <w:style w:type="paragraph" w:customStyle="1" w:styleId="994AF7B40C4C4ECDB1A7CCD0E03CE81E">
    <w:name w:val="994AF7B40C4C4ECDB1A7CCD0E03CE81E"/>
    <w:rsid w:val="0011622E"/>
    <w:pPr>
      <w:spacing w:after="160" w:line="259" w:lineRule="auto"/>
    </w:pPr>
  </w:style>
  <w:style w:type="paragraph" w:customStyle="1" w:styleId="8C6C6DB83BCA4AB89BBAF71024FA4E5D">
    <w:name w:val="8C6C6DB83BCA4AB89BBAF71024FA4E5D"/>
    <w:rsid w:val="0011622E"/>
    <w:pPr>
      <w:spacing w:after="160" w:line="259" w:lineRule="auto"/>
    </w:pPr>
  </w:style>
  <w:style w:type="paragraph" w:customStyle="1" w:styleId="453791693DC54453A7D0A7A6EB4B4A56">
    <w:name w:val="453791693DC54453A7D0A7A6EB4B4A56"/>
    <w:rsid w:val="0011622E"/>
    <w:pPr>
      <w:spacing w:after="160" w:line="259" w:lineRule="auto"/>
    </w:pPr>
  </w:style>
  <w:style w:type="paragraph" w:customStyle="1" w:styleId="9FE0AE13732B45D2A30FDB2822A6203E">
    <w:name w:val="9FE0AE13732B45D2A30FDB2822A6203E"/>
    <w:rsid w:val="0011622E"/>
    <w:pPr>
      <w:spacing w:after="160" w:line="259" w:lineRule="auto"/>
    </w:pPr>
  </w:style>
  <w:style w:type="paragraph" w:customStyle="1" w:styleId="BB90A5E5D73E4A0E84674939B12669B8">
    <w:name w:val="BB90A5E5D73E4A0E84674939B12669B8"/>
    <w:rsid w:val="0011622E"/>
    <w:pPr>
      <w:spacing w:after="160" w:line="259" w:lineRule="auto"/>
    </w:pPr>
  </w:style>
  <w:style w:type="paragraph" w:customStyle="1" w:styleId="AD954540DBB94DFB865848278800BBC0">
    <w:name w:val="AD954540DBB94DFB865848278800BBC0"/>
    <w:rsid w:val="0011622E"/>
    <w:pPr>
      <w:spacing w:after="160" w:line="259" w:lineRule="auto"/>
    </w:pPr>
  </w:style>
  <w:style w:type="paragraph" w:customStyle="1" w:styleId="6DEFF7473E064321B53C19B5DCC82775">
    <w:name w:val="6DEFF7473E064321B53C19B5DCC82775"/>
    <w:rsid w:val="0011622E"/>
    <w:pPr>
      <w:spacing w:after="160" w:line="259" w:lineRule="auto"/>
    </w:pPr>
  </w:style>
  <w:style w:type="paragraph" w:customStyle="1" w:styleId="28B59A771DAA4072B6BCCD780ACF150A">
    <w:name w:val="28B59A771DAA4072B6BCCD780ACF150A"/>
    <w:rsid w:val="0011622E"/>
    <w:pPr>
      <w:spacing w:after="160" w:line="259" w:lineRule="auto"/>
    </w:pPr>
  </w:style>
  <w:style w:type="paragraph" w:customStyle="1" w:styleId="ECB1456CE21441C5872390153A01EC0F">
    <w:name w:val="ECB1456CE21441C5872390153A01EC0F"/>
    <w:rsid w:val="0011622E"/>
    <w:pPr>
      <w:spacing w:after="160" w:line="259" w:lineRule="auto"/>
    </w:pPr>
  </w:style>
  <w:style w:type="paragraph" w:customStyle="1" w:styleId="433D8AC93BC24E4A88847084F001F4EE">
    <w:name w:val="433D8AC93BC24E4A88847084F001F4EE"/>
    <w:rsid w:val="0011622E"/>
    <w:pPr>
      <w:spacing w:after="160" w:line="259" w:lineRule="auto"/>
    </w:pPr>
  </w:style>
  <w:style w:type="paragraph" w:customStyle="1" w:styleId="17089952448046C8B64F7AA62AFA66CD">
    <w:name w:val="17089952448046C8B64F7AA62AFA66CD"/>
    <w:rsid w:val="0011622E"/>
    <w:pPr>
      <w:spacing w:after="160" w:line="259" w:lineRule="auto"/>
    </w:pPr>
  </w:style>
  <w:style w:type="paragraph" w:customStyle="1" w:styleId="6B2AEE151AB0413DB34CA7DE8E572238">
    <w:name w:val="6B2AEE151AB0413DB34CA7DE8E572238"/>
    <w:rsid w:val="0011622E"/>
    <w:pPr>
      <w:spacing w:after="160" w:line="259" w:lineRule="auto"/>
    </w:pPr>
  </w:style>
  <w:style w:type="paragraph" w:customStyle="1" w:styleId="107F0975CCAE4354AE3CC10C338A4CB0">
    <w:name w:val="107F0975CCAE4354AE3CC10C338A4CB0"/>
    <w:rsid w:val="0011622E"/>
    <w:pPr>
      <w:spacing w:after="160" w:line="259" w:lineRule="auto"/>
    </w:pPr>
  </w:style>
  <w:style w:type="paragraph" w:customStyle="1" w:styleId="C406C3BACD9F4C5F86464E6A2E588D38">
    <w:name w:val="C406C3BACD9F4C5F86464E6A2E588D38"/>
    <w:rsid w:val="0011622E"/>
    <w:pPr>
      <w:spacing w:after="160" w:line="259" w:lineRule="auto"/>
    </w:pPr>
  </w:style>
  <w:style w:type="paragraph" w:customStyle="1" w:styleId="FB3F356AE48D4A6AB4F0A5EDCC24C50E">
    <w:name w:val="FB3F356AE48D4A6AB4F0A5EDCC24C50E"/>
    <w:rsid w:val="0011622E"/>
    <w:pPr>
      <w:spacing w:after="160" w:line="259" w:lineRule="auto"/>
    </w:pPr>
  </w:style>
  <w:style w:type="paragraph" w:customStyle="1" w:styleId="5BBF21BF3C5D43258C03AB8D7353FFE9">
    <w:name w:val="5BBF21BF3C5D43258C03AB8D7353FFE9"/>
    <w:rsid w:val="0011622E"/>
    <w:pPr>
      <w:spacing w:after="160" w:line="259" w:lineRule="auto"/>
    </w:pPr>
  </w:style>
  <w:style w:type="paragraph" w:customStyle="1" w:styleId="769E1C2669CF4BD687BD5264B9601B3F">
    <w:name w:val="769E1C2669CF4BD687BD5264B9601B3F"/>
    <w:rsid w:val="0011622E"/>
    <w:pPr>
      <w:spacing w:after="160" w:line="259" w:lineRule="auto"/>
    </w:pPr>
  </w:style>
  <w:style w:type="paragraph" w:customStyle="1" w:styleId="C902FBC60B1D42CC84EA03B8C876201D">
    <w:name w:val="C902FBC60B1D42CC84EA03B8C876201D"/>
    <w:rsid w:val="0011622E"/>
    <w:pPr>
      <w:spacing w:after="160" w:line="259" w:lineRule="auto"/>
    </w:pPr>
  </w:style>
  <w:style w:type="paragraph" w:customStyle="1" w:styleId="FFA048B4BB3B456EBEACFD05D0319EE9">
    <w:name w:val="FFA048B4BB3B456EBEACFD05D0319EE9"/>
    <w:rsid w:val="0011622E"/>
    <w:pPr>
      <w:spacing w:after="160" w:line="259" w:lineRule="auto"/>
    </w:pPr>
  </w:style>
  <w:style w:type="paragraph" w:customStyle="1" w:styleId="3819651F798543CF9638556F534BBFEA">
    <w:name w:val="3819651F798543CF9638556F534BBFEA"/>
    <w:rsid w:val="0011622E"/>
    <w:pPr>
      <w:spacing w:after="160" w:line="259" w:lineRule="auto"/>
    </w:pPr>
  </w:style>
  <w:style w:type="paragraph" w:customStyle="1" w:styleId="85B174570A20498BAC50F16EE4113C86">
    <w:name w:val="85B174570A20498BAC50F16EE4113C86"/>
    <w:rsid w:val="0011622E"/>
    <w:pPr>
      <w:spacing w:after="160" w:line="259" w:lineRule="auto"/>
    </w:pPr>
  </w:style>
  <w:style w:type="paragraph" w:customStyle="1" w:styleId="5EC29FEFDA684CADB8BA0A20DB72B028">
    <w:name w:val="5EC29FEFDA684CADB8BA0A20DB72B028"/>
    <w:rsid w:val="0011622E"/>
    <w:pPr>
      <w:spacing w:after="160" w:line="259" w:lineRule="auto"/>
    </w:pPr>
  </w:style>
  <w:style w:type="paragraph" w:customStyle="1" w:styleId="8566222ABCEF45EFB126555DF7DDC816">
    <w:name w:val="8566222ABCEF45EFB126555DF7DDC816"/>
    <w:rsid w:val="0011622E"/>
    <w:pPr>
      <w:spacing w:after="160" w:line="259" w:lineRule="auto"/>
    </w:pPr>
  </w:style>
  <w:style w:type="paragraph" w:customStyle="1" w:styleId="5ED5EB5FDB4E4020BF2C2DA3E7CABE6D">
    <w:name w:val="5ED5EB5FDB4E4020BF2C2DA3E7CABE6D"/>
    <w:rsid w:val="0011622E"/>
    <w:pPr>
      <w:spacing w:after="160" w:line="259" w:lineRule="auto"/>
    </w:pPr>
  </w:style>
  <w:style w:type="paragraph" w:customStyle="1" w:styleId="8F4EE858A8404213B677C5EDFC33001E">
    <w:name w:val="8F4EE858A8404213B677C5EDFC33001E"/>
    <w:rsid w:val="0011622E"/>
    <w:pPr>
      <w:spacing w:after="160" w:line="259" w:lineRule="auto"/>
    </w:pPr>
  </w:style>
  <w:style w:type="paragraph" w:customStyle="1" w:styleId="7B03741648D5406BA68E2B927E3CCDB1">
    <w:name w:val="7B03741648D5406BA68E2B927E3CCDB1"/>
    <w:rsid w:val="0011622E"/>
    <w:pPr>
      <w:spacing w:after="160" w:line="259" w:lineRule="auto"/>
    </w:pPr>
  </w:style>
  <w:style w:type="paragraph" w:customStyle="1" w:styleId="E94547E519BC4808A17104E07C3DB05F">
    <w:name w:val="E94547E519BC4808A17104E07C3DB05F"/>
    <w:rsid w:val="0011622E"/>
    <w:pPr>
      <w:spacing w:after="160" w:line="259" w:lineRule="auto"/>
    </w:pPr>
  </w:style>
  <w:style w:type="paragraph" w:customStyle="1" w:styleId="9DF881E1E61E4C98B0F0E6802A7B2C9C">
    <w:name w:val="9DF881E1E61E4C98B0F0E6802A7B2C9C"/>
    <w:rsid w:val="0011622E"/>
    <w:pPr>
      <w:spacing w:after="160" w:line="259" w:lineRule="auto"/>
    </w:pPr>
  </w:style>
  <w:style w:type="paragraph" w:customStyle="1" w:styleId="046A17DFFE8D4C6EB03A40F044C934D1">
    <w:name w:val="046A17DFFE8D4C6EB03A40F044C934D1"/>
    <w:rsid w:val="0011622E"/>
    <w:pPr>
      <w:spacing w:after="160" w:line="259" w:lineRule="auto"/>
    </w:pPr>
  </w:style>
  <w:style w:type="paragraph" w:customStyle="1" w:styleId="C010F46BD2D540508DB39FB9FAB10AFE">
    <w:name w:val="C010F46BD2D540508DB39FB9FAB10AFE"/>
    <w:rsid w:val="003475DD"/>
    <w:pPr>
      <w:spacing w:after="160" w:line="259" w:lineRule="auto"/>
    </w:pPr>
  </w:style>
  <w:style w:type="paragraph" w:customStyle="1" w:styleId="FE2DC30F2914459DB9BFF3F8AD6C5889">
    <w:name w:val="FE2DC30F2914459DB9BFF3F8AD6C5889"/>
    <w:rsid w:val="003475DD"/>
    <w:pPr>
      <w:spacing w:after="160" w:line="259" w:lineRule="auto"/>
    </w:pPr>
  </w:style>
  <w:style w:type="paragraph" w:customStyle="1" w:styleId="25B5E434BA514EDBA7A6AEF9B79A4A77">
    <w:name w:val="25B5E434BA514EDBA7A6AEF9B79A4A77"/>
    <w:rsid w:val="003475DD"/>
    <w:pPr>
      <w:spacing w:after="160" w:line="259" w:lineRule="auto"/>
    </w:pPr>
  </w:style>
  <w:style w:type="paragraph" w:customStyle="1" w:styleId="CF9F73E0BE5845EFB1B7A33F2B31E523">
    <w:name w:val="CF9F73E0BE5845EFB1B7A33F2B31E523"/>
    <w:rsid w:val="003475DD"/>
    <w:pPr>
      <w:spacing w:after="160" w:line="259" w:lineRule="auto"/>
    </w:pPr>
  </w:style>
  <w:style w:type="paragraph" w:customStyle="1" w:styleId="F02FD998CD0A4686A6608FDDF24DDA88">
    <w:name w:val="F02FD998CD0A4686A6608FDDF24DDA88"/>
    <w:rsid w:val="003475DD"/>
    <w:pPr>
      <w:spacing w:after="160" w:line="259" w:lineRule="auto"/>
    </w:pPr>
  </w:style>
  <w:style w:type="paragraph" w:customStyle="1" w:styleId="4C76168ED8C24C7E96D5551D66207E05">
    <w:name w:val="4C76168ED8C24C7E96D5551D66207E05"/>
    <w:rsid w:val="003475DD"/>
    <w:pPr>
      <w:spacing w:after="160" w:line="259" w:lineRule="auto"/>
    </w:pPr>
  </w:style>
  <w:style w:type="paragraph" w:customStyle="1" w:styleId="06658928279B498F8FCC89CBB6BA38A0">
    <w:name w:val="06658928279B498F8FCC89CBB6BA38A0"/>
    <w:rsid w:val="003475DD"/>
    <w:pPr>
      <w:spacing w:after="160" w:line="259" w:lineRule="auto"/>
    </w:pPr>
  </w:style>
  <w:style w:type="paragraph" w:customStyle="1" w:styleId="7401854D0568406E9A484FA1E53963FF">
    <w:name w:val="7401854D0568406E9A484FA1E53963FF"/>
    <w:rsid w:val="003475DD"/>
    <w:pPr>
      <w:spacing w:after="160" w:line="259" w:lineRule="auto"/>
    </w:pPr>
  </w:style>
  <w:style w:type="paragraph" w:customStyle="1" w:styleId="CC87A44AC10E47D6B468A0A149EC9366">
    <w:name w:val="CC87A44AC10E47D6B468A0A149EC9366"/>
    <w:rsid w:val="003475DD"/>
    <w:pPr>
      <w:spacing w:after="160" w:line="259" w:lineRule="auto"/>
    </w:pPr>
  </w:style>
  <w:style w:type="paragraph" w:customStyle="1" w:styleId="4BDB1344576148ABBD817F4CBFB3B4D4">
    <w:name w:val="4BDB1344576148ABBD817F4CBFB3B4D4"/>
    <w:rsid w:val="003475DD"/>
    <w:pPr>
      <w:spacing w:after="160" w:line="259" w:lineRule="auto"/>
    </w:pPr>
  </w:style>
  <w:style w:type="paragraph" w:customStyle="1" w:styleId="7A64823736ED43E888F5E88F716F80A5">
    <w:name w:val="7A64823736ED43E888F5E88F716F80A5"/>
    <w:rsid w:val="003475DD"/>
    <w:pPr>
      <w:spacing w:after="160" w:line="259" w:lineRule="auto"/>
    </w:pPr>
  </w:style>
  <w:style w:type="paragraph" w:customStyle="1" w:styleId="CC97FFB361F549B7BD7503D02A7FEBAD">
    <w:name w:val="CC97FFB361F549B7BD7503D02A7FEBAD"/>
    <w:rsid w:val="003475DD"/>
    <w:pPr>
      <w:spacing w:after="160" w:line="259" w:lineRule="auto"/>
    </w:pPr>
  </w:style>
  <w:style w:type="paragraph" w:customStyle="1" w:styleId="3AD515CB6CF841D8B19CB8DF9831FAA2">
    <w:name w:val="3AD515CB6CF841D8B19CB8DF9831FAA2"/>
    <w:rsid w:val="003475DD"/>
    <w:pPr>
      <w:spacing w:after="160" w:line="259" w:lineRule="auto"/>
    </w:pPr>
  </w:style>
  <w:style w:type="paragraph" w:customStyle="1" w:styleId="49C758D80FC94939B28EA268BD8B8D73">
    <w:name w:val="49C758D80FC94939B28EA268BD8B8D73"/>
    <w:rsid w:val="003475DD"/>
    <w:pPr>
      <w:spacing w:after="160" w:line="259" w:lineRule="auto"/>
    </w:pPr>
  </w:style>
  <w:style w:type="paragraph" w:customStyle="1" w:styleId="811048EFB83B4FFB8191944CE9189874">
    <w:name w:val="811048EFB83B4FFB8191944CE9189874"/>
    <w:rsid w:val="003475DD"/>
    <w:pPr>
      <w:spacing w:after="160" w:line="259" w:lineRule="auto"/>
    </w:pPr>
  </w:style>
  <w:style w:type="paragraph" w:customStyle="1" w:styleId="409DE61AD38E4C4290EA2EEA83A7806A">
    <w:name w:val="409DE61AD38E4C4290EA2EEA83A7806A"/>
    <w:rsid w:val="003475DD"/>
    <w:pPr>
      <w:spacing w:after="160" w:line="259" w:lineRule="auto"/>
    </w:pPr>
  </w:style>
  <w:style w:type="paragraph" w:customStyle="1" w:styleId="7F1359D57C6C4F31A4167BC53B3268C9">
    <w:name w:val="7F1359D57C6C4F31A4167BC53B3268C9"/>
    <w:rsid w:val="003475DD"/>
    <w:pPr>
      <w:spacing w:after="160" w:line="259" w:lineRule="auto"/>
    </w:pPr>
  </w:style>
  <w:style w:type="paragraph" w:customStyle="1" w:styleId="D91C2BA96BA142FA928F74E2A83B4A5D">
    <w:name w:val="D91C2BA96BA142FA928F74E2A83B4A5D"/>
    <w:rsid w:val="003475DD"/>
    <w:pPr>
      <w:spacing w:after="160" w:line="259" w:lineRule="auto"/>
    </w:pPr>
  </w:style>
  <w:style w:type="paragraph" w:customStyle="1" w:styleId="A2150ECB26384DA7A9BC7D1E4D4523F3">
    <w:name w:val="A2150ECB26384DA7A9BC7D1E4D4523F3"/>
    <w:rsid w:val="003475DD"/>
    <w:pPr>
      <w:spacing w:after="160" w:line="259" w:lineRule="auto"/>
    </w:pPr>
  </w:style>
  <w:style w:type="paragraph" w:customStyle="1" w:styleId="00864F538B0B4712889ADA0B011BB278">
    <w:name w:val="00864F538B0B4712889ADA0B011BB278"/>
    <w:rsid w:val="003475DD"/>
    <w:pPr>
      <w:spacing w:after="160" w:line="259" w:lineRule="auto"/>
    </w:pPr>
  </w:style>
  <w:style w:type="paragraph" w:customStyle="1" w:styleId="8A516164234F47F980825A563F41B7A1">
    <w:name w:val="8A516164234F47F980825A563F41B7A1"/>
    <w:rsid w:val="003475DD"/>
    <w:pPr>
      <w:spacing w:after="160" w:line="259" w:lineRule="auto"/>
    </w:pPr>
  </w:style>
  <w:style w:type="paragraph" w:customStyle="1" w:styleId="49DBA38053B44B438AAB4935FAE5D1ED">
    <w:name w:val="49DBA38053B44B438AAB4935FAE5D1ED"/>
    <w:rsid w:val="003475DD"/>
    <w:pPr>
      <w:spacing w:after="160" w:line="259" w:lineRule="auto"/>
    </w:pPr>
  </w:style>
  <w:style w:type="paragraph" w:customStyle="1" w:styleId="286580B229724398A5F104A674826CDD">
    <w:name w:val="286580B229724398A5F104A674826CDD"/>
    <w:rsid w:val="003475DD"/>
    <w:pPr>
      <w:spacing w:after="160" w:line="259" w:lineRule="auto"/>
    </w:pPr>
  </w:style>
  <w:style w:type="paragraph" w:customStyle="1" w:styleId="DA7CA3DFB43B4C6F8BDB5A94DF8502A0">
    <w:name w:val="DA7CA3DFB43B4C6F8BDB5A94DF8502A0"/>
    <w:rsid w:val="003475DD"/>
    <w:pPr>
      <w:spacing w:after="160" w:line="259" w:lineRule="auto"/>
    </w:pPr>
  </w:style>
  <w:style w:type="paragraph" w:customStyle="1" w:styleId="17AE9BF2CAF04F568AD75ABD38267FCF">
    <w:name w:val="17AE9BF2CAF04F568AD75ABD38267FCF"/>
    <w:rsid w:val="003475DD"/>
    <w:pPr>
      <w:spacing w:after="160" w:line="259" w:lineRule="auto"/>
    </w:pPr>
  </w:style>
  <w:style w:type="paragraph" w:customStyle="1" w:styleId="0FDD8E5C555B49AD8177DA4ACBA97FCE">
    <w:name w:val="0FDD8E5C555B49AD8177DA4ACBA97FCE"/>
    <w:rsid w:val="003475DD"/>
    <w:pPr>
      <w:spacing w:after="160" w:line="259" w:lineRule="auto"/>
    </w:pPr>
  </w:style>
  <w:style w:type="paragraph" w:customStyle="1" w:styleId="D00CF5ECDA9F4DABB818D2AD72F901CB">
    <w:name w:val="D00CF5ECDA9F4DABB818D2AD72F901CB"/>
    <w:rsid w:val="003475DD"/>
    <w:pPr>
      <w:spacing w:after="160" w:line="259" w:lineRule="auto"/>
    </w:pPr>
  </w:style>
  <w:style w:type="paragraph" w:customStyle="1" w:styleId="474CC9A7182741438A832358250B3EF4">
    <w:name w:val="474CC9A7182741438A832358250B3EF4"/>
    <w:rsid w:val="003475DD"/>
    <w:pPr>
      <w:spacing w:after="160" w:line="259" w:lineRule="auto"/>
    </w:pPr>
  </w:style>
  <w:style w:type="paragraph" w:customStyle="1" w:styleId="4D173C6DD0034CE893D5B4C2A083267E">
    <w:name w:val="4D173C6DD0034CE893D5B4C2A083267E"/>
    <w:rsid w:val="003475DD"/>
    <w:pPr>
      <w:spacing w:after="160" w:line="259" w:lineRule="auto"/>
    </w:pPr>
  </w:style>
  <w:style w:type="paragraph" w:customStyle="1" w:styleId="E28D53D280DB4D44A89519E8D5442AC1">
    <w:name w:val="E28D53D280DB4D44A89519E8D5442AC1"/>
    <w:rsid w:val="003475DD"/>
    <w:pPr>
      <w:spacing w:after="160" w:line="259" w:lineRule="auto"/>
    </w:pPr>
  </w:style>
  <w:style w:type="paragraph" w:customStyle="1" w:styleId="4272E0811CC942F6A6353EFEA8D1DA82">
    <w:name w:val="4272E0811CC942F6A6353EFEA8D1DA82"/>
    <w:rsid w:val="003475DD"/>
    <w:pPr>
      <w:spacing w:after="160" w:line="259" w:lineRule="auto"/>
    </w:pPr>
  </w:style>
  <w:style w:type="paragraph" w:customStyle="1" w:styleId="36C2F7D98E364FB9ACED8E7D99632E0C">
    <w:name w:val="36C2F7D98E364FB9ACED8E7D99632E0C"/>
    <w:rsid w:val="003475DD"/>
    <w:pPr>
      <w:spacing w:after="160" w:line="259" w:lineRule="auto"/>
    </w:pPr>
  </w:style>
  <w:style w:type="paragraph" w:customStyle="1" w:styleId="42D27E99ED154BCB8F24DCAB9AFA7D66">
    <w:name w:val="42D27E99ED154BCB8F24DCAB9AFA7D66"/>
    <w:rsid w:val="003475DD"/>
    <w:pPr>
      <w:spacing w:after="160" w:line="259" w:lineRule="auto"/>
    </w:pPr>
  </w:style>
  <w:style w:type="paragraph" w:customStyle="1" w:styleId="D7B92108A58141689FB9322FF9BD4862">
    <w:name w:val="D7B92108A58141689FB9322FF9BD4862"/>
    <w:rsid w:val="003475DD"/>
    <w:pPr>
      <w:spacing w:after="160" w:line="259" w:lineRule="auto"/>
    </w:pPr>
  </w:style>
  <w:style w:type="paragraph" w:customStyle="1" w:styleId="5217D23225434CE9BF0B953C3CA3FAFC">
    <w:name w:val="5217D23225434CE9BF0B953C3CA3FAFC"/>
    <w:rsid w:val="003475DD"/>
    <w:pPr>
      <w:spacing w:after="160" w:line="259" w:lineRule="auto"/>
    </w:pPr>
  </w:style>
  <w:style w:type="paragraph" w:customStyle="1" w:styleId="70647EC8199D490DA9445897F55F1682">
    <w:name w:val="70647EC8199D490DA9445897F55F1682"/>
    <w:rsid w:val="003475DD"/>
    <w:pPr>
      <w:spacing w:after="160" w:line="259" w:lineRule="auto"/>
    </w:pPr>
  </w:style>
  <w:style w:type="paragraph" w:customStyle="1" w:styleId="B69A37A50F91423E9776E34E8B26AFAB">
    <w:name w:val="B69A37A50F91423E9776E34E8B26AFAB"/>
    <w:rsid w:val="003475DD"/>
    <w:pPr>
      <w:spacing w:after="160" w:line="259" w:lineRule="auto"/>
    </w:pPr>
  </w:style>
  <w:style w:type="paragraph" w:customStyle="1" w:styleId="1586050464E846A98771A7CC30883A89">
    <w:name w:val="1586050464E846A98771A7CC30883A89"/>
    <w:rsid w:val="003475DD"/>
    <w:pPr>
      <w:spacing w:after="160" w:line="259" w:lineRule="auto"/>
    </w:pPr>
  </w:style>
  <w:style w:type="paragraph" w:customStyle="1" w:styleId="A6A944F9812D4DC7B3A185D8BA853CF9">
    <w:name w:val="A6A944F9812D4DC7B3A185D8BA853CF9"/>
    <w:rsid w:val="003475DD"/>
    <w:pPr>
      <w:spacing w:after="160" w:line="259" w:lineRule="auto"/>
    </w:pPr>
  </w:style>
  <w:style w:type="paragraph" w:customStyle="1" w:styleId="EBD7795B966F45D6A8A8E2EC4F11E0F6">
    <w:name w:val="EBD7795B966F45D6A8A8E2EC4F11E0F6"/>
    <w:rsid w:val="003475DD"/>
    <w:pPr>
      <w:spacing w:after="160" w:line="259" w:lineRule="auto"/>
    </w:pPr>
  </w:style>
  <w:style w:type="paragraph" w:customStyle="1" w:styleId="7A42FB3881DA4F50B57692F1B2DF8A1F">
    <w:name w:val="7A42FB3881DA4F50B57692F1B2DF8A1F"/>
    <w:rsid w:val="003475DD"/>
    <w:pPr>
      <w:spacing w:after="160" w:line="259" w:lineRule="auto"/>
    </w:pPr>
  </w:style>
  <w:style w:type="paragraph" w:customStyle="1" w:styleId="2E8D20E7405A45648A1BEE9E5D9B5AA2">
    <w:name w:val="2E8D20E7405A45648A1BEE9E5D9B5AA2"/>
    <w:rsid w:val="003475DD"/>
    <w:pPr>
      <w:spacing w:after="160" w:line="259" w:lineRule="auto"/>
    </w:pPr>
  </w:style>
  <w:style w:type="paragraph" w:customStyle="1" w:styleId="316DDC553A714DC791A3D9644D8BDEF7">
    <w:name w:val="316DDC553A714DC791A3D9644D8BDEF7"/>
    <w:rsid w:val="003475DD"/>
    <w:pPr>
      <w:spacing w:after="160" w:line="259" w:lineRule="auto"/>
    </w:pPr>
  </w:style>
  <w:style w:type="paragraph" w:customStyle="1" w:styleId="F998CB4E2614496BB4FE3CF4EC7F3780">
    <w:name w:val="F998CB4E2614496BB4FE3CF4EC7F3780"/>
    <w:rsid w:val="003475DD"/>
    <w:pPr>
      <w:spacing w:after="160" w:line="259" w:lineRule="auto"/>
    </w:pPr>
  </w:style>
  <w:style w:type="paragraph" w:customStyle="1" w:styleId="B8814AEF15E24A968891EE627A410D8E">
    <w:name w:val="B8814AEF15E24A968891EE627A410D8E"/>
    <w:rsid w:val="003475DD"/>
    <w:pPr>
      <w:spacing w:after="160" w:line="259" w:lineRule="auto"/>
    </w:pPr>
  </w:style>
  <w:style w:type="paragraph" w:customStyle="1" w:styleId="D4CA22E2741F4D35A50472DFC8E378F7">
    <w:name w:val="D4CA22E2741F4D35A50472DFC8E378F7"/>
    <w:rsid w:val="003475DD"/>
    <w:pPr>
      <w:spacing w:after="160" w:line="259" w:lineRule="auto"/>
    </w:pPr>
  </w:style>
  <w:style w:type="paragraph" w:customStyle="1" w:styleId="13B6DB4969D848B3B6918ACA8B1EE252">
    <w:name w:val="13B6DB4969D848B3B6918ACA8B1EE252"/>
    <w:rsid w:val="003475DD"/>
    <w:pPr>
      <w:spacing w:after="160" w:line="259" w:lineRule="auto"/>
    </w:pPr>
  </w:style>
  <w:style w:type="paragraph" w:customStyle="1" w:styleId="709953C8EC654F8294CFB9AA06BDD724">
    <w:name w:val="709953C8EC654F8294CFB9AA06BDD724"/>
    <w:rsid w:val="003475DD"/>
    <w:pPr>
      <w:spacing w:after="160" w:line="259" w:lineRule="auto"/>
    </w:pPr>
  </w:style>
  <w:style w:type="paragraph" w:customStyle="1" w:styleId="CD2CE509EF8649FDA2311E37F20A1C4F">
    <w:name w:val="CD2CE509EF8649FDA2311E37F20A1C4F"/>
    <w:rsid w:val="003475DD"/>
    <w:pPr>
      <w:spacing w:after="160" w:line="259" w:lineRule="auto"/>
    </w:pPr>
  </w:style>
  <w:style w:type="paragraph" w:customStyle="1" w:styleId="3630812F0AEA444381501BAB7BAA40CC">
    <w:name w:val="3630812F0AEA444381501BAB7BAA40CC"/>
    <w:rsid w:val="003475DD"/>
    <w:pPr>
      <w:spacing w:after="160" w:line="259" w:lineRule="auto"/>
    </w:pPr>
  </w:style>
  <w:style w:type="paragraph" w:customStyle="1" w:styleId="4480342DE15D4366B50DD822005D9C90">
    <w:name w:val="4480342DE15D4366B50DD822005D9C90"/>
    <w:rsid w:val="003475DD"/>
    <w:pPr>
      <w:spacing w:after="160" w:line="259" w:lineRule="auto"/>
    </w:pPr>
  </w:style>
  <w:style w:type="paragraph" w:customStyle="1" w:styleId="9E0621B4D60D42FDA3C65CBA9FFB881D">
    <w:name w:val="9E0621B4D60D42FDA3C65CBA9FFB881D"/>
    <w:rsid w:val="003475DD"/>
    <w:pPr>
      <w:spacing w:after="160" w:line="259" w:lineRule="auto"/>
    </w:pPr>
  </w:style>
  <w:style w:type="paragraph" w:customStyle="1" w:styleId="CD91C75FDF044090A335729437F679B3">
    <w:name w:val="CD91C75FDF044090A335729437F679B3"/>
    <w:rsid w:val="003475DD"/>
    <w:pPr>
      <w:spacing w:after="160" w:line="259" w:lineRule="auto"/>
    </w:pPr>
  </w:style>
  <w:style w:type="paragraph" w:customStyle="1" w:styleId="AD45DB37D8C0430BB16D4F35F848B4BE">
    <w:name w:val="AD45DB37D8C0430BB16D4F35F848B4BE"/>
    <w:rsid w:val="003475DD"/>
    <w:pPr>
      <w:spacing w:after="160" w:line="259" w:lineRule="auto"/>
    </w:pPr>
  </w:style>
  <w:style w:type="paragraph" w:customStyle="1" w:styleId="BFCB45D3FFE84DDD99B5C2A8BDC1B240">
    <w:name w:val="BFCB45D3FFE84DDD99B5C2A8BDC1B240"/>
    <w:rsid w:val="003475DD"/>
    <w:pPr>
      <w:spacing w:after="160" w:line="259" w:lineRule="auto"/>
    </w:pPr>
  </w:style>
  <w:style w:type="paragraph" w:customStyle="1" w:styleId="46FCD01D11844778A642239E23E7311A">
    <w:name w:val="46FCD01D11844778A642239E23E7311A"/>
    <w:rsid w:val="003475DD"/>
    <w:pPr>
      <w:spacing w:after="160" w:line="259" w:lineRule="auto"/>
    </w:pPr>
  </w:style>
  <w:style w:type="paragraph" w:customStyle="1" w:styleId="C27611DAC912472A8E44A61AF85F956E">
    <w:name w:val="C27611DAC912472A8E44A61AF85F956E"/>
    <w:rsid w:val="003475DD"/>
    <w:pPr>
      <w:spacing w:after="160" w:line="259" w:lineRule="auto"/>
    </w:pPr>
  </w:style>
  <w:style w:type="paragraph" w:customStyle="1" w:styleId="CA73AC8DFCC148EFA5E1D02CAEA2CE89">
    <w:name w:val="CA73AC8DFCC148EFA5E1D02CAEA2CE89"/>
    <w:rsid w:val="003475DD"/>
    <w:pPr>
      <w:spacing w:after="160" w:line="259" w:lineRule="auto"/>
    </w:pPr>
  </w:style>
  <w:style w:type="paragraph" w:customStyle="1" w:styleId="28BCD8F34F0A40A99314BB5DF52036AF">
    <w:name w:val="28BCD8F34F0A40A99314BB5DF52036AF"/>
    <w:rsid w:val="003475DD"/>
    <w:pPr>
      <w:spacing w:after="160" w:line="259" w:lineRule="auto"/>
    </w:pPr>
  </w:style>
  <w:style w:type="paragraph" w:customStyle="1" w:styleId="CDC46129684642079856ECE975F50EEE">
    <w:name w:val="CDC46129684642079856ECE975F50EEE"/>
    <w:rsid w:val="003475DD"/>
    <w:pPr>
      <w:spacing w:after="160" w:line="259" w:lineRule="auto"/>
    </w:pPr>
  </w:style>
  <w:style w:type="paragraph" w:customStyle="1" w:styleId="8D74EE4460BC41EAA4C0A57F79A99F21">
    <w:name w:val="8D74EE4460BC41EAA4C0A57F79A99F21"/>
    <w:rsid w:val="003475DD"/>
    <w:pPr>
      <w:spacing w:after="160" w:line="259" w:lineRule="auto"/>
    </w:pPr>
  </w:style>
  <w:style w:type="paragraph" w:customStyle="1" w:styleId="DBA692E8989E4C29919997E95D7C2C98">
    <w:name w:val="DBA692E8989E4C29919997E95D7C2C98"/>
    <w:rsid w:val="003475DD"/>
    <w:pPr>
      <w:spacing w:after="160" w:line="259" w:lineRule="auto"/>
    </w:pPr>
  </w:style>
  <w:style w:type="paragraph" w:customStyle="1" w:styleId="7BE85CC0AC1A4287B74C6D94AEFA90B3">
    <w:name w:val="7BE85CC0AC1A4287B74C6D94AEFA90B3"/>
    <w:rsid w:val="003475DD"/>
    <w:pPr>
      <w:spacing w:after="160" w:line="259" w:lineRule="auto"/>
    </w:pPr>
  </w:style>
  <w:style w:type="paragraph" w:customStyle="1" w:styleId="9856D514448C4F02807397359DFD9F05">
    <w:name w:val="9856D514448C4F02807397359DFD9F05"/>
    <w:rsid w:val="003475DD"/>
    <w:pPr>
      <w:spacing w:after="160" w:line="259" w:lineRule="auto"/>
    </w:pPr>
  </w:style>
  <w:style w:type="paragraph" w:customStyle="1" w:styleId="599AEDAAE71145CBA99B33BBF11FBC6F">
    <w:name w:val="599AEDAAE71145CBA99B33BBF11FBC6F"/>
    <w:rsid w:val="003475DD"/>
    <w:pPr>
      <w:spacing w:after="160" w:line="259" w:lineRule="auto"/>
    </w:pPr>
  </w:style>
  <w:style w:type="paragraph" w:customStyle="1" w:styleId="D9E7DBFD9184403AB3EE0C8E57A2670C">
    <w:name w:val="D9E7DBFD9184403AB3EE0C8E57A2670C"/>
    <w:rsid w:val="003475DD"/>
    <w:pPr>
      <w:spacing w:after="160" w:line="259" w:lineRule="auto"/>
    </w:pPr>
  </w:style>
  <w:style w:type="paragraph" w:customStyle="1" w:styleId="6E1BEA88A8A041B489D9D57881D3CA13">
    <w:name w:val="6E1BEA88A8A041B489D9D57881D3CA13"/>
    <w:rsid w:val="003475DD"/>
    <w:pPr>
      <w:spacing w:after="160" w:line="259" w:lineRule="auto"/>
    </w:pPr>
  </w:style>
  <w:style w:type="paragraph" w:customStyle="1" w:styleId="89D30F4CAC674B2AB42B7C46FD53839D">
    <w:name w:val="89D30F4CAC674B2AB42B7C46FD53839D"/>
    <w:rsid w:val="003475DD"/>
    <w:pPr>
      <w:spacing w:after="160" w:line="259" w:lineRule="auto"/>
    </w:pPr>
  </w:style>
  <w:style w:type="paragraph" w:customStyle="1" w:styleId="E0B7FE8E4E4E46E394B22CE75175BE66">
    <w:name w:val="E0B7FE8E4E4E46E394B22CE75175BE66"/>
    <w:rsid w:val="003475DD"/>
    <w:pPr>
      <w:spacing w:after="160" w:line="259" w:lineRule="auto"/>
    </w:pPr>
  </w:style>
  <w:style w:type="paragraph" w:customStyle="1" w:styleId="290DC0407C4F413991BEF238F0989E76">
    <w:name w:val="290DC0407C4F413991BEF238F0989E76"/>
    <w:rsid w:val="003475DD"/>
    <w:pPr>
      <w:spacing w:after="160" w:line="259" w:lineRule="auto"/>
    </w:pPr>
  </w:style>
  <w:style w:type="paragraph" w:customStyle="1" w:styleId="92866DBDD2DA4F509AE19D0B2A154B0C">
    <w:name w:val="92866DBDD2DA4F509AE19D0B2A154B0C"/>
    <w:rsid w:val="003475DD"/>
    <w:pPr>
      <w:spacing w:after="160" w:line="259" w:lineRule="auto"/>
    </w:pPr>
  </w:style>
  <w:style w:type="paragraph" w:customStyle="1" w:styleId="676343B14D8B47EEAAFF860B2E52810A">
    <w:name w:val="676343B14D8B47EEAAFF860B2E52810A"/>
    <w:rsid w:val="003475DD"/>
    <w:pPr>
      <w:spacing w:after="160" w:line="259" w:lineRule="auto"/>
    </w:pPr>
  </w:style>
  <w:style w:type="paragraph" w:customStyle="1" w:styleId="BAF61FB1A9C047738988AF33E64E471A">
    <w:name w:val="BAF61FB1A9C047738988AF33E64E471A"/>
    <w:rsid w:val="003475DD"/>
    <w:pPr>
      <w:spacing w:after="160" w:line="259" w:lineRule="auto"/>
    </w:pPr>
  </w:style>
  <w:style w:type="paragraph" w:customStyle="1" w:styleId="532A5265857249C499604B076160670A">
    <w:name w:val="532A5265857249C499604B076160670A"/>
    <w:rsid w:val="003475DD"/>
    <w:pPr>
      <w:spacing w:after="160" w:line="259" w:lineRule="auto"/>
    </w:pPr>
  </w:style>
  <w:style w:type="paragraph" w:customStyle="1" w:styleId="EDC1B93912F341C7BF907657E3F4B5CE">
    <w:name w:val="EDC1B93912F341C7BF907657E3F4B5CE"/>
    <w:rsid w:val="003475DD"/>
    <w:pPr>
      <w:spacing w:after="160" w:line="259" w:lineRule="auto"/>
    </w:pPr>
  </w:style>
  <w:style w:type="paragraph" w:customStyle="1" w:styleId="AE006F32BF2D44FC86262BB22B15C654">
    <w:name w:val="AE006F32BF2D44FC86262BB22B15C654"/>
    <w:rsid w:val="003475DD"/>
    <w:pPr>
      <w:spacing w:after="160" w:line="259" w:lineRule="auto"/>
    </w:pPr>
  </w:style>
  <w:style w:type="paragraph" w:customStyle="1" w:styleId="367859C3FFDE447396AC21AF96ED9926">
    <w:name w:val="367859C3FFDE447396AC21AF96ED9926"/>
    <w:rsid w:val="003475DD"/>
    <w:pPr>
      <w:spacing w:after="160" w:line="259" w:lineRule="auto"/>
    </w:pPr>
  </w:style>
  <w:style w:type="paragraph" w:customStyle="1" w:styleId="848DEFB695C3412F8B36611DBC32AB6E">
    <w:name w:val="848DEFB695C3412F8B36611DBC32AB6E"/>
    <w:rsid w:val="003475DD"/>
    <w:pPr>
      <w:spacing w:after="160" w:line="259" w:lineRule="auto"/>
    </w:pPr>
  </w:style>
  <w:style w:type="paragraph" w:customStyle="1" w:styleId="1579D5D5FACD4EB6B668FE60E0015E9A">
    <w:name w:val="1579D5D5FACD4EB6B668FE60E0015E9A"/>
    <w:rsid w:val="003475DD"/>
    <w:pPr>
      <w:spacing w:after="160" w:line="259" w:lineRule="auto"/>
    </w:pPr>
  </w:style>
  <w:style w:type="paragraph" w:customStyle="1" w:styleId="783923E9C2D04AD8B7E549CF916AEA1B">
    <w:name w:val="783923E9C2D04AD8B7E549CF916AEA1B"/>
    <w:rsid w:val="003475DD"/>
    <w:pPr>
      <w:spacing w:after="160" w:line="259" w:lineRule="auto"/>
    </w:pPr>
  </w:style>
  <w:style w:type="paragraph" w:customStyle="1" w:styleId="EAF9117FB6954087B1C8FD59D72C4A1A">
    <w:name w:val="EAF9117FB6954087B1C8FD59D72C4A1A"/>
    <w:rsid w:val="003475DD"/>
    <w:pPr>
      <w:spacing w:after="160" w:line="259" w:lineRule="auto"/>
    </w:pPr>
  </w:style>
  <w:style w:type="paragraph" w:customStyle="1" w:styleId="10A2A8015CA14F6685AAF369564D7215">
    <w:name w:val="10A2A8015CA14F6685AAF369564D7215"/>
    <w:rsid w:val="003475DD"/>
    <w:pPr>
      <w:spacing w:after="160" w:line="259" w:lineRule="auto"/>
    </w:pPr>
  </w:style>
  <w:style w:type="paragraph" w:customStyle="1" w:styleId="41BB0846909A42E7A5FD1C4A4DFE8DAC">
    <w:name w:val="41BB0846909A42E7A5FD1C4A4DFE8DAC"/>
    <w:rsid w:val="003475DD"/>
    <w:pPr>
      <w:spacing w:after="160" w:line="259" w:lineRule="auto"/>
    </w:pPr>
  </w:style>
  <w:style w:type="paragraph" w:customStyle="1" w:styleId="A51421A7A36042D18A9C193C7A1A4D01">
    <w:name w:val="A51421A7A36042D18A9C193C7A1A4D01"/>
    <w:rsid w:val="003475DD"/>
    <w:pPr>
      <w:spacing w:after="160" w:line="259" w:lineRule="auto"/>
    </w:pPr>
  </w:style>
  <w:style w:type="paragraph" w:customStyle="1" w:styleId="49E502E9DC514A49BA0F1BB4E380A6FC">
    <w:name w:val="49E502E9DC514A49BA0F1BB4E380A6FC"/>
    <w:rsid w:val="003475DD"/>
    <w:pPr>
      <w:spacing w:after="160" w:line="259" w:lineRule="auto"/>
    </w:pPr>
  </w:style>
  <w:style w:type="paragraph" w:customStyle="1" w:styleId="963FD5B31F644C23B741AE6C77C345E1">
    <w:name w:val="963FD5B31F644C23B741AE6C77C345E1"/>
    <w:rsid w:val="003475DD"/>
    <w:pPr>
      <w:spacing w:after="160" w:line="259" w:lineRule="auto"/>
    </w:pPr>
  </w:style>
  <w:style w:type="paragraph" w:customStyle="1" w:styleId="2196BCC3C03C4390BB48A942B465363C">
    <w:name w:val="2196BCC3C03C4390BB48A942B465363C"/>
    <w:rsid w:val="003475DD"/>
    <w:pPr>
      <w:spacing w:after="160" w:line="259" w:lineRule="auto"/>
    </w:pPr>
  </w:style>
  <w:style w:type="paragraph" w:customStyle="1" w:styleId="FD101B267FD542BA94FA344D131E7C3D">
    <w:name w:val="FD101B267FD542BA94FA344D131E7C3D"/>
    <w:rsid w:val="003475DD"/>
    <w:pPr>
      <w:spacing w:after="160" w:line="259" w:lineRule="auto"/>
    </w:pPr>
  </w:style>
  <w:style w:type="paragraph" w:customStyle="1" w:styleId="F9F4EFDF5D6743D4B81E6F06B789037C">
    <w:name w:val="F9F4EFDF5D6743D4B81E6F06B789037C"/>
    <w:rsid w:val="003475DD"/>
    <w:pPr>
      <w:spacing w:after="160" w:line="259" w:lineRule="auto"/>
    </w:pPr>
  </w:style>
  <w:style w:type="paragraph" w:customStyle="1" w:styleId="DB0CE169648F4A5287F2A826C0B82762">
    <w:name w:val="DB0CE169648F4A5287F2A826C0B82762"/>
    <w:rsid w:val="003475DD"/>
    <w:pPr>
      <w:spacing w:after="160" w:line="259" w:lineRule="auto"/>
    </w:pPr>
  </w:style>
  <w:style w:type="paragraph" w:customStyle="1" w:styleId="54DF55E64C3C42839BE3D5B712317AA5">
    <w:name w:val="54DF55E64C3C42839BE3D5B712317AA5"/>
    <w:rsid w:val="003475DD"/>
    <w:pPr>
      <w:spacing w:after="160" w:line="259" w:lineRule="auto"/>
    </w:pPr>
  </w:style>
  <w:style w:type="paragraph" w:customStyle="1" w:styleId="1322D9F882AE477FA0A2FCFBC9492571">
    <w:name w:val="1322D9F882AE477FA0A2FCFBC9492571"/>
    <w:rsid w:val="003475DD"/>
    <w:pPr>
      <w:spacing w:after="160" w:line="259" w:lineRule="auto"/>
    </w:pPr>
  </w:style>
  <w:style w:type="paragraph" w:customStyle="1" w:styleId="C353D20A74D3424285F6FC43EDAD2853">
    <w:name w:val="C353D20A74D3424285F6FC43EDAD2853"/>
    <w:rsid w:val="003475DD"/>
    <w:pPr>
      <w:spacing w:after="160" w:line="259" w:lineRule="auto"/>
    </w:pPr>
  </w:style>
  <w:style w:type="paragraph" w:customStyle="1" w:styleId="6A582E4077E14CEE9B9ADE3182C99EE6">
    <w:name w:val="6A582E4077E14CEE9B9ADE3182C99EE6"/>
    <w:rsid w:val="003475DD"/>
    <w:pPr>
      <w:spacing w:after="160" w:line="259" w:lineRule="auto"/>
    </w:pPr>
  </w:style>
  <w:style w:type="paragraph" w:customStyle="1" w:styleId="4325E31082F7446FB8C87EBBF8DD7014">
    <w:name w:val="4325E31082F7446FB8C87EBBF8DD7014"/>
    <w:rsid w:val="003475DD"/>
    <w:pPr>
      <w:spacing w:after="160" w:line="259" w:lineRule="auto"/>
    </w:pPr>
  </w:style>
  <w:style w:type="paragraph" w:customStyle="1" w:styleId="7D8C119082AD480DBC69C2BFF00363F6">
    <w:name w:val="7D8C119082AD480DBC69C2BFF00363F6"/>
    <w:rsid w:val="003475DD"/>
    <w:pPr>
      <w:spacing w:after="160" w:line="259" w:lineRule="auto"/>
    </w:pPr>
  </w:style>
  <w:style w:type="paragraph" w:customStyle="1" w:styleId="06CB1597FDC7481982AD2B198F4A2DC1">
    <w:name w:val="06CB1597FDC7481982AD2B198F4A2DC1"/>
    <w:rsid w:val="003475DD"/>
    <w:pPr>
      <w:spacing w:after="160" w:line="259" w:lineRule="auto"/>
    </w:pPr>
  </w:style>
  <w:style w:type="paragraph" w:customStyle="1" w:styleId="C02B0FC3935F4AAF855430A4CAD28CAB">
    <w:name w:val="C02B0FC3935F4AAF855430A4CAD28CAB"/>
    <w:rsid w:val="003475DD"/>
    <w:pPr>
      <w:spacing w:after="160" w:line="259" w:lineRule="auto"/>
    </w:pPr>
  </w:style>
  <w:style w:type="paragraph" w:customStyle="1" w:styleId="1062FAF84E3F4BB28B7D3AA441E67746">
    <w:name w:val="1062FAF84E3F4BB28B7D3AA441E67746"/>
    <w:rsid w:val="003475DD"/>
    <w:pPr>
      <w:spacing w:after="160" w:line="259" w:lineRule="auto"/>
    </w:pPr>
  </w:style>
  <w:style w:type="paragraph" w:customStyle="1" w:styleId="275EDC0010B148ECB3D0FD1E751BDD59">
    <w:name w:val="275EDC0010B148ECB3D0FD1E751BDD59"/>
    <w:rsid w:val="003475DD"/>
    <w:pPr>
      <w:spacing w:after="160" w:line="259" w:lineRule="auto"/>
    </w:pPr>
  </w:style>
  <w:style w:type="paragraph" w:customStyle="1" w:styleId="E71AB7CB03944CC4B9C4775E666D31E3">
    <w:name w:val="E71AB7CB03944CC4B9C4775E666D31E3"/>
    <w:rsid w:val="003475DD"/>
    <w:pPr>
      <w:spacing w:after="160" w:line="259" w:lineRule="auto"/>
    </w:pPr>
  </w:style>
  <w:style w:type="paragraph" w:customStyle="1" w:styleId="6C142D770DCB48F581D1C1CE07C030DA">
    <w:name w:val="6C142D770DCB48F581D1C1CE07C030DA"/>
    <w:rsid w:val="003475DD"/>
    <w:pPr>
      <w:spacing w:after="160" w:line="259" w:lineRule="auto"/>
    </w:pPr>
  </w:style>
  <w:style w:type="paragraph" w:customStyle="1" w:styleId="1A01615016EC4ECC9AD11B040330DEE1">
    <w:name w:val="1A01615016EC4ECC9AD11B040330DEE1"/>
    <w:rsid w:val="003475DD"/>
    <w:pPr>
      <w:spacing w:after="160" w:line="259" w:lineRule="auto"/>
    </w:pPr>
  </w:style>
  <w:style w:type="paragraph" w:customStyle="1" w:styleId="F39175A563184500BA880E595181B9C6">
    <w:name w:val="F39175A563184500BA880E595181B9C6"/>
    <w:rsid w:val="003475DD"/>
    <w:pPr>
      <w:spacing w:after="160" w:line="259" w:lineRule="auto"/>
    </w:pPr>
  </w:style>
  <w:style w:type="paragraph" w:customStyle="1" w:styleId="6CAD995D24364B1FA1387DDA96B0D079">
    <w:name w:val="6CAD995D24364B1FA1387DDA96B0D079"/>
    <w:rsid w:val="003475DD"/>
    <w:pPr>
      <w:spacing w:after="160" w:line="259" w:lineRule="auto"/>
    </w:pPr>
  </w:style>
  <w:style w:type="paragraph" w:customStyle="1" w:styleId="D800E917C58249F7A34106F4BA1C9D23">
    <w:name w:val="D800E917C58249F7A34106F4BA1C9D23"/>
    <w:rsid w:val="003475DD"/>
    <w:pPr>
      <w:spacing w:after="160" w:line="259" w:lineRule="auto"/>
    </w:pPr>
  </w:style>
  <w:style w:type="paragraph" w:customStyle="1" w:styleId="3C6352A40E0849958D7FEC2C06107EC4">
    <w:name w:val="3C6352A40E0849958D7FEC2C06107EC4"/>
    <w:rsid w:val="003475DD"/>
    <w:pPr>
      <w:spacing w:after="160" w:line="259" w:lineRule="auto"/>
    </w:pPr>
  </w:style>
  <w:style w:type="paragraph" w:customStyle="1" w:styleId="E914205FDB7546FDAFAD4C5861826AAD">
    <w:name w:val="E914205FDB7546FDAFAD4C5861826AAD"/>
    <w:rsid w:val="003475DD"/>
    <w:pPr>
      <w:spacing w:after="160" w:line="259" w:lineRule="auto"/>
    </w:pPr>
  </w:style>
  <w:style w:type="paragraph" w:customStyle="1" w:styleId="27F6CF80AC1542D2A7B238E828CEC31C">
    <w:name w:val="27F6CF80AC1542D2A7B238E828CEC31C"/>
    <w:rsid w:val="003475DD"/>
    <w:pPr>
      <w:spacing w:after="160" w:line="259" w:lineRule="auto"/>
    </w:pPr>
  </w:style>
  <w:style w:type="paragraph" w:customStyle="1" w:styleId="59DAFA4696B04AFDA58E4493D9C7F1D0">
    <w:name w:val="59DAFA4696B04AFDA58E4493D9C7F1D0"/>
    <w:rsid w:val="003475DD"/>
    <w:pPr>
      <w:spacing w:after="160" w:line="259" w:lineRule="auto"/>
    </w:pPr>
  </w:style>
  <w:style w:type="paragraph" w:customStyle="1" w:styleId="FE536847F5E54BE1AB650453E04DCF20">
    <w:name w:val="FE536847F5E54BE1AB650453E04DCF20"/>
    <w:rsid w:val="003475DD"/>
    <w:pPr>
      <w:spacing w:after="160" w:line="259" w:lineRule="auto"/>
    </w:pPr>
  </w:style>
  <w:style w:type="paragraph" w:customStyle="1" w:styleId="AF541AD09F2241BB870541BEAFE2A01A">
    <w:name w:val="AF541AD09F2241BB870541BEAFE2A01A"/>
    <w:rsid w:val="003475DD"/>
    <w:pPr>
      <w:spacing w:after="160" w:line="259" w:lineRule="auto"/>
    </w:pPr>
  </w:style>
  <w:style w:type="paragraph" w:customStyle="1" w:styleId="0E2364704C5F4E6B93FB5DFFA1EE3B2F">
    <w:name w:val="0E2364704C5F4E6B93FB5DFFA1EE3B2F"/>
    <w:rsid w:val="003475DD"/>
    <w:pPr>
      <w:spacing w:after="160" w:line="259" w:lineRule="auto"/>
    </w:pPr>
  </w:style>
  <w:style w:type="paragraph" w:customStyle="1" w:styleId="184625C50B3C4A63B326B602D09D559C">
    <w:name w:val="184625C50B3C4A63B326B602D09D559C"/>
    <w:rsid w:val="003475DD"/>
    <w:pPr>
      <w:spacing w:after="160" w:line="259" w:lineRule="auto"/>
    </w:pPr>
  </w:style>
  <w:style w:type="paragraph" w:customStyle="1" w:styleId="5B0050F6447147F7926FB368630288F8">
    <w:name w:val="5B0050F6447147F7926FB368630288F8"/>
    <w:rsid w:val="003475DD"/>
    <w:pPr>
      <w:spacing w:after="160" w:line="259" w:lineRule="auto"/>
    </w:pPr>
  </w:style>
  <w:style w:type="paragraph" w:customStyle="1" w:styleId="69700FE1E30743CE8A0C0C8359C7AE61">
    <w:name w:val="69700FE1E30743CE8A0C0C8359C7AE61"/>
    <w:rsid w:val="003475DD"/>
    <w:pPr>
      <w:spacing w:after="160" w:line="259" w:lineRule="auto"/>
    </w:pPr>
  </w:style>
  <w:style w:type="paragraph" w:customStyle="1" w:styleId="AB80A453262D4C20BE16E7459E4DF47A">
    <w:name w:val="AB80A453262D4C20BE16E7459E4DF47A"/>
    <w:rsid w:val="003475DD"/>
    <w:pPr>
      <w:spacing w:after="160" w:line="259" w:lineRule="auto"/>
    </w:pPr>
  </w:style>
  <w:style w:type="paragraph" w:customStyle="1" w:styleId="249C73A03FC2457191414FAD059F62EF">
    <w:name w:val="249C73A03FC2457191414FAD059F62EF"/>
    <w:rsid w:val="003475DD"/>
    <w:pPr>
      <w:spacing w:after="160" w:line="259" w:lineRule="auto"/>
    </w:pPr>
  </w:style>
  <w:style w:type="paragraph" w:customStyle="1" w:styleId="9EF2B382390042F4AE7C09236CD9F75A">
    <w:name w:val="9EF2B382390042F4AE7C09236CD9F75A"/>
    <w:rsid w:val="003475DD"/>
    <w:pPr>
      <w:spacing w:after="160" w:line="259" w:lineRule="auto"/>
    </w:pPr>
  </w:style>
  <w:style w:type="paragraph" w:customStyle="1" w:styleId="B1EBC4EC5E384033AC666C913B57DF67">
    <w:name w:val="B1EBC4EC5E384033AC666C913B57DF67"/>
    <w:rsid w:val="003475DD"/>
    <w:pPr>
      <w:spacing w:after="160" w:line="259" w:lineRule="auto"/>
    </w:pPr>
  </w:style>
  <w:style w:type="paragraph" w:customStyle="1" w:styleId="48430582AA7A44968446A63B01EC085F">
    <w:name w:val="48430582AA7A44968446A63B01EC085F"/>
    <w:rsid w:val="003475DD"/>
    <w:pPr>
      <w:spacing w:after="160" w:line="259" w:lineRule="auto"/>
    </w:pPr>
  </w:style>
  <w:style w:type="paragraph" w:customStyle="1" w:styleId="0926B0E73C0E4748B3A8C6B08914BD52">
    <w:name w:val="0926B0E73C0E4748B3A8C6B08914BD52"/>
    <w:rsid w:val="003475DD"/>
    <w:pPr>
      <w:spacing w:after="160" w:line="259" w:lineRule="auto"/>
    </w:pPr>
  </w:style>
  <w:style w:type="paragraph" w:customStyle="1" w:styleId="8048444959314D6BA458345D234778A4">
    <w:name w:val="8048444959314D6BA458345D234778A4"/>
    <w:rsid w:val="003475DD"/>
    <w:pPr>
      <w:spacing w:after="160" w:line="259" w:lineRule="auto"/>
    </w:pPr>
  </w:style>
  <w:style w:type="paragraph" w:customStyle="1" w:styleId="B90BD8FF3B0D4B438871AC1883B2DA2D">
    <w:name w:val="B90BD8FF3B0D4B438871AC1883B2DA2D"/>
    <w:rsid w:val="003475DD"/>
    <w:pPr>
      <w:spacing w:after="160" w:line="259" w:lineRule="auto"/>
    </w:pPr>
  </w:style>
  <w:style w:type="paragraph" w:customStyle="1" w:styleId="C414E3A0EF864B2CA2BC014A0790FC9C">
    <w:name w:val="C414E3A0EF864B2CA2BC014A0790FC9C"/>
    <w:rsid w:val="003475DD"/>
    <w:pPr>
      <w:spacing w:after="160" w:line="259" w:lineRule="auto"/>
    </w:pPr>
  </w:style>
  <w:style w:type="paragraph" w:customStyle="1" w:styleId="1FAFB2D8F14C40B1B19A25B8E5DF3DA6">
    <w:name w:val="1FAFB2D8F14C40B1B19A25B8E5DF3DA6"/>
    <w:rsid w:val="003475DD"/>
    <w:pPr>
      <w:spacing w:after="160" w:line="259" w:lineRule="auto"/>
    </w:pPr>
  </w:style>
  <w:style w:type="paragraph" w:customStyle="1" w:styleId="FAB1A224D8B1432DABD261E8F0091000">
    <w:name w:val="FAB1A224D8B1432DABD261E8F0091000"/>
    <w:rsid w:val="003475DD"/>
    <w:pPr>
      <w:spacing w:after="160" w:line="259" w:lineRule="auto"/>
    </w:pPr>
  </w:style>
  <w:style w:type="paragraph" w:customStyle="1" w:styleId="11071EA6490D45D5838EF53F1CF47CDE">
    <w:name w:val="11071EA6490D45D5838EF53F1CF47CDE"/>
    <w:rsid w:val="003475DD"/>
    <w:pPr>
      <w:spacing w:after="160" w:line="259" w:lineRule="auto"/>
    </w:pPr>
  </w:style>
  <w:style w:type="paragraph" w:customStyle="1" w:styleId="5A8B4DC7DED449CBBB3C598FB0C673ED">
    <w:name w:val="5A8B4DC7DED449CBBB3C598FB0C673ED"/>
    <w:rsid w:val="003475DD"/>
    <w:pPr>
      <w:spacing w:after="160" w:line="259" w:lineRule="auto"/>
    </w:pPr>
  </w:style>
  <w:style w:type="paragraph" w:customStyle="1" w:styleId="1B2E375A21B741849BA73AD7CF1374FA">
    <w:name w:val="1B2E375A21B741849BA73AD7CF1374FA"/>
    <w:rsid w:val="003475DD"/>
    <w:pPr>
      <w:spacing w:after="160" w:line="259" w:lineRule="auto"/>
    </w:pPr>
  </w:style>
  <w:style w:type="paragraph" w:customStyle="1" w:styleId="99C77430C0F34663A0FD55AF85F26893">
    <w:name w:val="99C77430C0F34663A0FD55AF85F26893"/>
    <w:rsid w:val="003475DD"/>
    <w:pPr>
      <w:spacing w:after="160" w:line="259" w:lineRule="auto"/>
    </w:pPr>
  </w:style>
  <w:style w:type="paragraph" w:customStyle="1" w:styleId="65BC820601DE4AB0A89DC0CAB8E053D3">
    <w:name w:val="65BC820601DE4AB0A89DC0CAB8E053D3"/>
    <w:rsid w:val="003475DD"/>
    <w:pPr>
      <w:spacing w:after="160" w:line="259" w:lineRule="auto"/>
    </w:pPr>
  </w:style>
  <w:style w:type="paragraph" w:customStyle="1" w:styleId="52D74AF4F3B24FB8A7D8397009A86212">
    <w:name w:val="52D74AF4F3B24FB8A7D8397009A86212"/>
    <w:rsid w:val="003475DD"/>
    <w:pPr>
      <w:spacing w:after="160" w:line="259" w:lineRule="auto"/>
    </w:pPr>
  </w:style>
  <w:style w:type="paragraph" w:customStyle="1" w:styleId="0832EADA272B4CD6A47A59A69677808D">
    <w:name w:val="0832EADA272B4CD6A47A59A69677808D"/>
    <w:rsid w:val="003475DD"/>
    <w:pPr>
      <w:spacing w:after="160" w:line="259" w:lineRule="auto"/>
    </w:pPr>
  </w:style>
  <w:style w:type="paragraph" w:customStyle="1" w:styleId="6E1DB72BFDEC4E189873BB061B93FD38">
    <w:name w:val="6E1DB72BFDEC4E189873BB061B93FD38"/>
    <w:rsid w:val="003475DD"/>
    <w:pPr>
      <w:spacing w:after="160" w:line="259" w:lineRule="auto"/>
    </w:pPr>
  </w:style>
  <w:style w:type="paragraph" w:customStyle="1" w:styleId="94889587335F4A078731DAB41E6BB79B">
    <w:name w:val="94889587335F4A078731DAB41E6BB79B"/>
    <w:rsid w:val="003475DD"/>
    <w:pPr>
      <w:spacing w:after="160" w:line="259" w:lineRule="auto"/>
    </w:pPr>
  </w:style>
  <w:style w:type="paragraph" w:customStyle="1" w:styleId="E12E89458D50483B84F8551BC5A7E91D">
    <w:name w:val="E12E89458D50483B84F8551BC5A7E91D"/>
    <w:rsid w:val="003475DD"/>
    <w:pPr>
      <w:spacing w:after="160" w:line="259" w:lineRule="auto"/>
    </w:pPr>
  </w:style>
  <w:style w:type="paragraph" w:customStyle="1" w:styleId="2DE29D285F774EA8A2CDE1201DC6FEDD">
    <w:name w:val="2DE29D285F774EA8A2CDE1201DC6FEDD"/>
    <w:rsid w:val="003475DD"/>
    <w:pPr>
      <w:spacing w:after="160" w:line="259" w:lineRule="auto"/>
    </w:pPr>
  </w:style>
  <w:style w:type="paragraph" w:customStyle="1" w:styleId="792EE6666ABB40A6ABB961A24892FCA0">
    <w:name w:val="792EE6666ABB40A6ABB961A24892FCA0"/>
    <w:rsid w:val="003475DD"/>
    <w:pPr>
      <w:spacing w:after="160" w:line="259" w:lineRule="auto"/>
    </w:pPr>
  </w:style>
  <w:style w:type="paragraph" w:customStyle="1" w:styleId="1D5F0EDCE85B446B90386FB8F28EB832">
    <w:name w:val="1D5F0EDCE85B446B90386FB8F28EB832"/>
    <w:rsid w:val="003475DD"/>
    <w:pPr>
      <w:spacing w:after="160" w:line="259" w:lineRule="auto"/>
    </w:pPr>
  </w:style>
  <w:style w:type="paragraph" w:customStyle="1" w:styleId="8318364AEE9A46A78F488A061061CB32">
    <w:name w:val="8318364AEE9A46A78F488A061061CB32"/>
    <w:rsid w:val="003475DD"/>
    <w:pPr>
      <w:spacing w:after="160" w:line="259" w:lineRule="auto"/>
    </w:pPr>
  </w:style>
  <w:style w:type="paragraph" w:customStyle="1" w:styleId="9371C59E041343C7A9E907777AD64D0E">
    <w:name w:val="9371C59E041343C7A9E907777AD64D0E"/>
    <w:rsid w:val="003475DD"/>
    <w:pPr>
      <w:spacing w:after="160" w:line="259" w:lineRule="auto"/>
    </w:pPr>
  </w:style>
  <w:style w:type="paragraph" w:customStyle="1" w:styleId="F00342112A234EB38D1083E51A824B51">
    <w:name w:val="F00342112A234EB38D1083E51A824B51"/>
    <w:rsid w:val="003475DD"/>
    <w:pPr>
      <w:spacing w:after="160" w:line="259" w:lineRule="auto"/>
    </w:pPr>
  </w:style>
  <w:style w:type="paragraph" w:customStyle="1" w:styleId="EED12DC4300442629A5AB6A824E33EE0">
    <w:name w:val="EED12DC4300442629A5AB6A824E33EE0"/>
    <w:rsid w:val="003475DD"/>
    <w:pPr>
      <w:spacing w:after="160" w:line="259" w:lineRule="auto"/>
    </w:pPr>
  </w:style>
  <w:style w:type="paragraph" w:customStyle="1" w:styleId="E19B9E80FDE64335BE4EF25202AA77B2">
    <w:name w:val="E19B9E80FDE64335BE4EF25202AA77B2"/>
    <w:rsid w:val="003475DD"/>
    <w:pPr>
      <w:spacing w:after="160" w:line="259" w:lineRule="auto"/>
    </w:pPr>
  </w:style>
  <w:style w:type="paragraph" w:customStyle="1" w:styleId="F0D3A5DE656A4C6F8321C280AADD9BFB">
    <w:name w:val="F0D3A5DE656A4C6F8321C280AADD9BFB"/>
    <w:rsid w:val="003475DD"/>
    <w:pPr>
      <w:spacing w:after="160" w:line="259" w:lineRule="auto"/>
    </w:pPr>
  </w:style>
  <w:style w:type="paragraph" w:customStyle="1" w:styleId="701E065138AF445DB5283D934C0E9034">
    <w:name w:val="701E065138AF445DB5283D934C0E9034"/>
    <w:rsid w:val="003475DD"/>
    <w:pPr>
      <w:spacing w:after="160" w:line="259" w:lineRule="auto"/>
    </w:pPr>
  </w:style>
  <w:style w:type="paragraph" w:customStyle="1" w:styleId="4C41078052FC47C68C4C9FBF81BCC2AC">
    <w:name w:val="4C41078052FC47C68C4C9FBF81BCC2AC"/>
    <w:rsid w:val="003475DD"/>
    <w:pPr>
      <w:spacing w:after="160" w:line="259" w:lineRule="auto"/>
    </w:pPr>
  </w:style>
  <w:style w:type="paragraph" w:customStyle="1" w:styleId="36EC29B9744F47759E2D381C8B82BBBB">
    <w:name w:val="36EC29B9744F47759E2D381C8B82BBBB"/>
    <w:rsid w:val="003475DD"/>
    <w:pPr>
      <w:spacing w:after="160" w:line="259" w:lineRule="auto"/>
    </w:pPr>
  </w:style>
  <w:style w:type="paragraph" w:customStyle="1" w:styleId="729539BAEC7D49ADA7D5ED6F4EB0AE3D">
    <w:name w:val="729539BAEC7D49ADA7D5ED6F4EB0AE3D"/>
    <w:rsid w:val="003475DD"/>
    <w:pPr>
      <w:spacing w:after="160" w:line="259" w:lineRule="auto"/>
    </w:pPr>
  </w:style>
  <w:style w:type="paragraph" w:customStyle="1" w:styleId="C6627EE5F5154668B5F8030A2607B146">
    <w:name w:val="C6627EE5F5154668B5F8030A2607B146"/>
    <w:rsid w:val="003475DD"/>
    <w:pPr>
      <w:spacing w:after="160" w:line="259" w:lineRule="auto"/>
    </w:pPr>
  </w:style>
  <w:style w:type="paragraph" w:customStyle="1" w:styleId="B1472252E7484A05AE0C7C86D42B1759">
    <w:name w:val="B1472252E7484A05AE0C7C86D42B1759"/>
    <w:rsid w:val="003475DD"/>
    <w:pPr>
      <w:spacing w:after="160" w:line="259" w:lineRule="auto"/>
    </w:pPr>
  </w:style>
  <w:style w:type="paragraph" w:customStyle="1" w:styleId="CA0A2DFA0F934961835559B206FCABD4">
    <w:name w:val="CA0A2DFA0F934961835559B206FCABD4"/>
    <w:rsid w:val="003475DD"/>
    <w:pPr>
      <w:spacing w:after="160" w:line="259" w:lineRule="auto"/>
    </w:pPr>
  </w:style>
  <w:style w:type="paragraph" w:customStyle="1" w:styleId="E5A7413236E1486399825266E02D278F">
    <w:name w:val="E5A7413236E1486399825266E02D278F"/>
    <w:rsid w:val="003475DD"/>
    <w:pPr>
      <w:spacing w:after="160" w:line="259" w:lineRule="auto"/>
    </w:pPr>
  </w:style>
  <w:style w:type="paragraph" w:customStyle="1" w:styleId="FB314F782E61409F8FDE655A7D4B922E">
    <w:name w:val="FB314F782E61409F8FDE655A7D4B922E"/>
    <w:rsid w:val="003475DD"/>
    <w:pPr>
      <w:spacing w:after="160" w:line="259" w:lineRule="auto"/>
    </w:pPr>
  </w:style>
  <w:style w:type="paragraph" w:customStyle="1" w:styleId="5A28F3FC847D46B0A65FDB7D7379EEC1">
    <w:name w:val="5A28F3FC847D46B0A65FDB7D7379EEC1"/>
    <w:rsid w:val="003475DD"/>
    <w:pPr>
      <w:spacing w:after="160" w:line="259" w:lineRule="auto"/>
    </w:pPr>
  </w:style>
  <w:style w:type="paragraph" w:customStyle="1" w:styleId="2FEDC673B8554FE38CBB80313482999B">
    <w:name w:val="2FEDC673B8554FE38CBB80313482999B"/>
    <w:rsid w:val="009F2A9D"/>
    <w:pPr>
      <w:spacing w:after="160" w:line="259" w:lineRule="auto"/>
    </w:pPr>
  </w:style>
  <w:style w:type="paragraph" w:customStyle="1" w:styleId="93AEBCBE78D74DBB8DEABF4CF6AB49A7">
    <w:name w:val="93AEBCBE78D74DBB8DEABF4CF6AB49A7"/>
    <w:rsid w:val="009F2A9D"/>
    <w:pPr>
      <w:spacing w:after="160" w:line="259" w:lineRule="auto"/>
    </w:pPr>
  </w:style>
  <w:style w:type="paragraph" w:customStyle="1" w:styleId="15E29F48D33F4AFD83CF87CF1B6F19C2">
    <w:name w:val="15E29F48D33F4AFD83CF87CF1B6F19C2"/>
    <w:rsid w:val="009F2A9D"/>
    <w:pPr>
      <w:spacing w:after="160" w:line="259" w:lineRule="auto"/>
    </w:pPr>
  </w:style>
  <w:style w:type="paragraph" w:customStyle="1" w:styleId="BF83626B3AE44855AE7CABAA94ED93F8">
    <w:name w:val="BF83626B3AE44855AE7CABAA94ED93F8"/>
    <w:rsid w:val="009F2A9D"/>
    <w:pPr>
      <w:spacing w:after="160" w:line="259" w:lineRule="auto"/>
    </w:pPr>
  </w:style>
  <w:style w:type="paragraph" w:customStyle="1" w:styleId="FA824AF9095C46F686F0168E3099E381">
    <w:name w:val="FA824AF9095C46F686F0168E3099E381"/>
    <w:rsid w:val="009F2A9D"/>
    <w:pPr>
      <w:spacing w:after="160" w:line="259" w:lineRule="auto"/>
    </w:pPr>
  </w:style>
  <w:style w:type="paragraph" w:customStyle="1" w:styleId="C3FF09177B044D6B90FFBD0998F5DF25">
    <w:name w:val="C3FF09177B044D6B90FFBD0998F5DF25"/>
    <w:rsid w:val="009F2A9D"/>
    <w:pPr>
      <w:spacing w:after="160" w:line="259" w:lineRule="auto"/>
    </w:pPr>
  </w:style>
  <w:style w:type="paragraph" w:customStyle="1" w:styleId="C9597B8A7AEC47448EA15A0F58B63E0A">
    <w:name w:val="C9597B8A7AEC47448EA15A0F58B63E0A"/>
    <w:rsid w:val="009F2A9D"/>
    <w:pPr>
      <w:spacing w:after="160" w:line="259" w:lineRule="auto"/>
    </w:pPr>
  </w:style>
  <w:style w:type="paragraph" w:customStyle="1" w:styleId="2705825ACB284BA7AABF44FD6457B3E8">
    <w:name w:val="2705825ACB284BA7AABF44FD6457B3E8"/>
    <w:rsid w:val="009F2A9D"/>
    <w:pPr>
      <w:spacing w:after="160" w:line="259" w:lineRule="auto"/>
    </w:pPr>
  </w:style>
  <w:style w:type="paragraph" w:customStyle="1" w:styleId="422CEB61C78847558176A1A213F2D7D6">
    <w:name w:val="422CEB61C78847558176A1A213F2D7D6"/>
    <w:rsid w:val="009F2A9D"/>
    <w:pPr>
      <w:spacing w:after="160" w:line="259" w:lineRule="auto"/>
    </w:pPr>
  </w:style>
  <w:style w:type="paragraph" w:customStyle="1" w:styleId="20C09375A346492CBD6813EBB382FDA2">
    <w:name w:val="20C09375A346492CBD6813EBB382FDA2"/>
    <w:rsid w:val="009F2A9D"/>
    <w:pPr>
      <w:spacing w:after="160" w:line="259" w:lineRule="auto"/>
    </w:pPr>
  </w:style>
  <w:style w:type="paragraph" w:customStyle="1" w:styleId="158487D417A04AAFAE6DC726341C4C52">
    <w:name w:val="158487D417A04AAFAE6DC726341C4C52"/>
    <w:rsid w:val="009F2A9D"/>
    <w:pPr>
      <w:spacing w:after="160" w:line="259" w:lineRule="auto"/>
    </w:pPr>
  </w:style>
  <w:style w:type="paragraph" w:customStyle="1" w:styleId="EF53199DA82C4F8FBF5AF643EE82FF41">
    <w:name w:val="EF53199DA82C4F8FBF5AF643EE82FF41"/>
    <w:rsid w:val="002D0519"/>
    <w:pPr>
      <w:spacing w:after="160" w:line="259" w:lineRule="auto"/>
    </w:pPr>
  </w:style>
  <w:style w:type="paragraph" w:customStyle="1" w:styleId="3AD43F46F1E24BA38E41E5AE60C00DD7">
    <w:name w:val="3AD43F46F1E24BA38E41E5AE60C00DD7"/>
    <w:rsid w:val="002D0519"/>
    <w:pPr>
      <w:spacing w:after="160" w:line="259" w:lineRule="auto"/>
    </w:pPr>
  </w:style>
  <w:style w:type="paragraph" w:customStyle="1" w:styleId="1B601AA6FBB9425793645A5DE2CF1113">
    <w:name w:val="1B601AA6FBB9425793645A5DE2CF1113"/>
    <w:rsid w:val="002D0519"/>
    <w:pPr>
      <w:spacing w:after="160" w:line="259" w:lineRule="auto"/>
    </w:pPr>
  </w:style>
  <w:style w:type="paragraph" w:customStyle="1" w:styleId="30F12D4A2D96463C98D7B66169C1ABCF">
    <w:name w:val="30F12D4A2D96463C98D7B66169C1ABCF"/>
    <w:rsid w:val="002D0519"/>
    <w:pPr>
      <w:spacing w:after="160" w:line="259" w:lineRule="auto"/>
    </w:pPr>
  </w:style>
  <w:style w:type="paragraph" w:customStyle="1" w:styleId="980BFB10B5A9400EA1B184CFD7E2E3C0">
    <w:name w:val="980BFB10B5A9400EA1B184CFD7E2E3C0"/>
    <w:rsid w:val="002D0519"/>
    <w:pPr>
      <w:spacing w:after="160" w:line="259" w:lineRule="auto"/>
    </w:pPr>
  </w:style>
  <w:style w:type="paragraph" w:customStyle="1" w:styleId="7B5B22566BD3458BBD2B4AB22191B4DA">
    <w:name w:val="7B5B22566BD3458BBD2B4AB22191B4DA"/>
    <w:rsid w:val="002D0519"/>
    <w:pPr>
      <w:spacing w:after="160" w:line="259" w:lineRule="auto"/>
    </w:pPr>
  </w:style>
  <w:style w:type="paragraph" w:customStyle="1" w:styleId="FC419D85B9F84368B2EED31EFFFD6A4C">
    <w:name w:val="FC419D85B9F84368B2EED31EFFFD6A4C"/>
    <w:rsid w:val="002D0519"/>
    <w:pPr>
      <w:spacing w:after="160" w:line="259" w:lineRule="auto"/>
    </w:pPr>
  </w:style>
  <w:style w:type="paragraph" w:customStyle="1" w:styleId="981331FC1EE94EC5BA2446D21497F7D4">
    <w:name w:val="981331FC1EE94EC5BA2446D21497F7D4"/>
    <w:rsid w:val="002D0519"/>
    <w:pPr>
      <w:spacing w:after="160" w:line="259" w:lineRule="auto"/>
    </w:pPr>
  </w:style>
  <w:style w:type="paragraph" w:customStyle="1" w:styleId="104368DBDA74475A95773EC5CC92944F">
    <w:name w:val="104368DBDA74475A95773EC5CC92944F"/>
    <w:rsid w:val="002D0519"/>
    <w:pPr>
      <w:spacing w:after="160" w:line="259" w:lineRule="auto"/>
    </w:pPr>
  </w:style>
  <w:style w:type="paragraph" w:customStyle="1" w:styleId="929931C59AB041E18251389A7B1CA672">
    <w:name w:val="929931C59AB041E18251389A7B1CA672"/>
    <w:rsid w:val="002D0519"/>
    <w:pPr>
      <w:spacing w:after="160" w:line="259" w:lineRule="auto"/>
    </w:pPr>
  </w:style>
  <w:style w:type="paragraph" w:customStyle="1" w:styleId="BC3266CFA844457CB51E1AE2DE25BB6B">
    <w:name w:val="BC3266CFA844457CB51E1AE2DE25BB6B"/>
    <w:rsid w:val="002D0519"/>
    <w:pPr>
      <w:spacing w:after="160" w:line="259" w:lineRule="auto"/>
    </w:pPr>
  </w:style>
  <w:style w:type="paragraph" w:customStyle="1" w:styleId="1E6F76BD26C842709093E9AADF2CAA13">
    <w:name w:val="1E6F76BD26C842709093E9AADF2CAA13"/>
    <w:rsid w:val="002D0519"/>
    <w:pPr>
      <w:spacing w:after="160" w:line="259" w:lineRule="auto"/>
    </w:pPr>
  </w:style>
  <w:style w:type="paragraph" w:customStyle="1" w:styleId="863F3D772967421CAABA6472D09E2F79">
    <w:name w:val="863F3D772967421CAABA6472D09E2F79"/>
    <w:rsid w:val="002D0519"/>
    <w:pPr>
      <w:spacing w:after="160" w:line="259" w:lineRule="auto"/>
    </w:pPr>
  </w:style>
  <w:style w:type="paragraph" w:customStyle="1" w:styleId="F8FC7951BAB4463AB22F42D819E807B2">
    <w:name w:val="F8FC7951BAB4463AB22F42D819E807B2"/>
    <w:rsid w:val="002D0519"/>
    <w:pPr>
      <w:spacing w:after="160" w:line="259" w:lineRule="auto"/>
    </w:pPr>
  </w:style>
  <w:style w:type="paragraph" w:customStyle="1" w:styleId="E03EB794F1DF4026B2DDEB042FA4FFA3">
    <w:name w:val="E03EB794F1DF4026B2DDEB042FA4FFA3"/>
    <w:rsid w:val="002D0519"/>
    <w:pPr>
      <w:spacing w:after="160" w:line="259" w:lineRule="auto"/>
    </w:pPr>
  </w:style>
  <w:style w:type="paragraph" w:customStyle="1" w:styleId="189A350D4E1D4967AC10480FF0F76789">
    <w:name w:val="189A350D4E1D4967AC10480FF0F76789"/>
    <w:rsid w:val="002D0519"/>
    <w:pPr>
      <w:spacing w:after="160" w:line="259" w:lineRule="auto"/>
    </w:pPr>
  </w:style>
  <w:style w:type="paragraph" w:customStyle="1" w:styleId="02E4E33ABB7743BBAD0E033B0D3184BE">
    <w:name w:val="02E4E33ABB7743BBAD0E033B0D3184BE"/>
    <w:rsid w:val="002D0519"/>
    <w:pPr>
      <w:spacing w:after="160" w:line="259" w:lineRule="auto"/>
    </w:pPr>
  </w:style>
  <w:style w:type="paragraph" w:customStyle="1" w:styleId="EBB958B8A6434527B7403B759F71EEA4">
    <w:name w:val="EBB958B8A6434527B7403B759F71EEA4"/>
    <w:rsid w:val="002D0519"/>
    <w:pPr>
      <w:spacing w:after="160" w:line="259" w:lineRule="auto"/>
    </w:pPr>
  </w:style>
  <w:style w:type="paragraph" w:customStyle="1" w:styleId="73E7ED818AD148888C64B9002914043E">
    <w:name w:val="73E7ED818AD148888C64B9002914043E"/>
    <w:rsid w:val="002D0519"/>
    <w:pPr>
      <w:spacing w:after="160" w:line="259" w:lineRule="auto"/>
    </w:pPr>
  </w:style>
  <w:style w:type="paragraph" w:customStyle="1" w:styleId="F62B6CA6C72948819B29B8785BD21A3E">
    <w:name w:val="F62B6CA6C72948819B29B8785BD21A3E"/>
    <w:rsid w:val="002D0519"/>
    <w:pPr>
      <w:spacing w:after="160" w:line="259" w:lineRule="auto"/>
    </w:pPr>
  </w:style>
  <w:style w:type="paragraph" w:customStyle="1" w:styleId="8E26810542FB490DA6C0CCAB7FFC5CB6">
    <w:name w:val="8E26810542FB490DA6C0CCAB7FFC5CB6"/>
    <w:rsid w:val="002D0519"/>
    <w:pPr>
      <w:spacing w:after="160" w:line="259" w:lineRule="auto"/>
    </w:pPr>
  </w:style>
  <w:style w:type="paragraph" w:customStyle="1" w:styleId="496891829D2E477A9526F740868355AA">
    <w:name w:val="496891829D2E477A9526F740868355AA"/>
    <w:rsid w:val="002D0519"/>
    <w:pPr>
      <w:spacing w:after="160" w:line="259" w:lineRule="auto"/>
    </w:pPr>
  </w:style>
  <w:style w:type="paragraph" w:customStyle="1" w:styleId="5B98A9B07D464B0A8B768A172A5636CB">
    <w:name w:val="5B98A9B07D464B0A8B768A172A5636CB"/>
    <w:rsid w:val="002D0519"/>
    <w:pPr>
      <w:spacing w:after="160" w:line="259" w:lineRule="auto"/>
    </w:pPr>
  </w:style>
  <w:style w:type="paragraph" w:customStyle="1" w:styleId="149B8BCE9770492088DB9FA7C69DEEF1">
    <w:name w:val="149B8BCE9770492088DB9FA7C69DEEF1"/>
    <w:rsid w:val="002D0519"/>
    <w:pPr>
      <w:spacing w:after="160" w:line="259" w:lineRule="auto"/>
    </w:pPr>
  </w:style>
  <w:style w:type="paragraph" w:customStyle="1" w:styleId="2921383A86504267ABBF36BF04A152EB">
    <w:name w:val="2921383A86504267ABBF36BF04A152EB"/>
    <w:rsid w:val="002D0519"/>
    <w:pPr>
      <w:spacing w:after="160" w:line="259" w:lineRule="auto"/>
    </w:pPr>
  </w:style>
  <w:style w:type="paragraph" w:customStyle="1" w:styleId="36924D790431496299988DBA0E94743A">
    <w:name w:val="36924D790431496299988DBA0E94743A"/>
    <w:rsid w:val="002D0519"/>
    <w:pPr>
      <w:spacing w:after="160" w:line="259" w:lineRule="auto"/>
    </w:pPr>
  </w:style>
  <w:style w:type="paragraph" w:customStyle="1" w:styleId="123671CBA973422C96389BAC4C9B5823">
    <w:name w:val="123671CBA973422C96389BAC4C9B5823"/>
    <w:rsid w:val="002D0519"/>
    <w:pPr>
      <w:spacing w:after="160" w:line="259" w:lineRule="auto"/>
    </w:pPr>
  </w:style>
  <w:style w:type="paragraph" w:customStyle="1" w:styleId="C5F37904BF7147D683591234940042DE">
    <w:name w:val="C5F37904BF7147D683591234940042DE"/>
    <w:rsid w:val="002D0519"/>
    <w:pPr>
      <w:spacing w:after="160" w:line="259" w:lineRule="auto"/>
    </w:pPr>
  </w:style>
  <w:style w:type="paragraph" w:customStyle="1" w:styleId="D4208E26AFF34173994965C7BBB19982">
    <w:name w:val="D4208E26AFF34173994965C7BBB19982"/>
    <w:rsid w:val="002D0519"/>
    <w:pPr>
      <w:spacing w:after="160" w:line="259" w:lineRule="auto"/>
    </w:pPr>
  </w:style>
  <w:style w:type="paragraph" w:customStyle="1" w:styleId="082B64B8BB26486A9105CC13476C0148">
    <w:name w:val="082B64B8BB26486A9105CC13476C0148"/>
    <w:rsid w:val="002D0519"/>
    <w:pPr>
      <w:spacing w:after="160" w:line="259" w:lineRule="auto"/>
    </w:pPr>
  </w:style>
  <w:style w:type="paragraph" w:customStyle="1" w:styleId="2AA6C5EE0701459090BC32DF62049767">
    <w:name w:val="2AA6C5EE0701459090BC32DF62049767"/>
    <w:rsid w:val="002D0519"/>
    <w:pPr>
      <w:spacing w:after="160" w:line="259" w:lineRule="auto"/>
    </w:pPr>
  </w:style>
  <w:style w:type="paragraph" w:customStyle="1" w:styleId="EB57F75A72974A2B8875629176B446F4">
    <w:name w:val="EB57F75A72974A2B8875629176B446F4"/>
    <w:rsid w:val="002D0519"/>
    <w:pPr>
      <w:spacing w:after="160" w:line="259" w:lineRule="auto"/>
    </w:pPr>
  </w:style>
  <w:style w:type="paragraph" w:customStyle="1" w:styleId="089D0DD55D024700B90C8E348B523D1F">
    <w:name w:val="089D0DD55D024700B90C8E348B523D1F"/>
    <w:rsid w:val="002D0519"/>
    <w:pPr>
      <w:spacing w:after="160" w:line="259" w:lineRule="auto"/>
    </w:pPr>
  </w:style>
  <w:style w:type="paragraph" w:customStyle="1" w:styleId="FC5E7523EFBF4A9CBDBC249B67A003EC">
    <w:name w:val="FC5E7523EFBF4A9CBDBC249B67A003EC"/>
    <w:rsid w:val="002D0519"/>
    <w:pPr>
      <w:spacing w:after="160" w:line="259" w:lineRule="auto"/>
    </w:pPr>
  </w:style>
  <w:style w:type="paragraph" w:customStyle="1" w:styleId="00395848D9E14D509A89B0EE8F18DC3A">
    <w:name w:val="00395848D9E14D509A89B0EE8F18DC3A"/>
    <w:rsid w:val="002D0519"/>
    <w:pPr>
      <w:spacing w:after="160" w:line="259" w:lineRule="auto"/>
    </w:pPr>
  </w:style>
  <w:style w:type="paragraph" w:customStyle="1" w:styleId="BB6CA465EB6A48048815D497E8B91FFC">
    <w:name w:val="BB6CA465EB6A48048815D497E8B91FFC"/>
    <w:rsid w:val="002D0519"/>
    <w:pPr>
      <w:spacing w:after="160" w:line="259" w:lineRule="auto"/>
    </w:pPr>
  </w:style>
  <w:style w:type="paragraph" w:customStyle="1" w:styleId="95E3662906C94864AEC4B471BBC0797F">
    <w:name w:val="95E3662906C94864AEC4B471BBC0797F"/>
    <w:rsid w:val="002D0519"/>
    <w:pPr>
      <w:spacing w:after="160" w:line="259" w:lineRule="auto"/>
    </w:pPr>
  </w:style>
  <w:style w:type="paragraph" w:customStyle="1" w:styleId="AB6DE98BE78845BE9CB2BDBAE94CE476">
    <w:name w:val="AB6DE98BE78845BE9CB2BDBAE94CE476"/>
    <w:rsid w:val="002D0519"/>
    <w:pPr>
      <w:spacing w:after="160" w:line="259" w:lineRule="auto"/>
    </w:pPr>
  </w:style>
  <w:style w:type="paragraph" w:customStyle="1" w:styleId="72431E017BE441BEB0B37125EAA82C9D">
    <w:name w:val="72431E017BE441BEB0B37125EAA82C9D"/>
    <w:rsid w:val="002D0519"/>
    <w:pPr>
      <w:spacing w:after="160" w:line="259" w:lineRule="auto"/>
    </w:pPr>
  </w:style>
  <w:style w:type="paragraph" w:customStyle="1" w:styleId="AB9377F764A44C2F996AB953D206A4F7">
    <w:name w:val="AB9377F764A44C2F996AB953D206A4F7"/>
    <w:rsid w:val="002D0519"/>
    <w:pPr>
      <w:spacing w:after="160" w:line="259" w:lineRule="auto"/>
    </w:pPr>
  </w:style>
  <w:style w:type="paragraph" w:customStyle="1" w:styleId="DBD5BA99E01849A495D8AF83DD36391A">
    <w:name w:val="DBD5BA99E01849A495D8AF83DD36391A"/>
    <w:rsid w:val="002D0519"/>
    <w:pPr>
      <w:spacing w:after="160" w:line="259" w:lineRule="auto"/>
    </w:pPr>
  </w:style>
  <w:style w:type="paragraph" w:customStyle="1" w:styleId="BEA32C8751DC46998508A3755DCC48AB">
    <w:name w:val="BEA32C8751DC46998508A3755DCC48AB"/>
    <w:rsid w:val="002D0519"/>
    <w:pPr>
      <w:spacing w:after="160" w:line="259" w:lineRule="auto"/>
    </w:pPr>
  </w:style>
  <w:style w:type="paragraph" w:customStyle="1" w:styleId="94148C6954FC4C6F995B777B5A2D5C22">
    <w:name w:val="94148C6954FC4C6F995B777B5A2D5C22"/>
    <w:rsid w:val="002D0519"/>
    <w:pPr>
      <w:spacing w:after="160" w:line="259" w:lineRule="auto"/>
    </w:pPr>
  </w:style>
  <w:style w:type="paragraph" w:customStyle="1" w:styleId="BA07416292224AEFAA0DFB87F7AB96A6">
    <w:name w:val="BA07416292224AEFAA0DFB87F7AB96A6"/>
    <w:rsid w:val="002D0519"/>
    <w:pPr>
      <w:spacing w:after="160" w:line="259" w:lineRule="auto"/>
    </w:pPr>
  </w:style>
  <w:style w:type="paragraph" w:customStyle="1" w:styleId="50DDAD3F59CD46A782F640F5AC604DA0">
    <w:name w:val="50DDAD3F59CD46A782F640F5AC604DA0"/>
    <w:rsid w:val="002D0519"/>
    <w:pPr>
      <w:spacing w:after="160" w:line="259" w:lineRule="auto"/>
    </w:pPr>
  </w:style>
  <w:style w:type="paragraph" w:customStyle="1" w:styleId="013B4F8E0AED41E28F1BEE23F45014A7">
    <w:name w:val="013B4F8E0AED41E28F1BEE23F45014A7"/>
    <w:rsid w:val="002D0519"/>
    <w:pPr>
      <w:spacing w:after="160" w:line="259" w:lineRule="auto"/>
    </w:pPr>
  </w:style>
  <w:style w:type="paragraph" w:customStyle="1" w:styleId="DF2500BB4A7B4615A81FCAA6BA957902">
    <w:name w:val="DF2500BB4A7B4615A81FCAA6BA957902"/>
    <w:rsid w:val="002D0519"/>
    <w:pPr>
      <w:spacing w:after="160" w:line="259" w:lineRule="auto"/>
    </w:pPr>
  </w:style>
  <w:style w:type="paragraph" w:customStyle="1" w:styleId="459FD0B21AE94D7FB8238211F43B46B0">
    <w:name w:val="459FD0B21AE94D7FB8238211F43B46B0"/>
    <w:rsid w:val="002D0519"/>
    <w:pPr>
      <w:spacing w:after="160" w:line="259" w:lineRule="auto"/>
    </w:pPr>
  </w:style>
  <w:style w:type="paragraph" w:customStyle="1" w:styleId="405DEB5811DA47FE99E5935EFACBA2B4">
    <w:name w:val="405DEB5811DA47FE99E5935EFACBA2B4"/>
    <w:rsid w:val="002D0519"/>
    <w:pPr>
      <w:spacing w:after="160" w:line="259" w:lineRule="auto"/>
    </w:pPr>
  </w:style>
  <w:style w:type="paragraph" w:customStyle="1" w:styleId="225FB35E849B408F847F5F310157D2C6">
    <w:name w:val="225FB35E849B408F847F5F310157D2C6"/>
    <w:rsid w:val="002D0519"/>
    <w:pPr>
      <w:spacing w:after="160" w:line="259" w:lineRule="auto"/>
    </w:pPr>
  </w:style>
  <w:style w:type="paragraph" w:customStyle="1" w:styleId="D28DA858D37F4155A8A9A3B14AD1A0B6">
    <w:name w:val="D28DA858D37F4155A8A9A3B14AD1A0B6"/>
    <w:rsid w:val="002D0519"/>
    <w:pPr>
      <w:spacing w:after="160" w:line="259" w:lineRule="auto"/>
    </w:pPr>
  </w:style>
  <w:style w:type="paragraph" w:customStyle="1" w:styleId="E24B4C3E72ED49C984C11219548B8DED">
    <w:name w:val="E24B4C3E72ED49C984C11219548B8DED"/>
    <w:rsid w:val="002D0519"/>
    <w:pPr>
      <w:spacing w:after="160" w:line="259" w:lineRule="auto"/>
    </w:pPr>
  </w:style>
  <w:style w:type="paragraph" w:customStyle="1" w:styleId="C4D71C7E5F5B47008EE2C3C0E9FDF29C">
    <w:name w:val="C4D71C7E5F5B47008EE2C3C0E9FDF29C"/>
    <w:rsid w:val="002D0519"/>
    <w:pPr>
      <w:spacing w:after="160" w:line="259" w:lineRule="auto"/>
    </w:pPr>
  </w:style>
  <w:style w:type="paragraph" w:customStyle="1" w:styleId="95554E393FD04ED5BDF6A3B4EDE916EA">
    <w:name w:val="95554E393FD04ED5BDF6A3B4EDE916EA"/>
    <w:rsid w:val="002D0519"/>
    <w:pPr>
      <w:spacing w:after="160" w:line="259" w:lineRule="auto"/>
    </w:pPr>
  </w:style>
  <w:style w:type="paragraph" w:customStyle="1" w:styleId="DCBD7D08B2DE49D0A08EC0DD0BBF12E8">
    <w:name w:val="DCBD7D08B2DE49D0A08EC0DD0BBF12E8"/>
    <w:rsid w:val="002D0519"/>
    <w:pPr>
      <w:spacing w:after="160" w:line="259" w:lineRule="auto"/>
    </w:pPr>
  </w:style>
  <w:style w:type="paragraph" w:customStyle="1" w:styleId="027E3934960B4E668C65E60575DFF6BA">
    <w:name w:val="027E3934960B4E668C65E60575DFF6BA"/>
    <w:rsid w:val="002D0519"/>
    <w:pPr>
      <w:spacing w:after="160" w:line="259" w:lineRule="auto"/>
    </w:pPr>
  </w:style>
  <w:style w:type="paragraph" w:customStyle="1" w:styleId="8233CA550BAC4920B5A8CE78A8662CAE">
    <w:name w:val="8233CA550BAC4920B5A8CE78A8662CAE"/>
    <w:rsid w:val="002D0519"/>
    <w:pPr>
      <w:spacing w:after="160" w:line="259" w:lineRule="auto"/>
    </w:pPr>
  </w:style>
  <w:style w:type="paragraph" w:customStyle="1" w:styleId="76703B03B399427F88D9A1DBC9D4782E">
    <w:name w:val="76703B03B399427F88D9A1DBC9D4782E"/>
    <w:rsid w:val="002D0519"/>
    <w:pPr>
      <w:spacing w:after="160" w:line="259" w:lineRule="auto"/>
    </w:pPr>
  </w:style>
  <w:style w:type="paragraph" w:customStyle="1" w:styleId="5B04216E2A1C4D5E8351C0D8950E3664">
    <w:name w:val="5B04216E2A1C4D5E8351C0D8950E3664"/>
    <w:rsid w:val="002D0519"/>
    <w:pPr>
      <w:spacing w:after="160" w:line="259" w:lineRule="auto"/>
    </w:pPr>
  </w:style>
  <w:style w:type="paragraph" w:customStyle="1" w:styleId="6A5192389D834A8997769BCAE88BE761">
    <w:name w:val="6A5192389D834A8997769BCAE88BE761"/>
    <w:rsid w:val="002D0519"/>
    <w:pPr>
      <w:spacing w:after="160" w:line="259" w:lineRule="auto"/>
    </w:pPr>
  </w:style>
  <w:style w:type="paragraph" w:customStyle="1" w:styleId="9AD7518796FB4DA98B83877B636719D4">
    <w:name w:val="9AD7518796FB4DA98B83877B636719D4"/>
    <w:rsid w:val="002D0519"/>
    <w:pPr>
      <w:spacing w:after="160" w:line="259" w:lineRule="auto"/>
    </w:pPr>
  </w:style>
  <w:style w:type="paragraph" w:customStyle="1" w:styleId="69DC9B74B57D4C7FB677878FE8212B53">
    <w:name w:val="69DC9B74B57D4C7FB677878FE8212B53"/>
    <w:rsid w:val="002D0519"/>
    <w:pPr>
      <w:spacing w:after="160" w:line="259" w:lineRule="auto"/>
    </w:pPr>
  </w:style>
  <w:style w:type="paragraph" w:customStyle="1" w:styleId="2241A8C95F5F47DAA69CC68AB7FBFBEB">
    <w:name w:val="2241A8C95F5F47DAA69CC68AB7FBFBEB"/>
    <w:rsid w:val="002D0519"/>
    <w:pPr>
      <w:spacing w:after="160" w:line="259" w:lineRule="auto"/>
    </w:pPr>
  </w:style>
  <w:style w:type="paragraph" w:customStyle="1" w:styleId="B97FFE69576B47CC9BB6F1F1FF0A6CD6">
    <w:name w:val="B97FFE69576B47CC9BB6F1F1FF0A6CD6"/>
    <w:rsid w:val="002D0519"/>
    <w:pPr>
      <w:spacing w:after="160" w:line="259" w:lineRule="auto"/>
    </w:pPr>
  </w:style>
  <w:style w:type="paragraph" w:customStyle="1" w:styleId="6CEAA91FB45946DBBDC22655E214B758">
    <w:name w:val="6CEAA91FB45946DBBDC22655E214B758"/>
    <w:rsid w:val="002D0519"/>
    <w:pPr>
      <w:spacing w:after="160" w:line="259" w:lineRule="auto"/>
    </w:pPr>
  </w:style>
  <w:style w:type="paragraph" w:customStyle="1" w:styleId="636C0142CA474DCB8E592834EAD6769F">
    <w:name w:val="636C0142CA474DCB8E592834EAD6769F"/>
    <w:rsid w:val="002D0519"/>
    <w:pPr>
      <w:spacing w:after="160" w:line="259" w:lineRule="auto"/>
    </w:pPr>
  </w:style>
  <w:style w:type="paragraph" w:customStyle="1" w:styleId="852C4D9CC6874376BFD9D38366B57028">
    <w:name w:val="852C4D9CC6874376BFD9D38366B57028"/>
    <w:rsid w:val="002D0519"/>
    <w:pPr>
      <w:spacing w:after="160" w:line="259" w:lineRule="auto"/>
    </w:pPr>
  </w:style>
  <w:style w:type="paragraph" w:customStyle="1" w:styleId="EB7B7822327C4A8FA960EB478A914F2E">
    <w:name w:val="EB7B7822327C4A8FA960EB478A914F2E"/>
    <w:rsid w:val="002D0519"/>
    <w:pPr>
      <w:spacing w:after="160" w:line="259" w:lineRule="auto"/>
    </w:pPr>
  </w:style>
  <w:style w:type="paragraph" w:customStyle="1" w:styleId="F6F48E116D5049EFBCE739BC62D9130F">
    <w:name w:val="F6F48E116D5049EFBCE739BC62D9130F"/>
    <w:rsid w:val="002D0519"/>
    <w:pPr>
      <w:spacing w:after="160" w:line="259" w:lineRule="auto"/>
    </w:pPr>
  </w:style>
  <w:style w:type="paragraph" w:customStyle="1" w:styleId="C300396F7F5D4B3DBDFDD016E88888DE">
    <w:name w:val="C300396F7F5D4B3DBDFDD016E88888DE"/>
    <w:rsid w:val="002D0519"/>
    <w:pPr>
      <w:spacing w:after="160" w:line="259" w:lineRule="auto"/>
    </w:pPr>
  </w:style>
  <w:style w:type="paragraph" w:customStyle="1" w:styleId="A707617B2D7241A1BF7FA54038C95B06">
    <w:name w:val="A707617B2D7241A1BF7FA54038C95B06"/>
    <w:rsid w:val="002D0519"/>
    <w:pPr>
      <w:spacing w:after="160" w:line="259" w:lineRule="auto"/>
    </w:pPr>
  </w:style>
  <w:style w:type="paragraph" w:customStyle="1" w:styleId="5D834AB39D914ACEACE0C7BC9AB4FB93">
    <w:name w:val="5D834AB39D914ACEACE0C7BC9AB4FB93"/>
    <w:rsid w:val="002D0519"/>
    <w:pPr>
      <w:spacing w:after="160" w:line="259" w:lineRule="auto"/>
    </w:pPr>
  </w:style>
  <w:style w:type="paragraph" w:customStyle="1" w:styleId="E129829BD7D241A6824E1037023DAE19">
    <w:name w:val="E129829BD7D241A6824E1037023DAE19"/>
    <w:rsid w:val="002D0519"/>
    <w:pPr>
      <w:spacing w:after="160" w:line="259" w:lineRule="auto"/>
    </w:pPr>
  </w:style>
  <w:style w:type="paragraph" w:customStyle="1" w:styleId="5DDFBB125FCE4105B8A80709A6654DAE">
    <w:name w:val="5DDFBB125FCE4105B8A80709A6654DAE"/>
    <w:rsid w:val="002D0519"/>
    <w:pPr>
      <w:spacing w:after="160" w:line="259" w:lineRule="auto"/>
    </w:pPr>
  </w:style>
  <w:style w:type="paragraph" w:customStyle="1" w:styleId="6A9E47571098414097DF57306C619779">
    <w:name w:val="6A9E47571098414097DF57306C619779"/>
    <w:rsid w:val="002D0519"/>
    <w:pPr>
      <w:spacing w:after="160" w:line="259" w:lineRule="auto"/>
    </w:pPr>
  </w:style>
  <w:style w:type="paragraph" w:customStyle="1" w:styleId="ED8AD468B57B403DA5F000CDEE1DF18C">
    <w:name w:val="ED8AD468B57B403DA5F000CDEE1DF18C"/>
    <w:rsid w:val="002D0519"/>
    <w:pPr>
      <w:spacing w:after="160" w:line="259" w:lineRule="auto"/>
    </w:pPr>
  </w:style>
  <w:style w:type="paragraph" w:customStyle="1" w:styleId="811C5F48A48E4B478341EC3AFE4EFB12">
    <w:name w:val="811C5F48A48E4B478341EC3AFE4EFB12"/>
    <w:rsid w:val="002D0519"/>
    <w:pPr>
      <w:spacing w:after="160" w:line="259" w:lineRule="auto"/>
    </w:pPr>
  </w:style>
  <w:style w:type="paragraph" w:customStyle="1" w:styleId="CB6EBC4EE9BF49348CEBD98746CD67A6">
    <w:name w:val="CB6EBC4EE9BF49348CEBD98746CD67A6"/>
    <w:rsid w:val="002D0519"/>
    <w:pPr>
      <w:spacing w:after="160" w:line="259" w:lineRule="auto"/>
    </w:pPr>
  </w:style>
  <w:style w:type="paragraph" w:customStyle="1" w:styleId="35AF296FDB954C2BB545C85C1218C44F">
    <w:name w:val="35AF296FDB954C2BB545C85C1218C44F"/>
    <w:rsid w:val="002D0519"/>
    <w:pPr>
      <w:spacing w:after="160" w:line="259" w:lineRule="auto"/>
    </w:pPr>
  </w:style>
  <w:style w:type="paragraph" w:customStyle="1" w:styleId="73C1FE1C03E8426CBD4C4585498CA640">
    <w:name w:val="73C1FE1C03E8426CBD4C4585498CA640"/>
    <w:rsid w:val="002D0519"/>
    <w:pPr>
      <w:spacing w:after="160" w:line="259" w:lineRule="auto"/>
    </w:pPr>
  </w:style>
  <w:style w:type="paragraph" w:customStyle="1" w:styleId="1C527C782B9D45AB97266BAB72A6BB5C">
    <w:name w:val="1C527C782B9D45AB97266BAB72A6BB5C"/>
    <w:rsid w:val="002D0519"/>
    <w:pPr>
      <w:spacing w:after="160" w:line="259" w:lineRule="auto"/>
    </w:pPr>
  </w:style>
  <w:style w:type="paragraph" w:customStyle="1" w:styleId="FE89112F390F414E8B343BC024BD7371">
    <w:name w:val="FE89112F390F414E8B343BC024BD7371"/>
    <w:rsid w:val="002D0519"/>
    <w:pPr>
      <w:spacing w:after="160" w:line="259" w:lineRule="auto"/>
    </w:pPr>
  </w:style>
  <w:style w:type="paragraph" w:customStyle="1" w:styleId="5AF8953D24154801A097791FBF0DA56E">
    <w:name w:val="5AF8953D24154801A097791FBF0DA56E"/>
    <w:rsid w:val="002D0519"/>
    <w:pPr>
      <w:spacing w:after="160" w:line="259" w:lineRule="auto"/>
    </w:pPr>
  </w:style>
  <w:style w:type="paragraph" w:customStyle="1" w:styleId="F6967F3481274229850ED2A03DD57604">
    <w:name w:val="F6967F3481274229850ED2A03DD57604"/>
    <w:rsid w:val="002D0519"/>
    <w:pPr>
      <w:spacing w:after="160" w:line="259" w:lineRule="auto"/>
    </w:pPr>
  </w:style>
  <w:style w:type="paragraph" w:customStyle="1" w:styleId="8F68EC318B4E45C2A6BF4E78CFCC585C">
    <w:name w:val="8F68EC318B4E45C2A6BF4E78CFCC585C"/>
    <w:rsid w:val="002D0519"/>
    <w:pPr>
      <w:spacing w:after="160" w:line="259" w:lineRule="auto"/>
    </w:pPr>
  </w:style>
  <w:style w:type="paragraph" w:customStyle="1" w:styleId="3DC8C318471D4565B75D822670D1F9F5">
    <w:name w:val="3DC8C318471D4565B75D822670D1F9F5"/>
    <w:rsid w:val="002D0519"/>
    <w:pPr>
      <w:spacing w:after="160" w:line="259" w:lineRule="auto"/>
    </w:pPr>
  </w:style>
  <w:style w:type="paragraph" w:customStyle="1" w:styleId="18F7D2AB7B1C4B4899801BDA59E138B6">
    <w:name w:val="18F7D2AB7B1C4B4899801BDA59E138B6"/>
    <w:rsid w:val="002D0519"/>
    <w:pPr>
      <w:spacing w:after="160" w:line="259" w:lineRule="auto"/>
    </w:pPr>
  </w:style>
  <w:style w:type="paragraph" w:customStyle="1" w:styleId="BB15DA742283458ABE23F94967CCA90C">
    <w:name w:val="BB15DA742283458ABE23F94967CCA90C"/>
    <w:rsid w:val="002D0519"/>
    <w:pPr>
      <w:spacing w:after="160" w:line="259" w:lineRule="auto"/>
    </w:pPr>
  </w:style>
  <w:style w:type="paragraph" w:customStyle="1" w:styleId="7FBE6AD74F064FE4A0089A3391A29114">
    <w:name w:val="7FBE6AD74F064FE4A0089A3391A29114"/>
    <w:rsid w:val="002D0519"/>
    <w:pPr>
      <w:spacing w:after="160" w:line="259" w:lineRule="auto"/>
    </w:pPr>
  </w:style>
  <w:style w:type="paragraph" w:customStyle="1" w:styleId="4592582F131C4D8DAA5238E1F9605CF7">
    <w:name w:val="4592582F131C4D8DAA5238E1F9605CF7"/>
    <w:rsid w:val="002D0519"/>
    <w:pPr>
      <w:spacing w:after="160" w:line="259" w:lineRule="auto"/>
    </w:pPr>
  </w:style>
  <w:style w:type="paragraph" w:customStyle="1" w:styleId="18D7C59329E4444E9A8E9575F69B06A7">
    <w:name w:val="18D7C59329E4444E9A8E9575F69B06A7"/>
    <w:rsid w:val="002D0519"/>
    <w:pPr>
      <w:spacing w:after="160" w:line="259" w:lineRule="auto"/>
    </w:pPr>
  </w:style>
  <w:style w:type="paragraph" w:customStyle="1" w:styleId="C0CF584DBEFC4597A096EA17D21C79D8">
    <w:name w:val="C0CF584DBEFC4597A096EA17D21C79D8"/>
    <w:rsid w:val="002D0519"/>
    <w:pPr>
      <w:spacing w:after="160" w:line="259" w:lineRule="auto"/>
    </w:pPr>
  </w:style>
  <w:style w:type="paragraph" w:customStyle="1" w:styleId="7B42720EFF22418BB3A5F1253042FD2E">
    <w:name w:val="7B42720EFF22418BB3A5F1253042FD2E"/>
    <w:rsid w:val="002D0519"/>
    <w:pPr>
      <w:spacing w:after="160" w:line="259" w:lineRule="auto"/>
    </w:pPr>
  </w:style>
  <w:style w:type="paragraph" w:customStyle="1" w:styleId="6521F992444647BB81B63E16622F6DD8">
    <w:name w:val="6521F992444647BB81B63E16622F6DD8"/>
    <w:rsid w:val="002D0519"/>
    <w:pPr>
      <w:spacing w:after="160" w:line="259" w:lineRule="auto"/>
    </w:pPr>
  </w:style>
  <w:style w:type="paragraph" w:customStyle="1" w:styleId="4C77DFAB332048C3B151117B3D3D45A9">
    <w:name w:val="4C77DFAB332048C3B151117B3D3D45A9"/>
    <w:rsid w:val="002D0519"/>
    <w:pPr>
      <w:spacing w:after="160" w:line="259" w:lineRule="auto"/>
    </w:pPr>
  </w:style>
  <w:style w:type="paragraph" w:customStyle="1" w:styleId="A16E760A4DF041818FD046F2E0A92430">
    <w:name w:val="A16E760A4DF041818FD046F2E0A92430"/>
    <w:rsid w:val="002D0519"/>
    <w:pPr>
      <w:spacing w:after="160" w:line="259" w:lineRule="auto"/>
    </w:pPr>
  </w:style>
  <w:style w:type="paragraph" w:customStyle="1" w:styleId="503E8601A16847C690825F1C2C0ED283">
    <w:name w:val="503E8601A16847C690825F1C2C0ED283"/>
    <w:rsid w:val="002A5A0C"/>
    <w:pPr>
      <w:spacing w:after="160" w:line="259" w:lineRule="auto"/>
    </w:pPr>
  </w:style>
  <w:style w:type="paragraph" w:customStyle="1" w:styleId="2CA74AE542834E6DBE892D4B4C6D1D20">
    <w:name w:val="2CA74AE542834E6DBE892D4B4C6D1D20"/>
    <w:rsid w:val="002A5A0C"/>
    <w:pPr>
      <w:spacing w:after="160" w:line="259" w:lineRule="auto"/>
    </w:pPr>
  </w:style>
  <w:style w:type="paragraph" w:customStyle="1" w:styleId="9896A0F4833B4FF492BB4F0BB4C98314">
    <w:name w:val="9896A0F4833B4FF492BB4F0BB4C98314"/>
    <w:rsid w:val="002A5A0C"/>
    <w:pPr>
      <w:spacing w:after="160" w:line="259" w:lineRule="auto"/>
    </w:pPr>
  </w:style>
  <w:style w:type="paragraph" w:customStyle="1" w:styleId="363DF67C81034FB398170E3EC3386469">
    <w:name w:val="363DF67C81034FB398170E3EC3386469"/>
    <w:rsid w:val="002A5A0C"/>
    <w:pPr>
      <w:spacing w:after="160" w:line="259" w:lineRule="auto"/>
    </w:pPr>
  </w:style>
  <w:style w:type="paragraph" w:customStyle="1" w:styleId="AE9EAE36738F42E8833DE4E5538D994D">
    <w:name w:val="AE9EAE36738F42E8833DE4E5538D994D"/>
    <w:rsid w:val="002A5A0C"/>
    <w:pPr>
      <w:spacing w:after="160" w:line="259" w:lineRule="auto"/>
    </w:pPr>
  </w:style>
  <w:style w:type="paragraph" w:customStyle="1" w:styleId="E2C6A71BA5E84BB085F1986EFC88680F">
    <w:name w:val="E2C6A71BA5E84BB085F1986EFC88680F"/>
    <w:rsid w:val="002A5A0C"/>
    <w:pPr>
      <w:spacing w:after="160" w:line="259" w:lineRule="auto"/>
    </w:pPr>
  </w:style>
  <w:style w:type="paragraph" w:customStyle="1" w:styleId="6993641671944927AFBBFFCB14C09746">
    <w:name w:val="6993641671944927AFBBFFCB14C09746"/>
    <w:rsid w:val="002A5A0C"/>
    <w:pPr>
      <w:spacing w:after="160" w:line="259" w:lineRule="auto"/>
    </w:pPr>
  </w:style>
  <w:style w:type="paragraph" w:customStyle="1" w:styleId="ECD9DB6869F946A4B37C216EE8B1E72E">
    <w:name w:val="ECD9DB6869F946A4B37C216EE8B1E72E"/>
    <w:rsid w:val="002A5A0C"/>
    <w:pPr>
      <w:spacing w:after="160" w:line="259" w:lineRule="auto"/>
    </w:pPr>
  </w:style>
  <w:style w:type="paragraph" w:customStyle="1" w:styleId="6006ADE422EF4CC98502BE880839B51E">
    <w:name w:val="6006ADE422EF4CC98502BE880839B51E"/>
    <w:rsid w:val="002A5A0C"/>
    <w:pPr>
      <w:spacing w:after="160" w:line="259" w:lineRule="auto"/>
    </w:pPr>
  </w:style>
  <w:style w:type="paragraph" w:customStyle="1" w:styleId="7498D0579A264C1F8E9189488A0AC9C9">
    <w:name w:val="7498D0579A264C1F8E9189488A0AC9C9"/>
    <w:rsid w:val="002A5A0C"/>
    <w:pPr>
      <w:spacing w:after="160" w:line="259" w:lineRule="auto"/>
    </w:pPr>
  </w:style>
  <w:style w:type="paragraph" w:customStyle="1" w:styleId="B1D087A34E9548E9894F11198222352A">
    <w:name w:val="B1D087A34E9548E9894F11198222352A"/>
    <w:rsid w:val="002A5A0C"/>
    <w:pPr>
      <w:spacing w:after="160" w:line="259" w:lineRule="auto"/>
    </w:pPr>
  </w:style>
  <w:style w:type="paragraph" w:customStyle="1" w:styleId="2C2C9A26A3AA46EC8A74C3273D59322C">
    <w:name w:val="2C2C9A26A3AA46EC8A74C3273D59322C"/>
    <w:rsid w:val="002A5A0C"/>
    <w:pPr>
      <w:spacing w:after="160" w:line="259" w:lineRule="auto"/>
    </w:pPr>
  </w:style>
  <w:style w:type="paragraph" w:customStyle="1" w:styleId="826FF7772BCC4E039038AA588C80CFE1">
    <w:name w:val="826FF7772BCC4E039038AA588C80CFE1"/>
    <w:rsid w:val="002A5A0C"/>
    <w:pPr>
      <w:spacing w:after="160" w:line="259" w:lineRule="auto"/>
    </w:pPr>
  </w:style>
  <w:style w:type="paragraph" w:customStyle="1" w:styleId="40D48288126E427B98EDB41FDA01F388">
    <w:name w:val="40D48288126E427B98EDB41FDA01F388"/>
    <w:rsid w:val="002A5A0C"/>
    <w:pPr>
      <w:spacing w:after="160" w:line="259" w:lineRule="auto"/>
    </w:pPr>
  </w:style>
  <w:style w:type="paragraph" w:customStyle="1" w:styleId="071A0DFCA7784298A7B73101815E3D49">
    <w:name w:val="071A0DFCA7784298A7B73101815E3D49"/>
    <w:rsid w:val="002A5A0C"/>
    <w:pPr>
      <w:spacing w:after="160" w:line="259" w:lineRule="auto"/>
    </w:pPr>
  </w:style>
  <w:style w:type="paragraph" w:customStyle="1" w:styleId="AC97B0BD06254A6C8A0B901C8CCCA83B">
    <w:name w:val="AC97B0BD06254A6C8A0B901C8CCCA83B"/>
    <w:rsid w:val="002A5A0C"/>
    <w:pPr>
      <w:spacing w:after="160" w:line="259" w:lineRule="auto"/>
    </w:pPr>
  </w:style>
  <w:style w:type="paragraph" w:customStyle="1" w:styleId="9DCA01A264A14409A6ABB13618A66166">
    <w:name w:val="9DCA01A264A14409A6ABB13618A66166"/>
    <w:rsid w:val="002A5A0C"/>
    <w:pPr>
      <w:spacing w:after="160" w:line="259" w:lineRule="auto"/>
    </w:pPr>
  </w:style>
  <w:style w:type="paragraph" w:customStyle="1" w:styleId="E0C1BBCCFD3B4875A90690C4A2BDFDBF">
    <w:name w:val="E0C1BBCCFD3B4875A90690C4A2BDFDBF"/>
    <w:rsid w:val="002A5A0C"/>
    <w:pPr>
      <w:spacing w:after="160" w:line="259" w:lineRule="auto"/>
    </w:pPr>
  </w:style>
  <w:style w:type="paragraph" w:customStyle="1" w:styleId="FE4D1FA4EFDA4031A1C98C50BB5D1CA7">
    <w:name w:val="FE4D1FA4EFDA4031A1C98C50BB5D1CA7"/>
    <w:rsid w:val="002A5A0C"/>
    <w:pPr>
      <w:spacing w:after="160" w:line="259" w:lineRule="auto"/>
    </w:pPr>
  </w:style>
  <w:style w:type="paragraph" w:customStyle="1" w:styleId="D1FD91914DE0478A8888FF602497DA08">
    <w:name w:val="D1FD91914DE0478A8888FF602497DA08"/>
    <w:rsid w:val="002A5A0C"/>
    <w:pPr>
      <w:spacing w:after="160" w:line="259" w:lineRule="auto"/>
    </w:pPr>
  </w:style>
  <w:style w:type="paragraph" w:customStyle="1" w:styleId="B6D03EDF400942A693023FF78C4DDBAC">
    <w:name w:val="B6D03EDF400942A693023FF78C4DDBAC"/>
    <w:rsid w:val="002A5A0C"/>
    <w:pPr>
      <w:spacing w:after="160" w:line="259" w:lineRule="auto"/>
    </w:pPr>
  </w:style>
  <w:style w:type="paragraph" w:customStyle="1" w:styleId="E50B3344E2414DB6B34C9F9142883794">
    <w:name w:val="E50B3344E2414DB6B34C9F9142883794"/>
    <w:rsid w:val="002A5A0C"/>
    <w:pPr>
      <w:spacing w:after="160" w:line="259" w:lineRule="auto"/>
    </w:pPr>
  </w:style>
  <w:style w:type="paragraph" w:customStyle="1" w:styleId="319F2A1DD7FA49ABAE3FDA185DE697EF">
    <w:name w:val="319F2A1DD7FA49ABAE3FDA185DE697EF"/>
    <w:rsid w:val="002A5A0C"/>
    <w:pPr>
      <w:spacing w:after="160" w:line="259" w:lineRule="auto"/>
    </w:pPr>
  </w:style>
  <w:style w:type="paragraph" w:customStyle="1" w:styleId="0B381592DD1147DA84E51B9D180120B8">
    <w:name w:val="0B381592DD1147DA84E51B9D180120B8"/>
    <w:rsid w:val="002A5A0C"/>
    <w:pPr>
      <w:spacing w:after="160" w:line="259" w:lineRule="auto"/>
    </w:pPr>
  </w:style>
  <w:style w:type="paragraph" w:customStyle="1" w:styleId="34D7E4FB9B794F2E89C046DCA06637B0">
    <w:name w:val="34D7E4FB9B794F2E89C046DCA06637B0"/>
    <w:rsid w:val="002A5A0C"/>
    <w:pPr>
      <w:spacing w:after="160" w:line="259" w:lineRule="auto"/>
    </w:pPr>
  </w:style>
  <w:style w:type="paragraph" w:customStyle="1" w:styleId="2EDBAF11EB2B4A15AEA805E88B3FA431">
    <w:name w:val="2EDBAF11EB2B4A15AEA805E88B3FA431"/>
    <w:rsid w:val="002A5A0C"/>
    <w:pPr>
      <w:spacing w:after="160" w:line="259" w:lineRule="auto"/>
    </w:pPr>
  </w:style>
  <w:style w:type="paragraph" w:customStyle="1" w:styleId="D56B7C1E5479491096AC98993E3B3826">
    <w:name w:val="D56B7C1E5479491096AC98993E3B3826"/>
    <w:rsid w:val="005F7C24"/>
    <w:pPr>
      <w:spacing w:after="160" w:line="259" w:lineRule="auto"/>
    </w:pPr>
  </w:style>
  <w:style w:type="paragraph" w:customStyle="1" w:styleId="85BFEF5152D546F1AF5226C175E6AB24">
    <w:name w:val="85BFEF5152D546F1AF5226C175E6AB24"/>
    <w:rsid w:val="005F7C24"/>
    <w:pPr>
      <w:spacing w:after="160" w:line="259" w:lineRule="auto"/>
    </w:pPr>
  </w:style>
  <w:style w:type="paragraph" w:customStyle="1" w:styleId="9F75803FC6B64906A9107B299A1F3DDC">
    <w:name w:val="9F75803FC6B64906A9107B299A1F3DDC"/>
    <w:rsid w:val="005F7C24"/>
    <w:pPr>
      <w:spacing w:after="160" w:line="259" w:lineRule="auto"/>
    </w:pPr>
  </w:style>
  <w:style w:type="paragraph" w:customStyle="1" w:styleId="4F52E22B04224D1A8B7E5F771176E8F1">
    <w:name w:val="4F52E22B04224D1A8B7E5F771176E8F1"/>
    <w:rsid w:val="005F7C24"/>
    <w:pPr>
      <w:spacing w:after="160" w:line="259" w:lineRule="auto"/>
    </w:pPr>
  </w:style>
  <w:style w:type="paragraph" w:customStyle="1" w:styleId="49D8D02A545D433FA0FEA8C2E19CD94B">
    <w:name w:val="49D8D02A545D433FA0FEA8C2E19CD94B"/>
    <w:rsid w:val="005F7C24"/>
    <w:pPr>
      <w:spacing w:after="160" w:line="259" w:lineRule="auto"/>
    </w:pPr>
  </w:style>
  <w:style w:type="paragraph" w:customStyle="1" w:styleId="7779954A49FC498D8732C238D4E86DEC">
    <w:name w:val="7779954A49FC498D8732C238D4E86DEC"/>
    <w:rsid w:val="005F7C24"/>
    <w:pPr>
      <w:spacing w:after="160" w:line="259" w:lineRule="auto"/>
    </w:pPr>
  </w:style>
  <w:style w:type="paragraph" w:customStyle="1" w:styleId="3A898DB655D64B129E2B18AB49977E7A">
    <w:name w:val="3A898DB655D64B129E2B18AB49977E7A"/>
    <w:rsid w:val="005F7C24"/>
    <w:pPr>
      <w:spacing w:after="160" w:line="259" w:lineRule="auto"/>
    </w:pPr>
  </w:style>
  <w:style w:type="paragraph" w:customStyle="1" w:styleId="4D62BECE9DEF46CBAB2FA3691A012F3B">
    <w:name w:val="4D62BECE9DEF46CBAB2FA3691A012F3B"/>
    <w:rsid w:val="005F7C24"/>
    <w:pPr>
      <w:spacing w:after="160" w:line="259" w:lineRule="auto"/>
    </w:pPr>
  </w:style>
  <w:style w:type="paragraph" w:customStyle="1" w:styleId="78BD87D0D8144B3282398125EA24302D">
    <w:name w:val="78BD87D0D8144B3282398125EA24302D"/>
    <w:rsid w:val="005F7C24"/>
    <w:pPr>
      <w:spacing w:after="160" w:line="259" w:lineRule="auto"/>
    </w:pPr>
  </w:style>
  <w:style w:type="paragraph" w:customStyle="1" w:styleId="247C690C9303432E9D84F8CC7EEC39A9">
    <w:name w:val="247C690C9303432E9D84F8CC7EEC39A9"/>
    <w:rsid w:val="0050260D"/>
    <w:pPr>
      <w:spacing w:after="160" w:line="259" w:lineRule="auto"/>
    </w:pPr>
  </w:style>
  <w:style w:type="paragraph" w:customStyle="1" w:styleId="2D57919D495442C6946684CD061E78A9">
    <w:name w:val="2D57919D495442C6946684CD061E78A9"/>
    <w:rsid w:val="0050260D"/>
    <w:pPr>
      <w:spacing w:after="160" w:line="259" w:lineRule="auto"/>
    </w:pPr>
  </w:style>
  <w:style w:type="paragraph" w:customStyle="1" w:styleId="48A8D5925AED4231B465895301E56411">
    <w:name w:val="48A8D5925AED4231B465895301E56411"/>
    <w:rsid w:val="0050260D"/>
    <w:pPr>
      <w:spacing w:after="160" w:line="259" w:lineRule="auto"/>
    </w:pPr>
  </w:style>
  <w:style w:type="paragraph" w:customStyle="1" w:styleId="F95A93A290D0468797E29145C05FD795">
    <w:name w:val="F95A93A290D0468797E29145C05FD795"/>
    <w:rsid w:val="0050260D"/>
    <w:pPr>
      <w:spacing w:after="160" w:line="259" w:lineRule="auto"/>
    </w:pPr>
  </w:style>
  <w:style w:type="paragraph" w:customStyle="1" w:styleId="1757143A143E41CF96385AEA8CC5F2FA">
    <w:name w:val="1757143A143E41CF96385AEA8CC5F2FA"/>
    <w:rsid w:val="0050260D"/>
    <w:pPr>
      <w:spacing w:after="160" w:line="259" w:lineRule="auto"/>
    </w:pPr>
  </w:style>
  <w:style w:type="paragraph" w:customStyle="1" w:styleId="5B51C30295584DD0BD9D96C55B8FC183">
    <w:name w:val="5B51C30295584DD0BD9D96C55B8FC183"/>
    <w:rsid w:val="0050260D"/>
    <w:pPr>
      <w:spacing w:after="160" w:line="259" w:lineRule="auto"/>
    </w:pPr>
  </w:style>
  <w:style w:type="paragraph" w:customStyle="1" w:styleId="252CA1647ED64B529A1F9B09501D7B8C">
    <w:name w:val="252CA1647ED64B529A1F9B09501D7B8C"/>
    <w:rsid w:val="0050260D"/>
    <w:pPr>
      <w:spacing w:after="160" w:line="259" w:lineRule="auto"/>
    </w:pPr>
  </w:style>
  <w:style w:type="paragraph" w:customStyle="1" w:styleId="8EE8293F59D44031B4145C1FB2083CC6">
    <w:name w:val="8EE8293F59D44031B4145C1FB2083CC6"/>
    <w:rsid w:val="0050260D"/>
    <w:pPr>
      <w:spacing w:after="160" w:line="259" w:lineRule="auto"/>
    </w:pPr>
  </w:style>
  <w:style w:type="paragraph" w:customStyle="1" w:styleId="0B28C72125234F26B16C3311C9309C59">
    <w:name w:val="0B28C72125234F26B16C3311C9309C59"/>
    <w:rsid w:val="0050260D"/>
    <w:pPr>
      <w:spacing w:after="160" w:line="259" w:lineRule="auto"/>
    </w:pPr>
  </w:style>
  <w:style w:type="paragraph" w:customStyle="1" w:styleId="E4ACB1BB4B914F17826730A608FB43D3">
    <w:name w:val="E4ACB1BB4B914F17826730A608FB43D3"/>
    <w:rsid w:val="0050260D"/>
    <w:pPr>
      <w:spacing w:after="160" w:line="259" w:lineRule="auto"/>
    </w:pPr>
  </w:style>
  <w:style w:type="paragraph" w:customStyle="1" w:styleId="80A02D9D752A427B99BF16D79ABB54CC">
    <w:name w:val="80A02D9D752A427B99BF16D79ABB54CC"/>
    <w:rsid w:val="0050260D"/>
    <w:pPr>
      <w:spacing w:after="160" w:line="259" w:lineRule="auto"/>
    </w:pPr>
  </w:style>
  <w:style w:type="paragraph" w:customStyle="1" w:styleId="D6FCC32F85AC4DA997FD79BBDBB1A269">
    <w:name w:val="D6FCC32F85AC4DA997FD79BBDBB1A269"/>
    <w:rsid w:val="0050260D"/>
    <w:pPr>
      <w:spacing w:after="160" w:line="259" w:lineRule="auto"/>
    </w:pPr>
  </w:style>
  <w:style w:type="paragraph" w:customStyle="1" w:styleId="50596702B1C54CFBA3CD2665F1E02544">
    <w:name w:val="50596702B1C54CFBA3CD2665F1E02544"/>
    <w:rsid w:val="0050260D"/>
    <w:pPr>
      <w:spacing w:after="160" w:line="259" w:lineRule="auto"/>
    </w:pPr>
  </w:style>
  <w:style w:type="paragraph" w:customStyle="1" w:styleId="BA2CB0B37D444E2480ADD3CEF04AA5D6">
    <w:name w:val="BA2CB0B37D444E2480ADD3CEF04AA5D6"/>
    <w:rsid w:val="008049B2"/>
    <w:pPr>
      <w:spacing w:after="160" w:line="259" w:lineRule="auto"/>
    </w:pPr>
  </w:style>
  <w:style w:type="paragraph" w:customStyle="1" w:styleId="219288181A0B454DACB2E3D7CEDC8E57">
    <w:name w:val="219288181A0B454DACB2E3D7CEDC8E57"/>
    <w:rsid w:val="00AC70D9"/>
    <w:pPr>
      <w:spacing w:after="160" w:line="259" w:lineRule="auto"/>
    </w:pPr>
  </w:style>
  <w:style w:type="paragraph" w:customStyle="1" w:styleId="B4E93B444A394A75AA38A8799ABAD372">
    <w:name w:val="B4E93B444A394A75AA38A8799ABAD372"/>
    <w:rsid w:val="002F38EB"/>
    <w:pPr>
      <w:spacing w:after="160" w:line="259" w:lineRule="auto"/>
    </w:pPr>
  </w:style>
  <w:style w:type="paragraph" w:customStyle="1" w:styleId="52F82B77C4EB4113A7837707475F9C4C">
    <w:name w:val="52F82B77C4EB4113A7837707475F9C4C"/>
    <w:rsid w:val="002F38EB"/>
    <w:pPr>
      <w:spacing w:after="160" w:line="259" w:lineRule="auto"/>
    </w:pPr>
  </w:style>
  <w:style w:type="paragraph" w:customStyle="1" w:styleId="461B44BEBDFB4FCDBD9C6A7B319203AF">
    <w:name w:val="461B44BEBDFB4FCDBD9C6A7B319203AF"/>
    <w:rsid w:val="002F38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rkle DBG">
  <a:themeElements>
    <a:clrScheme name="Merkle DBG">
      <a:dk1>
        <a:sysClr val="windowText" lastClr="000000"/>
      </a:dk1>
      <a:lt1>
        <a:sysClr val="window" lastClr="FFFFFF"/>
      </a:lt1>
      <a:dk2>
        <a:srgbClr val="0054A3"/>
      </a:dk2>
      <a:lt2>
        <a:srgbClr val="00BBE3"/>
      </a:lt2>
      <a:accent1>
        <a:srgbClr val="00A84F"/>
      </a:accent1>
      <a:accent2>
        <a:srgbClr val="7BC043"/>
      </a:accent2>
      <a:accent3>
        <a:srgbClr val="00BBE3"/>
      </a:accent3>
      <a:accent4>
        <a:srgbClr val="B82F91"/>
      </a:accent4>
      <a:accent5>
        <a:srgbClr val="0054A3"/>
      </a:accent5>
      <a:accent6>
        <a:srgbClr val="00A84F"/>
      </a:accent6>
      <a:hlink>
        <a:srgbClr val="00BBE3"/>
      </a:hlink>
      <a:folHlink>
        <a:srgbClr val="0054A3"/>
      </a:folHlink>
    </a:clrScheme>
    <a:fontScheme name="Merkle DB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A926C80D97DE4AA0ECC3EC31532D47" ma:contentTypeVersion="0" ma:contentTypeDescription="Create a new document." ma:contentTypeScope="" ma:versionID="bcaab5351405513532af526a973ed8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043EA-0BC0-4B7D-861B-6EE5E1024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D70486-D001-455F-8A1B-285A7741F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C53C09-C2BB-4D61-B5E5-1710E2D2525D}">
  <ds:schemaRefs>
    <ds:schemaRef ds:uri="http://schemas.microsoft.com/sharepoint/v3/contenttype/forms"/>
  </ds:schemaRefs>
</ds:datastoreItem>
</file>

<file path=customXml/itemProps4.xml><?xml version="1.0" encoding="utf-8"?>
<ds:datastoreItem xmlns:ds="http://schemas.openxmlformats.org/officeDocument/2006/customXml" ds:itemID="{F2995A15-5E98-4C4F-B7F2-A65305C9B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19</Pages>
  <Words>3903</Words>
  <Characters>22248</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Statement of Work Template</vt:lpstr>
      <vt:lpstr/>
      <vt:lpstr>    Table of Contents</vt:lpstr>
      <vt:lpstr>    Document Management</vt:lpstr>
      <vt:lpstr>    Document Purpose</vt:lpstr>
      <vt:lpstr>    Document Overview</vt:lpstr>
      <vt:lpstr>        Solution-Level Objectives</vt:lpstr>
      <vt:lpstr>    Matching </vt:lpstr>
      <vt:lpstr>        Overview</vt:lpstr>
      <vt:lpstr>        Match Keys</vt:lpstr>
      <vt:lpstr>        Overview</vt:lpstr>
      <vt:lpstr>        Match Keys</vt:lpstr>
      <vt:lpstr>        Functional Specifications – Processing Steps</vt:lpstr>
      <vt:lpstr>        Customer</vt:lpstr>
      <vt:lpstr>        Prospect</vt:lpstr>
      <vt:lpstr>        Functional Specifications – Database Object</vt:lpstr>
      <vt:lpstr>        Constraints, considerations and dependencies</vt:lpstr>
      <vt:lpstr>    </vt:lpstr>
      <vt:lpstr>    Merging</vt:lpstr>
      <vt:lpstr>        Overview</vt:lpstr>
      <vt:lpstr>        </vt:lpstr>
      <vt:lpstr>        Prioritisation </vt:lpstr>
      <vt:lpstr>    </vt:lpstr>
      <vt:lpstr>    Cleasning/Standardisation </vt:lpstr>
      <vt:lpstr>        Overview</vt:lpstr>
      <vt:lpstr>        </vt:lpstr>
      <vt:lpstr>        Functional Overview</vt:lpstr>
    </vt:vector>
  </TitlesOfParts>
  <Company>Merkle | DBG</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Rachel Mendoza</dc:creator>
  <cp:lastModifiedBy>Russell Jackson</cp:lastModifiedBy>
  <cp:revision>11</cp:revision>
  <cp:lastPrinted>2018-07-17T15:44:00Z</cp:lastPrinted>
  <dcterms:created xsi:type="dcterms:W3CDTF">2018-07-19T08:40:00Z</dcterms:created>
  <dcterms:modified xsi:type="dcterms:W3CDTF">2018-07-19T10:21:00Z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0x01010003A926C80D97DE4AA0ECC3EC31532D47</vt:lpwstr>
  </property>
</Properties>
</file>